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B99" w:rsidRDefault="006B7237" w:rsidP="00D961A7">
      <w:pPr>
        <w:tabs>
          <w:tab w:val="left" w:pos="1456"/>
          <w:tab w:val="center" w:pos="4043"/>
        </w:tabs>
        <w:ind w:leftChars="-202" w:left="-423" w:right="-199" w:hanging="1"/>
        <w:jc w:val="left"/>
        <w:rPr>
          <w:rFonts w:ascii="Arial BoldMT" w:hAnsi="Arial BoldMT" w:cs="Arial BoldMT"/>
          <w:noProof/>
          <w:color w:val="000000"/>
          <w:sz w:val="43"/>
          <w:szCs w:val="43"/>
        </w:rPr>
      </w:pPr>
      <w:r>
        <w:rPr>
          <w:noProof/>
        </w:rPr>
        <w:drawing>
          <wp:anchor distT="0" distB="0" distL="114300" distR="114300" simplePos="0" relativeHeight="251667456" behindDoc="0" locked="0" layoutInCell="1" allowOverlap="1">
            <wp:simplePos x="0" y="0"/>
            <wp:positionH relativeFrom="column">
              <wp:posOffset>-349885</wp:posOffset>
            </wp:positionH>
            <wp:positionV relativeFrom="paragraph">
              <wp:posOffset>-262890</wp:posOffset>
            </wp:positionV>
            <wp:extent cx="1530350" cy="869315"/>
            <wp:effectExtent l="0" t="0" r="0" b="6985"/>
            <wp:wrapSquare wrapText="bothSides"/>
            <wp:docPr id="7" name="图片 7" descr="C:\Documents and Settings\hanlingl\Local Settings\Temporary Internet Files\Content.Word\标准标志及色彩应用.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hanlingl\Local Settings\Temporary Internet Files\Content.Word\标准标志及色彩应用.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530350" cy="869315"/>
                    </a:xfrm>
                    <a:prstGeom prst="rect">
                      <a:avLst/>
                    </a:prstGeom>
                    <a:noFill/>
                    <a:ln>
                      <a:noFill/>
                    </a:ln>
                  </pic:spPr>
                </pic:pic>
              </a:graphicData>
            </a:graphic>
          </wp:anchor>
        </w:drawing>
      </w:r>
      <w:r w:rsidR="00D961A7">
        <w:rPr>
          <w:rFonts w:ascii="Arial BoldMT" w:hAnsi="Arial BoldMT" w:cs="Arial BoldMT"/>
          <w:noProof/>
          <w:color w:val="000000"/>
          <w:sz w:val="43"/>
          <w:szCs w:val="43"/>
        </w:rPr>
        <w:tab/>
      </w:r>
      <w:r w:rsidR="00D961A7">
        <w:rPr>
          <w:rFonts w:ascii="Arial BoldMT" w:hAnsi="Arial BoldMT" w:cs="Arial BoldMT"/>
          <w:noProof/>
          <w:color w:val="000000"/>
          <w:sz w:val="43"/>
          <w:szCs w:val="43"/>
        </w:rPr>
        <w:tab/>
      </w:r>
    </w:p>
    <w:p w:rsidR="007C6B99" w:rsidRDefault="007C6B99" w:rsidP="007C6B99">
      <w:pPr>
        <w:ind w:leftChars="-202" w:left="-423" w:right="-199" w:hanging="1"/>
        <w:jc w:val="center"/>
        <w:rPr>
          <w:rFonts w:ascii="Arial BoldMT" w:hAnsi="Arial BoldMT" w:cs="Arial BoldMT"/>
          <w:noProof/>
          <w:color w:val="000000"/>
          <w:sz w:val="43"/>
          <w:szCs w:val="43"/>
        </w:rPr>
      </w:pPr>
    </w:p>
    <w:p w:rsidR="007C6B99" w:rsidRDefault="007C6B99" w:rsidP="007C6B99">
      <w:pPr>
        <w:ind w:leftChars="-202" w:left="-423" w:right="-199" w:hanging="1"/>
        <w:jc w:val="center"/>
        <w:rPr>
          <w:rFonts w:ascii="楷体_GB2312" w:eastAsia="楷体_GB2312"/>
          <w:sz w:val="28"/>
          <w:szCs w:val="28"/>
        </w:rPr>
      </w:pPr>
    </w:p>
    <w:p w:rsidR="007C6B99" w:rsidRDefault="007C6B99" w:rsidP="007C6B99">
      <w:pPr>
        <w:ind w:leftChars="-202" w:left="-423" w:right="-199" w:hanging="1"/>
        <w:jc w:val="center"/>
        <w:rPr>
          <w:rFonts w:ascii="楷体_GB2312" w:eastAsia="楷体_GB2312"/>
          <w:sz w:val="28"/>
          <w:szCs w:val="28"/>
        </w:rPr>
      </w:pPr>
    </w:p>
    <w:p w:rsidR="007C6B99" w:rsidRDefault="007C6B99" w:rsidP="007C6B99">
      <w:pPr>
        <w:ind w:leftChars="-202" w:left="-423" w:right="-199" w:hanging="1"/>
        <w:jc w:val="center"/>
        <w:rPr>
          <w:rFonts w:ascii="楷体_GB2312" w:eastAsia="楷体_GB2312"/>
          <w:sz w:val="28"/>
          <w:szCs w:val="28"/>
        </w:rPr>
      </w:pPr>
    </w:p>
    <w:p w:rsidR="007C6B99" w:rsidRDefault="000F5253" w:rsidP="007C6B99">
      <w:pPr>
        <w:ind w:leftChars="-202" w:left="-423" w:right="-199" w:hanging="1"/>
        <w:jc w:val="center"/>
        <w:rPr>
          <w:rFonts w:ascii="楷体_GB2312" w:eastAsia="楷体_GB2312"/>
          <w:sz w:val="28"/>
          <w:szCs w:val="28"/>
        </w:rPr>
      </w:pPr>
      <w:r w:rsidRPr="000F5253">
        <w:rPr>
          <w:b/>
          <w:noProof/>
          <w:sz w:val="48"/>
        </w:rPr>
        <w:pict>
          <v:shapetype id="_x0000_t202" coordsize="21600,21600" o:spt="202" path="m,l,21600r21600,l21600,xe">
            <v:stroke joinstyle="miter"/>
            <v:path gradientshapeok="t" o:connecttype="rect"/>
          </v:shapetype>
          <v:shape id="文本框 9" o:spid="_x0000_s1026" type="#_x0000_t202" style="position:absolute;left:0;text-align:left;margin-left:-23.35pt;margin-top:20.6pt;width:463.45pt;height:316.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" filled="f" stroked="f" strokeweight=".5pt">
            <v:textbox style="mso-next-textbox:#文本框 9">
              <w:txbxContent>
                <w:p w:rsidR="00915D0C" w:rsidRDefault="00915D0C" w:rsidP="00937B15">
                  <w:pPr>
                    <w:jc w:val="center"/>
                    <w:rPr>
                      <w:rFonts w:ascii="Verdana" w:hAnsi="Verdana" w:cs="Arial"/>
                      <w:b/>
                      <w:sz w:val="52"/>
                      <w:szCs w:val="52"/>
                    </w:rPr>
                  </w:pPr>
                  <w:r>
                    <w:rPr>
                      <w:rFonts w:ascii="Verdana" w:hAnsi="Verdana" w:cs="Arial" w:hint="eastAsia"/>
                      <w:b/>
                      <w:sz w:val="52"/>
                      <w:szCs w:val="52"/>
                    </w:rPr>
                    <w:t xml:space="preserve">Inter-processor Communication module </w:t>
                  </w:r>
                </w:p>
                <w:p w:rsidR="00915D0C" w:rsidRPr="00493361" w:rsidRDefault="00915D0C" w:rsidP="00937B15">
                  <w:pPr>
                    <w:jc w:val="center"/>
                    <w:rPr>
                      <w:rFonts w:ascii="Verdana" w:hAnsi="Verdana" w:cs="Arial"/>
                      <w:b/>
                      <w:sz w:val="52"/>
                      <w:szCs w:val="52"/>
                    </w:rPr>
                  </w:pPr>
                  <w:r>
                    <w:rPr>
                      <w:rFonts w:ascii="Verdana" w:hAnsi="Verdana" w:cs="Arial"/>
                      <w:b/>
                      <w:sz w:val="52"/>
                      <w:szCs w:val="52"/>
                    </w:rPr>
                    <w:t>D</w:t>
                  </w:r>
                  <w:r>
                    <w:rPr>
                      <w:rFonts w:ascii="Verdana" w:hAnsi="Verdana" w:cs="Arial" w:hint="eastAsia"/>
                      <w:b/>
                      <w:sz w:val="52"/>
                      <w:szCs w:val="52"/>
                    </w:rPr>
                    <w:t>esign spec</w:t>
                  </w:r>
                </w:p>
                <w:p w:rsidR="00915D0C" w:rsidRDefault="00915D0C" w:rsidP="00937B15">
                  <w:pPr>
                    <w:jc w:val="center"/>
                    <w:rPr>
                      <w:rFonts w:ascii="Verdana" w:hAnsi="Verdana" w:cs="Arial"/>
                      <w:b/>
                      <w:sz w:val="36"/>
                      <w:szCs w:val="36"/>
                    </w:rPr>
                  </w:pPr>
                </w:p>
                <w:p w:rsidR="00915D0C" w:rsidRPr="00493361" w:rsidRDefault="00915D0C" w:rsidP="00937B15">
                  <w:pPr>
                    <w:jc w:val="center"/>
                    <w:rPr>
                      <w:rFonts w:ascii="Verdana" w:hAnsi="Verdana" w:cs="Arial"/>
                      <w:b/>
                      <w:sz w:val="32"/>
                      <w:szCs w:val="32"/>
                    </w:rPr>
                  </w:pPr>
                  <w:r w:rsidRPr="00493361">
                    <w:rPr>
                      <w:rFonts w:ascii="Verdana" w:hAnsi="Verdana" w:cs="Arial" w:hint="eastAsia"/>
                      <w:b/>
                      <w:sz w:val="32"/>
                      <w:szCs w:val="32"/>
                    </w:rPr>
                    <w:t xml:space="preserve">(Rev. </w:t>
                  </w:r>
                  <w:del w:id="0" w:author="yangy" w:date="2017-05-10T17:06:00Z">
                    <w:r w:rsidRPr="00493361" w:rsidDel="001125FA">
                      <w:rPr>
                        <w:rFonts w:ascii="Verdana" w:hAnsi="Verdana" w:cs="Arial" w:hint="eastAsia"/>
                        <w:b/>
                        <w:sz w:val="32"/>
                        <w:szCs w:val="32"/>
                      </w:rPr>
                      <w:delText>0</w:delText>
                    </w:r>
                  </w:del>
                  <w:ins w:id="1" w:author="yangy" w:date="2017-05-10T17:06:00Z">
                    <w:r>
                      <w:rPr>
                        <w:rFonts w:ascii="Verdana" w:hAnsi="Verdana" w:cs="Arial" w:hint="eastAsia"/>
                        <w:b/>
                        <w:sz w:val="32"/>
                        <w:szCs w:val="32"/>
                      </w:rPr>
                      <w:t>1</w:t>
                    </w:r>
                  </w:ins>
                  <w:r w:rsidRPr="00493361">
                    <w:rPr>
                      <w:rFonts w:ascii="Verdana" w:hAnsi="Verdana" w:cs="Arial" w:hint="eastAsia"/>
                      <w:b/>
                      <w:sz w:val="32"/>
                      <w:szCs w:val="32"/>
                    </w:rPr>
                    <w:t>.</w:t>
                  </w:r>
                  <w:del w:id="2" w:author="yangy" w:date="2017-05-10T17:06:00Z">
                    <w:r w:rsidDel="001125FA">
                      <w:rPr>
                        <w:rFonts w:ascii="Verdana" w:hAnsi="Verdana" w:cs="Arial" w:hint="eastAsia"/>
                        <w:b/>
                        <w:sz w:val="32"/>
                        <w:szCs w:val="32"/>
                      </w:rPr>
                      <w:delText>4</w:delText>
                    </w:r>
                  </w:del>
                  <w:ins w:id="3" w:author="yangy" w:date="2017-05-10T17:06:00Z">
                    <w:r>
                      <w:rPr>
                        <w:rFonts w:ascii="Verdana" w:hAnsi="Verdana" w:cs="Arial" w:hint="eastAsia"/>
                        <w:b/>
                        <w:sz w:val="32"/>
                        <w:szCs w:val="32"/>
                      </w:rPr>
                      <w:t>0</w:t>
                    </w:r>
                  </w:ins>
                  <w:r w:rsidRPr="00493361">
                    <w:rPr>
                      <w:rFonts w:ascii="Verdana" w:hAnsi="Verdana" w:cs="Arial" w:hint="eastAsia"/>
                      <w:b/>
                      <w:sz w:val="32"/>
                      <w:szCs w:val="32"/>
                    </w:rPr>
                    <w:t>)</w:t>
                  </w:r>
                </w:p>
                <w:p w:rsidR="00915D0C" w:rsidRPr="00493361" w:rsidRDefault="00915D0C" w:rsidP="00937B15">
                  <w:pPr>
                    <w:jc w:val="center"/>
                    <w:rPr>
                      <w:rFonts w:ascii="Verdana" w:hAnsi="Verdana" w:cs="Arial"/>
                      <w:b/>
                      <w:sz w:val="32"/>
                      <w:szCs w:val="32"/>
                    </w:rPr>
                  </w:pPr>
                </w:p>
                <w:p w:rsidR="00915D0C" w:rsidRPr="00493361" w:rsidRDefault="00915D0C" w:rsidP="00937B15">
                  <w:pPr>
                    <w:jc w:val="center"/>
                    <w:rPr>
                      <w:rFonts w:ascii="Verdana" w:hAnsi="Verdana" w:cs="Arial"/>
                      <w:b/>
                      <w:sz w:val="32"/>
                      <w:szCs w:val="32"/>
                    </w:rPr>
                  </w:pPr>
                  <w:del w:id="4" w:author="yangy" w:date="2017-05-10T17:06:00Z">
                    <w:r w:rsidDel="001125FA">
                      <w:rPr>
                        <w:rFonts w:ascii="Verdana" w:hAnsi="Verdana" w:cs="Arial" w:hint="eastAsia"/>
                        <w:b/>
                        <w:sz w:val="32"/>
                        <w:szCs w:val="32"/>
                      </w:rPr>
                      <w:delText>July</w:delText>
                    </w:r>
                  </w:del>
                  <w:ins w:id="5" w:author="yangy" w:date="2017-05-10T17:06:00Z">
                    <w:r>
                      <w:rPr>
                        <w:rFonts w:ascii="Verdana" w:hAnsi="Verdana" w:cs="Arial" w:hint="eastAsia"/>
                        <w:b/>
                        <w:sz w:val="32"/>
                        <w:szCs w:val="32"/>
                      </w:rPr>
                      <w:t>May</w:t>
                    </w:r>
                  </w:ins>
                  <w:r>
                    <w:rPr>
                      <w:rFonts w:ascii="Verdana" w:hAnsi="Verdana" w:cs="Arial" w:hint="eastAsia"/>
                      <w:b/>
                      <w:sz w:val="32"/>
                      <w:szCs w:val="32"/>
                    </w:rPr>
                    <w:t>.</w:t>
                  </w:r>
                  <w:r w:rsidRPr="00493361">
                    <w:rPr>
                      <w:rFonts w:ascii="Verdana" w:hAnsi="Verdana" w:cs="Arial" w:hint="eastAsia"/>
                      <w:b/>
                      <w:sz w:val="32"/>
                      <w:szCs w:val="32"/>
                    </w:rPr>
                    <w:t xml:space="preserve"> </w:t>
                  </w:r>
                  <w:del w:id="6" w:author="yangy" w:date="2017-05-10T17:06:00Z">
                    <w:r w:rsidDel="001125FA">
                      <w:rPr>
                        <w:rFonts w:ascii="Verdana" w:hAnsi="Verdana" w:cs="Arial" w:hint="eastAsia"/>
                        <w:b/>
                        <w:sz w:val="32"/>
                        <w:szCs w:val="32"/>
                      </w:rPr>
                      <w:delText>25</w:delText>
                    </w:r>
                  </w:del>
                  <w:ins w:id="7" w:author="yangy" w:date="2017-05-10T17:06:00Z">
                    <w:r>
                      <w:rPr>
                        <w:rFonts w:ascii="Verdana" w:hAnsi="Verdana" w:cs="Arial" w:hint="eastAsia"/>
                        <w:b/>
                        <w:sz w:val="32"/>
                        <w:szCs w:val="32"/>
                      </w:rPr>
                      <w:t>10</w:t>
                    </w:r>
                  </w:ins>
                  <w:r w:rsidRPr="00493361">
                    <w:rPr>
                      <w:rFonts w:ascii="Verdana" w:hAnsi="Verdana" w:cs="Arial" w:hint="eastAsia"/>
                      <w:b/>
                      <w:sz w:val="32"/>
                      <w:szCs w:val="32"/>
                    </w:rPr>
                    <w:t xml:space="preserve">, </w:t>
                  </w:r>
                  <w:del w:id="8" w:author="yangy" w:date="2017-05-10T17:06:00Z">
                    <w:r w:rsidRPr="00493361" w:rsidDel="001125FA">
                      <w:rPr>
                        <w:rFonts w:ascii="Verdana" w:hAnsi="Verdana" w:cs="Arial" w:hint="eastAsia"/>
                        <w:b/>
                        <w:sz w:val="32"/>
                        <w:szCs w:val="32"/>
                      </w:rPr>
                      <w:delText>201</w:delText>
                    </w:r>
                    <w:r w:rsidDel="001125FA">
                      <w:rPr>
                        <w:rFonts w:ascii="Verdana" w:hAnsi="Verdana" w:cs="Arial" w:hint="eastAsia"/>
                        <w:b/>
                        <w:sz w:val="32"/>
                        <w:szCs w:val="32"/>
                      </w:rPr>
                      <w:delText>6</w:delText>
                    </w:r>
                  </w:del>
                  <w:ins w:id="9" w:author="yangy" w:date="2017-05-10T17:06:00Z">
                    <w:r w:rsidRPr="00493361">
                      <w:rPr>
                        <w:rFonts w:ascii="Verdana" w:hAnsi="Verdana" w:cs="Arial" w:hint="eastAsia"/>
                        <w:b/>
                        <w:sz w:val="32"/>
                        <w:szCs w:val="32"/>
                      </w:rPr>
                      <w:t>201</w:t>
                    </w:r>
                    <w:r>
                      <w:rPr>
                        <w:rFonts w:ascii="Verdana" w:hAnsi="Verdana" w:cs="Arial" w:hint="eastAsia"/>
                        <w:b/>
                        <w:sz w:val="32"/>
                        <w:szCs w:val="32"/>
                      </w:rPr>
                      <w:t>7</w:t>
                    </w:r>
                  </w:ins>
                </w:p>
                <w:p w:rsidR="00915D0C" w:rsidRPr="00493361" w:rsidRDefault="00915D0C" w:rsidP="00937B15">
                  <w:pPr>
                    <w:jc w:val="center"/>
                    <w:rPr>
                      <w:rFonts w:ascii="Arial" w:hAnsi="Arial" w:cs="Arial"/>
                      <w:b/>
                      <w:sz w:val="32"/>
                      <w:szCs w:val="32"/>
                    </w:rPr>
                  </w:pPr>
                </w:p>
                <w:p w:rsidR="00915D0C" w:rsidRPr="00807C24" w:rsidRDefault="00915D0C" w:rsidP="00937B15">
                  <w:pPr>
                    <w:rPr>
                      <w:rFonts w:ascii="Arial" w:hAnsi="Arial" w:cs="Arial"/>
                      <w:b/>
                      <w:sz w:val="36"/>
                      <w:szCs w:val="36"/>
                    </w:rPr>
                  </w:pPr>
                </w:p>
              </w:txbxContent>
            </v:textbox>
          </v:shape>
        </w:pict>
      </w:r>
    </w:p>
    <w:p w:rsidR="007C6B99" w:rsidRDefault="007C6B99" w:rsidP="007C6B99">
      <w:pPr>
        <w:ind w:leftChars="-202" w:left="-423" w:right="-199" w:hanging="1"/>
        <w:jc w:val="center"/>
        <w:rPr>
          <w:rFonts w:ascii="楷体_GB2312" w:eastAsia="楷体_GB2312"/>
          <w:sz w:val="28"/>
          <w:szCs w:val="28"/>
        </w:rPr>
      </w:pPr>
    </w:p>
    <w:p w:rsidR="007C6B99" w:rsidRDefault="007C6B99" w:rsidP="007C6B99">
      <w:pPr>
        <w:ind w:leftChars="-202" w:left="-423" w:right="-199" w:hanging="1"/>
        <w:jc w:val="center"/>
        <w:rPr>
          <w:rFonts w:ascii="楷体_GB2312" w:eastAsia="楷体_GB2312"/>
          <w:sz w:val="28"/>
          <w:szCs w:val="28"/>
        </w:rPr>
      </w:pPr>
    </w:p>
    <w:p w:rsidR="007C6B99" w:rsidRDefault="007C6B99" w:rsidP="007C6B99">
      <w:pPr>
        <w:ind w:leftChars="-202" w:left="-423" w:right="-199" w:hanging="1"/>
        <w:jc w:val="center"/>
        <w:rPr>
          <w:rFonts w:ascii="楷体_GB2312" w:eastAsia="楷体_GB2312"/>
          <w:sz w:val="28"/>
          <w:szCs w:val="28"/>
        </w:rPr>
      </w:pPr>
    </w:p>
    <w:p w:rsidR="007C6B99" w:rsidRPr="007C6B99" w:rsidRDefault="007C6B99" w:rsidP="007C6B99">
      <w:pPr>
        <w:rPr>
          <w:rFonts w:ascii="楷体_GB2312" w:eastAsia="楷体_GB2312"/>
          <w:sz w:val="28"/>
          <w:szCs w:val="28"/>
        </w:rPr>
      </w:pPr>
    </w:p>
    <w:p w:rsidR="007C6B99" w:rsidRDefault="007C6B99" w:rsidP="007C6B99">
      <w:pPr>
        <w:tabs>
          <w:tab w:val="left" w:pos="7080"/>
        </w:tabs>
        <w:rPr>
          <w:rFonts w:ascii="楷体_GB2312" w:eastAsia="楷体_GB2312"/>
          <w:sz w:val="28"/>
          <w:szCs w:val="28"/>
        </w:rPr>
      </w:pPr>
      <w:r>
        <w:rPr>
          <w:rFonts w:ascii="楷体_GB2312" w:eastAsia="楷体_GB2312"/>
          <w:sz w:val="28"/>
          <w:szCs w:val="28"/>
        </w:rPr>
        <w:tab/>
      </w:r>
    </w:p>
    <w:p w:rsidR="007C6B99" w:rsidRDefault="007C6B99" w:rsidP="007C6B99">
      <w:pPr>
        <w:tabs>
          <w:tab w:val="left" w:pos="7080"/>
        </w:tabs>
        <w:rPr>
          <w:rFonts w:ascii="楷体_GB2312" w:eastAsia="楷体_GB2312"/>
          <w:sz w:val="28"/>
          <w:szCs w:val="28"/>
        </w:rPr>
      </w:pPr>
    </w:p>
    <w:p w:rsidR="007C6B99" w:rsidRDefault="007C6B99" w:rsidP="007C6B99">
      <w:pPr>
        <w:tabs>
          <w:tab w:val="left" w:pos="7080"/>
        </w:tabs>
        <w:rPr>
          <w:rFonts w:ascii="楷体_GB2312" w:eastAsia="楷体_GB2312"/>
          <w:sz w:val="28"/>
          <w:szCs w:val="28"/>
        </w:rPr>
      </w:pPr>
    </w:p>
    <w:p w:rsidR="007C6B99" w:rsidRDefault="007C6B99" w:rsidP="007C6B99">
      <w:pPr>
        <w:tabs>
          <w:tab w:val="left" w:pos="7080"/>
        </w:tabs>
        <w:rPr>
          <w:rFonts w:ascii="楷体_GB2312" w:eastAsia="楷体_GB2312"/>
          <w:sz w:val="28"/>
          <w:szCs w:val="28"/>
        </w:rPr>
      </w:pPr>
    </w:p>
    <w:p w:rsidR="007C6B99" w:rsidRDefault="007C6B99" w:rsidP="007C6B99">
      <w:pPr>
        <w:tabs>
          <w:tab w:val="left" w:pos="7080"/>
        </w:tabs>
        <w:rPr>
          <w:rFonts w:ascii="楷体_GB2312" w:eastAsia="楷体_GB2312"/>
          <w:sz w:val="28"/>
          <w:szCs w:val="28"/>
        </w:rPr>
      </w:pPr>
    </w:p>
    <w:p w:rsidR="007C6B99" w:rsidRDefault="007C6B99" w:rsidP="007C6B99">
      <w:pPr>
        <w:tabs>
          <w:tab w:val="left" w:pos="7080"/>
        </w:tabs>
        <w:rPr>
          <w:rFonts w:ascii="楷体_GB2312" w:eastAsia="楷体_GB2312"/>
          <w:sz w:val="28"/>
          <w:szCs w:val="28"/>
        </w:rPr>
      </w:pPr>
      <w:bookmarkStart w:id="10" w:name="_GoBack"/>
      <w:bookmarkEnd w:id="10"/>
    </w:p>
    <w:p w:rsidR="00937B15" w:rsidRDefault="00937B15" w:rsidP="007C6B99">
      <w:pPr>
        <w:tabs>
          <w:tab w:val="left" w:pos="7080"/>
        </w:tabs>
        <w:rPr>
          <w:rFonts w:ascii="楷体_GB2312" w:eastAsia="楷体_GB2312"/>
          <w:sz w:val="28"/>
          <w:szCs w:val="28"/>
        </w:rPr>
      </w:pPr>
    </w:p>
    <w:p w:rsidR="00937B15" w:rsidRDefault="00937B15" w:rsidP="007C6B99">
      <w:pPr>
        <w:tabs>
          <w:tab w:val="left" w:pos="7080"/>
        </w:tabs>
        <w:rPr>
          <w:rFonts w:ascii="楷体_GB2312" w:eastAsia="楷体_GB2312"/>
          <w:sz w:val="28"/>
          <w:szCs w:val="28"/>
        </w:rPr>
      </w:pPr>
    </w:p>
    <w:p w:rsidR="007C6B99" w:rsidRDefault="007C6B99" w:rsidP="007C6B99">
      <w:pPr>
        <w:tabs>
          <w:tab w:val="left" w:pos="7080"/>
        </w:tabs>
        <w:rPr>
          <w:rFonts w:ascii="楷体_GB2312" w:eastAsia="楷体_GB2312"/>
          <w:sz w:val="28"/>
          <w:szCs w:val="28"/>
        </w:rPr>
      </w:pPr>
    </w:p>
    <w:p w:rsidR="007C6B99" w:rsidRDefault="007C6B99" w:rsidP="007C6B99">
      <w:pPr>
        <w:tabs>
          <w:tab w:val="left" w:pos="7080"/>
        </w:tabs>
        <w:jc w:val="right"/>
        <w:rPr>
          <w:rFonts w:ascii="楷体_GB2312" w:eastAsia="楷体_GB2312"/>
          <w:sz w:val="28"/>
          <w:szCs w:val="28"/>
        </w:rPr>
      </w:pPr>
    </w:p>
    <w:p w:rsidR="007C6B99" w:rsidRDefault="007C6B99" w:rsidP="007C6B99">
      <w:pPr>
        <w:tabs>
          <w:tab w:val="left" w:pos="7080"/>
        </w:tabs>
        <w:jc w:val="right"/>
        <w:rPr>
          <w:rFonts w:ascii="楷体_GB2312" w:eastAsia="楷体_GB2312"/>
          <w:sz w:val="28"/>
          <w:szCs w:val="28"/>
        </w:rPr>
      </w:pPr>
    </w:p>
    <w:p w:rsidR="007C6B99" w:rsidRDefault="007C6B99" w:rsidP="007C6B99">
      <w:pPr>
        <w:tabs>
          <w:tab w:val="left" w:pos="7080"/>
        </w:tabs>
        <w:jc w:val="left"/>
        <w:rPr>
          <w:rFonts w:ascii="楷体_GB2312" w:eastAsia="楷体_GB2312"/>
          <w:sz w:val="28"/>
          <w:szCs w:val="28"/>
        </w:rPr>
      </w:pPr>
    </w:p>
    <w:sdt>
      <w:sdtPr>
        <w:rPr>
          <w:rFonts w:ascii="Times New Roman" w:eastAsia="宋体" w:hAnsi="Times New Roman" w:cs="Times New Roman"/>
          <w:b w:val="0"/>
          <w:bCs w:val="0"/>
          <w:color w:val="auto"/>
          <w:kern w:val="2"/>
          <w:sz w:val="21"/>
          <w:szCs w:val="24"/>
          <w:lang w:val="zh-CN"/>
        </w:rPr>
        <w:id w:val="268247622"/>
        <w:docPartObj>
          <w:docPartGallery w:val="Table of Contents"/>
          <w:docPartUnique/>
        </w:docPartObj>
      </w:sdtPr>
      <w:sdtEndPr>
        <w:rPr>
          <w:lang w:val="en-US"/>
        </w:rPr>
      </w:sdtEndPr>
      <w:sdtContent>
        <w:bookmarkStart w:id="11" w:name="_Toc482273543" w:displacedByCustomXml="prev"/>
        <w:p w:rsidR="00310F69" w:rsidRPr="00AC0E9C" w:rsidRDefault="00310F69" w:rsidP="00EC1A23">
          <w:pPr>
            <w:pStyle w:val="TOC"/>
            <w:jc w:val="center"/>
            <w:outlineLvl w:val="0"/>
            <w:rPr>
              <w:rFonts w:ascii="Verdana" w:hAnsi="Verdana"/>
            </w:rPr>
          </w:pPr>
          <w:r w:rsidRPr="00AC0E9C">
            <w:rPr>
              <w:rFonts w:ascii="Verdana" w:hAnsi="Verdana"/>
              <w:lang w:val="zh-CN"/>
            </w:rPr>
            <w:t>Contents</w:t>
          </w:r>
          <w:bookmarkEnd w:id="11"/>
        </w:p>
        <w:p w:rsidR="00915D0C" w:rsidRDefault="000F5253">
          <w:pPr>
            <w:pStyle w:val="10"/>
            <w:tabs>
              <w:tab w:val="right" w:leader="dot" w:pos="8302"/>
            </w:tabs>
            <w:rPr>
              <w:ins w:id="12" w:author="yangy" w:date="2017-05-11T13:43:00Z"/>
              <w:rFonts w:asciiTheme="minorHAnsi" w:eastAsiaTheme="minorEastAsia" w:hAnsiTheme="minorHAnsi" w:cstheme="minorBidi"/>
              <w:noProof/>
              <w:szCs w:val="22"/>
            </w:rPr>
          </w:pPr>
          <w:r w:rsidRPr="00AC0E9C">
            <w:rPr>
              <w:rFonts w:ascii="Verdana" w:hAnsi="Verdana"/>
            </w:rPr>
            <w:fldChar w:fldCharType="begin"/>
          </w:r>
          <w:r w:rsidR="00310F69" w:rsidRPr="00AC0E9C">
            <w:rPr>
              <w:rFonts w:ascii="Verdana" w:hAnsi="Verdana"/>
            </w:rPr>
            <w:instrText xml:space="preserve"> TOC \o "1-3" \h \z \u </w:instrText>
          </w:r>
          <w:r w:rsidRPr="00AC0E9C">
            <w:rPr>
              <w:rFonts w:ascii="Verdana" w:hAnsi="Verdana"/>
            </w:rPr>
            <w:fldChar w:fldCharType="separate"/>
          </w:r>
          <w:ins w:id="13"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"_Toc482273543"</w:instrText>
            </w:r>
            <w:r w:rsidR="00915D0C" w:rsidRPr="00BE6ABD">
              <w:rPr>
                <w:rStyle w:val="a9"/>
                <w:noProof/>
              </w:rPr>
              <w:instrText xml:space="preserve"> </w:instrText>
            </w:r>
            <w:r w:rsidRPr="00BE6ABD">
              <w:rPr>
                <w:rStyle w:val="a9"/>
                <w:noProof/>
              </w:rPr>
              <w:fldChar w:fldCharType="separate"/>
            </w:r>
            <w:r w:rsidR="00915D0C" w:rsidRPr="00BE6ABD">
              <w:rPr>
                <w:rStyle w:val="a9"/>
                <w:rFonts w:ascii="Verdana" w:hAnsi="Verdana"/>
                <w:noProof/>
                <w:lang w:val="zh-CN"/>
              </w:rPr>
              <w:t>Contents</w:t>
            </w:r>
            <w:r w:rsidR="00915D0C">
              <w:rPr>
                <w:noProof/>
                <w:webHidden/>
              </w:rPr>
              <w:tab/>
            </w:r>
            <w:r>
              <w:rPr>
                <w:noProof/>
                <w:webHidden/>
              </w:rPr>
              <w:fldChar w:fldCharType="begin"/>
            </w:r>
            <w:r w:rsidR="00915D0C">
              <w:rPr>
                <w:noProof/>
                <w:webHidden/>
              </w:rPr>
              <w:instrText xml:space="preserve"> PAGEREF _Toc482273543 \h </w:instrText>
            </w:r>
          </w:ins>
          <w:r>
            <w:rPr>
              <w:noProof/>
              <w:webHidden/>
            </w:rPr>
          </w:r>
          <w:r>
            <w:rPr>
              <w:noProof/>
              <w:webHidden/>
            </w:rPr>
            <w:fldChar w:fldCharType="separate"/>
          </w:r>
          <w:ins w:id="14" w:author="yangy" w:date="2017-05-11T13:43:00Z">
            <w:r w:rsidR="00915D0C">
              <w:rPr>
                <w:noProof/>
                <w:webHidden/>
              </w:rPr>
              <w:t>2</w:t>
            </w:r>
            <w:r>
              <w:rPr>
                <w:noProof/>
                <w:webHidden/>
              </w:rPr>
              <w:fldChar w:fldCharType="end"/>
            </w:r>
            <w:r w:rsidRPr="00BE6ABD">
              <w:rPr>
                <w:rStyle w:val="a9"/>
                <w:noProof/>
              </w:rPr>
              <w:fldChar w:fldCharType="end"/>
            </w:r>
          </w:ins>
        </w:p>
        <w:p w:rsidR="00915D0C" w:rsidRDefault="000F5253">
          <w:pPr>
            <w:pStyle w:val="10"/>
            <w:tabs>
              <w:tab w:val="right" w:leader="dot" w:pos="8302"/>
            </w:tabs>
            <w:rPr>
              <w:ins w:id="15" w:author="yangy" w:date="2017-05-11T13:43:00Z"/>
              <w:rFonts w:asciiTheme="minorHAnsi" w:eastAsiaTheme="minorEastAsia" w:hAnsiTheme="minorHAnsi" w:cstheme="minorBidi"/>
              <w:noProof/>
              <w:szCs w:val="22"/>
            </w:rPr>
          </w:pPr>
          <w:ins w:id="16"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"_Toc482273544"</w:instrText>
            </w:r>
            <w:r w:rsidR="00915D0C" w:rsidRPr="00BE6ABD">
              <w:rPr>
                <w:rStyle w:val="a9"/>
                <w:noProof/>
              </w:rPr>
              <w:instrText xml:space="preserve"> </w:instrText>
            </w:r>
            <w:r w:rsidRPr="00BE6ABD">
              <w:rPr>
                <w:rStyle w:val="a9"/>
                <w:noProof/>
              </w:rPr>
              <w:fldChar w:fldCharType="separate"/>
            </w:r>
            <w:r w:rsidR="00915D0C" w:rsidRPr="00BE6ABD">
              <w:rPr>
                <w:rStyle w:val="a9"/>
                <w:rFonts w:ascii="Verdana" w:eastAsia="楷体_GB2312" w:hAnsi="Verdana"/>
                <w:b/>
                <w:noProof/>
              </w:rPr>
              <w:t>Revision History</w:t>
            </w:r>
            <w:r w:rsidR="00915D0C">
              <w:rPr>
                <w:noProof/>
                <w:webHidden/>
              </w:rPr>
              <w:tab/>
            </w:r>
            <w:r>
              <w:rPr>
                <w:noProof/>
                <w:webHidden/>
              </w:rPr>
              <w:fldChar w:fldCharType="begin"/>
            </w:r>
            <w:r w:rsidR="00915D0C">
              <w:rPr>
                <w:noProof/>
                <w:webHidden/>
              </w:rPr>
              <w:instrText xml:space="preserve"> PAGEREF _Toc482273544 \h </w:instrText>
            </w:r>
          </w:ins>
          <w:r>
            <w:rPr>
              <w:noProof/>
              <w:webHidden/>
            </w:rPr>
          </w:r>
          <w:r>
            <w:rPr>
              <w:noProof/>
              <w:webHidden/>
            </w:rPr>
            <w:fldChar w:fldCharType="separate"/>
          </w:r>
          <w:ins w:id="17" w:author="yangy" w:date="2017-05-11T13:43:00Z">
            <w:r w:rsidR="00915D0C">
              <w:rPr>
                <w:noProof/>
                <w:webHidden/>
              </w:rPr>
              <w:t>10</w:t>
            </w:r>
            <w:r>
              <w:rPr>
                <w:noProof/>
                <w:webHidden/>
              </w:rPr>
              <w:fldChar w:fldCharType="end"/>
            </w:r>
            <w:r w:rsidRPr="00BE6ABD">
              <w:rPr>
                <w:rStyle w:val="a9"/>
                <w:noProof/>
              </w:rPr>
              <w:fldChar w:fldCharType="end"/>
            </w:r>
          </w:ins>
        </w:p>
        <w:p w:rsidR="00915D0C" w:rsidRDefault="000F5253">
          <w:pPr>
            <w:pStyle w:val="10"/>
            <w:tabs>
              <w:tab w:val="left" w:pos="440"/>
              <w:tab w:val="right" w:leader="dot" w:pos="8302"/>
            </w:tabs>
            <w:rPr>
              <w:ins w:id="18" w:author="yangy" w:date="2017-05-11T13:43:00Z"/>
              <w:rFonts w:asciiTheme="minorHAnsi" w:eastAsiaTheme="minorEastAsia" w:hAnsiTheme="minorHAnsi" w:cstheme="minorBidi"/>
              <w:noProof/>
              <w:szCs w:val="22"/>
            </w:rPr>
          </w:pPr>
          <w:ins w:id="19"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"_Toc482273545"</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1.</w:t>
            </w:r>
            <w:r w:rsidR="00915D0C">
              <w:rPr>
                <w:rFonts w:asciiTheme="minorHAnsi" w:eastAsiaTheme="minorEastAsia" w:hAnsiTheme="minorHAnsi" w:cstheme="minorBidi"/>
                <w:noProof/>
                <w:szCs w:val="22"/>
              </w:rPr>
              <w:tab/>
            </w:r>
            <w:r w:rsidR="00915D0C" w:rsidRPr="00BE6ABD">
              <w:rPr>
                <w:rStyle w:val="a9"/>
                <w:noProof/>
              </w:rPr>
              <w:t>General Description</w:t>
            </w:r>
            <w:r w:rsidR="00915D0C">
              <w:rPr>
                <w:noProof/>
                <w:webHidden/>
              </w:rPr>
              <w:tab/>
            </w:r>
            <w:r>
              <w:rPr>
                <w:noProof/>
                <w:webHidden/>
              </w:rPr>
              <w:fldChar w:fldCharType="begin"/>
            </w:r>
            <w:r w:rsidR="00915D0C">
              <w:rPr>
                <w:noProof/>
                <w:webHidden/>
              </w:rPr>
              <w:instrText xml:space="preserve"> PAGEREF _Toc482273545 \h </w:instrText>
            </w:r>
          </w:ins>
          <w:r>
            <w:rPr>
              <w:noProof/>
              <w:webHidden/>
            </w:rPr>
          </w:r>
          <w:r>
            <w:rPr>
              <w:noProof/>
              <w:webHidden/>
            </w:rPr>
            <w:fldChar w:fldCharType="separate"/>
          </w:r>
          <w:ins w:id="20" w:author="yangy" w:date="2017-05-11T13:43:00Z">
            <w:r w:rsidR="00915D0C">
              <w:rPr>
                <w:noProof/>
                <w:webHidden/>
              </w:rPr>
              <w:t>12</w:t>
            </w:r>
            <w:r>
              <w:rPr>
                <w:noProof/>
                <w:webHidden/>
              </w:rPr>
              <w:fldChar w:fldCharType="end"/>
            </w:r>
            <w:r w:rsidRPr="00BE6ABD">
              <w:rPr>
                <w:rStyle w:val="a9"/>
                <w:noProof/>
              </w:rPr>
              <w:fldChar w:fldCharType="end"/>
            </w:r>
          </w:ins>
        </w:p>
        <w:p w:rsidR="00915D0C" w:rsidRDefault="000F5253">
          <w:pPr>
            <w:pStyle w:val="10"/>
            <w:tabs>
              <w:tab w:val="left" w:pos="440"/>
              <w:tab w:val="right" w:leader="dot" w:pos="8302"/>
            </w:tabs>
            <w:rPr>
              <w:ins w:id="21" w:author="yangy" w:date="2017-05-11T13:43:00Z"/>
              <w:rFonts w:asciiTheme="minorHAnsi" w:eastAsiaTheme="minorEastAsia" w:hAnsiTheme="minorHAnsi" w:cstheme="minorBidi"/>
              <w:noProof/>
              <w:szCs w:val="22"/>
            </w:rPr>
          </w:pPr>
          <w:ins w:id="22"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"_Toc482273546"</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2.</w:t>
            </w:r>
            <w:r w:rsidR="00915D0C">
              <w:rPr>
                <w:rFonts w:asciiTheme="minorHAnsi" w:eastAsiaTheme="minorEastAsia" w:hAnsiTheme="minorHAnsi" w:cstheme="minorBidi"/>
                <w:noProof/>
                <w:szCs w:val="22"/>
              </w:rPr>
              <w:tab/>
            </w:r>
            <w:r w:rsidR="00915D0C" w:rsidRPr="00BE6ABD">
              <w:rPr>
                <w:rStyle w:val="a9"/>
                <w:noProof/>
              </w:rPr>
              <w:t>Interface Description</w:t>
            </w:r>
            <w:r w:rsidR="00915D0C">
              <w:rPr>
                <w:noProof/>
                <w:webHidden/>
              </w:rPr>
              <w:tab/>
            </w:r>
            <w:r>
              <w:rPr>
                <w:noProof/>
                <w:webHidden/>
              </w:rPr>
              <w:fldChar w:fldCharType="begin"/>
            </w:r>
            <w:r w:rsidR="00915D0C">
              <w:rPr>
                <w:noProof/>
                <w:webHidden/>
              </w:rPr>
              <w:instrText xml:space="preserve"> PAGEREF _Toc482273546 \h </w:instrText>
            </w:r>
          </w:ins>
          <w:r>
            <w:rPr>
              <w:noProof/>
              <w:webHidden/>
            </w:rPr>
          </w:r>
          <w:r>
            <w:rPr>
              <w:noProof/>
              <w:webHidden/>
            </w:rPr>
            <w:fldChar w:fldCharType="separate"/>
          </w:r>
          <w:ins w:id="23" w:author="yangy" w:date="2017-05-11T13:43:00Z">
            <w:r w:rsidR="00915D0C">
              <w:rPr>
                <w:noProof/>
                <w:webHidden/>
              </w:rPr>
              <w:t>13</w:t>
            </w:r>
            <w:r>
              <w:rPr>
                <w:noProof/>
                <w:webHidden/>
              </w:rPr>
              <w:fldChar w:fldCharType="end"/>
            </w:r>
            <w:r w:rsidRPr="00BE6ABD">
              <w:rPr>
                <w:rStyle w:val="a9"/>
                <w:noProof/>
              </w:rPr>
              <w:fldChar w:fldCharType="end"/>
            </w:r>
          </w:ins>
        </w:p>
        <w:p w:rsidR="00915D0C" w:rsidRDefault="000F5253">
          <w:pPr>
            <w:pStyle w:val="10"/>
            <w:tabs>
              <w:tab w:val="right" w:leader="dot" w:pos="8302"/>
            </w:tabs>
            <w:rPr>
              <w:ins w:id="24" w:author="yangy" w:date="2017-05-11T13:43:00Z"/>
              <w:rFonts w:asciiTheme="minorHAnsi" w:eastAsiaTheme="minorEastAsia" w:hAnsiTheme="minorHAnsi" w:cstheme="minorBidi"/>
              <w:noProof/>
              <w:szCs w:val="22"/>
            </w:rPr>
          </w:pPr>
          <w:ins w:id="25"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"_Toc482273547"</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Figure 1 IPC interface diagram</w:t>
            </w:r>
            <w:r w:rsidR="00915D0C">
              <w:rPr>
                <w:noProof/>
                <w:webHidden/>
              </w:rPr>
              <w:tab/>
            </w:r>
            <w:r>
              <w:rPr>
                <w:noProof/>
                <w:webHidden/>
              </w:rPr>
              <w:fldChar w:fldCharType="begin"/>
            </w:r>
            <w:r w:rsidR="00915D0C">
              <w:rPr>
                <w:noProof/>
                <w:webHidden/>
              </w:rPr>
              <w:instrText xml:space="preserve"> PAGEREF _Toc482273547 \h </w:instrText>
            </w:r>
          </w:ins>
          <w:r>
            <w:rPr>
              <w:noProof/>
              <w:webHidden/>
            </w:rPr>
          </w:r>
          <w:r>
            <w:rPr>
              <w:noProof/>
              <w:webHidden/>
            </w:rPr>
            <w:fldChar w:fldCharType="separate"/>
          </w:r>
          <w:ins w:id="26" w:author="yangy" w:date="2017-05-11T13:43:00Z">
            <w:r w:rsidR="00915D0C">
              <w:rPr>
                <w:noProof/>
                <w:webHidden/>
              </w:rPr>
              <w:t>13</w:t>
            </w:r>
            <w:r>
              <w:rPr>
                <w:noProof/>
                <w:webHidden/>
              </w:rPr>
              <w:fldChar w:fldCharType="end"/>
            </w:r>
            <w:r w:rsidRPr="00BE6ABD">
              <w:rPr>
                <w:rStyle w:val="a9"/>
                <w:noProof/>
              </w:rPr>
              <w:fldChar w:fldCharType="end"/>
            </w:r>
          </w:ins>
        </w:p>
        <w:p w:rsidR="00915D0C" w:rsidRDefault="000F5253">
          <w:pPr>
            <w:pStyle w:val="10"/>
            <w:tabs>
              <w:tab w:val="left" w:pos="440"/>
              <w:tab w:val="right" w:leader="dot" w:pos="8302"/>
            </w:tabs>
            <w:rPr>
              <w:ins w:id="27" w:author="yangy" w:date="2017-05-11T13:43:00Z"/>
              <w:rFonts w:asciiTheme="minorHAnsi" w:eastAsiaTheme="minorEastAsia" w:hAnsiTheme="minorHAnsi" w:cstheme="minorBidi"/>
              <w:noProof/>
              <w:szCs w:val="22"/>
            </w:rPr>
          </w:pPr>
          <w:ins w:id="28"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"_Toc482273548"</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3.</w:t>
            </w:r>
            <w:r w:rsidR="00915D0C">
              <w:rPr>
                <w:rFonts w:asciiTheme="minorHAnsi" w:eastAsiaTheme="minorEastAsia" w:hAnsiTheme="minorHAnsi" w:cstheme="minorBidi"/>
                <w:noProof/>
                <w:szCs w:val="22"/>
              </w:rPr>
              <w:tab/>
            </w:r>
            <w:r w:rsidR="00915D0C" w:rsidRPr="00BE6ABD">
              <w:rPr>
                <w:rStyle w:val="a9"/>
                <w:noProof/>
              </w:rPr>
              <w:t>Functional Description</w:t>
            </w:r>
            <w:r w:rsidR="00915D0C">
              <w:rPr>
                <w:noProof/>
                <w:webHidden/>
              </w:rPr>
              <w:tab/>
            </w:r>
            <w:r>
              <w:rPr>
                <w:noProof/>
                <w:webHidden/>
              </w:rPr>
              <w:fldChar w:fldCharType="begin"/>
            </w:r>
            <w:r w:rsidR="00915D0C">
              <w:rPr>
                <w:noProof/>
                <w:webHidden/>
              </w:rPr>
              <w:instrText xml:space="preserve"> PAGEREF _Toc482273548 \h </w:instrText>
            </w:r>
          </w:ins>
          <w:r>
            <w:rPr>
              <w:noProof/>
              <w:webHidden/>
            </w:rPr>
          </w:r>
          <w:r>
            <w:rPr>
              <w:noProof/>
              <w:webHidden/>
            </w:rPr>
            <w:fldChar w:fldCharType="separate"/>
          </w:r>
          <w:ins w:id="29" w:author="yangy" w:date="2017-05-11T13:43:00Z">
            <w:r w:rsidR="00915D0C">
              <w:rPr>
                <w:noProof/>
                <w:webHidden/>
              </w:rPr>
              <w:t>14</w:t>
            </w:r>
            <w:r>
              <w:rPr>
                <w:noProof/>
                <w:webHidden/>
              </w:rPr>
              <w:fldChar w:fldCharType="end"/>
            </w:r>
            <w:r w:rsidRPr="00BE6ABD">
              <w:rPr>
                <w:rStyle w:val="a9"/>
                <w:noProof/>
              </w:rPr>
              <w:fldChar w:fldCharType="end"/>
            </w:r>
          </w:ins>
        </w:p>
        <w:p w:rsidR="00915D0C" w:rsidRDefault="000F5253">
          <w:pPr>
            <w:pStyle w:val="30"/>
            <w:tabs>
              <w:tab w:val="left" w:pos="1260"/>
              <w:tab w:val="right" w:leader="dot" w:pos="8302"/>
            </w:tabs>
            <w:rPr>
              <w:ins w:id="30" w:author="yangy" w:date="2017-05-11T13:43:00Z"/>
              <w:noProof/>
              <w:kern w:val="2"/>
              <w:sz w:val="21"/>
            </w:rPr>
          </w:pPr>
          <w:ins w:id="31"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"_Toc482273552"</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3.1.</w:t>
            </w:r>
            <w:r w:rsidR="00915D0C">
              <w:rPr>
                <w:noProof/>
                <w:kern w:val="2"/>
                <w:sz w:val="21"/>
              </w:rPr>
              <w:tab/>
            </w:r>
            <w:r w:rsidR="00915D0C" w:rsidRPr="00BE6ABD">
              <w:rPr>
                <w:rStyle w:val="a9"/>
                <w:noProof/>
              </w:rPr>
              <w:t>IPC flags and interrupts</w:t>
            </w:r>
            <w:r w:rsidR="00915D0C">
              <w:rPr>
                <w:noProof/>
                <w:webHidden/>
              </w:rPr>
              <w:tab/>
            </w:r>
            <w:r>
              <w:rPr>
                <w:noProof/>
                <w:webHidden/>
              </w:rPr>
              <w:fldChar w:fldCharType="begin"/>
            </w:r>
            <w:r w:rsidR="00915D0C">
              <w:rPr>
                <w:noProof/>
                <w:webHidden/>
              </w:rPr>
              <w:instrText xml:space="preserve"> PAGEREF _Toc482273552 \h </w:instrText>
            </w:r>
          </w:ins>
          <w:r>
            <w:rPr>
              <w:noProof/>
              <w:webHidden/>
            </w:rPr>
          </w:r>
          <w:r>
            <w:rPr>
              <w:noProof/>
              <w:webHidden/>
            </w:rPr>
            <w:fldChar w:fldCharType="separate"/>
          </w:r>
          <w:ins w:id="32" w:author="yangy" w:date="2017-05-11T13:43:00Z">
            <w:r w:rsidR="00915D0C">
              <w:rPr>
                <w:noProof/>
                <w:webHidden/>
              </w:rPr>
              <w:t>14</w:t>
            </w:r>
            <w:r>
              <w:rPr>
                <w:noProof/>
                <w:webHidden/>
              </w:rPr>
              <w:fldChar w:fldCharType="end"/>
            </w:r>
            <w:r w:rsidRPr="00BE6ABD">
              <w:rPr>
                <w:rStyle w:val="a9"/>
                <w:noProof/>
              </w:rPr>
              <w:fldChar w:fldCharType="end"/>
            </w:r>
          </w:ins>
        </w:p>
        <w:p w:rsidR="00915D0C" w:rsidRDefault="000F5253">
          <w:pPr>
            <w:pStyle w:val="10"/>
            <w:tabs>
              <w:tab w:val="right" w:leader="dot" w:pos="8302"/>
            </w:tabs>
            <w:rPr>
              <w:ins w:id="33" w:author="yangy" w:date="2017-05-11T13:43:00Z"/>
              <w:rFonts w:asciiTheme="minorHAnsi" w:eastAsiaTheme="minorEastAsia" w:hAnsiTheme="minorHAnsi" w:cstheme="minorBidi"/>
              <w:noProof/>
              <w:szCs w:val="22"/>
            </w:rPr>
          </w:pPr>
          <w:ins w:id="34"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"_Toc482273553"</w:instrText>
            </w:r>
            <w:r w:rsidR="00915D0C" w:rsidRPr="00BE6ABD">
              <w:rPr>
                <w:rStyle w:val="a9"/>
                <w:noProof/>
              </w:rPr>
              <w:instrText xml:space="preserve"> </w:instrText>
            </w:r>
            <w:r w:rsidRPr="00BE6ABD">
              <w:rPr>
                <w:rStyle w:val="a9"/>
                <w:noProof/>
              </w:rPr>
              <w:fldChar w:fldCharType="separate"/>
            </w:r>
            <w:r w:rsidR="00915D0C" w:rsidRPr="00BE6ABD">
              <w:rPr>
                <w:rStyle w:val="a9"/>
                <w:noProof/>
                <w:kern w:val="0"/>
              </w:rPr>
              <w:t>Figure 2 Messaging with IPC Flags and Interrupts</w:t>
            </w:r>
            <w:r w:rsidR="00915D0C">
              <w:rPr>
                <w:noProof/>
                <w:webHidden/>
              </w:rPr>
              <w:tab/>
            </w:r>
            <w:r>
              <w:rPr>
                <w:noProof/>
                <w:webHidden/>
              </w:rPr>
              <w:fldChar w:fldCharType="begin"/>
            </w:r>
            <w:r w:rsidR="00915D0C">
              <w:rPr>
                <w:noProof/>
                <w:webHidden/>
              </w:rPr>
              <w:instrText xml:space="preserve"> PAGEREF _Toc482273553 \h </w:instrText>
            </w:r>
          </w:ins>
          <w:r>
            <w:rPr>
              <w:noProof/>
              <w:webHidden/>
            </w:rPr>
          </w:r>
          <w:r>
            <w:rPr>
              <w:noProof/>
              <w:webHidden/>
            </w:rPr>
            <w:fldChar w:fldCharType="separate"/>
          </w:r>
          <w:ins w:id="35" w:author="yangy" w:date="2017-05-11T13:43:00Z">
            <w:r w:rsidR="00915D0C">
              <w:rPr>
                <w:noProof/>
                <w:webHidden/>
              </w:rPr>
              <w:t>14</w:t>
            </w:r>
            <w:r>
              <w:rPr>
                <w:noProof/>
                <w:webHidden/>
              </w:rPr>
              <w:fldChar w:fldCharType="end"/>
            </w:r>
            <w:r w:rsidRPr="00BE6ABD">
              <w:rPr>
                <w:rStyle w:val="a9"/>
                <w:noProof/>
              </w:rPr>
              <w:fldChar w:fldCharType="end"/>
            </w:r>
          </w:ins>
        </w:p>
        <w:p w:rsidR="00915D0C" w:rsidRDefault="000F5253">
          <w:pPr>
            <w:pStyle w:val="30"/>
            <w:tabs>
              <w:tab w:val="left" w:pos="1260"/>
              <w:tab w:val="right" w:leader="dot" w:pos="8302"/>
            </w:tabs>
            <w:rPr>
              <w:ins w:id="36" w:author="yangy" w:date="2017-05-11T13:43:00Z"/>
              <w:noProof/>
              <w:kern w:val="2"/>
              <w:sz w:val="21"/>
            </w:rPr>
          </w:pPr>
          <w:ins w:id="37"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"_Toc482273554"</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3.2.</w:t>
            </w:r>
            <w:r w:rsidR="00915D0C">
              <w:rPr>
                <w:noProof/>
                <w:kern w:val="2"/>
                <w:sz w:val="21"/>
              </w:rPr>
              <w:tab/>
            </w:r>
            <w:r w:rsidR="00915D0C" w:rsidRPr="00BE6ABD">
              <w:rPr>
                <w:rStyle w:val="a9"/>
                <w:noProof/>
              </w:rPr>
              <w:t>Shared RAM</w:t>
            </w:r>
            <w:r w:rsidR="00915D0C">
              <w:rPr>
                <w:noProof/>
                <w:webHidden/>
              </w:rPr>
              <w:tab/>
            </w:r>
            <w:r>
              <w:rPr>
                <w:noProof/>
                <w:webHidden/>
              </w:rPr>
              <w:fldChar w:fldCharType="begin"/>
            </w:r>
            <w:r w:rsidR="00915D0C">
              <w:rPr>
                <w:noProof/>
                <w:webHidden/>
              </w:rPr>
              <w:instrText xml:space="preserve"> PAGEREF _Toc482273554 \h </w:instrText>
            </w:r>
          </w:ins>
          <w:r>
            <w:rPr>
              <w:noProof/>
              <w:webHidden/>
            </w:rPr>
          </w:r>
          <w:r>
            <w:rPr>
              <w:noProof/>
              <w:webHidden/>
            </w:rPr>
            <w:fldChar w:fldCharType="separate"/>
          </w:r>
          <w:ins w:id="38" w:author="yangy" w:date="2017-05-11T13:43:00Z">
            <w:r w:rsidR="00915D0C">
              <w:rPr>
                <w:noProof/>
                <w:webHidden/>
              </w:rPr>
              <w:t>17</w:t>
            </w:r>
            <w:r>
              <w:rPr>
                <w:noProof/>
                <w:webHidden/>
              </w:rPr>
              <w:fldChar w:fldCharType="end"/>
            </w:r>
            <w:r w:rsidRPr="00BE6ABD">
              <w:rPr>
                <w:rStyle w:val="a9"/>
                <w:noProof/>
              </w:rPr>
              <w:fldChar w:fldCharType="end"/>
            </w:r>
          </w:ins>
        </w:p>
        <w:p w:rsidR="00915D0C" w:rsidRDefault="000F5253">
          <w:pPr>
            <w:pStyle w:val="10"/>
            <w:tabs>
              <w:tab w:val="right" w:leader="dot" w:pos="8302"/>
            </w:tabs>
            <w:rPr>
              <w:ins w:id="39" w:author="yangy" w:date="2017-05-11T13:43:00Z"/>
              <w:rFonts w:asciiTheme="minorHAnsi" w:eastAsiaTheme="minorEastAsia" w:hAnsiTheme="minorHAnsi" w:cstheme="minorBidi"/>
              <w:noProof/>
              <w:szCs w:val="22"/>
            </w:rPr>
          </w:pPr>
          <w:ins w:id="40"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"_Toc482273555"</w:instrText>
            </w:r>
            <w:r w:rsidR="00915D0C" w:rsidRPr="00BE6ABD">
              <w:rPr>
                <w:rStyle w:val="a9"/>
                <w:noProof/>
              </w:rPr>
              <w:instrText xml:space="preserve"> </w:instrText>
            </w:r>
            <w:r w:rsidRPr="00BE6ABD">
              <w:rPr>
                <w:rStyle w:val="a9"/>
                <w:noProof/>
              </w:rPr>
              <w:fldChar w:fldCharType="separate"/>
            </w:r>
            <w:r w:rsidR="00915D0C" w:rsidRPr="00BE6ABD">
              <w:rPr>
                <w:rStyle w:val="a9"/>
                <w:noProof/>
                <w:kern w:val="0"/>
              </w:rPr>
              <w:t>Figure 3 Shared RAM semaphore mechanism</w:t>
            </w:r>
            <w:r w:rsidR="00915D0C">
              <w:rPr>
                <w:noProof/>
                <w:webHidden/>
              </w:rPr>
              <w:tab/>
            </w:r>
            <w:r>
              <w:rPr>
                <w:noProof/>
                <w:webHidden/>
              </w:rPr>
              <w:fldChar w:fldCharType="begin"/>
            </w:r>
            <w:r w:rsidR="00915D0C">
              <w:rPr>
                <w:noProof/>
                <w:webHidden/>
              </w:rPr>
              <w:instrText xml:space="preserve"> PAGEREF _Toc482273555 \h </w:instrText>
            </w:r>
          </w:ins>
          <w:r>
            <w:rPr>
              <w:noProof/>
              <w:webHidden/>
            </w:rPr>
          </w:r>
          <w:r>
            <w:rPr>
              <w:noProof/>
              <w:webHidden/>
            </w:rPr>
            <w:fldChar w:fldCharType="separate"/>
          </w:r>
          <w:ins w:id="41" w:author="yangy" w:date="2017-05-11T13:43:00Z">
            <w:r w:rsidR="00915D0C">
              <w:rPr>
                <w:noProof/>
                <w:webHidden/>
              </w:rPr>
              <w:t>17</w:t>
            </w:r>
            <w:r>
              <w:rPr>
                <w:noProof/>
                <w:webHidden/>
              </w:rPr>
              <w:fldChar w:fldCharType="end"/>
            </w:r>
            <w:r w:rsidRPr="00BE6ABD">
              <w:rPr>
                <w:rStyle w:val="a9"/>
                <w:noProof/>
              </w:rPr>
              <w:fldChar w:fldCharType="end"/>
            </w:r>
          </w:ins>
        </w:p>
        <w:p w:rsidR="00915D0C" w:rsidRDefault="000F5253">
          <w:pPr>
            <w:pStyle w:val="30"/>
            <w:tabs>
              <w:tab w:val="left" w:pos="1260"/>
              <w:tab w:val="right" w:leader="dot" w:pos="8302"/>
            </w:tabs>
            <w:rPr>
              <w:ins w:id="42" w:author="yangy" w:date="2017-05-11T13:43:00Z"/>
              <w:noProof/>
              <w:kern w:val="2"/>
              <w:sz w:val="21"/>
            </w:rPr>
          </w:pPr>
          <w:ins w:id="43"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"_Toc482273556"</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3.3.</w:t>
            </w:r>
            <w:r w:rsidR="00915D0C">
              <w:rPr>
                <w:noProof/>
                <w:kern w:val="2"/>
                <w:sz w:val="21"/>
              </w:rPr>
              <w:tab/>
            </w:r>
            <w:r w:rsidR="00915D0C" w:rsidRPr="00BE6ABD">
              <w:rPr>
                <w:rStyle w:val="a9"/>
                <w:noProof/>
              </w:rPr>
              <w:t>IPC message registers</w:t>
            </w:r>
            <w:r w:rsidR="00915D0C">
              <w:rPr>
                <w:noProof/>
                <w:webHidden/>
              </w:rPr>
              <w:tab/>
            </w:r>
            <w:r>
              <w:rPr>
                <w:noProof/>
                <w:webHidden/>
              </w:rPr>
              <w:fldChar w:fldCharType="begin"/>
            </w:r>
            <w:r w:rsidR="00915D0C">
              <w:rPr>
                <w:noProof/>
                <w:webHidden/>
              </w:rPr>
              <w:instrText xml:space="preserve"> PAGEREF _Toc482273556 \h </w:instrText>
            </w:r>
          </w:ins>
          <w:r>
            <w:rPr>
              <w:noProof/>
              <w:webHidden/>
            </w:rPr>
          </w:r>
          <w:r>
            <w:rPr>
              <w:noProof/>
              <w:webHidden/>
            </w:rPr>
            <w:fldChar w:fldCharType="separate"/>
          </w:r>
          <w:ins w:id="44" w:author="yangy" w:date="2017-05-11T13:43:00Z">
            <w:r w:rsidR="00915D0C">
              <w:rPr>
                <w:noProof/>
                <w:webHidden/>
              </w:rPr>
              <w:t>19</w:t>
            </w:r>
            <w:r>
              <w:rPr>
                <w:noProof/>
                <w:webHidden/>
              </w:rPr>
              <w:fldChar w:fldCharType="end"/>
            </w:r>
            <w:r w:rsidRPr="00BE6ABD">
              <w:rPr>
                <w:rStyle w:val="a9"/>
                <w:noProof/>
              </w:rPr>
              <w:fldChar w:fldCharType="end"/>
            </w:r>
          </w:ins>
        </w:p>
        <w:p w:rsidR="00915D0C" w:rsidRDefault="000F5253">
          <w:pPr>
            <w:pStyle w:val="30"/>
            <w:tabs>
              <w:tab w:val="left" w:pos="1260"/>
              <w:tab w:val="right" w:leader="dot" w:pos="8302"/>
            </w:tabs>
            <w:rPr>
              <w:ins w:id="45" w:author="yangy" w:date="2017-05-11T13:43:00Z"/>
              <w:noProof/>
              <w:kern w:val="2"/>
              <w:sz w:val="21"/>
            </w:rPr>
          </w:pPr>
          <w:ins w:id="46"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"_Toc482273557"</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3.4.</w:t>
            </w:r>
            <w:r w:rsidR="00915D0C">
              <w:rPr>
                <w:noProof/>
                <w:kern w:val="2"/>
                <w:sz w:val="21"/>
              </w:rPr>
              <w:tab/>
            </w:r>
            <w:r w:rsidR="00915D0C" w:rsidRPr="00BE6ABD">
              <w:rPr>
                <w:rStyle w:val="a9"/>
                <w:noProof/>
              </w:rPr>
              <w:t>Free run timer</w:t>
            </w:r>
            <w:r w:rsidR="00915D0C">
              <w:rPr>
                <w:noProof/>
                <w:webHidden/>
              </w:rPr>
              <w:tab/>
            </w:r>
            <w:r>
              <w:rPr>
                <w:noProof/>
                <w:webHidden/>
              </w:rPr>
              <w:fldChar w:fldCharType="begin"/>
            </w:r>
            <w:r w:rsidR="00915D0C">
              <w:rPr>
                <w:noProof/>
                <w:webHidden/>
              </w:rPr>
              <w:instrText xml:space="preserve"> PAGEREF _Toc482273557 \h </w:instrText>
            </w:r>
          </w:ins>
          <w:r>
            <w:rPr>
              <w:noProof/>
              <w:webHidden/>
            </w:rPr>
          </w:r>
          <w:r>
            <w:rPr>
              <w:noProof/>
              <w:webHidden/>
            </w:rPr>
            <w:fldChar w:fldCharType="separate"/>
          </w:r>
          <w:ins w:id="47" w:author="yangy" w:date="2017-05-11T13:43:00Z">
            <w:r w:rsidR="00915D0C">
              <w:rPr>
                <w:noProof/>
                <w:webHidden/>
              </w:rPr>
              <w:t>19</w:t>
            </w:r>
            <w:r>
              <w:rPr>
                <w:noProof/>
                <w:webHidden/>
              </w:rPr>
              <w:fldChar w:fldCharType="end"/>
            </w:r>
            <w:r w:rsidRPr="00BE6ABD">
              <w:rPr>
                <w:rStyle w:val="a9"/>
                <w:noProof/>
              </w:rPr>
              <w:fldChar w:fldCharType="end"/>
            </w:r>
          </w:ins>
        </w:p>
        <w:p w:rsidR="00915D0C" w:rsidRDefault="000F5253">
          <w:pPr>
            <w:pStyle w:val="10"/>
            <w:tabs>
              <w:tab w:val="left" w:pos="440"/>
              <w:tab w:val="right" w:leader="dot" w:pos="8302"/>
            </w:tabs>
            <w:rPr>
              <w:ins w:id="48" w:author="yangy" w:date="2017-05-11T13:43:00Z"/>
              <w:rFonts w:asciiTheme="minorHAnsi" w:eastAsiaTheme="minorEastAsia" w:hAnsiTheme="minorHAnsi" w:cstheme="minorBidi"/>
              <w:noProof/>
              <w:szCs w:val="22"/>
            </w:rPr>
          </w:pPr>
          <w:ins w:id="49"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"_Toc482273558"</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4.</w:t>
            </w:r>
            <w:r w:rsidR="00915D0C">
              <w:rPr>
                <w:rFonts w:asciiTheme="minorHAnsi" w:eastAsiaTheme="minorEastAsia" w:hAnsiTheme="minorHAnsi" w:cstheme="minorBidi"/>
                <w:noProof/>
                <w:szCs w:val="22"/>
              </w:rPr>
              <w:tab/>
            </w:r>
            <w:r w:rsidR="00915D0C" w:rsidRPr="00BE6ABD">
              <w:rPr>
                <w:rStyle w:val="a9"/>
                <w:noProof/>
              </w:rPr>
              <w:t>Examples for software IPC procedures</w:t>
            </w:r>
            <w:r w:rsidR="00915D0C">
              <w:rPr>
                <w:noProof/>
                <w:webHidden/>
              </w:rPr>
              <w:tab/>
            </w:r>
            <w:r>
              <w:rPr>
                <w:noProof/>
                <w:webHidden/>
              </w:rPr>
              <w:fldChar w:fldCharType="begin"/>
            </w:r>
            <w:r w:rsidR="00915D0C">
              <w:rPr>
                <w:noProof/>
                <w:webHidden/>
              </w:rPr>
              <w:instrText xml:space="preserve"> PAGEREF _Toc482273558 \h </w:instrText>
            </w:r>
          </w:ins>
          <w:r>
            <w:rPr>
              <w:noProof/>
              <w:webHidden/>
            </w:rPr>
          </w:r>
          <w:r>
            <w:rPr>
              <w:noProof/>
              <w:webHidden/>
            </w:rPr>
            <w:fldChar w:fldCharType="separate"/>
          </w:r>
          <w:ins w:id="50" w:author="yangy" w:date="2017-05-11T13:43:00Z">
            <w:r w:rsidR="00915D0C">
              <w:rPr>
                <w:noProof/>
                <w:webHidden/>
              </w:rPr>
              <w:t>20</w:t>
            </w:r>
            <w:r>
              <w:rPr>
                <w:noProof/>
                <w:webHidden/>
              </w:rPr>
              <w:fldChar w:fldCharType="end"/>
            </w:r>
            <w:r w:rsidRPr="00BE6ABD">
              <w:rPr>
                <w:rStyle w:val="a9"/>
                <w:noProof/>
              </w:rPr>
              <w:fldChar w:fldCharType="end"/>
            </w:r>
          </w:ins>
        </w:p>
        <w:p w:rsidR="00915D0C" w:rsidRDefault="000F5253">
          <w:pPr>
            <w:pStyle w:val="30"/>
            <w:tabs>
              <w:tab w:val="left" w:pos="1260"/>
              <w:tab w:val="right" w:leader="dot" w:pos="8302"/>
            </w:tabs>
            <w:rPr>
              <w:ins w:id="51" w:author="yangy" w:date="2017-05-11T13:43:00Z"/>
              <w:noProof/>
              <w:kern w:val="2"/>
              <w:sz w:val="21"/>
            </w:rPr>
          </w:pPr>
          <w:ins w:id="52"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"_Toc482273563"</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4.1.</w:t>
            </w:r>
            <w:r w:rsidR="00915D0C">
              <w:rPr>
                <w:noProof/>
                <w:kern w:val="2"/>
                <w:sz w:val="21"/>
              </w:rPr>
              <w:tab/>
            </w:r>
            <w:r w:rsidR="00915D0C" w:rsidRPr="00BE6ABD">
              <w:rPr>
                <w:rStyle w:val="a9"/>
                <w:noProof/>
              </w:rPr>
              <w:t>IPC with interrupts</w:t>
            </w:r>
            <w:r w:rsidR="00915D0C">
              <w:rPr>
                <w:noProof/>
                <w:webHidden/>
              </w:rPr>
              <w:tab/>
            </w:r>
            <w:r>
              <w:rPr>
                <w:noProof/>
                <w:webHidden/>
              </w:rPr>
              <w:fldChar w:fldCharType="begin"/>
            </w:r>
            <w:r w:rsidR="00915D0C">
              <w:rPr>
                <w:noProof/>
                <w:webHidden/>
              </w:rPr>
              <w:instrText xml:space="preserve"> PAGEREF _Toc482273563 \h </w:instrText>
            </w:r>
          </w:ins>
          <w:r>
            <w:rPr>
              <w:noProof/>
              <w:webHidden/>
            </w:rPr>
          </w:r>
          <w:r>
            <w:rPr>
              <w:noProof/>
              <w:webHidden/>
            </w:rPr>
            <w:fldChar w:fldCharType="separate"/>
          </w:r>
          <w:ins w:id="53" w:author="yangy" w:date="2017-05-11T13:43:00Z">
            <w:r w:rsidR="00915D0C">
              <w:rPr>
                <w:noProof/>
                <w:webHidden/>
              </w:rPr>
              <w:t>20</w:t>
            </w:r>
            <w:r>
              <w:rPr>
                <w:noProof/>
                <w:webHidden/>
              </w:rPr>
              <w:fldChar w:fldCharType="end"/>
            </w:r>
            <w:r w:rsidRPr="00BE6ABD">
              <w:rPr>
                <w:rStyle w:val="a9"/>
                <w:noProof/>
              </w:rPr>
              <w:fldChar w:fldCharType="end"/>
            </w:r>
          </w:ins>
        </w:p>
        <w:p w:rsidR="00915D0C" w:rsidRDefault="000F5253">
          <w:pPr>
            <w:pStyle w:val="30"/>
            <w:tabs>
              <w:tab w:val="left" w:pos="1260"/>
              <w:tab w:val="right" w:leader="dot" w:pos="8302"/>
            </w:tabs>
            <w:rPr>
              <w:ins w:id="54" w:author="yangy" w:date="2017-05-11T13:43:00Z"/>
              <w:noProof/>
              <w:kern w:val="2"/>
              <w:sz w:val="21"/>
            </w:rPr>
          </w:pPr>
          <w:ins w:id="55"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"_Toc482273564"</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4.2.</w:t>
            </w:r>
            <w:r w:rsidR="00915D0C">
              <w:rPr>
                <w:noProof/>
                <w:kern w:val="2"/>
                <w:sz w:val="21"/>
              </w:rPr>
              <w:tab/>
            </w:r>
            <w:r w:rsidR="00915D0C" w:rsidRPr="00BE6ABD">
              <w:rPr>
                <w:rStyle w:val="a9"/>
                <w:noProof/>
              </w:rPr>
              <w:t>IPC with flags</w:t>
            </w:r>
            <w:r w:rsidR="00915D0C">
              <w:rPr>
                <w:noProof/>
                <w:webHidden/>
              </w:rPr>
              <w:tab/>
            </w:r>
            <w:r>
              <w:rPr>
                <w:noProof/>
                <w:webHidden/>
              </w:rPr>
              <w:fldChar w:fldCharType="begin"/>
            </w:r>
            <w:r w:rsidR="00915D0C">
              <w:rPr>
                <w:noProof/>
                <w:webHidden/>
              </w:rPr>
              <w:instrText xml:space="preserve"> PAGEREF _Toc482273564 \h </w:instrText>
            </w:r>
          </w:ins>
          <w:r>
            <w:rPr>
              <w:noProof/>
              <w:webHidden/>
            </w:rPr>
          </w:r>
          <w:r>
            <w:rPr>
              <w:noProof/>
              <w:webHidden/>
            </w:rPr>
            <w:fldChar w:fldCharType="separate"/>
          </w:r>
          <w:ins w:id="56" w:author="yangy" w:date="2017-05-11T13:43:00Z">
            <w:r w:rsidR="00915D0C">
              <w:rPr>
                <w:noProof/>
                <w:webHidden/>
              </w:rPr>
              <w:t>20</w:t>
            </w:r>
            <w:r>
              <w:rPr>
                <w:noProof/>
                <w:webHidden/>
              </w:rPr>
              <w:fldChar w:fldCharType="end"/>
            </w:r>
            <w:r w:rsidRPr="00BE6ABD">
              <w:rPr>
                <w:rStyle w:val="a9"/>
                <w:noProof/>
              </w:rPr>
              <w:fldChar w:fldCharType="end"/>
            </w:r>
          </w:ins>
        </w:p>
        <w:p w:rsidR="00915D0C" w:rsidRDefault="000F5253">
          <w:pPr>
            <w:pStyle w:val="10"/>
            <w:tabs>
              <w:tab w:val="left" w:pos="440"/>
              <w:tab w:val="right" w:leader="dot" w:pos="8302"/>
            </w:tabs>
            <w:rPr>
              <w:ins w:id="57" w:author="yangy" w:date="2017-05-11T13:43:00Z"/>
              <w:rFonts w:asciiTheme="minorHAnsi" w:eastAsiaTheme="minorEastAsia" w:hAnsiTheme="minorHAnsi" w:cstheme="minorBidi"/>
              <w:noProof/>
              <w:szCs w:val="22"/>
            </w:rPr>
          </w:pPr>
          <w:ins w:id="58"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"_Toc482273565"</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w:t>
            </w:r>
            <w:r w:rsidR="00915D0C">
              <w:rPr>
                <w:rFonts w:asciiTheme="minorHAnsi" w:eastAsiaTheme="minorEastAsia" w:hAnsiTheme="minorHAnsi" w:cstheme="minorBidi"/>
                <w:noProof/>
                <w:szCs w:val="22"/>
              </w:rPr>
              <w:tab/>
            </w:r>
            <w:r w:rsidR="00915D0C" w:rsidRPr="00BE6ABD">
              <w:rPr>
                <w:rStyle w:val="a9"/>
                <w:noProof/>
              </w:rPr>
              <w:t>Register Description</w:t>
            </w:r>
            <w:r w:rsidR="00915D0C">
              <w:rPr>
                <w:noProof/>
                <w:webHidden/>
              </w:rPr>
              <w:tab/>
            </w:r>
            <w:r>
              <w:rPr>
                <w:noProof/>
                <w:webHidden/>
              </w:rPr>
              <w:fldChar w:fldCharType="begin"/>
            </w:r>
            <w:r w:rsidR="00915D0C">
              <w:rPr>
                <w:noProof/>
                <w:webHidden/>
              </w:rPr>
              <w:instrText xml:space="preserve"> PAGEREF _Toc482273565 \h </w:instrText>
            </w:r>
          </w:ins>
          <w:r>
            <w:rPr>
              <w:noProof/>
              <w:webHidden/>
            </w:rPr>
          </w:r>
          <w:r>
            <w:rPr>
              <w:noProof/>
              <w:webHidden/>
            </w:rPr>
            <w:fldChar w:fldCharType="separate"/>
          </w:r>
          <w:ins w:id="59" w:author="yangy" w:date="2017-05-11T13:43:00Z">
            <w:r w:rsidR="00915D0C">
              <w:rPr>
                <w:noProof/>
                <w:webHidden/>
              </w:rPr>
              <w:t>21</w:t>
            </w:r>
            <w:r>
              <w:rPr>
                <w:noProof/>
                <w:webHidden/>
              </w:rPr>
              <w:fldChar w:fldCharType="end"/>
            </w:r>
            <w:r w:rsidRPr="00BE6ABD">
              <w:rPr>
                <w:rStyle w:val="a9"/>
                <w:noProof/>
              </w:rPr>
              <w:fldChar w:fldCharType="end"/>
            </w:r>
          </w:ins>
        </w:p>
        <w:p w:rsidR="00915D0C" w:rsidRDefault="000F5253">
          <w:pPr>
            <w:pStyle w:val="30"/>
            <w:tabs>
              <w:tab w:val="left" w:pos="1260"/>
              <w:tab w:val="right" w:leader="dot" w:pos="8302"/>
            </w:tabs>
            <w:rPr>
              <w:ins w:id="60" w:author="yangy" w:date="2017-05-11T13:43:00Z"/>
              <w:noProof/>
              <w:kern w:val="2"/>
              <w:sz w:val="21"/>
            </w:rPr>
          </w:pPr>
          <w:ins w:id="61"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"_Toc482273573"</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5.1.</w:t>
            </w:r>
            <w:r w:rsidR="00915D0C">
              <w:rPr>
                <w:noProof/>
                <w:kern w:val="2"/>
                <w:sz w:val="21"/>
              </w:rPr>
              <w:tab/>
            </w:r>
            <w:r w:rsidR="00915D0C" w:rsidRPr="00BE6ABD">
              <w:rPr>
                <w:rStyle w:val="a9"/>
                <w:noProof/>
              </w:rPr>
              <w:t>Register memory mapping</w:t>
            </w:r>
            <w:r w:rsidR="00915D0C">
              <w:rPr>
                <w:noProof/>
                <w:webHidden/>
              </w:rPr>
              <w:tab/>
            </w:r>
            <w:r>
              <w:rPr>
                <w:noProof/>
                <w:webHidden/>
              </w:rPr>
              <w:fldChar w:fldCharType="begin"/>
            </w:r>
            <w:r w:rsidR="00915D0C">
              <w:rPr>
                <w:noProof/>
                <w:webHidden/>
              </w:rPr>
              <w:instrText xml:space="preserve"> PAGEREF _Toc482273573 \h </w:instrText>
            </w:r>
          </w:ins>
          <w:r>
            <w:rPr>
              <w:noProof/>
              <w:webHidden/>
            </w:rPr>
          </w:r>
          <w:r>
            <w:rPr>
              <w:noProof/>
              <w:webHidden/>
            </w:rPr>
            <w:fldChar w:fldCharType="separate"/>
          </w:r>
          <w:ins w:id="62" w:author="yangy" w:date="2017-05-11T13:43:00Z">
            <w:r w:rsidR="00915D0C">
              <w:rPr>
                <w:noProof/>
                <w:webHidden/>
              </w:rPr>
              <w:t>21</w:t>
            </w:r>
            <w:r>
              <w:rPr>
                <w:noProof/>
                <w:webHidden/>
              </w:rPr>
              <w:fldChar w:fldCharType="end"/>
            </w:r>
            <w:r w:rsidRPr="00BE6ABD">
              <w:rPr>
                <w:rStyle w:val="a9"/>
                <w:noProof/>
              </w:rPr>
              <w:fldChar w:fldCharType="end"/>
            </w:r>
          </w:ins>
        </w:p>
        <w:p w:rsidR="00915D0C" w:rsidRDefault="000F5253">
          <w:pPr>
            <w:pStyle w:val="30"/>
            <w:tabs>
              <w:tab w:val="left" w:pos="1260"/>
              <w:tab w:val="right" w:leader="dot" w:pos="8302"/>
            </w:tabs>
            <w:rPr>
              <w:ins w:id="63" w:author="yangy" w:date="2017-05-11T13:43:00Z"/>
              <w:noProof/>
              <w:kern w:val="2"/>
              <w:sz w:val="21"/>
            </w:rPr>
          </w:pPr>
          <w:ins w:id="64"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"_Toc482273574"</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5.1.1.</w:t>
            </w:r>
            <w:r w:rsidR="00915D0C">
              <w:rPr>
                <w:noProof/>
                <w:kern w:val="2"/>
                <w:sz w:val="21"/>
              </w:rPr>
              <w:tab/>
            </w:r>
            <w:r w:rsidR="00915D0C" w:rsidRPr="00BE6ABD">
              <w:rPr>
                <w:rStyle w:val="a9"/>
                <w:noProof/>
              </w:rPr>
              <w:t>A7IPC Register memory mapping</w:t>
            </w:r>
            <w:r w:rsidR="00915D0C">
              <w:rPr>
                <w:noProof/>
                <w:webHidden/>
              </w:rPr>
              <w:tab/>
            </w:r>
            <w:r>
              <w:rPr>
                <w:noProof/>
                <w:webHidden/>
              </w:rPr>
              <w:fldChar w:fldCharType="begin"/>
            </w:r>
            <w:r w:rsidR="00915D0C">
              <w:rPr>
                <w:noProof/>
                <w:webHidden/>
              </w:rPr>
              <w:instrText xml:space="preserve"> PAGEREF _Toc482273574 \h </w:instrText>
            </w:r>
          </w:ins>
          <w:r>
            <w:rPr>
              <w:noProof/>
              <w:webHidden/>
            </w:rPr>
          </w:r>
          <w:r>
            <w:rPr>
              <w:noProof/>
              <w:webHidden/>
            </w:rPr>
            <w:fldChar w:fldCharType="separate"/>
          </w:r>
          <w:ins w:id="65" w:author="yangy" w:date="2017-05-11T13:43:00Z">
            <w:r w:rsidR="00915D0C">
              <w:rPr>
                <w:noProof/>
                <w:webHidden/>
              </w:rPr>
              <w:t>21</w:t>
            </w:r>
            <w:r>
              <w:rPr>
                <w:noProof/>
                <w:webHidden/>
              </w:rPr>
              <w:fldChar w:fldCharType="end"/>
            </w:r>
            <w:r w:rsidRPr="00BE6ABD">
              <w:rPr>
                <w:rStyle w:val="a9"/>
                <w:noProof/>
              </w:rPr>
              <w:fldChar w:fldCharType="end"/>
            </w:r>
          </w:ins>
        </w:p>
        <w:p w:rsidR="00915D0C" w:rsidRDefault="000F5253">
          <w:pPr>
            <w:pStyle w:val="30"/>
            <w:tabs>
              <w:tab w:val="left" w:pos="1260"/>
              <w:tab w:val="right" w:leader="dot" w:pos="8302"/>
            </w:tabs>
            <w:rPr>
              <w:ins w:id="66" w:author="yangy" w:date="2017-05-11T13:43:00Z"/>
              <w:noProof/>
              <w:kern w:val="2"/>
              <w:sz w:val="21"/>
            </w:rPr>
          </w:pPr>
          <w:ins w:id="67"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"_Toc482273575"</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5.1.2.</w:t>
            </w:r>
            <w:r w:rsidR="00915D0C">
              <w:rPr>
                <w:noProof/>
                <w:kern w:val="2"/>
                <w:sz w:val="21"/>
              </w:rPr>
              <w:tab/>
            </w:r>
            <w:r w:rsidR="00915D0C" w:rsidRPr="00BE6ABD">
              <w:rPr>
                <w:rStyle w:val="a9"/>
                <w:noProof/>
              </w:rPr>
              <w:t>RFIPC Register memory mapping</w:t>
            </w:r>
            <w:r w:rsidR="00915D0C">
              <w:rPr>
                <w:noProof/>
                <w:webHidden/>
              </w:rPr>
              <w:tab/>
            </w:r>
            <w:r>
              <w:rPr>
                <w:noProof/>
                <w:webHidden/>
              </w:rPr>
              <w:fldChar w:fldCharType="begin"/>
            </w:r>
            <w:r w:rsidR="00915D0C">
              <w:rPr>
                <w:noProof/>
                <w:webHidden/>
              </w:rPr>
              <w:instrText xml:space="preserve"> PAGEREF _Toc482273575 \h </w:instrText>
            </w:r>
          </w:ins>
          <w:r>
            <w:rPr>
              <w:noProof/>
              <w:webHidden/>
            </w:rPr>
          </w:r>
          <w:r>
            <w:rPr>
              <w:noProof/>
              <w:webHidden/>
            </w:rPr>
            <w:fldChar w:fldCharType="separate"/>
          </w:r>
          <w:ins w:id="68" w:author="yangy" w:date="2017-05-11T13:43:00Z">
            <w:r w:rsidR="00915D0C">
              <w:rPr>
                <w:noProof/>
                <w:webHidden/>
              </w:rPr>
              <w:t>23</w:t>
            </w:r>
            <w:r>
              <w:rPr>
                <w:noProof/>
                <w:webHidden/>
              </w:rPr>
              <w:fldChar w:fldCharType="end"/>
            </w:r>
            <w:r w:rsidRPr="00BE6ABD">
              <w:rPr>
                <w:rStyle w:val="a9"/>
                <w:noProof/>
              </w:rPr>
              <w:fldChar w:fldCharType="end"/>
            </w:r>
          </w:ins>
        </w:p>
        <w:p w:rsidR="00915D0C" w:rsidRDefault="000F5253">
          <w:pPr>
            <w:pStyle w:val="30"/>
            <w:tabs>
              <w:tab w:val="left" w:pos="1260"/>
              <w:tab w:val="right" w:leader="dot" w:pos="8302"/>
            </w:tabs>
            <w:rPr>
              <w:ins w:id="69" w:author="yangy" w:date="2017-05-11T13:43:00Z"/>
              <w:noProof/>
              <w:kern w:val="2"/>
              <w:sz w:val="21"/>
            </w:rPr>
          </w:pPr>
          <w:ins w:id="70"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"_Toc482273576"</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5.1.3.</w:t>
            </w:r>
            <w:r w:rsidR="00915D0C">
              <w:rPr>
                <w:noProof/>
                <w:kern w:val="2"/>
                <w:sz w:val="21"/>
              </w:rPr>
              <w:tab/>
            </w:r>
            <w:r w:rsidR="00915D0C" w:rsidRPr="00BE6ABD">
              <w:rPr>
                <w:rStyle w:val="a9"/>
                <w:noProof/>
              </w:rPr>
              <w:t>PLCIPC Register memory mapping</w:t>
            </w:r>
            <w:r w:rsidR="00915D0C">
              <w:rPr>
                <w:noProof/>
                <w:webHidden/>
              </w:rPr>
              <w:tab/>
            </w:r>
            <w:r>
              <w:rPr>
                <w:noProof/>
                <w:webHidden/>
              </w:rPr>
              <w:fldChar w:fldCharType="begin"/>
            </w:r>
            <w:r w:rsidR="00915D0C">
              <w:rPr>
                <w:noProof/>
                <w:webHidden/>
              </w:rPr>
              <w:instrText xml:space="preserve"> PAGEREF _Toc482273576 \h </w:instrText>
            </w:r>
          </w:ins>
          <w:r>
            <w:rPr>
              <w:noProof/>
              <w:webHidden/>
            </w:rPr>
          </w:r>
          <w:r>
            <w:rPr>
              <w:noProof/>
              <w:webHidden/>
            </w:rPr>
            <w:fldChar w:fldCharType="separate"/>
          </w:r>
          <w:ins w:id="71" w:author="yangy" w:date="2017-05-11T13:43:00Z">
            <w:r w:rsidR="00915D0C">
              <w:rPr>
                <w:noProof/>
                <w:webHidden/>
              </w:rPr>
              <w:t>26</w:t>
            </w:r>
            <w:r>
              <w:rPr>
                <w:noProof/>
                <w:webHidden/>
              </w:rPr>
              <w:fldChar w:fldCharType="end"/>
            </w:r>
            <w:r w:rsidRPr="00BE6ABD">
              <w:rPr>
                <w:rStyle w:val="a9"/>
                <w:noProof/>
              </w:rPr>
              <w:fldChar w:fldCharType="end"/>
            </w:r>
          </w:ins>
        </w:p>
        <w:p w:rsidR="00915D0C" w:rsidRDefault="000F5253">
          <w:pPr>
            <w:pStyle w:val="30"/>
            <w:tabs>
              <w:tab w:val="left" w:pos="1260"/>
              <w:tab w:val="right" w:leader="dot" w:pos="8302"/>
            </w:tabs>
            <w:rPr>
              <w:ins w:id="72" w:author="yangy" w:date="2017-05-11T13:43:00Z"/>
              <w:noProof/>
              <w:kern w:val="2"/>
              <w:sz w:val="21"/>
            </w:rPr>
          </w:pPr>
          <w:ins w:id="73"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"_Toc482273577"</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5.1.4.</w:t>
            </w:r>
            <w:r w:rsidR="00915D0C">
              <w:rPr>
                <w:noProof/>
                <w:kern w:val="2"/>
                <w:sz w:val="21"/>
              </w:rPr>
              <w:tab/>
            </w:r>
            <w:r w:rsidR="00915D0C" w:rsidRPr="00BE6ABD">
              <w:rPr>
                <w:rStyle w:val="a9"/>
                <w:noProof/>
              </w:rPr>
              <w:t>ShareRAM Register memory mapping</w:t>
            </w:r>
            <w:r w:rsidR="00915D0C">
              <w:rPr>
                <w:noProof/>
                <w:webHidden/>
              </w:rPr>
              <w:tab/>
            </w:r>
            <w:r>
              <w:rPr>
                <w:noProof/>
                <w:webHidden/>
              </w:rPr>
              <w:fldChar w:fldCharType="begin"/>
            </w:r>
            <w:r w:rsidR="00915D0C">
              <w:rPr>
                <w:noProof/>
                <w:webHidden/>
              </w:rPr>
              <w:instrText xml:space="preserve"> PAGEREF _Toc482273577 \h </w:instrText>
            </w:r>
          </w:ins>
          <w:r>
            <w:rPr>
              <w:noProof/>
              <w:webHidden/>
            </w:rPr>
          </w:r>
          <w:r>
            <w:rPr>
              <w:noProof/>
              <w:webHidden/>
            </w:rPr>
            <w:fldChar w:fldCharType="separate"/>
          </w:r>
          <w:ins w:id="74" w:author="yangy" w:date="2017-05-11T13:43:00Z">
            <w:r w:rsidR="00915D0C">
              <w:rPr>
                <w:noProof/>
                <w:webHidden/>
              </w:rPr>
              <w:t>28</w:t>
            </w:r>
            <w:r>
              <w:rPr>
                <w:noProof/>
                <w:webHidden/>
              </w:rPr>
              <w:fldChar w:fldCharType="end"/>
            </w:r>
            <w:r w:rsidRPr="00BE6ABD">
              <w:rPr>
                <w:rStyle w:val="a9"/>
                <w:noProof/>
              </w:rPr>
              <w:fldChar w:fldCharType="end"/>
            </w:r>
          </w:ins>
        </w:p>
        <w:p w:rsidR="00915D0C" w:rsidRDefault="000F5253">
          <w:pPr>
            <w:pStyle w:val="30"/>
            <w:tabs>
              <w:tab w:val="left" w:pos="1260"/>
              <w:tab w:val="right" w:leader="dot" w:pos="8302"/>
            </w:tabs>
            <w:rPr>
              <w:ins w:id="75" w:author="yangy" w:date="2017-05-11T13:43:00Z"/>
              <w:noProof/>
              <w:kern w:val="2"/>
              <w:sz w:val="21"/>
            </w:rPr>
          </w:pPr>
          <w:ins w:id="76"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"_Toc482273578"</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w:t>
            </w:r>
            <w:r w:rsidR="00915D0C">
              <w:rPr>
                <w:noProof/>
                <w:kern w:val="2"/>
                <w:sz w:val="21"/>
              </w:rPr>
              <w:tab/>
            </w:r>
            <w:r w:rsidR="00915D0C" w:rsidRPr="00BE6ABD">
              <w:rPr>
                <w:rStyle w:val="a9"/>
                <w:noProof/>
              </w:rPr>
              <w:t>ARM Subsystem IPC registers</w:t>
            </w:r>
            <w:r w:rsidR="00915D0C">
              <w:rPr>
                <w:noProof/>
                <w:webHidden/>
              </w:rPr>
              <w:tab/>
            </w:r>
            <w:r>
              <w:rPr>
                <w:noProof/>
                <w:webHidden/>
              </w:rPr>
              <w:fldChar w:fldCharType="begin"/>
            </w:r>
            <w:r w:rsidR="00915D0C">
              <w:rPr>
                <w:noProof/>
                <w:webHidden/>
              </w:rPr>
              <w:instrText xml:space="preserve"> PAGEREF _Toc482273578 \h </w:instrText>
            </w:r>
          </w:ins>
          <w:r>
            <w:rPr>
              <w:noProof/>
              <w:webHidden/>
            </w:rPr>
          </w:r>
          <w:r>
            <w:rPr>
              <w:noProof/>
              <w:webHidden/>
            </w:rPr>
            <w:fldChar w:fldCharType="separate"/>
          </w:r>
          <w:ins w:id="77" w:author="yangy" w:date="2017-05-11T13:43:00Z">
            <w:r w:rsidR="00915D0C">
              <w:rPr>
                <w:noProof/>
                <w:webHidden/>
              </w:rPr>
              <w:t>28</w:t>
            </w:r>
            <w:r>
              <w:rPr>
                <w:noProof/>
                <w:webHidden/>
              </w:rPr>
              <w:fldChar w:fldCharType="end"/>
            </w:r>
            <w:r w:rsidRPr="00BE6ABD">
              <w:rPr>
                <w:rStyle w:val="a9"/>
                <w:noProof/>
              </w:rPr>
              <w:fldChar w:fldCharType="end"/>
            </w:r>
          </w:ins>
        </w:p>
        <w:p w:rsidR="00915D0C" w:rsidRDefault="000F5253">
          <w:pPr>
            <w:pStyle w:val="30"/>
            <w:tabs>
              <w:tab w:val="left" w:pos="1260"/>
              <w:tab w:val="right" w:leader="dot" w:pos="8302"/>
            </w:tabs>
            <w:rPr>
              <w:ins w:id="78" w:author="yangy" w:date="2017-05-11T13:43:00Z"/>
              <w:noProof/>
              <w:kern w:val="2"/>
              <w:sz w:val="21"/>
            </w:rPr>
          </w:pPr>
          <w:ins w:id="79"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"_Toc482273579"</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5.2.1.</w:t>
            </w:r>
            <w:r w:rsidR="00915D0C">
              <w:rPr>
                <w:noProof/>
                <w:kern w:val="2"/>
                <w:sz w:val="21"/>
              </w:rPr>
              <w:tab/>
            </w:r>
            <w:r w:rsidR="00915D0C" w:rsidRPr="00BE6ABD">
              <w:rPr>
                <w:rStyle w:val="a9"/>
                <w:noProof/>
              </w:rPr>
              <w:t>A7TORFIPCCOMM&lt;31:0&gt;</w:t>
            </w:r>
            <w:r w:rsidR="00915D0C">
              <w:rPr>
                <w:noProof/>
                <w:webHidden/>
              </w:rPr>
              <w:tab/>
            </w:r>
            <w:r>
              <w:rPr>
                <w:noProof/>
                <w:webHidden/>
              </w:rPr>
              <w:fldChar w:fldCharType="begin"/>
            </w:r>
            <w:r w:rsidR="00915D0C">
              <w:rPr>
                <w:noProof/>
                <w:webHidden/>
              </w:rPr>
              <w:instrText xml:space="preserve"> PAGEREF _Toc482273579 \h </w:instrText>
            </w:r>
          </w:ins>
          <w:r>
            <w:rPr>
              <w:noProof/>
              <w:webHidden/>
            </w:rPr>
          </w:r>
          <w:r>
            <w:rPr>
              <w:noProof/>
              <w:webHidden/>
            </w:rPr>
            <w:fldChar w:fldCharType="separate"/>
          </w:r>
          <w:ins w:id="80" w:author="yangy" w:date="2017-05-11T13:43:00Z">
            <w:r w:rsidR="00915D0C">
              <w:rPr>
                <w:noProof/>
                <w:webHidden/>
              </w:rPr>
              <w:t>28</w:t>
            </w:r>
            <w:r>
              <w:rPr>
                <w:noProof/>
                <w:webHidden/>
              </w:rPr>
              <w:fldChar w:fldCharType="end"/>
            </w:r>
            <w:r w:rsidRPr="00BE6ABD">
              <w:rPr>
                <w:rStyle w:val="a9"/>
                <w:noProof/>
              </w:rPr>
              <w:fldChar w:fldCharType="end"/>
            </w:r>
          </w:ins>
        </w:p>
        <w:p w:rsidR="00915D0C" w:rsidRDefault="000F5253">
          <w:pPr>
            <w:pStyle w:val="30"/>
            <w:tabs>
              <w:tab w:val="left" w:pos="1260"/>
              <w:tab w:val="right" w:leader="dot" w:pos="8302"/>
            </w:tabs>
            <w:rPr>
              <w:ins w:id="81" w:author="yangy" w:date="2017-05-11T13:43:00Z"/>
              <w:noProof/>
              <w:kern w:val="2"/>
              <w:sz w:val="21"/>
            </w:rPr>
          </w:pPr>
          <w:ins w:id="82"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"_Toc482273580"</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5.2.2.</w:t>
            </w:r>
            <w:r w:rsidR="00915D0C">
              <w:rPr>
                <w:noProof/>
                <w:kern w:val="2"/>
                <w:sz w:val="21"/>
              </w:rPr>
              <w:tab/>
            </w:r>
            <w:r w:rsidR="00915D0C" w:rsidRPr="00BE6ABD">
              <w:rPr>
                <w:rStyle w:val="a9"/>
                <w:noProof/>
              </w:rPr>
              <w:t>A7TORFIPCADDR&lt;31:0&gt;</w:t>
            </w:r>
            <w:r w:rsidR="00915D0C">
              <w:rPr>
                <w:noProof/>
                <w:webHidden/>
              </w:rPr>
              <w:tab/>
            </w:r>
            <w:r>
              <w:rPr>
                <w:noProof/>
                <w:webHidden/>
              </w:rPr>
              <w:fldChar w:fldCharType="begin"/>
            </w:r>
            <w:r w:rsidR="00915D0C">
              <w:rPr>
                <w:noProof/>
                <w:webHidden/>
              </w:rPr>
              <w:instrText xml:space="preserve"> PAGEREF _Toc482273580 \h </w:instrText>
            </w:r>
          </w:ins>
          <w:r>
            <w:rPr>
              <w:noProof/>
              <w:webHidden/>
            </w:rPr>
          </w:r>
          <w:r>
            <w:rPr>
              <w:noProof/>
              <w:webHidden/>
            </w:rPr>
            <w:fldChar w:fldCharType="separate"/>
          </w:r>
          <w:ins w:id="83" w:author="yangy" w:date="2017-05-11T13:43:00Z">
            <w:r w:rsidR="00915D0C">
              <w:rPr>
                <w:noProof/>
                <w:webHidden/>
              </w:rPr>
              <w:t>29</w:t>
            </w:r>
            <w:r>
              <w:rPr>
                <w:noProof/>
                <w:webHidden/>
              </w:rPr>
              <w:fldChar w:fldCharType="end"/>
            </w:r>
            <w:r w:rsidRPr="00BE6ABD">
              <w:rPr>
                <w:rStyle w:val="a9"/>
                <w:noProof/>
              </w:rPr>
              <w:fldChar w:fldCharType="end"/>
            </w:r>
          </w:ins>
        </w:p>
        <w:p w:rsidR="00915D0C" w:rsidRDefault="000F5253">
          <w:pPr>
            <w:pStyle w:val="30"/>
            <w:tabs>
              <w:tab w:val="left" w:pos="1260"/>
              <w:tab w:val="right" w:leader="dot" w:pos="8302"/>
            </w:tabs>
            <w:rPr>
              <w:ins w:id="84" w:author="yangy" w:date="2017-05-11T13:43:00Z"/>
              <w:noProof/>
              <w:kern w:val="2"/>
              <w:sz w:val="21"/>
            </w:rPr>
          </w:pPr>
          <w:ins w:id="85"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"_Toc482273581"</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5.2.3.</w:t>
            </w:r>
            <w:r w:rsidR="00915D0C">
              <w:rPr>
                <w:noProof/>
                <w:kern w:val="2"/>
                <w:sz w:val="21"/>
              </w:rPr>
              <w:tab/>
            </w:r>
            <w:r w:rsidR="00915D0C" w:rsidRPr="00BE6ABD">
              <w:rPr>
                <w:rStyle w:val="a9"/>
                <w:noProof/>
              </w:rPr>
              <w:t>A7TORFIPCDATA0&lt;31:0&gt;</w:t>
            </w:r>
            <w:r w:rsidR="00915D0C">
              <w:rPr>
                <w:noProof/>
                <w:webHidden/>
              </w:rPr>
              <w:tab/>
            </w:r>
            <w:r>
              <w:rPr>
                <w:noProof/>
                <w:webHidden/>
              </w:rPr>
              <w:fldChar w:fldCharType="begin"/>
            </w:r>
            <w:r w:rsidR="00915D0C">
              <w:rPr>
                <w:noProof/>
                <w:webHidden/>
              </w:rPr>
              <w:instrText xml:space="preserve"> PAGEREF _Toc482273581 \h </w:instrText>
            </w:r>
          </w:ins>
          <w:r>
            <w:rPr>
              <w:noProof/>
              <w:webHidden/>
            </w:rPr>
          </w:r>
          <w:r>
            <w:rPr>
              <w:noProof/>
              <w:webHidden/>
            </w:rPr>
            <w:fldChar w:fldCharType="separate"/>
          </w:r>
          <w:ins w:id="86" w:author="yangy" w:date="2017-05-11T13:43:00Z">
            <w:r w:rsidR="00915D0C">
              <w:rPr>
                <w:noProof/>
                <w:webHidden/>
              </w:rPr>
              <w:t>29</w:t>
            </w:r>
            <w:r>
              <w:rPr>
                <w:noProof/>
                <w:webHidden/>
              </w:rPr>
              <w:fldChar w:fldCharType="end"/>
            </w:r>
            <w:r w:rsidRPr="00BE6ABD">
              <w:rPr>
                <w:rStyle w:val="a9"/>
                <w:noProof/>
              </w:rPr>
              <w:fldChar w:fldCharType="end"/>
            </w:r>
          </w:ins>
        </w:p>
        <w:p w:rsidR="00915D0C" w:rsidRDefault="000F5253">
          <w:pPr>
            <w:pStyle w:val="30"/>
            <w:tabs>
              <w:tab w:val="left" w:pos="1260"/>
              <w:tab w:val="right" w:leader="dot" w:pos="8302"/>
            </w:tabs>
            <w:rPr>
              <w:ins w:id="87" w:author="yangy" w:date="2017-05-11T13:43:00Z"/>
              <w:noProof/>
              <w:kern w:val="2"/>
              <w:sz w:val="21"/>
            </w:rPr>
          </w:pPr>
          <w:ins w:id="88"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"_Toc482273582"</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5.2.4.</w:t>
            </w:r>
            <w:r w:rsidR="00915D0C">
              <w:rPr>
                <w:noProof/>
                <w:kern w:val="2"/>
                <w:sz w:val="21"/>
              </w:rPr>
              <w:tab/>
            </w:r>
            <w:r w:rsidR="00915D0C" w:rsidRPr="00BE6ABD">
              <w:rPr>
                <w:rStyle w:val="a9"/>
                <w:noProof/>
              </w:rPr>
              <w:t>A7TORFIPCDATA1&lt;31:0&gt;</w:t>
            </w:r>
            <w:r w:rsidR="00915D0C">
              <w:rPr>
                <w:noProof/>
                <w:webHidden/>
              </w:rPr>
              <w:tab/>
            </w:r>
            <w:r>
              <w:rPr>
                <w:noProof/>
                <w:webHidden/>
              </w:rPr>
              <w:fldChar w:fldCharType="begin"/>
            </w:r>
            <w:r w:rsidR="00915D0C">
              <w:rPr>
                <w:noProof/>
                <w:webHidden/>
              </w:rPr>
              <w:instrText xml:space="preserve"> PAGEREF _Toc482273582 \h </w:instrText>
            </w:r>
          </w:ins>
          <w:r>
            <w:rPr>
              <w:noProof/>
              <w:webHidden/>
            </w:rPr>
          </w:r>
          <w:r>
            <w:rPr>
              <w:noProof/>
              <w:webHidden/>
            </w:rPr>
            <w:fldChar w:fldCharType="separate"/>
          </w:r>
          <w:ins w:id="89" w:author="yangy" w:date="2017-05-11T13:43:00Z">
            <w:r w:rsidR="00915D0C">
              <w:rPr>
                <w:noProof/>
                <w:webHidden/>
              </w:rPr>
              <w:t>29</w:t>
            </w:r>
            <w:r>
              <w:rPr>
                <w:noProof/>
                <w:webHidden/>
              </w:rPr>
              <w:fldChar w:fldCharType="end"/>
            </w:r>
            <w:r w:rsidRPr="00BE6ABD">
              <w:rPr>
                <w:rStyle w:val="a9"/>
                <w:noProof/>
              </w:rPr>
              <w:fldChar w:fldCharType="end"/>
            </w:r>
          </w:ins>
        </w:p>
        <w:p w:rsidR="00915D0C" w:rsidRDefault="000F5253">
          <w:pPr>
            <w:pStyle w:val="30"/>
            <w:tabs>
              <w:tab w:val="left" w:pos="1260"/>
              <w:tab w:val="right" w:leader="dot" w:pos="8302"/>
            </w:tabs>
            <w:rPr>
              <w:ins w:id="90" w:author="yangy" w:date="2017-05-11T13:43:00Z"/>
              <w:noProof/>
              <w:kern w:val="2"/>
              <w:sz w:val="21"/>
            </w:rPr>
          </w:pPr>
          <w:ins w:id="91"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"_Toc482273583"</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5.2.5.</w:t>
            </w:r>
            <w:r w:rsidR="00915D0C">
              <w:rPr>
                <w:noProof/>
                <w:kern w:val="2"/>
                <w:sz w:val="21"/>
              </w:rPr>
              <w:tab/>
            </w:r>
            <w:r w:rsidR="00915D0C" w:rsidRPr="00BE6ABD">
              <w:rPr>
                <w:rStyle w:val="a9"/>
                <w:noProof/>
              </w:rPr>
              <w:t>A7TOPLCIPCCOMM&lt;31:0&gt;</w:t>
            </w:r>
            <w:r w:rsidR="00915D0C">
              <w:rPr>
                <w:noProof/>
                <w:webHidden/>
              </w:rPr>
              <w:tab/>
            </w:r>
            <w:r>
              <w:rPr>
                <w:noProof/>
                <w:webHidden/>
              </w:rPr>
              <w:fldChar w:fldCharType="begin"/>
            </w:r>
            <w:r w:rsidR="00915D0C">
              <w:rPr>
                <w:noProof/>
                <w:webHidden/>
              </w:rPr>
              <w:instrText xml:space="preserve"> PAGEREF _Toc482273583 \h </w:instrText>
            </w:r>
          </w:ins>
          <w:r>
            <w:rPr>
              <w:noProof/>
              <w:webHidden/>
            </w:rPr>
          </w:r>
          <w:r>
            <w:rPr>
              <w:noProof/>
              <w:webHidden/>
            </w:rPr>
            <w:fldChar w:fldCharType="separate"/>
          </w:r>
          <w:ins w:id="92" w:author="yangy" w:date="2017-05-11T13:43:00Z">
            <w:r w:rsidR="00915D0C">
              <w:rPr>
                <w:noProof/>
                <w:webHidden/>
              </w:rPr>
              <w:t>29</w:t>
            </w:r>
            <w:r>
              <w:rPr>
                <w:noProof/>
                <w:webHidden/>
              </w:rPr>
              <w:fldChar w:fldCharType="end"/>
            </w:r>
            <w:r w:rsidRPr="00BE6ABD">
              <w:rPr>
                <w:rStyle w:val="a9"/>
                <w:noProof/>
              </w:rPr>
              <w:fldChar w:fldCharType="end"/>
            </w:r>
          </w:ins>
        </w:p>
        <w:p w:rsidR="00915D0C" w:rsidRDefault="000F5253">
          <w:pPr>
            <w:pStyle w:val="30"/>
            <w:tabs>
              <w:tab w:val="left" w:pos="1260"/>
              <w:tab w:val="right" w:leader="dot" w:pos="8302"/>
            </w:tabs>
            <w:rPr>
              <w:ins w:id="93" w:author="yangy" w:date="2017-05-11T13:43:00Z"/>
              <w:noProof/>
              <w:kern w:val="2"/>
              <w:sz w:val="21"/>
            </w:rPr>
          </w:pPr>
          <w:ins w:id="94"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"_Toc482273584"</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5.2.6.</w:t>
            </w:r>
            <w:r w:rsidR="00915D0C">
              <w:rPr>
                <w:noProof/>
                <w:kern w:val="2"/>
                <w:sz w:val="21"/>
              </w:rPr>
              <w:tab/>
            </w:r>
            <w:r w:rsidR="00915D0C" w:rsidRPr="00BE6ABD">
              <w:rPr>
                <w:rStyle w:val="a9"/>
                <w:noProof/>
              </w:rPr>
              <w:t>A7TOPLCIPCADDR&lt;31:0&gt;</w:t>
            </w:r>
            <w:r w:rsidR="00915D0C">
              <w:rPr>
                <w:noProof/>
                <w:webHidden/>
              </w:rPr>
              <w:tab/>
            </w:r>
            <w:r>
              <w:rPr>
                <w:noProof/>
                <w:webHidden/>
              </w:rPr>
              <w:fldChar w:fldCharType="begin"/>
            </w:r>
            <w:r w:rsidR="00915D0C">
              <w:rPr>
                <w:noProof/>
                <w:webHidden/>
              </w:rPr>
              <w:instrText xml:space="preserve"> PAGEREF _Toc482273584 \h </w:instrText>
            </w:r>
          </w:ins>
          <w:r>
            <w:rPr>
              <w:noProof/>
              <w:webHidden/>
            </w:rPr>
          </w:r>
          <w:r>
            <w:rPr>
              <w:noProof/>
              <w:webHidden/>
            </w:rPr>
            <w:fldChar w:fldCharType="separate"/>
          </w:r>
          <w:ins w:id="95" w:author="yangy" w:date="2017-05-11T13:43:00Z">
            <w:r w:rsidR="00915D0C">
              <w:rPr>
                <w:noProof/>
                <w:webHidden/>
              </w:rPr>
              <w:t>29</w:t>
            </w:r>
            <w:r>
              <w:rPr>
                <w:noProof/>
                <w:webHidden/>
              </w:rPr>
              <w:fldChar w:fldCharType="end"/>
            </w:r>
            <w:r w:rsidRPr="00BE6ABD">
              <w:rPr>
                <w:rStyle w:val="a9"/>
                <w:noProof/>
              </w:rPr>
              <w:fldChar w:fldCharType="end"/>
            </w:r>
          </w:ins>
        </w:p>
        <w:p w:rsidR="00915D0C" w:rsidRDefault="000F5253">
          <w:pPr>
            <w:pStyle w:val="30"/>
            <w:tabs>
              <w:tab w:val="left" w:pos="1260"/>
              <w:tab w:val="right" w:leader="dot" w:pos="8302"/>
            </w:tabs>
            <w:rPr>
              <w:ins w:id="96" w:author="yangy" w:date="2017-05-11T13:43:00Z"/>
              <w:noProof/>
              <w:kern w:val="2"/>
              <w:sz w:val="21"/>
            </w:rPr>
          </w:pPr>
          <w:ins w:id="97"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"_Toc482273585"</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5.2.7.</w:t>
            </w:r>
            <w:r w:rsidR="00915D0C">
              <w:rPr>
                <w:noProof/>
                <w:kern w:val="2"/>
                <w:sz w:val="21"/>
              </w:rPr>
              <w:tab/>
            </w:r>
            <w:r w:rsidR="00915D0C" w:rsidRPr="00BE6ABD">
              <w:rPr>
                <w:rStyle w:val="a9"/>
                <w:noProof/>
              </w:rPr>
              <w:t>A7TOPLCIPCDATA0&lt;31:0&gt;</w:t>
            </w:r>
            <w:r w:rsidR="00915D0C">
              <w:rPr>
                <w:noProof/>
                <w:webHidden/>
              </w:rPr>
              <w:tab/>
            </w:r>
            <w:r>
              <w:rPr>
                <w:noProof/>
                <w:webHidden/>
              </w:rPr>
              <w:fldChar w:fldCharType="begin"/>
            </w:r>
            <w:r w:rsidR="00915D0C">
              <w:rPr>
                <w:noProof/>
                <w:webHidden/>
              </w:rPr>
              <w:instrText xml:space="preserve"> PAGEREF _Toc482273585 \h </w:instrText>
            </w:r>
          </w:ins>
          <w:r>
            <w:rPr>
              <w:noProof/>
              <w:webHidden/>
            </w:rPr>
          </w:r>
          <w:r>
            <w:rPr>
              <w:noProof/>
              <w:webHidden/>
            </w:rPr>
            <w:fldChar w:fldCharType="separate"/>
          </w:r>
          <w:ins w:id="98" w:author="yangy" w:date="2017-05-11T13:43:00Z">
            <w:r w:rsidR="00915D0C">
              <w:rPr>
                <w:noProof/>
                <w:webHidden/>
              </w:rPr>
              <w:t>30</w:t>
            </w:r>
            <w:r>
              <w:rPr>
                <w:noProof/>
                <w:webHidden/>
              </w:rPr>
              <w:fldChar w:fldCharType="end"/>
            </w:r>
            <w:r w:rsidRPr="00BE6ABD">
              <w:rPr>
                <w:rStyle w:val="a9"/>
                <w:noProof/>
              </w:rPr>
              <w:fldChar w:fldCharType="end"/>
            </w:r>
          </w:ins>
        </w:p>
        <w:p w:rsidR="00915D0C" w:rsidRDefault="000F5253">
          <w:pPr>
            <w:pStyle w:val="30"/>
            <w:tabs>
              <w:tab w:val="left" w:pos="1260"/>
              <w:tab w:val="right" w:leader="dot" w:pos="8302"/>
            </w:tabs>
            <w:rPr>
              <w:ins w:id="99" w:author="yangy" w:date="2017-05-11T13:43:00Z"/>
              <w:noProof/>
              <w:kern w:val="2"/>
              <w:sz w:val="21"/>
            </w:rPr>
          </w:pPr>
          <w:ins w:id="100"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"_Toc482273586"</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5.2.8.</w:t>
            </w:r>
            <w:r w:rsidR="00915D0C">
              <w:rPr>
                <w:noProof/>
                <w:kern w:val="2"/>
                <w:sz w:val="21"/>
              </w:rPr>
              <w:tab/>
            </w:r>
            <w:r w:rsidR="00915D0C" w:rsidRPr="00BE6ABD">
              <w:rPr>
                <w:rStyle w:val="a9"/>
                <w:noProof/>
              </w:rPr>
              <w:t>A7TOPLCIPCDATA1&lt;31:0&gt;</w:t>
            </w:r>
            <w:r w:rsidR="00915D0C">
              <w:rPr>
                <w:noProof/>
                <w:webHidden/>
              </w:rPr>
              <w:tab/>
            </w:r>
            <w:r>
              <w:rPr>
                <w:noProof/>
                <w:webHidden/>
              </w:rPr>
              <w:fldChar w:fldCharType="begin"/>
            </w:r>
            <w:r w:rsidR="00915D0C">
              <w:rPr>
                <w:noProof/>
                <w:webHidden/>
              </w:rPr>
              <w:instrText xml:space="preserve"> PAGEREF _Toc482273586 \h </w:instrText>
            </w:r>
          </w:ins>
          <w:r>
            <w:rPr>
              <w:noProof/>
              <w:webHidden/>
            </w:rPr>
          </w:r>
          <w:r>
            <w:rPr>
              <w:noProof/>
              <w:webHidden/>
            </w:rPr>
            <w:fldChar w:fldCharType="separate"/>
          </w:r>
          <w:ins w:id="101" w:author="yangy" w:date="2017-05-11T13:43:00Z">
            <w:r w:rsidR="00915D0C">
              <w:rPr>
                <w:noProof/>
                <w:webHidden/>
              </w:rPr>
              <w:t>30</w:t>
            </w:r>
            <w:r>
              <w:rPr>
                <w:noProof/>
                <w:webHidden/>
              </w:rPr>
              <w:fldChar w:fldCharType="end"/>
            </w:r>
            <w:r w:rsidRPr="00BE6ABD">
              <w:rPr>
                <w:rStyle w:val="a9"/>
                <w:noProof/>
              </w:rPr>
              <w:fldChar w:fldCharType="end"/>
            </w:r>
          </w:ins>
        </w:p>
        <w:p w:rsidR="00915D0C" w:rsidRDefault="000F5253">
          <w:pPr>
            <w:pStyle w:val="30"/>
            <w:tabs>
              <w:tab w:val="left" w:pos="1260"/>
              <w:tab w:val="right" w:leader="dot" w:pos="8302"/>
            </w:tabs>
            <w:rPr>
              <w:ins w:id="102" w:author="yangy" w:date="2017-05-11T13:43:00Z"/>
              <w:noProof/>
              <w:kern w:val="2"/>
              <w:sz w:val="21"/>
            </w:rPr>
          </w:pPr>
          <w:ins w:id="103"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"_Toc482273587"</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5.2.9.</w:t>
            </w:r>
            <w:r w:rsidR="00915D0C">
              <w:rPr>
                <w:noProof/>
                <w:kern w:val="2"/>
                <w:sz w:val="21"/>
              </w:rPr>
              <w:tab/>
            </w:r>
            <w:r w:rsidR="00915D0C" w:rsidRPr="00BE6ABD">
              <w:rPr>
                <w:rStyle w:val="a9"/>
                <w:noProof/>
              </w:rPr>
              <w:t>RFTOA7IPCCOMM&lt;31:0&gt;</w:t>
            </w:r>
            <w:r w:rsidR="00915D0C">
              <w:rPr>
                <w:noProof/>
                <w:webHidden/>
              </w:rPr>
              <w:tab/>
            </w:r>
            <w:r>
              <w:rPr>
                <w:noProof/>
                <w:webHidden/>
              </w:rPr>
              <w:fldChar w:fldCharType="begin"/>
            </w:r>
            <w:r w:rsidR="00915D0C">
              <w:rPr>
                <w:noProof/>
                <w:webHidden/>
              </w:rPr>
              <w:instrText xml:space="preserve"> PAGEREF _Toc482273587 \h </w:instrText>
            </w:r>
          </w:ins>
          <w:r>
            <w:rPr>
              <w:noProof/>
              <w:webHidden/>
            </w:rPr>
          </w:r>
          <w:r>
            <w:rPr>
              <w:noProof/>
              <w:webHidden/>
            </w:rPr>
            <w:fldChar w:fldCharType="separate"/>
          </w:r>
          <w:ins w:id="104" w:author="yangy" w:date="2017-05-11T13:43:00Z">
            <w:r w:rsidR="00915D0C">
              <w:rPr>
                <w:noProof/>
                <w:webHidden/>
              </w:rPr>
              <w:t>30</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105" w:author="yangy" w:date="2017-05-11T13:43:00Z"/>
              <w:noProof/>
              <w:kern w:val="2"/>
              <w:sz w:val="21"/>
            </w:rPr>
          </w:pPr>
          <w:ins w:id="106" w:author="yangy" w:date="2017-05-11T13:43:00Z">
            <w:r w:rsidRPr="00BE6ABD">
              <w:rPr>
                <w:rStyle w:val="a9"/>
                <w:noProof/>
              </w:rPr>
              <w:lastRenderedPageBreak/>
              <w:fldChar w:fldCharType="begin"/>
            </w:r>
            <w:r w:rsidR="00915D0C" w:rsidRPr="00BE6ABD">
              <w:rPr>
                <w:rStyle w:val="a9"/>
                <w:noProof/>
              </w:rPr>
              <w:instrText xml:space="preserve"> </w:instrText>
            </w:r>
            <w:r w:rsidR="00915D0C">
              <w:rPr>
                <w:noProof/>
              </w:rPr>
              <w:instrText>HYPERLINK \l "_Toc482273588"</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5.2.10.</w:t>
            </w:r>
            <w:r w:rsidR="00915D0C">
              <w:rPr>
                <w:noProof/>
                <w:kern w:val="2"/>
                <w:sz w:val="21"/>
              </w:rPr>
              <w:tab/>
            </w:r>
            <w:r w:rsidR="00915D0C" w:rsidRPr="00BE6ABD">
              <w:rPr>
                <w:rStyle w:val="a9"/>
                <w:noProof/>
              </w:rPr>
              <w:t>RFTOA7IPCADDR&lt;31:0&gt;</w:t>
            </w:r>
            <w:r w:rsidR="00915D0C">
              <w:rPr>
                <w:noProof/>
                <w:webHidden/>
              </w:rPr>
              <w:tab/>
            </w:r>
            <w:r>
              <w:rPr>
                <w:noProof/>
                <w:webHidden/>
              </w:rPr>
              <w:fldChar w:fldCharType="begin"/>
            </w:r>
            <w:r w:rsidR="00915D0C">
              <w:rPr>
                <w:noProof/>
                <w:webHidden/>
              </w:rPr>
              <w:instrText xml:space="preserve"> PAGEREF _Toc482273588 \h </w:instrText>
            </w:r>
          </w:ins>
          <w:r>
            <w:rPr>
              <w:noProof/>
              <w:webHidden/>
            </w:rPr>
          </w:r>
          <w:r>
            <w:rPr>
              <w:noProof/>
              <w:webHidden/>
            </w:rPr>
            <w:fldChar w:fldCharType="separate"/>
          </w:r>
          <w:ins w:id="107" w:author="yangy" w:date="2017-05-11T13:43:00Z">
            <w:r w:rsidR="00915D0C">
              <w:rPr>
                <w:noProof/>
                <w:webHidden/>
              </w:rPr>
              <w:t>30</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108" w:author="yangy" w:date="2017-05-11T13:43:00Z"/>
              <w:noProof/>
              <w:kern w:val="2"/>
              <w:sz w:val="21"/>
            </w:rPr>
          </w:pPr>
          <w:ins w:id="109"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"_Toc482273589"</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5.2.11.</w:t>
            </w:r>
            <w:r w:rsidR="00915D0C">
              <w:rPr>
                <w:noProof/>
                <w:kern w:val="2"/>
                <w:sz w:val="21"/>
              </w:rPr>
              <w:tab/>
            </w:r>
            <w:r w:rsidR="00915D0C" w:rsidRPr="00BE6ABD">
              <w:rPr>
                <w:rStyle w:val="a9"/>
                <w:noProof/>
              </w:rPr>
              <w:t>RFTOA7IPCDATA0&lt;31:0&gt;</w:t>
            </w:r>
            <w:r w:rsidR="00915D0C">
              <w:rPr>
                <w:noProof/>
                <w:webHidden/>
              </w:rPr>
              <w:tab/>
            </w:r>
            <w:r>
              <w:rPr>
                <w:noProof/>
                <w:webHidden/>
              </w:rPr>
              <w:fldChar w:fldCharType="begin"/>
            </w:r>
            <w:r w:rsidR="00915D0C">
              <w:rPr>
                <w:noProof/>
                <w:webHidden/>
              </w:rPr>
              <w:instrText xml:space="preserve"> PAGEREF _Toc482273589 \h </w:instrText>
            </w:r>
          </w:ins>
          <w:r>
            <w:rPr>
              <w:noProof/>
              <w:webHidden/>
            </w:rPr>
          </w:r>
          <w:r>
            <w:rPr>
              <w:noProof/>
              <w:webHidden/>
            </w:rPr>
            <w:fldChar w:fldCharType="separate"/>
          </w:r>
          <w:ins w:id="110" w:author="yangy" w:date="2017-05-11T13:43:00Z">
            <w:r w:rsidR="00915D0C">
              <w:rPr>
                <w:noProof/>
                <w:webHidden/>
              </w:rPr>
              <w:t>30</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111" w:author="yangy" w:date="2017-05-11T13:43:00Z"/>
              <w:noProof/>
              <w:kern w:val="2"/>
              <w:sz w:val="21"/>
            </w:rPr>
          </w:pPr>
          <w:ins w:id="112"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"_Toc482273590"</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5.2.12.</w:t>
            </w:r>
            <w:r w:rsidR="00915D0C">
              <w:rPr>
                <w:noProof/>
                <w:kern w:val="2"/>
                <w:sz w:val="21"/>
              </w:rPr>
              <w:tab/>
            </w:r>
            <w:r w:rsidR="00915D0C" w:rsidRPr="00BE6ABD">
              <w:rPr>
                <w:rStyle w:val="a9"/>
                <w:noProof/>
              </w:rPr>
              <w:t>RFTOA7IPCDATA1&lt;31:0&gt;</w:t>
            </w:r>
            <w:r w:rsidR="00915D0C">
              <w:rPr>
                <w:noProof/>
                <w:webHidden/>
              </w:rPr>
              <w:tab/>
            </w:r>
            <w:r>
              <w:rPr>
                <w:noProof/>
                <w:webHidden/>
              </w:rPr>
              <w:fldChar w:fldCharType="begin"/>
            </w:r>
            <w:r w:rsidR="00915D0C">
              <w:rPr>
                <w:noProof/>
                <w:webHidden/>
              </w:rPr>
              <w:instrText xml:space="preserve"> PAGEREF _Toc482273590 \h </w:instrText>
            </w:r>
          </w:ins>
          <w:r>
            <w:rPr>
              <w:noProof/>
              <w:webHidden/>
            </w:rPr>
          </w:r>
          <w:r>
            <w:rPr>
              <w:noProof/>
              <w:webHidden/>
            </w:rPr>
            <w:fldChar w:fldCharType="separate"/>
          </w:r>
          <w:ins w:id="113" w:author="yangy" w:date="2017-05-11T13:43:00Z">
            <w:r w:rsidR="00915D0C">
              <w:rPr>
                <w:noProof/>
                <w:webHidden/>
              </w:rPr>
              <w:t>31</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114" w:author="yangy" w:date="2017-05-11T13:43:00Z"/>
              <w:noProof/>
              <w:kern w:val="2"/>
              <w:sz w:val="21"/>
            </w:rPr>
          </w:pPr>
          <w:ins w:id="115"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"_Toc482273591"</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5.2.13.</w:t>
            </w:r>
            <w:r w:rsidR="00915D0C">
              <w:rPr>
                <w:noProof/>
                <w:kern w:val="2"/>
                <w:sz w:val="21"/>
              </w:rPr>
              <w:tab/>
            </w:r>
            <w:r w:rsidR="00915D0C" w:rsidRPr="00BE6ABD">
              <w:rPr>
                <w:rStyle w:val="a9"/>
                <w:noProof/>
              </w:rPr>
              <w:t>PLCTOA7IPCCOMM&lt;31:0&gt;</w:t>
            </w:r>
            <w:r w:rsidR="00915D0C">
              <w:rPr>
                <w:noProof/>
                <w:webHidden/>
              </w:rPr>
              <w:tab/>
            </w:r>
            <w:r>
              <w:rPr>
                <w:noProof/>
                <w:webHidden/>
              </w:rPr>
              <w:fldChar w:fldCharType="begin"/>
            </w:r>
            <w:r w:rsidR="00915D0C">
              <w:rPr>
                <w:noProof/>
                <w:webHidden/>
              </w:rPr>
              <w:instrText xml:space="preserve"> PAGEREF _Toc482273591 \h </w:instrText>
            </w:r>
          </w:ins>
          <w:r>
            <w:rPr>
              <w:noProof/>
              <w:webHidden/>
            </w:rPr>
          </w:r>
          <w:r>
            <w:rPr>
              <w:noProof/>
              <w:webHidden/>
            </w:rPr>
            <w:fldChar w:fldCharType="separate"/>
          </w:r>
          <w:ins w:id="116" w:author="yangy" w:date="2017-05-11T13:43:00Z">
            <w:r w:rsidR="00915D0C">
              <w:rPr>
                <w:noProof/>
                <w:webHidden/>
              </w:rPr>
              <w:t>31</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117" w:author="yangy" w:date="2017-05-11T13:43:00Z"/>
              <w:noProof/>
              <w:kern w:val="2"/>
              <w:sz w:val="21"/>
            </w:rPr>
          </w:pPr>
          <w:ins w:id="118"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"_Toc482273592"</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5.2.14.</w:t>
            </w:r>
            <w:r w:rsidR="00915D0C">
              <w:rPr>
                <w:noProof/>
                <w:kern w:val="2"/>
                <w:sz w:val="21"/>
              </w:rPr>
              <w:tab/>
            </w:r>
            <w:r w:rsidR="00915D0C" w:rsidRPr="00BE6ABD">
              <w:rPr>
                <w:rStyle w:val="a9"/>
                <w:noProof/>
              </w:rPr>
              <w:t>PLCTOA7IPCADDR&lt;31:0&gt;</w:t>
            </w:r>
            <w:r w:rsidR="00915D0C">
              <w:rPr>
                <w:noProof/>
                <w:webHidden/>
              </w:rPr>
              <w:tab/>
            </w:r>
            <w:r>
              <w:rPr>
                <w:noProof/>
                <w:webHidden/>
              </w:rPr>
              <w:fldChar w:fldCharType="begin"/>
            </w:r>
            <w:r w:rsidR="00915D0C">
              <w:rPr>
                <w:noProof/>
                <w:webHidden/>
              </w:rPr>
              <w:instrText xml:space="preserve"> PAGEREF _Toc482273592 \h </w:instrText>
            </w:r>
          </w:ins>
          <w:r>
            <w:rPr>
              <w:noProof/>
              <w:webHidden/>
            </w:rPr>
          </w:r>
          <w:r>
            <w:rPr>
              <w:noProof/>
              <w:webHidden/>
            </w:rPr>
            <w:fldChar w:fldCharType="separate"/>
          </w:r>
          <w:ins w:id="119" w:author="yangy" w:date="2017-05-11T13:43:00Z">
            <w:r w:rsidR="00915D0C">
              <w:rPr>
                <w:noProof/>
                <w:webHidden/>
              </w:rPr>
              <w:t>31</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120" w:author="yangy" w:date="2017-05-11T13:43:00Z"/>
              <w:noProof/>
              <w:kern w:val="2"/>
              <w:sz w:val="21"/>
            </w:rPr>
          </w:pPr>
          <w:ins w:id="121"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"_Toc482273593"</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5.2.15.</w:t>
            </w:r>
            <w:r w:rsidR="00915D0C">
              <w:rPr>
                <w:noProof/>
                <w:kern w:val="2"/>
                <w:sz w:val="21"/>
              </w:rPr>
              <w:tab/>
            </w:r>
            <w:r w:rsidR="00915D0C" w:rsidRPr="00BE6ABD">
              <w:rPr>
                <w:rStyle w:val="a9"/>
                <w:noProof/>
              </w:rPr>
              <w:t>PLCTOA7IPCDATA0&lt;31:0&gt;</w:t>
            </w:r>
            <w:r w:rsidR="00915D0C">
              <w:rPr>
                <w:noProof/>
                <w:webHidden/>
              </w:rPr>
              <w:tab/>
            </w:r>
            <w:r>
              <w:rPr>
                <w:noProof/>
                <w:webHidden/>
              </w:rPr>
              <w:fldChar w:fldCharType="begin"/>
            </w:r>
            <w:r w:rsidR="00915D0C">
              <w:rPr>
                <w:noProof/>
                <w:webHidden/>
              </w:rPr>
              <w:instrText xml:space="preserve"> PAGEREF _Toc482273593 \h </w:instrText>
            </w:r>
          </w:ins>
          <w:r>
            <w:rPr>
              <w:noProof/>
              <w:webHidden/>
            </w:rPr>
          </w:r>
          <w:r>
            <w:rPr>
              <w:noProof/>
              <w:webHidden/>
            </w:rPr>
            <w:fldChar w:fldCharType="separate"/>
          </w:r>
          <w:ins w:id="122" w:author="yangy" w:date="2017-05-11T13:43:00Z">
            <w:r w:rsidR="00915D0C">
              <w:rPr>
                <w:noProof/>
                <w:webHidden/>
              </w:rPr>
              <w:t>31</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123" w:author="yangy" w:date="2017-05-11T13:43:00Z"/>
              <w:noProof/>
              <w:kern w:val="2"/>
              <w:sz w:val="21"/>
            </w:rPr>
          </w:pPr>
          <w:ins w:id="124"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"_Toc482273594"</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5.2.16.</w:t>
            </w:r>
            <w:r w:rsidR="00915D0C">
              <w:rPr>
                <w:noProof/>
                <w:kern w:val="2"/>
                <w:sz w:val="21"/>
              </w:rPr>
              <w:tab/>
            </w:r>
            <w:r w:rsidR="00915D0C" w:rsidRPr="00BE6ABD">
              <w:rPr>
                <w:rStyle w:val="a9"/>
                <w:noProof/>
              </w:rPr>
              <w:t>PLCTOA7IPCDATA1&lt;31:0&gt;</w:t>
            </w:r>
            <w:r w:rsidR="00915D0C">
              <w:rPr>
                <w:noProof/>
                <w:webHidden/>
              </w:rPr>
              <w:tab/>
            </w:r>
            <w:r>
              <w:rPr>
                <w:noProof/>
                <w:webHidden/>
              </w:rPr>
              <w:fldChar w:fldCharType="begin"/>
            </w:r>
            <w:r w:rsidR="00915D0C">
              <w:rPr>
                <w:noProof/>
                <w:webHidden/>
              </w:rPr>
              <w:instrText xml:space="preserve"> PAGEREF _Toc482273594 \h </w:instrText>
            </w:r>
          </w:ins>
          <w:r>
            <w:rPr>
              <w:noProof/>
              <w:webHidden/>
            </w:rPr>
          </w:r>
          <w:r>
            <w:rPr>
              <w:noProof/>
              <w:webHidden/>
            </w:rPr>
            <w:fldChar w:fldCharType="separate"/>
          </w:r>
          <w:ins w:id="125" w:author="yangy" w:date="2017-05-11T13:43:00Z">
            <w:r w:rsidR="00915D0C">
              <w:rPr>
                <w:noProof/>
                <w:webHidden/>
              </w:rPr>
              <w:t>31</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126" w:author="yangy" w:date="2017-05-11T13:43:00Z"/>
              <w:noProof/>
              <w:kern w:val="2"/>
              <w:sz w:val="21"/>
            </w:rPr>
          </w:pPr>
          <w:ins w:id="127"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"_Toc482273595"</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5.2.17.</w:t>
            </w:r>
            <w:r w:rsidR="00915D0C">
              <w:rPr>
                <w:noProof/>
                <w:kern w:val="2"/>
                <w:sz w:val="21"/>
              </w:rPr>
              <w:tab/>
            </w:r>
            <w:r w:rsidR="00915D0C" w:rsidRPr="00BE6ABD">
              <w:rPr>
                <w:rStyle w:val="a9"/>
                <w:noProof/>
              </w:rPr>
              <w:t>IPCTMRSCALER &lt;31:0&gt;</w:t>
            </w:r>
            <w:r w:rsidR="00915D0C">
              <w:rPr>
                <w:noProof/>
                <w:webHidden/>
              </w:rPr>
              <w:tab/>
            </w:r>
            <w:r>
              <w:rPr>
                <w:noProof/>
                <w:webHidden/>
              </w:rPr>
              <w:fldChar w:fldCharType="begin"/>
            </w:r>
            <w:r w:rsidR="00915D0C">
              <w:rPr>
                <w:noProof/>
                <w:webHidden/>
              </w:rPr>
              <w:instrText xml:space="preserve"> PAGEREF _Toc482273595 \h </w:instrText>
            </w:r>
          </w:ins>
          <w:r>
            <w:rPr>
              <w:noProof/>
              <w:webHidden/>
            </w:rPr>
          </w:r>
          <w:r>
            <w:rPr>
              <w:noProof/>
              <w:webHidden/>
            </w:rPr>
            <w:fldChar w:fldCharType="separate"/>
          </w:r>
          <w:ins w:id="128" w:author="yangy" w:date="2017-05-11T13:43:00Z">
            <w:r w:rsidR="00915D0C">
              <w:rPr>
                <w:noProof/>
                <w:webHidden/>
              </w:rPr>
              <w:t>32</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129" w:author="yangy" w:date="2017-05-11T13:43:00Z"/>
              <w:noProof/>
              <w:kern w:val="2"/>
              <w:sz w:val="21"/>
            </w:rPr>
          </w:pPr>
          <w:ins w:id="130"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"_Toc482273596"</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5.2.18.</w:t>
            </w:r>
            <w:r w:rsidR="00915D0C">
              <w:rPr>
                <w:noProof/>
                <w:kern w:val="2"/>
                <w:sz w:val="21"/>
              </w:rPr>
              <w:tab/>
            </w:r>
            <w:r w:rsidR="00915D0C" w:rsidRPr="00BE6ABD">
              <w:rPr>
                <w:rStyle w:val="a9"/>
                <w:noProof/>
              </w:rPr>
              <w:t>IPCCOUNTERL &lt;31:0&gt;</w:t>
            </w:r>
            <w:r w:rsidR="00915D0C">
              <w:rPr>
                <w:noProof/>
                <w:webHidden/>
              </w:rPr>
              <w:tab/>
            </w:r>
            <w:r>
              <w:rPr>
                <w:noProof/>
                <w:webHidden/>
              </w:rPr>
              <w:fldChar w:fldCharType="begin"/>
            </w:r>
            <w:r w:rsidR="00915D0C">
              <w:rPr>
                <w:noProof/>
                <w:webHidden/>
              </w:rPr>
              <w:instrText xml:space="preserve"> PAGEREF _Toc482273596 \h </w:instrText>
            </w:r>
          </w:ins>
          <w:r>
            <w:rPr>
              <w:noProof/>
              <w:webHidden/>
            </w:rPr>
          </w:r>
          <w:r>
            <w:rPr>
              <w:noProof/>
              <w:webHidden/>
            </w:rPr>
            <w:fldChar w:fldCharType="separate"/>
          </w:r>
          <w:ins w:id="131" w:author="yangy" w:date="2017-05-11T13:43:00Z">
            <w:r w:rsidR="00915D0C">
              <w:rPr>
                <w:noProof/>
                <w:webHidden/>
              </w:rPr>
              <w:t>32</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132" w:author="yangy" w:date="2017-05-11T13:43:00Z"/>
              <w:noProof/>
              <w:kern w:val="2"/>
              <w:sz w:val="21"/>
            </w:rPr>
          </w:pPr>
          <w:ins w:id="133"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"_Toc482273597"</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5.2.19.</w:t>
            </w:r>
            <w:r w:rsidR="00915D0C">
              <w:rPr>
                <w:noProof/>
                <w:kern w:val="2"/>
                <w:sz w:val="21"/>
              </w:rPr>
              <w:tab/>
            </w:r>
            <w:r w:rsidR="00915D0C" w:rsidRPr="00BE6ABD">
              <w:rPr>
                <w:rStyle w:val="a9"/>
                <w:noProof/>
              </w:rPr>
              <w:t>IPCCOUNTERH &lt;31:0&gt;</w:t>
            </w:r>
            <w:r w:rsidR="00915D0C">
              <w:rPr>
                <w:noProof/>
                <w:webHidden/>
              </w:rPr>
              <w:tab/>
            </w:r>
            <w:r>
              <w:rPr>
                <w:noProof/>
                <w:webHidden/>
              </w:rPr>
              <w:fldChar w:fldCharType="begin"/>
            </w:r>
            <w:r w:rsidR="00915D0C">
              <w:rPr>
                <w:noProof/>
                <w:webHidden/>
              </w:rPr>
              <w:instrText xml:space="preserve"> PAGEREF _Toc482273597 \h </w:instrText>
            </w:r>
          </w:ins>
          <w:r>
            <w:rPr>
              <w:noProof/>
              <w:webHidden/>
            </w:rPr>
          </w:r>
          <w:r>
            <w:rPr>
              <w:noProof/>
              <w:webHidden/>
            </w:rPr>
            <w:fldChar w:fldCharType="separate"/>
          </w:r>
          <w:ins w:id="134" w:author="yangy" w:date="2017-05-11T13:43:00Z">
            <w:r w:rsidR="00915D0C">
              <w:rPr>
                <w:noProof/>
                <w:webHidden/>
              </w:rPr>
              <w:t>32</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135" w:author="yangy" w:date="2017-05-11T13:43:00Z"/>
              <w:noProof/>
              <w:kern w:val="2"/>
              <w:sz w:val="21"/>
            </w:rPr>
          </w:pPr>
          <w:ins w:id="136"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"_Toc482273598"</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5.2.20.</w:t>
            </w:r>
            <w:r w:rsidR="00915D0C">
              <w:rPr>
                <w:noProof/>
                <w:kern w:val="2"/>
                <w:sz w:val="21"/>
              </w:rPr>
              <w:tab/>
            </w:r>
            <w:r w:rsidR="00915D0C" w:rsidRPr="00BE6ABD">
              <w:rPr>
                <w:rStyle w:val="a9"/>
                <w:noProof/>
              </w:rPr>
              <w:t>IPCTMRCONT &lt;31:0&gt;</w:t>
            </w:r>
            <w:r w:rsidR="00915D0C">
              <w:rPr>
                <w:noProof/>
                <w:webHidden/>
              </w:rPr>
              <w:tab/>
            </w:r>
            <w:r>
              <w:rPr>
                <w:noProof/>
                <w:webHidden/>
              </w:rPr>
              <w:fldChar w:fldCharType="begin"/>
            </w:r>
            <w:r w:rsidR="00915D0C">
              <w:rPr>
                <w:noProof/>
                <w:webHidden/>
              </w:rPr>
              <w:instrText xml:space="preserve"> PAGEREF _Toc482273598 \h </w:instrText>
            </w:r>
          </w:ins>
          <w:r>
            <w:rPr>
              <w:noProof/>
              <w:webHidden/>
            </w:rPr>
          </w:r>
          <w:r>
            <w:rPr>
              <w:noProof/>
              <w:webHidden/>
            </w:rPr>
            <w:fldChar w:fldCharType="separate"/>
          </w:r>
          <w:ins w:id="137" w:author="yangy" w:date="2017-05-11T13:43:00Z">
            <w:r w:rsidR="00915D0C">
              <w:rPr>
                <w:noProof/>
                <w:webHidden/>
              </w:rPr>
              <w:t>32</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138" w:author="yangy" w:date="2017-05-11T13:43:00Z"/>
              <w:noProof/>
              <w:kern w:val="2"/>
              <w:sz w:val="21"/>
            </w:rPr>
          </w:pPr>
          <w:ins w:id="139"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"_Toc482273599"</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5.2.21.</w:t>
            </w:r>
            <w:r w:rsidR="00915D0C">
              <w:rPr>
                <w:noProof/>
                <w:kern w:val="2"/>
                <w:sz w:val="21"/>
              </w:rPr>
              <w:tab/>
            </w:r>
            <w:r w:rsidR="00915D0C" w:rsidRPr="00BE6ABD">
              <w:rPr>
                <w:rStyle w:val="a9"/>
                <w:noProof/>
              </w:rPr>
              <w:t>SRMSEL0&lt;31:0&gt;</w:t>
            </w:r>
            <w:r w:rsidR="00915D0C">
              <w:rPr>
                <w:noProof/>
                <w:webHidden/>
              </w:rPr>
              <w:tab/>
            </w:r>
            <w:r>
              <w:rPr>
                <w:noProof/>
                <w:webHidden/>
              </w:rPr>
              <w:fldChar w:fldCharType="begin"/>
            </w:r>
            <w:r w:rsidR="00915D0C">
              <w:rPr>
                <w:noProof/>
                <w:webHidden/>
              </w:rPr>
              <w:instrText xml:space="preserve"> PAGEREF _Toc482273599 \h </w:instrText>
            </w:r>
          </w:ins>
          <w:r>
            <w:rPr>
              <w:noProof/>
              <w:webHidden/>
            </w:rPr>
          </w:r>
          <w:r>
            <w:rPr>
              <w:noProof/>
              <w:webHidden/>
            </w:rPr>
            <w:fldChar w:fldCharType="separate"/>
          </w:r>
          <w:ins w:id="140" w:author="yangy" w:date="2017-05-11T13:43:00Z">
            <w:r w:rsidR="00915D0C">
              <w:rPr>
                <w:noProof/>
                <w:webHidden/>
              </w:rPr>
              <w:t>33</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141" w:author="yangy" w:date="2017-05-11T13:43:00Z"/>
              <w:noProof/>
              <w:kern w:val="2"/>
              <w:sz w:val="21"/>
            </w:rPr>
          </w:pPr>
          <w:ins w:id="142"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"_Toc482273600"</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5.2.22.</w:t>
            </w:r>
            <w:r w:rsidR="00915D0C">
              <w:rPr>
                <w:noProof/>
                <w:kern w:val="2"/>
                <w:sz w:val="21"/>
              </w:rPr>
              <w:tab/>
            </w:r>
            <w:r w:rsidR="00915D0C" w:rsidRPr="00BE6ABD">
              <w:rPr>
                <w:rStyle w:val="a9"/>
                <w:noProof/>
              </w:rPr>
              <w:t>SRMSEL1&lt;31:0&gt;</w:t>
            </w:r>
            <w:r w:rsidR="00915D0C">
              <w:rPr>
                <w:noProof/>
                <w:webHidden/>
              </w:rPr>
              <w:tab/>
            </w:r>
            <w:r>
              <w:rPr>
                <w:noProof/>
                <w:webHidden/>
              </w:rPr>
              <w:fldChar w:fldCharType="begin"/>
            </w:r>
            <w:r w:rsidR="00915D0C">
              <w:rPr>
                <w:noProof/>
                <w:webHidden/>
              </w:rPr>
              <w:instrText xml:space="preserve"> PAGEREF _Toc482273600 \h </w:instrText>
            </w:r>
          </w:ins>
          <w:r>
            <w:rPr>
              <w:noProof/>
              <w:webHidden/>
            </w:rPr>
          </w:r>
          <w:r>
            <w:rPr>
              <w:noProof/>
              <w:webHidden/>
            </w:rPr>
            <w:fldChar w:fldCharType="separate"/>
          </w:r>
          <w:ins w:id="143" w:author="yangy" w:date="2017-05-11T13:43:00Z">
            <w:r w:rsidR="00915D0C">
              <w:rPr>
                <w:noProof/>
                <w:webHidden/>
              </w:rPr>
              <w:t>34</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144" w:author="yangy" w:date="2017-05-11T13:43:00Z"/>
              <w:noProof/>
              <w:kern w:val="2"/>
              <w:sz w:val="21"/>
            </w:rPr>
          </w:pPr>
          <w:ins w:id="145"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"_Toc482273601"</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5.2.23.</w:t>
            </w:r>
            <w:r w:rsidR="00915D0C">
              <w:rPr>
                <w:noProof/>
                <w:kern w:val="2"/>
                <w:sz w:val="21"/>
              </w:rPr>
              <w:tab/>
            </w:r>
            <w:r w:rsidR="00915D0C" w:rsidRPr="00BE6ABD">
              <w:rPr>
                <w:rStyle w:val="a9"/>
                <w:noProof/>
              </w:rPr>
              <w:t>A7TORFIPCSET&lt;15:0&gt;</w:t>
            </w:r>
            <w:r w:rsidR="00915D0C">
              <w:rPr>
                <w:noProof/>
                <w:webHidden/>
              </w:rPr>
              <w:tab/>
            </w:r>
            <w:r>
              <w:rPr>
                <w:noProof/>
                <w:webHidden/>
              </w:rPr>
              <w:fldChar w:fldCharType="begin"/>
            </w:r>
            <w:r w:rsidR="00915D0C">
              <w:rPr>
                <w:noProof/>
                <w:webHidden/>
              </w:rPr>
              <w:instrText xml:space="preserve"> PAGEREF _Toc482273601 \h </w:instrText>
            </w:r>
          </w:ins>
          <w:r>
            <w:rPr>
              <w:noProof/>
              <w:webHidden/>
            </w:rPr>
          </w:r>
          <w:r>
            <w:rPr>
              <w:noProof/>
              <w:webHidden/>
            </w:rPr>
            <w:fldChar w:fldCharType="separate"/>
          </w:r>
          <w:ins w:id="146" w:author="yangy" w:date="2017-05-11T13:43:00Z">
            <w:r w:rsidR="00915D0C">
              <w:rPr>
                <w:noProof/>
                <w:webHidden/>
              </w:rPr>
              <w:t>35</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147" w:author="yangy" w:date="2017-05-11T13:43:00Z"/>
              <w:noProof/>
              <w:kern w:val="2"/>
              <w:sz w:val="21"/>
            </w:rPr>
          </w:pPr>
          <w:ins w:id="148"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"_Toc482273602"</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5.2.24.</w:t>
            </w:r>
            <w:r w:rsidR="00915D0C">
              <w:rPr>
                <w:noProof/>
                <w:kern w:val="2"/>
                <w:sz w:val="21"/>
              </w:rPr>
              <w:tab/>
            </w:r>
            <w:r w:rsidR="00915D0C" w:rsidRPr="00BE6ABD">
              <w:rPr>
                <w:rStyle w:val="a9"/>
                <w:noProof/>
              </w:rPr>
              <w:t>A7TORFIPCCLR&lt;15:0&gt;</w:t>
            </w:r>
            <w:r w:rsidR="00915D0C">
              <w:rPr>
                <w:noProof/>
                <w:webHidden/>
              </w:rPr>
              <w:tab/>
            </w:r>
            <w:r>
              <w:rPr>
                <w:noProof/>
                <w:webHidden/>
              </w:rPr>
              <w:fldChar w:fldCharType="begin"/>
            </w:r>
            <w:r w:rsidR="00915D0C">
              <w:rPr>
                <w:noProof/>
                <w:webHidden/>
              </w:rPr>
              <w:instrText xml:space="preserve"> PAGEREF _Toc482273602 \h </w:instrText>
            </w:r>
          </w:ins>
          <w:r>
            <w:rPr>
              <w:noProof/>
              <w:webHidden/>
            </w:rPr>
          </w:r>
          <w:r>
            <w:rPr>
              <w:noProof/>
              <w:webHidden/>
            </w:rPr>
            <w:fldChar w:fldCharType="separate"/>
          </w:r>
          <w:ins w:id="149" w:author="yangy" w:date="2017-05-11T13:43:00Z">
            <w:r w:rsidR="00915D0C">
              <w:rPr>
                <w:noProof/>
                <w:webHidden/>
              </w:rPr>
              <w:t>36</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150" w:author="yangy" w:date="2017-05-11T13:43:00Z"/>
              <w:noProof/>
              <w:kern w:val="2"/>
              <w:sz w:val="21"/>
            </w:rPr>
          </w:pPr>
          <w:ins w:id="151"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"_Toc482273603"</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5.2.25.</w:t>
            </w:r>
            <w:r w:rsidR="00915D0C">
              <w:rPr>
                <w:noProof/>
                <w:kern w:val="2"/>
                <w:sz w:val="21"/>
              </w:rPr>
              <w:tab/>
            </w:r>
            <w:r w:rsidR="00915D0C" w:rsidRPr="00BE6ABD">
              <w:rPr>
                <w:rStyle w:val="a9"/>
                <w:noProof/>
              </w:rPr>
              <w:t>A7TORFIPCFLG&lt;15:0&gt;</w:t>
            </w:r>
            <w:r w:rsidR="00915D0C">
              <w:rPr>
                <w:noProof/>
                <w:webHidden/>
              </w:rPr>
              <w:tab/>
            </w:r>
            <w:r>
              <w:rPr>
                <w:noProof/>
                <w:webHidden/>
              </w:rPr>
              <w:fldChar w:fldCharType="begin"/>
            </w:r>
            <w:r w:rsidR="00915D0C">
              <w:rPr>
                <w:noProof/>
                <w:webHidden/>
              </w:rPr>
              <w:instrText xml:space="preserve"> PAGEREF _Toc482273603 \h </w:instrText>
            </w:r>
          </w:ins>
          <w:r>
            <w:rPr>
              <w:noProof/>
              <w:webHidden/>
            </w:rPr>
          </w:r>
          <w:r>
            <w:rPr>
              <w:noProof/>
              <w:webHidden/>
            </w:rPr>
            <w:fldChar w:fldCharType="separate"/>
          </w:r>
          <w:ins w:id="152" w:author="yangy" w:date="2017-05-11T13:43:00Z">
            <w:r w:rsidR="00915D0C">
              <w:rPr>
                <w:noProof/>
                <w:webHidden/>
              </w:rPr>
              <w:t>37</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153" w:author="yangy" w:date="2017-05-11T13:43:00Z"/>
              <w:noProof/>
              <w:kern w:val="2"/>
              <w:sz w:val="21"/>
            </w:rPr>
          </w:pPr>
          <w:ins w:id="154"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"_Toc482273604"</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5.2.26.</w:t>
            </w:r>
            <w:r w:rsidR="00915D0C">
              <w:rPr>
                <w:noProof/>
                <w:kern w:val="2"/>
                <w:sz w:val="21"/>
              </w:rPr>
              <w:tab/>
            </w:r>
            <w:r w:rsidR="00915D0C" w:rsidRPr="00BE6ABD">
              <w:rPr>
                <w:rStyle w:val="a9"/>
                <w:noProof/>
              </w:rPr>
              <w:t>RFTOA7IPCACK&lt;15:0&gt;</w:t>
            </w:r>
            <w:r w:rsidR="00915D0C">
              <w:rPr>
                <w:noProof/>
                <w:webHidden/>
              </w:rPr>
              <w:tab/>
            </w:r>
            <w:r>
              <w:rPr>
                <w:noProof/>
                <w:webHidden/>
              </w:rPr>
              <w:fldChar w:fldCharType="begin"/>
            </w:r>
            <w:r w:rsidR="00915D0C">
              <w:rPr>
                <w:noProof/>
                <w:webHidden/>
              </w:rPr>
              <w:instrText xml:space="preserve"> PAGEREF _Toc482273604 \h </w:instrText>
            </w:r>
          </w:ins>
          <w:r>
            <w:rPr>
              <w:noProof/>
              <w:webHidden/>
            </w:rPr>
          </w:r>
          <w:r>
            <w:rPr>
              <w:noProof/>
              <w:webHidden/>
            </w:rPr>
            <w:fldChar w:fldCharType="separate"/>
          </w:r>
          <w:ins w:id="155" w:author="yangy" w:date="2017-05-11T13:43:00Z">
            <w:r w:rsidR="00915D0C">
              <w:rPr>
                <w:noProof/>
                <w:webHidden/>
              </w:rPr>
              <w:t>38</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156" w:author="yangy" w:date="2017-05-11T13:43:00Z"/>
              <w:noProof/>
              <w:kern w:val="2"/>
              <w:sz w:val="21"/>
            </w:rPr>
          </w:pPr>
          <w:ins w:id="157"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"_Toc482273605"</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5.2.27.</w:t>
            </w:r>
            <w:r w:rsidR="00915D0C">
              <w:rPr>
                <w:noProof/>
                <w:kern w:val="2"/>
                <w:sz w:val="21"/>
              </w:rPr>
              <w:tab/>
            </w:r>
            <w:r w:rsidR="00915D0C" w:rsidRPr="00BE6ABD">
              <w:rPr>
                <w:rStyle w:val="a9"/>
                <w:noProof/>
              </w:rPr>
              <w:t>RFTOA7IPCSTS&lt;15:0&gt;</w:t>
            </w:r>
            <w:r w:rsidR="00915D0C">
              <w:rPr>
                <w:noProof/>
                <w:webHidden/>
              </w:rPr>
              <w:tab/>
            </w:r>
            <w:r>
              <w:rPr>
                <w:noProof/>
                <w:webHidden/>
              </w:rPr>
              <w:fldChar w:fldCharType="begin"/>
            </w:r>
            <w:r w:rsidR="00915D0C">
              <w:rPr>
                <w:noProof/>
                <w:webHidden/>
              </w:rPr>
              <w:instrText xml:space="preserve"> PAGEREF _Toc482273605 \h </w:instrText>
            </w:r>
          </w:ins>
          <w:r>
            <w:rPr>
              <w:noProof/>
              <w:webHidden/>
            </w:rPr>
          </w:r>
          <w:r>
            <w:rPr>
              <w:noProof/>
              <w:webHidden/>
            </w:rPr>
            <w:fldChar w:fldCharType="separate"/>
          </w:r>
          <w:ins w:id="158" w:author="yangy" w:date="2017-05-11T13:43:00Z">
            <w:r w:rsidR="00915D0C">
              <w:rPr>
                <w:noProof/>
                <w:webHidden/>
              </w:rPr>
              <w:t>40</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159" w:author="yangy" w:date="2017-05-11T13:43:00Z"/>
              <w:noProof/>
              <w:kern w:val="2"/>
              <w:sz w:val="21"/>
            </w:rPr>
          </w:pPr>
          <w:ins w:id="160"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"_Toc482273606"</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5.2.28.</w:t>
            </w:r>
            <w:r w:rsidR="00915D0C">
              <w:rPr>
                <w:noProof/>
                <w:kern w:val="2"/>
                <w:sz w:val="21"/>
              </w:rPr>
              <w:tab/>
            </w:r>
            <w:r w:rsidR="00915D0C" w:rsidRPr="00BE6ABD">
              <w:rPr>
                <w:rStyle w:val="a9"/>
                <w:noProof/>
              </w:rPr>
              <w:t>A7TOPLCIPCSET&lt;15:0&gt;</w:t>
            </w:r>
            <w:r w:rsidR="00915D0C">
              <w:rPr>
                <w:noProof/>
                <w:webHidden/>
              </w:rPr>
              <w:tab/>
            </w:r>
            <w:r>
              <w:rPr>
                <w:noProof/>
                <w:webHidden/>
              </w:rPr>
              <w:fldChar w:fldCharType="begin"/>
            </w:r>
            <w:r w:rsidR="00915D0C">
              <w:rPr>
                <w:noProof/>
                <w:webHidden/>
              </w:rPr>
              <w:instrText xml:space="preserve"> PAGEREF _Toc482273606 \h </w:instrText>
            </w:r>
          </w:ins>
          <w:r>
            <w:rPr>
              <w:noProof/>
              <w:webHidden/>
            </w:rPr>
          </w:r>
          <w:r>
            <w:rPr>
              <w:noProof/>
              <w:webHidden/>
            </w:rPr>
            <w:fldChar w:fldCharType="separate"/>
          </w:r>
          <w:ins w:id="161" w:author="yangy" w:date="2017-05-11T13:43:00Z">
            <w:r w:rsidR="00915D0C">
              <w:rPr>
                <w:noProof/>
                <w:webHidden/>
              </w:rPr>
              <w:t>41</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162" w:author="yangy" w:date="2017-05-11T13:43:00Z"/>
              <w:noProof/>
              <w:kern w:val="2"/>
              <w:sz w:val="21"/>
            </w:rPr>
          </w:pPr>
          <w:ins w:id="163"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"_Toc482273607"</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5.2.29.</w:t>
            </w:r>
            <w:r w:rsidR="00915D0C">
              <w:rPr>
                <w:noProof/>
                <w:kern w:val="2"/>
                <w:sz w:val="21"/>
              </w:rPr>
              <w:tab/>
            </w:r>
            <w:r w:rsidR="00915D0C" w:rsidRPr="00BE6ABD">
              <w:rPr>
                <w:rStyle w:val="a9"/>
                <w:noProof/>
              </w:rPr>
              <w:t>A7TOPLCIPCCLR&lt;15:0&gt;</w:t>
            </w:r>
            <w:r w:rsidR="00915D0C">
              <w:rPr>
                <w:noProof/>
                <w:webHidden/>
              </w:rPr>
              <w:tab/>
            </w:r>
            <w:r>
              <w:rPr>
                <w:noProof/>
                <w:webHidden/>
              </w:rPr>
              <w:fldChar w:fldCharType="begin"/>
            </w:r>
            <w:r w:rsidR="00915D0C">
              <w:rPr>
                <w:noProof/>
                <w:webHidden/>
              </w:rPr>
              <w:instrText xml:space="preserve"> PAGEREF _Toc482273607 \h </w:instrText>
            </w:r>
          </w:ins>
          <w:r>
            <w:rPr>
              <w:noProof/>
              <w:webHidden/>
            </w:rPr>
          </w:r>
          <w:r>
            <w:rPr>
              <w:noProof/>
              <w:webHidden/>
            </w:rPr>
            <w:fldChar w:fldCharType="separate"/>
          </w:r>
          <w:ins w:id="164" w:author="yangy" w:date="2017-05-11T13:43:00Z">
            <w:r w:rsidR="00915D0C">
              <w:rPr>
                <w:noProof/>
                <w:webHidden/>
              </w:rPr>
              <w:t>42</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165" w:author="yangy" w:date="2017-05-11T13:43:00Z"/>
              <w:noProof/>
              <w:kern w:val="2"/>
              <w:sz w:val="21"/>
            </w:rPr>
          </w:pPr>
          <w:ins w:id="166"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"_Toc482273608"</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5.2.30.</w:t>
            </w:r>
            <w:r w:rsidR="00915D0C">
              <w:rPr>
                <w:noProof/>
                <w:kern w:val="2"/>
                <w:sz w:val="21"/>
              </w:rPr>
              <w:tab/>
            </w:r>
            <w:r w:rsidR="00915D0C" w:rsidRPr="00BE6ABD">
              <w:rPr>
                <w:rStyle w:val="a9"/>
                <w:noProof/>
              </w:rPr>
              <w:t>A7TOPLCIPCFLG&lt;15:0&gt;</w:t>
            </w:r>
            <w:r w:rsidR="00915D0C">
              <w:rPr>
                <w:noProof/>
                <w:webHidden/>
              </w:rPr>
              <w:tab/>
            </w:r>
            <w:r>
              <w:rPr>
                <w:noProof/>
                <w:webHidden/>
              </w:rPr>
              <w:fldChar w:fldCharType="begin"/>
            </w:r>
            <w:r w:rsidR="00915D0C">
              <w:rPr>
                <w:noProof/>
                <w:webHidden/>
              </w:rPr>
              <w:instrText xml:space="preserve"> PAGEREF _Toc482273608 \h </w:instrText>
            </w:r>
          </w:ins>
          <w:r>
            <w:rPr>
              <w:noProof/>
              <w:webHidden/>
            </w:rPr>
          </w:r>
          <w:r>
            <w:rPr>
              <w:noProof/>
              <w:webHidden/>
            </w:rPr>
            <w:fldChar w:fldCharType="separate"/>
          </w:r>
          <w:ins w:id="167" w:author="yangy" w:date="2017-05-11T13:43:00Z">
            <w:r w:rsidR="00915D0C">
              <w:rPr>
                <w:noProof/>
                <w:webHidden/>
              </w:rPr>
              <w:t>44</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168" w:author="yangy" w:date="2017-05-11T13:43:00Z"/>
              <w:noProof/>
              <w:kern w:val="2"/>
              <w:sz w:val="21"/>
            </w:rPr>
          </w:pPr>
          <w:ins w:id="169"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"_Toc482273609"</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5.2.31.</w:t>
            </w:r>
            <w:r w:rsidR="00915D0C">
              <w:rPr>
                <w:noProof/>
                <w:kern w:val="2"/>
                <w:sz w:val="21"/>
              </w:rPr>
              <w:tab/>
            </w:r>
            <w:r w:rsidR="00915D0C" w:rsidRPr="00BE6ABD">
              <w:rPr>
                <w:rStyle w:val="a9"/>
                <w:noProof/>
              </w:rPr>
              <w:t>PLCTOA7IPCACK&lt;15:0&gt;</w:t>
            </w:r>
            <w:r w:rsidR="00915D0C">
              <w:rPr>
                <w:noProof/>
                <w:webHidden/>
              </w:rPr>
              <w:tab/>
            </w:r>
            <w:r>
              <w:rPr>
                <w:noProof/>
                <w:webHidden/>
              </w:rPr>
              <w:fldChar w:fldCharType="begin"/>
            </w:r>
            <w:r w:rsidR="00915D0C">
              <w:rPr>
                <w:noProof/>
                <w:webHidden/>
              </w:rPr>
              <w:instrText xml:space="preserve"> PAGEREF _Toc482273609 \h </w:instrText>
            </w:r>
          </w:ins>
          <w:r>
            <w:rPr>
              <w:noProof/>
              <w:webHidden/>
            </w:rPr>
          </w:r>
          <w:r>
            <w:rPr>
              <w:noProof/>
              <w:webHidden/>
            </w:rPr>
            <w:fldChar w:fldCharType="separate"/>
          </w:r>
          <w:ins w:id="170" w:author="yangy" w:date="2017-05-11T13:43:00Z">
            <w:r w:rsidR="00915D0C">
              <w:rPr>
                <w:noProof/>
                <w:webHidden/>
              </w:rPr>
              <w:t>45</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171" w:author="yangy" w:date="2017-05-11T13:43:00Z"/>
              <w:noProof/>
              <w:kern w:val="2"/>
              <w:sz w:val="21"/>
            </w:rPr>
          </w:pPr>
          <w:ins w:id="172"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"_Toc482273610"</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5.2.32.</w:t>
            </w:r>
            <w:r w:rsidR="00915D0C">
              <w:rPr>
                <w:noProof/>
                <w:kern w:val="2"/>
                <w:sz w:val="21"/>
              </w:rPr>
              <w:tab/>
            </w:r>
            <w:r w:rsidR="00915D0C" w:rsidRPr="00BE6ABD">
              <w:rPr>
                <w:rStyle w:val="a9"/>
                <w:noProof/>
              </w:rPr>
              <w:t>PLCTOA7IPCSTS&lt;15:0&gt;</w:t>
            </w:r>
            <w:r w:rsidR="00915D0C">
              <w:rPr>
                <w:noProof/>
                <w:webHidden/>
              </w:rPr>
              <w:tab/>
            </w:r>
            <w:r>
              <w:rPr>
                <w:noProof/>
                <w:webHidden/>
              </w:rPr>
              <w:fldChar w:fldCharType="begin"/>
            </w:r>
            <w:r w:rsidR="00915D0C">
              <w:rPr>
                <w:noProof/>
                <w:webHidden/>
              </w:rPr>
              <w:instrText xml:space="preserve"> PAGEREF _Toc482273610 \h </w:instrText>
            </w:r>
          </w:ins>
          <w:r>
            <w:rPr>
              <w:noProof/>
              <w:webHidden/>
            </w:rPr>
          </w:r>
          <w:r>
            <w:rPr>
              <w:noProof/>
              <w:webHidden/>
            </w:rPr>
            <w:fldChar w:fldCharType="separate"/>
          </w:r>
          <w:ins w:id="173" w:author="yangy" w:date="2017-05-11T13:43:00Z">
            <w:r w:rsidR="00915D0C">
              <w:rPr>
                <w:noProof/>
                <w:webHidden/>
              </w:rPr>
              <w:t>46</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174" w:author="yangy" w:date="2017-05-11T13:43:00Z"/>
              <w:noProof/>
              <w:kern w:val="2"/>
              <w:sz w:val="21"/>
            </w:rPr>
          </w:pPr>
          <w:ins w:id="175"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"_Toc482273611"</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5.2.33.</w:t>
            </w:r>
            <w:r w:rsidR="00915D0C">
              <w:rPr>
                <w:noProof/>
                <w:kern w:val="2"/>
                <w:sz w:val="21"/>
              </w:rPr>
              <w:tab/>
            </w:r>
            <w:r w:rsidR="00915D0C" w:rsidRPr="00BE6ABD">
              <w:rPr>
                <w:rStyle w:val="a9"/>
                <w:noProof/>
              </w:rPr>
              <w:t>RFTOA7IPCTEST&lt;31:0&gt;</w:t>
            </w:r>
            <w:r w:rsidR="00915D0C">
              <w:rPr>
                <w:noProof/>
                <w:webHidden/>
              </w:rPr>
              <w:tab/>
            </w:r>
            <w:r>
              <w:rPr>
                <w:noProof/>
                <w:webHidden/>
              </w:rPr>
              <w:fldChar w:fldCharType="begin"/>
            </w:r>
            <w:r w:rsidR="00915D0C">
              <w:rPr>
                <w:noProof/>
                <w:webHidden/>
              </w:rPr>
              <w:instrText xml:space="preserve"> PAGEREF _Toc482273611 \h </w:instrText>
            </w:r>
          </w:ins>
          <w:r>
            <w:rPr>
              <w:noProof/>
              <w:webHidden/>
            </w:rPr>
          </w:r>
          <w:r>
            <w:rPr>
              <w:noProof/>
              <w:webHidden/>
            </w:rPr>
            <w:fldChar w:fldCharType="separate"/>
          </w:r>
          <w:ins w:id="176" w:author="yangy" w:date="2017-05-11T13:43:00Z">
            <w:r w:rsidR="00915D0C">
              <w:rPr>
                <w:noProof/>
                <w:webHidden/>
              </w:rPr>
              <w:t>48</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177" w:author="yangy" w:date="2017-05-11T13:43:00Z"/>
              <w:noProof/>
              <w:kern w:val="2"/>
              <w:sz w:val="21"/>
            </w:rPr>
          </w:pPr>
          <w:ins w:id="178"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"_Toc482273612"</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5.2.34.</w:t>
            </w:r>
            <w:r w:rsidR="00915D0C">
              <w:rPr>
                <w:noProof/>
                <w:kern w:val="2"/>
                <w:sz w:val="21"/>
              </w:rPr>
              <w:tab/>
            </w:r>
            <w:r w:rsidR="00915D0C" w:rsidRPr="00BE6ABD">
              <w:rPr>
                <w:rStyle w:val="a9"/>
                <w:noProof/>
              </w:rPr>
              <w:t>PLCTOA7IPCTEST&lt;31:0&gt;</w:t>
            </w:r>
            <w:r w:rsidR="00915D0C">
              <w:rPr>
                <w:noProof/>
                <w:webHidden/>
              </w:rPr>
              <w:tab/>
            </w:r>
            <w:r>
              <w:rPr>
                <w:noProof/>
                <w:webHidden/>
              </w:rPr>
              <w:fldChar w:fldCharType="begin"/>
            </w:r>
            <w:r w:rsidR="00915D0C">
              <w:rPr>
                <w:noProof/>
                <w:webHidden/>
              </w:rPr>
              <w:instrText xml:space="preserve"> PAGEREF _Toc482273612 \h </w:instrText>
            </w:r>
          </w:ins>
          <w:r>
            <w:rPr>
              <w:noProof/>
              <w:webHidden/>
            </w:rPr>
          </w:r>
          <w:r>
            <w:rPr>
              <w:noProof/>
              <w:webHidden/>
            </w:rPr>
            <w:fldChar w:fldCharType="separate"/>
          </w:r>
          <w:ins w:id="179" w:author="yangy" w:date="2017-05-11T13:43:00Z">
            <w:r w:rsidR="00915D0C">
              <w:rPr>
                <w:noProof/>
                <w:webHidden/>
              </w:rPr>
              <w:t>48</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180" w:author="yangy" w:date="2017-05-11T13:43:00Z"/>
              <w:noProof/>
              <w:kern w:val="2"/>
              <w:sz w:val="21"/>
            </w:rPr>
          </w:pPr>
          <w:ins w:id="181"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"_Toc482273613"</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5.2.35.</w:t>
            </w:r>
            <w:r w:rsidR="00915D0C">
              <w:rPr>
                <w:noProof/>
                <w:kern w:val="2"/>
                <w:sz w:val="21"/>
              </w:rPr>
              <w:tab/>
            </w:r>
            <w:r w:rsidR="00915D0C" w:rsidRPr="00BE6ABD">
              <w:rPr>
                <w:rStyle w:val="a9"/>
                <w:noProof/>
              </w:rPr>
              <w:t>PLCTOA7ACK_INT_CLR&lt;31:0&gt;</w:t>
            </w:r>
            <w:r w:rsidR="00915D0C">
              <w:rPr>
                <w:noProof/>
                <w:webHidden/>
              </w:rPr>
              <w:tab/>
            </w:r>
            <w:r>
              <w:rPr>
                <w:noProof/>
                <w:webHidden/>
              </w:rPr>
              <w:fldChar w:fldCharType="begin"/>
            </w:r>
            <w:r w:rsidR="00915D0C">
              <w:rPr>
                <w:noProof/>
                <w:webHidden/>
              </w:rPr>
              <w:instrText xml:space="preserve"> PAGEREF _Toc482273613 \h </w:instrText>
            </w:r>
          </w:ins>
          <w:r>
            <w:rPr>
              <w:noProof/>
              <w:webHidden/>
            </w:rPr>
          </w:r>
          <w:r>
            <w:rPr>
              <w:noProof/>
              <w:webHidden/>
            </w:rPr>
            <w:fldChar w:fldCharType="separate"/>
          </w:r>
          <w:ins w:id="182" w:author="yangy" w:date="2017-05-11T13:43:00Z">
            <w:r w:rsidR="00915D0C">
              <w:rPr>
                <w:noProof/>
                <w:webHidden/>
              </w:rPr>
              <w:t>48</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183" w:author="yangy" w:date="2017-05-11T13:43:00Z"/>
              <w:noProof/>
              <w:kern w:val="2"/>
              <w:sz w:val="21"/>
            </w:rPr>
          </w:pPr>
          <w:ins w:id="184"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"_Toc482273614"</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5.2.36.</w:t>
            </w:r>
            <w:r w:rsidR="00915D0C">
              <w:rPr>
                <w:noProof/>
                <w:kern w:val="2"/>
                <w:sz w:val="21"/>
              </w:rPr>
              <w:tab/>
            </w:r>
            <w:r w:rsidR="00915D0C" w:rsidRPr="00BE6ABD">
              <w:rPr>
                <w:rStyle w:val="a9"/>
                <w:noProof/>
              </w:rPr>
              <w:t>RFTOA7ACK_INT_CLR&lt;31:0&gt;</w:t>
            </w:r>
            <w:r w:rsidR="00915D0C">
              <w:rPr>
                <w:noProof/>
                <w:webHidden/>
              </w:rPr>
              <w:tab/>
            </w:r>
            <w:r>
              <w:rPr>
                <w:noProof/>
                <w:webHidden/>
              </w:rPr>
              <w:fldChar w:fldCharType="begin"/>
            </w:r>
            <w:r w:rsidR="00915D0C">
              <w:rPr>
                <w:noProof/>
                <w:webHidden/>
              </w:rPr>
              <w:instrText xml:space="preserve"> PAGEREF _Toc482273614 \h </w:instrText>
            </w:r>
          </w:ins>
          <w:r>
            <w:rPr>
              <w:noProof/>
              <w:webHidden/>
            </w:rPr>
          </w:r>
          <w:r>
            <w:rPr>
              <w:noProof/>
              <w:webHidden/>
            </w:rPr>
            <w:fldChar w:fldCharType="separate"/>
          </w:r>
          <w:ins w:id="185" w:author="yangy" w:date="2017-05-11T13:43:00Z">
            <w:r w:rsidR="00915D0C">
              <w:rPr>
                <w:noProof/>
                <w:webHidden/>
              </w:rPr>
              <w:t>49</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186" w:author="yangy" w:date="2017-05-11T13:43:00Z"/>
              <w:noProof/>
              <w:kern w:val="2"/>
              <w:sz w:val="21"/>
            </w:rPr>
          </w:pPr>
          <w:ins w:id="187"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"_Toc482273615"</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5.2.37.</w:t>
            </w:r>
            <w:r w:rsidR="00915D0C">
              <w:rPr>
                <w:noProof/>
                <w:kern w:val="2"/>
                <w:sz w:val="21"/>
              </w:rPr>
              <w:tab/>
            </w:r>
            <w:r w:rsidR="00915D0C" w:rsidRPr="00BE6ABD">
              <w:rPr>
                <w:rStyle w:val="a9"/>
                <w:noProof/>
              </w:rPr>
              <w:t>A7SRP00REQ&lt;31:0&gt;</w:t>
            </w:r>
            <w:r w:rsidR="00915D0C">
              <w:rPr>
                <w:noProof/>
                <w:webHidden/>
              </w:rPr>
              <w:tab/>
            </w:r>
            <w:r>
              <w:rPr>
                <w:noProof/>
                <w:webHidden/>
              </w:rPr>
              <w:fldChar w:fldCharType="begin"/>
            </w:r>
            <w:r w:rsidR="00915D0C">
              <w:rPr>
                <w:noProof/>
                <w:webHidden/>
              </w:rPr>
              <w:instrText xml:space="preserve"> PAGEREF _Toc482273615 \h </w:instrText>
            </w:r>
          </w:ins>
          <w:r>
            <w:rPr>
              <w:noProof/>
              <w:webHidden/>
            </w:rPr>
          </w:r>
          <w:r>
            <w:rPr>
              <w:noProof/>
              <w:webHidden/>
            </w:rPr>
            <w:fldChar w:fldCharType="separate"/>
          </w:r>
          <w:ins w:id="188" w:author="yangy" w:date="2017-05-11T13:43:00Z">
            <w:r w:rsidR="00915D0C">
              <w:rPr>
                <w:noProof/>
                <w:webHidden/>
              </w:rPr>
              <w:t>49</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189" w:author="yangy" w:date="2017-05-11T13:43:00Z"/>
              <w:noProof/>
              <w:kern w:val="2"/>
              <w:sz w:val="21"/>
            </w:rPr>
          </w:pPr>
          <w:ins w:id="190"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"_Toc482273616"</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5.2.38.</w:t>
            </w:r>
            <w:r w:rsidR="00915D0C">
              <w:rPr>
                <w:noProof/>
                <w:kern w:val="2"/>
                <w:sz w:val="21"/>
              </w:rPr>
              <w:tab/>
            </w:r>
            <w:r w:rsidR="00915D0C" w:rsidRPr="00BE6ABD">
              <w:rPr>
                <w:rStyle w:val="a9"/>
                <w:noProof/>
              </w:rPr>
              <w:t>A7SRP01REQ&lt;31:0&gt;</w:t>
            </w:r>
            <w:r w:rsidR="00915D0C">
              <w:rPr>
                <w:noProof/>
                <w:webHidden/>
              </w:rPr>
              <w:tab/>
            </w:r>
            <w:r>
              <w:rPr>
                <w:noProof/>
                <w:webHidden/>
              </w:rPr>
              <w:fldChar w:fldCharType="begin"/>
            </w:r>
            <w:r w:rsidR="00915D0C">
              <w:rPr>
                <w:noProof/>
                <w:webHidden/>
              </w:rPr>
              <w:instrText xml:space="preserve"> PAGEREF _Toc482273616 \h </w:instrText>
            </w:r>
          </w:ins>
          <w:r>
            <w:rPr>
              <w:noProof/>
              <w:webHidden/>
            </w:rPr>
          </w:r>
          <w:r>
            <w:rPr>
              <w:noProof/>
              <w:webHidden/>
            </w:rPr>
            <w:fldChar w:fldCharType="separate"/>
          </w:r>
          <w:ins w:id="191" w:author="yangy" w:date="2017-05-11T13:43:00Z">
            <w:r w:rsidR="00915D0C">
              <w:rPr>
                <w:noProof/>
                <w:webHidden/>
              </w:rPr>
              <w:t>49</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192" w:author="yangy" w:date="2017-05-11T13:43:00Z"/>
              <w:noProof/>
              <w:kern w:val="2"/>
              <w:sz w:val="21"/>
            </w:rPr>
          </w:pPr>
          <w:ins w:id="193" w:author="yangy" w:date="2017-05-11T13:43:00Z">
            <w:r w:rsidRPr="00BE6ABD">
              <w:rPr>
                <w:rStyle w:val="a9"/>
                <w:noProof/>
              </w:rPr>
              <w:lastRenderedPageBreak/>
              <w:fldChar w:fldCharType="begin"/>
            </w:r>
            <w:r w:rsidR="00915D0C" w:rsidRPr="00BE6ABD">
              <w:rPr>
                <w:rStyle w:val="a9"/>
                <w:noProof/>
              </w:rPr>
              <w:instrText xml:space="preserve"> </w:instrText>
            </w:r>
            <w:r w:rsidR="00915D0C">
              <w:rPr>
                <w:noProof/>
              </w:rPr>
              <w:instrText>HYPERLINK \l "_Toc482273617"</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5.2.39.</w:t>
            </w:r>
            <w:r w:rsidR="00915D0C">
              <w:rPr>
                <w:noProof/>
                <w:kern w:val="2"/>
                <w:sz w:val="21"/>
              </w:rPr>
              <w:tab/>
            </w:r>
            <w:r w:rsidR="00915D0C" w:rsidRPr="00BE6ABD">
              <w:rPr>
                <w:rStyle w:val="a9"/>
                <w:noProof/>
              </w:rPr>
              <w:t>A7SRP02REQ&lt;31:0&gt;</w:t>
            </w:r>
            <w:r w:rsidR="00915D0C">
              <w:rPr>
                <w:noProof/>
                <w:webHidden/>
              </w:rPr>
              <w:tab/>
            </w:r>
            <w:r>
              <w:rPr>
                <w:noProof/>
                <w:webHidden/>
              </w:rPr>
              <w:fldChar w:fldCharType="begin"/>
            </w:r>
            <w:r w:rsidR="00915D0C">
              <w:rPr>
                <w:noProof/>
                <w:webHidden/>
              </w:rPr>
              <w:instrText xml:space="preserve"> PAGEREF _Toc482273617 \h </w:instrText>
            </w:r>
          </w:ins>
          <w:r>
            <w:rPr>
              <w:noProof/>
              <w:webHidden/>
            </w:rPr>
          </w:r>
          <w:r>
            <w:rPr>
              <w:noProof/>
              <w:webHidden/>
            </w:rPr>
            <w:fldChar w:fldCharType="separate"/>
          </w:r>
          <w:ins w:id="194" w:author="yangy" w:date="2017-05-11T13:43:00Z">
            <w:r w:rsidR="00915D0C">
              <w:rPr>
                <w:noProof/>
                <w:webHidden/>
              </w:rPr>
              <w:t>49</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195" w:author="yangy" w:date="2017-05-11T13:43:00Z"/>
              <w:noProof/>
              <w:kern w:val="2"/>
              <w:sz w:val="21"/>
            </w:rPr>
          </w:pPr>
          <w:ins w:id="196"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"_Toc482273618"</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5.2.40.</w:t>
            </w:r>
            <w:r w:rsidR="00915D0C">
              <w:rPr>
                <w:noProof/>
                <w:kern w:val="2"/>
                <w:sz w:val="21"/>
              </w:rPr>
              <w:tab/>
            </w:r>
            <w:r w:rsidR="00915D0C" w:rsidRPr="00BE6ABD">
              <w:rPr>
                <w:rStyle w:val="a9"/>
                <w:noProof/>
              </w:rPr>
              <w:t>A7SRP03REQ&lt;31:0&gt;</w:t>
            </w:r>
            <w:r w:rsidR="00915D0C">
              <w:rPr>
                <w:noProof/>
                <w:webHidden/>
              </w:rPr>
              <w:tab/>
            </w:r>
            <w:r>
              <w:rPr>
                <w:noProof/>
                <w:webHidden/>
              </w:rPr>
              <w:fldChar w:fldCharType="begin"/>
            </w:r>
            <w:r w:rsidR="00915D0C">
              <w:rPr>
                <w:noProof/>
                <w:webHidden/>
              </w:rPr>
              <w:instrText xml:space="preserve"> PAGEREF _Toc482273618 \h </w:instrText>
            </w:r>
          </w:ins>
          <w:r>
            <w:rPr>
              <w:noProof/>
              <w:webHidden/>
            </w:rPr>
          </w:r>
          <w:r>
            <w:rPr>
              <w:noProof/>
              <w:webHidden/>
            </w:rPr>
            <w:fldChar w:fldCharType="separate"/>
          </w:r>
          <w:ins w:id="197" w:author="yangy" w:date="2017-05-11T13:43:00Z">
            <w:r w:rsidR="00915D0C">
              <w:rPr>
                <w:noProof/>
                <w:webHidden/>
              </w:rPr>
              <w:t>50</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198" w:author="yangy" w:date="2017-05-11T13:43:00Z"/>
              <w:noProof/>
              <w:kern w:val="2"/>
              <w:sz w:val="21"/>
            </w:rPr>
          </w:pPr>
          <w:ins w:id="199"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"_Toc482273619"</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5.2.41.</w:t>
            </w:r>
            <w:r w:rsidR="00915D0C">
              <w:rPr>
                <w:noProof/>
                <w:kern w:val="2"/>
                <w:sz w:val="21"/>
              </w:rPr>
              <w:tab/>
            </w:r>
            <w:r w:rsidR="00915D0C" w:rsidRPr="00BE6ABD">
              <w:rPr>
                <w:rStyle w:val="a9"/>
                <w:noProof/>
              </w:rPr>
              <w:t>A7SRP04REQ&lt;31:0&gt;</w:t>
            </w:r>
            <w:r w:rsidR="00915D0C">
              <w:rPr>
                <w:noProof/>
                <w:webHidden/>
              </w:rPr>
              <w:tab/>
            </w:r>
            <w:r>
              <w:rPr>
                <w:noProof/>
                <w:webHidden/>
              </w:rPr>
              <w:fldChar w:fldCharType="begin"/>
            </w:r>
            <w:r w:rsidR="00915D0C">
              <w:rPr>
                <w:noProof/>
                <w:webHidden/>
              </w:rPr>
              <w:instrText xml:space="preserve"> PAGEREF _Toc482273619 \h </w:instrText>
            </w:r>
          </w:ins>
          <w:r>
            <w:rPr>
              <w:noProof/>
              <w:webHidden/>
            </w:rPr>
          </w:r>
          <w:r>
            <w:rPr>
              <w:noProof/>
              <w:webHidden/>
            </w:rPr>
            <w:fldChar w:fldCharType="separate"/>
          </w:r>
          <w:ins w:id="200" w:author="yangy" w:date="2017-05-11T13:43:00Z">
            <w:r w:rsidR="00915D0C">
              <w:rPr>
                <w:noProof/>
                <w:webHidden/>
              </w:rPr>
              <w:t>50</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201" w:author="yangy" w:date="2017-05-11T13:43:00Z"/>
              <w:noProof/>
              <w:kern w:val="2"/>
              <w:sz w:val="21"/>
            </w:rPr>
          </w:pPr>
          <w:ins w:id="202"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"_Toc482273620"</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5.2.42.</w:t>
            </w:r>
            <w:r w:rsidR="00915D0C">
              <w:rPr>
                <w:noProof/>
                <w:kern w:val="2"/>
                <w:sz w:val="21"/>
              </w:rPr>
              <w:tab/>
            </w:r>
            <w:r w:rsidR="00915D0C" w:rsidRPr="00BE6ABD">
              <w:rPr>
                <w:rStyle w:val="a9"/>
                <w:noProof/>
              </w:rPr>
              <w:t>A7SRP05REQ&lt;31:0&gt;</w:t>
            </w:r>
            <w:r w:rsidR="00915D0C">
              <w:rPr>
                <w:noProof/>
                <w:webHidden/>
              </w:rPr>
              <w:tab/>
            </w:r>
            <w:r>
              <w:rPr>
                <w:noProof/>
                <w:webHidden/>
              </w:rPr>
              <w:fldChar w:fldCharType="begin"/>
            </w:r>
            <w:r w:rsidR="00915D0C">
              <w:rPr>
                <w:noProof/>
                <w:webHidden/>
              </w:rPr>
              <w:instrText xml:space="preserve"> PAGEREF _Toc482273620 \h </w:instrText>
            </w:r>
          </w:ins>
          <w:r>
            <w:rPr>
              <w:noProof/>
              <w:webHidden/>
            </w:rPr>
          </w:r>
          <w:r>
            <w:rPr>
              <w:noProof/>
              <w:webHidden/>
            </w:rPr>
            <w:fldChar w:fldCharType="separate"/>
          </w:r>
          <w:ins w:id="203" w:author="yangy" w:date="2017-05-11T13:43:00Z">
            <w:r w:rsidR="00915D0C">
              <w:rPr>
                <w:noProof/>
                <w:webHidden/>
              </w:rPr>
              <w:t>50</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204" w:author="yangy" w:date="2017-05-11T13:43:00Z"/>
              <w:noProof/>
              <w:kern w:val="2"/>
              <w:sz w:val="21"/>
            </w:rPr>
          </w:pPr>
          <w:ins w:id="205"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"_Toc482273621"</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5.2.43.</w:t>
            </w:r>
            <w:r w:rsidR="00915D0C">
              <w:rPr>
                <w:noProof/>
                <w:kern w:val="2"/>
                <w:sz w:val="21"/>
              </w:rPr>
              <w:tab/>
            </w:r>
            <w:r w:rsidR="00915D0C" w:rsidRPr="00BE6ABD">
              <w:rPr>
                <w:rStyle w:val="a9"/>
                <w:noProof/>
              </w:rPr>
              <w:t>A7SRP06REQ&lt;31:0&gt;</w:t>
            </w:r>
            <w:r w:rsidR="00915D0C">
              <w:rPr>
                <w:noProof/>
                <w:webHidden/>
              </w:rPr>
              <w:tab/>
            </w:r>
            <w:r>
              <w:rPr>
                <w:noProof/>
                <w:webHidden/>
              </w:rPr>
              <w:fldChar w:fldCharType="begin"/>
            </w:r>
            <w:r w:rsidR="00915D0C">
              <w:rPr>
                <w:noProof/>
                <w:webHidden/>
              </w:rPr>
              <w:instrText xml:space="preserve"> PAGEREF _Toc482273621 \h </w:instrText>
            </w:r>
          </w:ins>
          <w:r>
            <w:rPr>
              <w:noProof/>
              <w:webHidden/>
            </w:rPr>
          </w:r>
          <w:r>
            <w:rPr>
              <w:noProof/>
              <w:webHidden/>
            </w:rPr>
            <w:fldChar w:fldCharType="separate"/>
          </w:r>
          <w:ins w:id="206" w:author="yangy" w:date="2017-05-11T13:43:00Z">
            <w:r w:rsidR="00915D0C">
              <w:rPr>
                <w:noProof/>
                <w:webHidden/>
              </w:rPr>
              <w:t>51</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207" w:author="yangy" w:date="2017-05-11T13:43:00Z"/>
              <w:noProof/>
              <w:kern w:val="2"/>
              <w:sz w:val="21"/>
            </w:rPr>
          </w:pPr>
          <w:ins w:id="208"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"_Toc482273622"</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5.2.44.</w:t>
            </w:r>
            <w:r w:rsidR="00915D0C">
              <w:rPr>
                <w:noProof/>
                <w:kern w:val="2"/>
                <w:sz w:val="21"/>
              </w:rPr>
              <w:tab/>
            </w:r>
            <w:r w:rsidR="00915D0C" w:rsidRPr="00BE6ABD">
              <w:rPr>
                <w:rStyle w:val="a9"/>
                <w:noProof/>
              </w:rPr>
              <w:t>A7SRP07REQ&lt;31:0&gt;</w:t>
            </w:r>
            <w:r w:rsidR="00915D0C">
              <w:rPr>
                <w:noProof/>
                <w:webHidden/>
              </w:rPr>
              <w:tab/>
            </w:r>
            <w:r>
              <w:rPr>
                <w:noProof/>
                <w:webHidden/>
              </w:rPr>
              <w:fldChar w:fldCharType="begin"/>
            </w:r>
            <w:r w:rsidR="00915D0C">
              <w:rPr>
                <w:noProof/>
                <w:webHidden/>
              </w:rPr>
              <w:instrText xml:space="preserve"> PAGEREF _Toc482273622 \h </w:instrText>
            </w:r>
          </w:ins>
          <w:r>
            <w:rPr>
              <w:noProof/>
              <w:webHidden/>
            </w:rPr>
          </w:r>
          <w:r>
            <w:rPr>
              <w:noProof/>
              <w:webHidden/>
            </w:rPr>
            <w:fldChar w:fldCharType="separate"/>
          </w:r>
          <w:ins w:id="209" w:author="yangy" w:date="2017-05-11T13:43:00Z">
            <w:r w:rsidR="00915D0C">
              <w:rPr>
                <w:noProof/>
                <w:webHidden/>
              </w:rPr>
              <w:t>51</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210" w:author="yangy" w:date="2017-05-11T13:43:00Z"/>
              <w:noProof/>
              <w:kern w:val="2"/>
              <w:sz w:val="21"/>
            </w:rPr>
          </w:pPr>
          <w:ins w:id="211"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"_Toc482273623"</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5.2.45.</w:t>
            </w:r>
            <w:r w:rsidR="00915D0C">
              <w:rPr>
                <w:noProof/>
                <w:kern w:val="2"/>
                <w:sz w:val="21"/>
              </w:rPr>
              <w:tab/>
            </w:r>
            <w:r w:rsidR="00915D0C" w:rsidRPr="00BE6ABD">
              <w:rPr>
                <w:rStyle w:val="a9"/>
                <w:noProof/>
              </w:rPr>
              <w:t>A7SRP08REQ&lt;31:0&gt;</w:t>
            </w:r>
            <w:r w:rsidR="00915D0C">
              <w:rPr>
                <w:noProof/>
                <w:webHidden/>
              </w:rPr>
              <w:tab/>
            </w:r>
            <w:r>
              <w:rPr>
                <w:noProof/>
                <w:webHidden/>
              </w:rPr>
              <w:fldChar w:fldCharType="begin"/>
            </w:r>
            <w:r w:rsidR="00915D0C">
              <w:rPr>
                <w:noProof/>
                <w:webHidden/>
              </w:rPr>
              <w:instrText xml:space="preserve"> PAGEREF _Toc482273623 \h </w:instrText>
            </w:r>
          </w:ins>
          <w:r>
            <w:rPr>
              <w:noProof/>
              <w:webHidden/>
            </w:rPr>
          </w:r>
          <w:r>
            <w:rPr>
              <w:noProof/>
              <w:webHidden/>
            </w:rPr>
            <w:fldChar w:fldCharType="separate"/>
          </w:r>
          <w:ins w:id="212" w:author="yangy" w:date="2017-05-11T13:43:00Z">
            <w:r w:rsidR="00915D0C">
              <w:rPr>
                <w:noProof/>
                <w:webHidden/>
              </w:rPr>
              <w:t>51</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213" w:author="yangy" w:date="2017-05-11T13:43:00Z"/>
              <w:noProof/>
              <w:kern w:val="2"/>
              <w:sz w:val="21"/>
            </w:rPr>
          </w:pPr>
          <w:ins w:id="214"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"_Toc482273624"</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5.2.46.</w:t>
            </w:r>
            <w:r w:rsidR="00915D0C">
              <w:rPr>
                <w:noProof/>
                <w:kern w:val="2"/>
                <w:sz w:val="21"/>
              </w:rPr>
              <w:tab/>
            </w:r>
            <w:r w:rsidR="00915D0C" w:rsidRPr="00BE6ABD">
              <w:rPr>
                <w:rStyle w:val="a9"/>
                <w:noProof/>
              </w:rPr>
              <w:t>A7SRP09REQ&lt;31:0&gt;</w:t>
            </w:r>
            <w:r w:rsidR="00915D0C">
              <w:rPr>
                <w:noProof/>
                <w:webHidden/>
              </w:rPr>
              <w:tab/>
            </w:r>
            <w:r>
              <w:rPr>
                <w:noProof/>
                <w:webHidden/>
              </w:rPr>
              <w:fldChar w:fldCharType="begin"/>
            </w:r>
            <w:r w:rsidR="00915D0C">
              <w:rPr>
                <w:noProof/>
                <w:webHidden/>
              </w:rPr>
              <w:instrText xml:space="preserve"> PAGEREF _Toc482273624 \h </w:instrText>
            </w:r>
          </w:ins>
          <w:r>
            <w:rPr>
              <w:noProof/>
              <w:webHidden/>
            </w:rPr>
          </w:r>
          <w:r>
            <w:rPr>
              <w:noProof/>
              <w:webHidden/>
            </w:rPr>
            <w:fldChar w:fldCharType="separate"/>
          </w:r>
          <w:ins w:id="215" w:author="yangy" w:date="2017-05-11T13:43:00Z">
            <w:r w:rsidR="00915D0C">
              <w:rPr>
                <w:noProof/>
                <w:webHidden/>
              </w:rPr>
              <w:t>52</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216" w:author="yangy" w:date="2017-05-11T13:43:00Z"/>
              <w:noProof/>
              <w:kern w:val="2"/>
              <w:sz w:val="21"/>
            </w:rPr>
          </w:pPr>
          <w:ins w:id="217"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"_Toc482273625"</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5.2.47.</w:t>
            </w:r>
            <w:r w:rsidR="00915D0C">
              <w:rPr>
                <w:noProof/>
                <w:kern w:val="2"/>
                <w:sz w:val="21"/>
              </w:rPr>
              <w:tab/>
            </w:r>
            <w:r w:rsidR="00915D0C" w:rsidRPr="00BE6ABD">
              <w:rPr>
                <w:rStyle w:val="a9"/>
                <w:noProof/>
              </w:rPr>
              <w:t>A7SRP10REQ&lt;31:0&gt;</w:t>
            </w:r>
            <w:r w:rsidR="00915D0C">
              <w:rPr>
                <w:noProof/>
                <w:webHidden/>
              </w:rPr>
              <w:tab/>
            </w:r>
            <w:r>
              <w:rPr>
                <w:noProof/>
                <w:webHidden/>
              </w:rPr>
              <w:fldChar w:fldCharType="begin"/>
            </w:r>
            <w:r w:rsidR="00915D0C">
              <w:rPr>
                <w:noProof/>
                <w:webHidden/>
              </w:rPr>
              <w:instrText xml:space="preserve"> PAGEREF _Toc482273625 \h </w:instrText>
            </w:r>
          </w:ins>
          <w:r>
            <w:rPr>
              <w:noProof/>
              <w:webHidden/>
            </w:rPr>
          </w:r>
          <w:r>
            <w:rPr>
              <w:noProof/>
              <w:webHidden/>
            </w:rPr>
            <w:fldChar w:fldCharType="separate"/>
          </w:r>
          <w:ins w:id="218" w:author="yangy" w:date="2017-05-11T13:43:00Z">
            <w:r w:rsidR="00915D0C">
              <w:rPr>
                <w:noProof/>
                <w:webHidden/>
              </w:rPr>
              <w:t>52</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219" w:author="yangy" w:date="2017-05-11T13:43:00Z"/>
              <w:noProof/>
              <w:kern w:val="2"/>
              <w:sz w:val="21"/>
            </w:rPr>
          </w:pPr>
          <w:ins w:id="220"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"_Toc482273626"</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5.2.48.</w:t>
            </w:r>
            <w:r w:rsidR="00915D0C">
              <w:rPr>
                <w:noProof/>
                <w:kern w:val="2"/>
                <w:sz w:val="21"/>
              </w:rPr>
              <w:tab/>
            </w:r>
            <w:r w:rsidR="00915D0C" w:rsidRPr="00BE6ABD">
              <w:rPr>
                <w:rStyle w:val="a9"/>
                <w:noProof/>
              </w:rPr>
              <w:t>A7SRP11REQ&lt;31:0&gt;</w:t>
            </w:r>
            <w:r w:rsidR="00915D0C">
              <w:rPr>
                <w:noProof/>
                <w:webHidden/>
              </w:rPr>
              <w:tab/>
            </w:r>
            <w:r>
              <w:rPr>
                <w:noProof/>
                <w:webHidden/>
              </w:rPr>
              <w:fldChar w:fldCharType="begin"/>
            </w:r>
            <w:r w:rsidR="00915D0C">
              <w:rPr>
                <w:noProof/>
                <w:webHidden/>
              </w:rPr>
              <w:instrText xml:space="preserve"> PAGEREF _Toc482273626 \h </w:instrText>
            </w:r>
          </w:ins>
          <w:r>
            <w:rPr>
              <w:noProof/>
              <w:webHidden/>
            </w:rPr>
          </w:r>
          <w:r>
            <w:rPr>
              <w:noProof/>
              <w:webHidden/>
            </w:rPr>
            <w:fldChar w:fldCharType="separate"/>
          </w:r>
          <w:ins w:id="221" w:author="yangy" w:date="2017-05-11T13:43:00Z">
            <w:r w:rsidR="00915D0C">
              <w:rPr>
                <w:noProof/>
                <w:webHidden/>
              </w:rPr>
              <w:t>52</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222" w:author="yangy" w:date="2017-05-11T13:43:00Z"/>
              <w:noProof/>
              <w:kern w:val="2"/>
              <w:sz w:val="21"/>
            </w:rPr>
          </w:pPr>
          <w:ins w:id="223"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"_Toc482273627"</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5.2.49.</w:t>
            </w:r>
            <w:r w:rsidR="00915D0C">
              <w:rPr>
                <w:noProof/>
                <w:kern w:val="2"/>
                <w:sz w:val="21"/>
              </w:rPr>
              <w:tab/>
            </w:r>
            <w:r w:rsidR="00915D0C" w:rsidRPr="00BE6ABD">
              <w:rPr>
                <w:rStyle w:val="a9"/>
                <w:noProof/>
              </w:rPr>
              <w:t>A7SRP12REQ&lt;31:0&gt;</w:t>
            </w:r>
            <w:r w:rsidR="00915D0C">
              <w:rPr>
                <w:noProof/>
                <w:webHidden/>
              </w:rPr>
              <w:tab/>
            </w:r>
            <w:r>
              <w:rPr>
                <w:noProof/>
                <w:webHidden/>
              </w:rPr>
              <w:fldChar w:fldCharType="begin"/>
            </w:r>
            <w:r w:rsidR="00915D0C">
              <w:rPr>
                <w:noProof/>
                <w:webHidden/>
              </w:rPr>
              <w:instrText xml:space="preserve"> PAGEREF _Toc482273627 \h </w:instrText>
            </w:r>
          </w:ins>
          <w:r>
            <w:rPr>
              <w:noProof/>
              <w:webHidden/>
            </w:rPr>
          </w:r>
          <w:r>
            <w:rPr>
              <w:noProof/>
              <w:webHidden/>
            </w:rPr>
            <w:fldChar w:fldCharType="separate"/>
          </w:r>
          <w:ins w:id="224" w:author="yangy" w:date="2017-05-11T13:43:00Z">
            <w:r w:rsidR="00915D0C">
              <w:rPr>
                <w:noProof/>
                <w:webHidden/>
              </w:rPr>
              <w:t>52</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225" w:author="yangy" w:date="2017-05-11T13:43:00Z"/>
              <w:noProof/>
              <w:kern w:val="2"/>
              <w:sz w:val="21"/>
            </w:rPr>
          </w:pPr>
          <w:ins w:id="226"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"_Toc482273628"</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5.2.50.</w:t>
            </w:r>
            <w:r w:rsidR="00915D0C">
              <w:rPr>
                <w:noProof/>
                <w:kern w:val="2"/>
                <w:sz w:val="21"/>
              </w:rPr>
              <w:tab/>
            </w:r>
            <w:r w:rsidR="00915D0C" w:rsidRPr="00BE6ABD">
              <w:rPr>
                <w:rStyle w:val="a9"/>
                <w:noProof/>
              </w:rPr>
              <w:t>A7SRP13REQ&lt;31:0&gt;</w:t>
            </w:r>
            <w:r w:rsidR="00915D0C">
              <w:rPr>
                <w:noProof/>
                <w:webHidden/>
              </w:rPr>
              <w:tab/>
            </w:r>
            <w:r>
              <w:rPr>
                <w:noProof/>
                <w:webHidden/>
              </w:rPr>
              <w:fldChar w:fldCharType="begin"/>
            </w:r>
            <w:r w:rsidR="00915D0C">
              <w:rPr>
                <w:noProof/>
                <w:webHidden/>
              </w:rPr>
              <w:instrText xml:space="preserve"> PAGEREF _Toc482273628 \h </w:instrText>
            </w:r>
          </w:ins>
          <w:r>
            <w:rPr>
              <w:noProof/>
              <w:webHidden/>
            </w:rPr>
          </w:r>
          <w:r>
            <w:rPr>
              <w:noProof/>
              <w:webHidden/>
            </w:rPr>
            <w:fldChar w:fldCharType="separate"/>
          </w:r>
          <w:ins w:id="227" w:author="yangy" w:date="2017-05-11T13:43:00Z">
            <w:r w:rsidR="00915D0C">
              <w:rPr>
                <w:noProof/>
                <w:webHidden/>
              </w:rPr>
              <w:t>53</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228" w:author="yangy" w:date="2017-05-11T13:43:00Z"/>
              <w:noProof/>
              <w:kern w:val="2"/>
              <w:sz w:val="21"/>
            </w:rPr>
          </w:pPr>
          <w:ins w:id="229"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"_Toc482273629"</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5.2.51.</w:t>
            </w:r>
            <w:r w:rsidR="00915D0C">
              <w:rPr>
                <w:noProof/>
                <w:kern w:val="2"/>
                <w:sz w:val="21"/>
              </w:rPr>
              <w:tab/>
            </w:r>
            <w:r w:rsidR="00915D0C" w:rsidRPr="00BE6ABD">
              <w:rPr>
                <w:rStyle w:val="a9"/>
                <w:noProof/>
              </w:rPr>
              <w:t>A7SRP14REQ&lt;31:0&gt;</w:t>
            </w:r>
            <w:r w:rsidR="00915D0C">
              <w:rPr>
                <w:noProof/>
                <w:webHidden/>
              </w:rPr>
              <w:tab/>
            </w:r>
            <w:r>
              <w:rPr>
                <w:noProof/>
                <w:webHidden/>
              </w:rPr>
              <w:fldChar w:fldCharType="begin"/>
            </w:r>
            <w:r w:rsidR="00915D0C">
              <w:rPr>
                <w:noProof/>
                <w:webHidden/>
              </w:rPr>
              <w:instrText xml:space="preserve"> PAGEREF _Toc482273629 \h </w:instrText>
            </w:r>
          </w:ins>
          <w:r>
            <w:rPr>
              <w:noProof/>
              <w:webHidden/>
            </w:rPr>
          </w:r>
          <w:r>
            <w:rPr>
              <w:noProof/>
              <w:webHidden/>
            </w:rPr>
            <w:fldChar w:fldCharType="separate"/>
          </w:r>
          <w:ins w:id="230" w:author="yangy" w:date="2017-05-11T13:43:00Z">
            <w:r w:rsidR="00915D0C">
              <w:rPr>
                <w:noProof/>
                <w:webHidden/>
              </w:rPr>
              <w:t>53</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231" w:author="yangy" w:date="2017-05-11T13:43:00Z"/>
              <w:noProof/>
              <w:kern w:val="2"/>
              <w:sz w:val="21"/>
            </w:rPr>
          </w:pPr>
          <w:ins w:id="232"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"_Toc482273630"</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5.2.52.</w:t>
            </w:r>
            <w:r w:rsidR="00915D0C">
              <w:rPr>
                <w:noProof/>
                <w:kern w:val="2"/>
                <w:sz w:val="21"/>
              </w:rPr>
              <w:tab/>
            </w:r>
            <w:r w:rsidR="00915D0C" w:rsidRPr="00BE6ABD">
              <w:rPr>
                <w:rStyle w:val="a9"/>
                <w:noProof/>
              </w:rPr>
              <w:t>A7SRP15REQ&lt;31:0&gt;</w:t>
            </w:r>
            <w:r w:rsidR="00915D0C">
              <w:rPr>
                <w:noProof/>
                <w:webHidden/>
              </w:rPr>
              <w:tab/>
            </w:r>
            <w:r>
              <w:rPr>
                <w:noProof/>
                <w:webHidden/>
              </w:rPr>
              <w:fldChar w:fldCharType="begin"/>
            </w:r>
            <w:r w:rsidR="00915D0C">
              <w:rPr>
                <w:noProof/>
                <w:webHidden/>
              </w:rPr>
              <w:instrText xml:space="preserve"> PAGEREF _Toc482273630 \h </w:instrText>
            </w:r>
          </w:ins>
          <w:r>
            <w:rPr>
              <w:noProof/>
              <w:webHidden/>
            </w:rPr>
          </w:r>
          <w:r>
            <w:rPr>
              <w:noProof/>
              <w:webHidden/>
            </w:rPr>
            <w:fldChar w:fldCharType="separate"/>
          </w:r>
          <w:ins w:id="233" w:author="yangy" w:date="2017-05-11T13:43:00Z">
            <w:r w:rsidR="00915D0C">
              <w:rPr>
                <w:noProof/>
                <w:webHidden/>
              </w:rPr>
              <w:t>53</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234" w:author="yangy" w:date="2017-05-11T13:43:00Z"/>
              <w:noProof/>
              <w:kern w:val="2"/>
              <w:sz w:val="21"/>
            </w:rPr>
          </w:pPr>
          <w:ins w:id="235"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"_Toc482273631"</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5.2.53.</w:t>
            </w:r>
            <w:r w:rsidR="00915D0C">
              <w:rPr>
                <w:noProof/>
                <w:kern w:val="2"/>
                <w:sz w:val="21"/>
              </w:rPr>
              <w:tab/>
            </w:r>
            <w:r w:rsidR="00915D0C" w:rsidRPr="00BE6ABD">
              <w:rPr>
                <w:rStyle w:val="a9"/>
                <w:noProof/>
              </w:rPr>
              <w:t>A7SRP16REQ&lt;31:0&gt;</w:t>
            </w:r>
            <w:r w:rsidR="00915D0C">
              <w:rPr>
                <w:noProof/>
                <w:webHidden/>
              </w:rPr>
              <w:tab/>
            </w:r>
            <w:r>
              <w:rPr>
                <w:noProof/>
                <w:webHidden/>
              </w:rPr>
              <w:fldChar w:fldCharType="begin"/>
            </w:r>
            <w:r w:rsidR="00915D0C">
              <w:rPr>
                <w:noProof/>
                <w:webHidden/>
              </w:rPr>
              <w:instrText xml:space="preserve"> PAGEREF _Toc482273631 \h </w:instrText>
            </w:r>
          </w:ins>
          <w:r>
            <w:rPr>
              <w:noProof/>
              <w:webHidden/>
            </w:rPr>
          </w:r>
          <w:r>
            <w:rPr>
              <w:noProof/>
              <w:webHidden/>
            </w:rPr>
            <w:fldChar w:fldCharType="separate"/>
          </w:r>
          <w:ins w:id="236" w:author="yangy" w:date="2017-05-11T13:43:00Z">
            <w:r w:rsidR="00915D0C">
              <w:rPr>
                <w:noProof/>
                <w:webHidden/>
              </w:rPr>
              <w:t>54</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237" w:author="yangy" w:date="2017-05-11T13:43:00Z"/>
              <w:noProof/>
              <w:kern w:val="2"/>
              <w:sz w:val="21"/>
            </w:rPr>
          </w:pPr>
          <w:ins w:id="238"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"_Toc482273632"</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5.2.54.</w:t>
            </w:r>
            <w:r w:rsidR="00915D0C">
              <w:rPr>
                <w:noProof/>
                <w:kern w:val="2"/>
                <w:sz w:val="21"/>
              </w:rPr>
              <w:tab/>
            </w:r>
            <w:r w:rsidR="00915D0C" w:rsidRPr="00BE6ABD">
              <w:rPr>
                <w:rStyle w:val="a9"/>
                <w:noProof/>
              </w:rPr>
              <w:t>A7SRP17REQ&lt;31:0&gt;</w:t>
            </w:r>
            <w:r w:rsidR="00915D0C">
              <w:rPr>
                <w:noProof/>
                <w:webHidden/>
              </w:rPr>
              <w:tab/>
            </w:r>
            <w:r>
              <w:rPr>
                <w:noProof/>
                <w:webHidden/>
              </w:rPr>
              <w:fldChar w:fldCharType="begin"/>
            </w:r>
            <w:r w:rsidR="00915D0C">
              <w:rPr>
                <w:noProof/>
                <w:webHidden/>
              </w:rPr>
              <w:instrText xml:space="preserve"> PAGEREF _Toc482273632 \h </w:instrText>
            </w:r>
          </w:ins>
          <w:r>
            <w:rPr>
              <w:noProof/>
              <w:webHidden/>
            </w:rPr>
          </w:r>
          <w:r>
            <w:rPr>
              <w:noProof/>
              <w:webHidden/>
            </w:rPr>
            <w:fldChar w:fldCharType="separate"/>
          </w:r>
          <w:ins w:id="239" w:author="yangy" w:date="2017-05-11T13:43:00Z">
            <w:r w:rsidR="00915D0C">
              <w:rPr>
                <w:noProof/>
                <w:webHidden/>
              </w:rPr>
              <w:t>54</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240" w:author="yangy" w:date="2017-05-11T13:43:00Z"/>
              <w:noProof/>
              <w:kern w:val="2"/>
              <w:sz w:val="21"/>
            </w:rPr>
          </w:pPr>
          <w:ins w:id="241"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"_Toc482273633"</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5.2.55.</w:t>
            </w:r>
            <w:r w:rsidR="00915D0C">
              <w:rPr>
                <w:noProof/>
                <w:kern w:val="2"/>
                <w:sz w:val="21"/>
              </w:rPr>
              <w:tab/>
            </w:r>
            <w:r w:rsidR="00915D0C" w:rsidRPr="00BE6ABD">
              <w:rPr>
                <w:rStyle w:val="a9"/>
                <w:noProof/>
              </w:rPr>
              <w:t>A7SRP18REQ&lt;31:0&gt;</w:t>
            </w:r>
            <w:r w:rsidR="00915D0C">
              <w:rPr>
                <w:noProof/>
                <w:webHidden/>
              </w:rPr>
              <w:tab/>
            </w:r>
            <w:r>
              <w:rPr>
                <w:noProof/>
                <w:webHidden/>
              </w:rPr>
              <w:fldChar w:fldCharType="begin"/>
            </w:r>
            <w:r w:rsidR="00915D0C">
              <w:rPr>
                <w:noProof/>
                <w:webHidden/>
              </w:rPr>
              <w:instrText xml:space="preserve"> PAGEREF _Toc482273633 \h </w:instrText>
            </w:r>
          </w:ins>
          <w:r>
            <w:rPr>
              <w:noProof/>
              <w:webHidden/>
            </w:rPr>
          </w:r>
          <w:r>
            <w:rPr>
              <w:noProof/>
              <w:webHidden/>
            </w:rPr>
            <w:fldChar w:fldCharType="separate"/>
          </w:r>
          <w:ins w:id="242" w:author="yangy" w:date="2017-05-11T13:43:00Z">
            <w:r w:rsidR="00915D0C">
              <w:rPr>
                <w:noProof/>
                <w:webHidden/>
              </w:rPr>
              <w:t>54</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243" w:author="yangy" w:date="2017-05-11T13:43:00Z"/>
              <w:noProof/>
              <w:kern w:val="2"/>
              <w:sz w:val="21"/>
            </w:rPr>
          </w:pPr>
          <w:ins w:id="244"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"_Toc482273634"</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5.2.56.</w:t>
            </w:r>
            <w:r w:rsidR="00915D0C">
              <w:rPr>
                <w:noProof/>
                <w:kern w:val="2"/>
                <w:sz w:val="21"/>
              </w:rPr>
              <w:tab/>
            </w:r>
            <w:r w:rsidR="00915D0C" w:rsidRPr="00BE6ABD">
              <w:rPr>
                <w:rStyle w:val="a9"/>
                <w:noProof/>
              </w:rPr>
              <w:t>A7SRP19REQ&lt;31:0&gt;</w:t>
            </w:r>
            <w:r w:rsidR="00915D0C">
              <w:rPr>
                <w:noProof/>
                <w:webHidden/>
              </w:rPr>
              <w:tab/>
            </w:r>
            <w:r>
              <w:rPr>
                <w:noProof/>
                <w:webHidden/>
              </w:rPr>
              <w:fldChar w:fldCharType="begin"/>
            </w:r>
            <w:r w:rsidR="00915D0C">
              <w:rPr>
                <w:noProof/>
                <w:webHidden/>
              </w:rPr>
              <w:instrText xml:space="preserve"> PAGEREF _Toc482273634 \h </w:instrText>
            </w:r>
          </w:ins>
          <w:r>
            <w:rPr>
              <w:noProof/>
              <w:webHidden/>
            </w:rPr>
          </w:r>
          <w:r>
            <w:rPr>
              <w:noProof/>
              <w:webHidden/>
            </w:rPr>
            <w:fldChar w:fldCharType="separate"/>
          </w:r>
          <w:ins w:id="245" w:author="yangy" w:date="2017-05-11T13:43:00Z">
            <w:r w:rsidR="00915D0C">
              <w:rPr>
                <w:noProof/>
                <w:webHidden/>
              </w:rPr>
              <w:t>55</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246" w:author="yangy" w:date="2017-05-11T13:43:00Z"/>
              <w:noProof/>
              <w:kern w:val="2"/>
              <w:sz w:val="21"/>
            </w:rPr>
          </w:pPr>
          <w:ins w:id="247"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"_Toc482273635"</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5.2.57.</w:t>
            </w:r>
            <w:r w:rsidR="00915D0C">
              <w:rPr>
                <w:noProof/>
                <w:kern w:val="2"/>
                <w:sz w:val="21"/>
              </w:rPr>
              <w:tab/>
            </w:r>
            <w:r w:rsidR="00915D0C" w:rsidRPr="00BE6ABD">
              <w:rPr>
                <w:rStyle w:val="a9"/>
                <w:noProof/>
              </w:rPr>
              <w:t>A7SRP20REQ&lt;31:0&gt;</w:t>
            </w:r>
            <w:r w:rsidR="00915D0C">
              <w:rPr>
                <w:noProof/>
                <w:webHidden/>
              </w:rPr>
              <w:tab/>
            </w:r>
            <w:r>
              <w:rPr>
                <w:noProof/>
                <w:webHidden/>
              </w:rPr>
              <w:fldChar w:fldCharType="begin"/>
            </w:r>
            <w:r w:rsidR="00915D0C">
              <w:rPr>
                <w:noProof/>
                <w:webHidden/>
              </w:rPr>
              <w:instrText xml:space="preserve"> PAGEREF _Toc482273635 \h </w:instrText>
            </w:r>
          </w:ins>
          <w:r>
            <w:rPr>
              <w:noProof/>
              <w:webHidden/>
            </w:rPr>
          </w:r>
          <w:r>
            <w:rPr>
              <w:noProof/>
              <w:webHidden/>
            </w:rPr>
            <w:fldChar w:fldCharType="separate"/>
          </w:r>
          <w:ins w:id="248" w:author="yangy" w:date="2017-05-11T13:43:00Z">
            <w:r w:rsidR="00915D0C">
              <w:rPr>
                <w:noProof/>
                <w:webHidden/>
              </w:rPr>
              <w:t>55</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249" w:author="yangy" w:date="2017-05-11T13:43:00Z"/>
              <w:noProof/>
              <w:kern w:val="2"/>
              <w:sz w:val="21"/>
            </w:rPr>
          </w:pPr>
          <w:ins w:id="250"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"_Toc482273636"</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5.2.58.</w:t>
            </w:r>
            <w:r w:rsidR="00915D0C">
              <w:rPr>
                <w:noProof/>
                <w:kern w:val="2"/>
                <w:sz w:val="21"/>
              </w:rPr>
              <w:tab/>
            </w:r>
            <w:r w:rsidR="00915D0C" w:rsidRPr="00BE6ABD">
              <w:rPr>
                <w:rStyle w:val="a9"/>
                <w:noProof/>
              </w:rPr>
              <w:t>A7SRP21REQ&lt;31:0&gt;</w:t>
            </w:r>
            <w:r w:rsidR="00915D0C">
              <w:rPr>
                <w:noProof/>
                <w:webHidden/>
              </w:rPr>
              <w:tab/>
            </w:r>
            <w:r>
              <w:rPr>
                <w:noProof/>
                <w:webHidden/>
              </w:rPr>
              <w:fldChar w:fldCharType="begin"/>
            </w:r>
            <w:r w:rsidR="00915D0C">
              <w:rPr>
                <w:noProof/>
                <w:webHidden/>
              </w:rPr>
              <w:instrText xml:space="preserve"> PAGEREF _Toc482273636 \h </w:instrText>
            </w:r>
          </w:ins>
          <w:r>
            <w:rPr>
              <w:noProof/>
              <w:webHidden/>
            </w:rPr>
          </w:r>
          <w:r>
            <w:rPr>
              <w:noProof/>
              <w:webHidden/>
            </w:rPr>
            <w:fldChar w:fldCharType="separate"/>
          </w:r>
          <w:ins w:id="251" w:author="yangy" w:date="2017-05-11T13:43:00Z">
            <w:r w:rsidR="00915D0C">
              <w:rPr>
                <w:noProof/>
                <w:webHidden/>
              </w:rPr>
              <w:t>55</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252" w:author="yangy" w:date="2017-05-11T13:43:00Z"/>
              <w:noProof/>
              <w:kern w:val="2"/>
              <w:sz w:val="21"/>
            </w:rPr>
          </w:pPr>
          <w:ins w:id="253"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"_Toc482273637"</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5.2.59.</w:t>
            </w:r>
            <w:r w:rsidR="00915D0C">
              <w:rPr>
                <w:noProof/>
                <w:kern w:val="2"/>
                <w:sz w:val="21"/>
              </w:rPr>
              <w:tab/>
            </w:r>
            <w:r w:rsidR="00915D0C" w:rsidRPr="00BE6ABD">
              <w:rPr>
                <w:rStyle w:val="a9"/>
                <w:noProof/>
              </w:rPr>
              <w:t>A7SRP22REQ&lt;31:0&gt;</w:t>
            </w:r>
            <w:r w:rsidR="00915D0C">
              <w:rPr>
                <w:noProof/>
                <w:webHidden/>
              </w:rPr>
              <w:tab/>
            </w:r>
            <w:r>
              <w:rPr>
                <w:noProof/>
                <w:webHidden/>
              </w:rPr>
              <w:fldChar w:fldCharType="begin"/>
            </w:r>
            <w:r w:rsidR="00915D0C">
              <w:rPr>
                <w:noProof/>
                <w:webHidden/>
              </w:rPr>
              <w:instrText xml:space="preserve"> PAGEREF _Toc482273637 \h </w:instrText>
            </w:r>
          </w:ins>
          <w:r>
            <w:rPr>
              <w:noProof/>
              <w:webHidden/>
            </w:rPr>
          </w:r>
          <w:r>
            <w:rPr>
              <w:noProof/>
              <w:webHidden/>
            </w:rPr>
            <w:fldChar w:fldCharType="separate"/>
          </w:r>
          <w:ins w:id="254" w:author="yangy" w:date="2017-05-11T13:43:00Z">
            <w:r w:rsidR="00915D0C">
              <w:rPr>
                <w:noProof/>
                <w:webHidden/>
              </w:rPr>
              <w:t>55</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255" w:author="yangy" w:date="2017-05-11T13:43:00Z"/>
              <w:noProof/>
              <w:kern w:val="2"/>
              <w:sz w:val="21"/>
            </w:rPr>
          </w:pPr>
          <w:ins w:id="256"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"_Toc482273638"</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5.2.60.</w:t>
            </w:r>
            <w:r w:rsidR="00915D0C">
              <w:rPr>
                <w:noProof/>
                <w:kern w:val="2"/>
                <w:sz w:val="21"/>
              </w:rPr>
              <w:tab/>
            </w:r>
            <w:r w:rsidR="00915D0C" w:rsidRPr="00BE6ABD">
              <w:rPr>
                <w:rStyle w:val="a9"/>
                <w:noProof/>
              </w:rPr>
              <w:t>A7SRP23REQ&lt;31:0&gt;</w:t>
            </w:r>
            <w:r w:rsidR="00915D0C">
              <w:rPr>
                <w:noProof/>
                <w:webHidden/>
              </w:rPr>
              <w:tab/>
            </w:r>
            <w:r>
              <w:rPr>
                <w:noProof/>
                <w:webHidden/>
              </w:rPr>
              <w:fldChar w:fldCharType="begin"/>
            </w:r>
            <w:r w:rsidR="00915D0C">
              <w:rPr>
                <w:noProof/>
                <w:webHidden/>
              </w:rPr>
              <w:instrText xml:space="preserve"> PAGEREF _Toc482273638 \h </w:instrText>
            </w:r>
          </w:ins>
          <w:r>
            <w:rPr>
              <w:noProof/>
              <w:webHidden/>
            </w:rPr>
          </w:r>
          <w:r>
            <w:rPr>
              <w:noProof/>
              <w:webHidden/>
            </w:rPr>
            <w:fldChar w:fldCharType="separate"/>
          </w:r>
          <w:ins w:id="257" w:author="yangy" w:date="2017-05-11T13:43:00Z">
            <w:r w:rsidR="00915D0C">
              <w:rPr>
                <w:noProof/>
                <w:webHidden/>
              </w:rPr>
              <w:t>56</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258" w:author="yangy" w:date="2017-05-11T13:43:00Z"/>
              <w:noProof/>
              <w:kern w:val="2"/>
              <w:sz w:val="21"/>
            </w:rPr>
          </w:pPr>
          <w:ins w:id="259"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"_Toc482273639"</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5.2.61.</w:t>
            </w:r>
            <w:r w:rsidR="00915D0C">
              <w:rPr>
                <w:noProof/>
                <w:kern w:val="2"/>
                <w:sz w:val="21"/>
              </w:rPr>
              <w:tab/>
            </w:r>
            <w:r w:rsidR="00915D0C" w:rsidRPr="00BE6ABD">
              <w:rPr>
                <w:rStyle w:val="a9"/>
                <w:noProof/>
              </w:rPr>
              <w:t>A7SRP24REQ&lt;31:0&gt;</w:t>
            </w:r>
            <w:r w:rsidR="00915D0C">
              <w:rPr>
                <w:noProof/>
                <w:webHidden/>
              </w:rPr>
              <w:tab/>
            </w:r>
            <w:r>
              <w:rPr>
                <w:noProof/>
                <w:webHidden/>
              </w:rPr>
              <w:fldChar w:fldCharType="begin"/>
            </w:r>
            <w:r w:rsidR="00915D0C">
              <w:rPr>
                <w:noProof/>
                <w:webHidden/>
              </w:rPr>
              <w:instrText xml:space="preserve"> PAGEREF _Toc482273639 \h </w:instrText>
            </w:r>
          </w:ins>
          <w:r>
            <w:rPr>
              <w:noProof/>
              <w:webHidden/>
            </w:rPr>
          </w:r>
          <w:r>
            <w:rPr>
              <w:noProof/>
              <w:webHidden/>
            </w:rPr>
            <w:fldChar w:fldCharType="separate"/>
          </w:r>
          <w:ins w:id="260" w:author="yangy" w:date="2017-05-11T13:43:00Z">
            <w:r w:rsidR="00915D0C">
              <w:rPr>
                <w:noProof/>
                <w:webHidden/>
              </w:rPr>
              <w:t>56</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261" w:author="yangy" w:date="2017-05-11T13:43:00Z"/>
              <w:noProof/>
              <w:kern w:val="2"/>
              <w:sz w:val="21"/>
            </w:rPr>
          </w:pPr>
          <w:ins w:id="262"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"_Toc482273640"</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5.2.62.</w:t>
            </w:r>
            <w:r w:rsidR="00915D0C">
              <w:rPr>
                <w:noProof/>
                <w:kern w:val="2"/>
                <w:sz w:val="21"/>
              </w:rPr>
              <w:tab/>
            </w:r>
            <w:r w:rsidR="00915D0C" w:rsidRPr="00BE6ABD">
              <w:rPr>
                <w:rStyle w:val="a9"/>
                <w:noProof/>
              </w:rPr>
              <w:t>A7SRP25REQ&lt;31:0&gt;</w:t>
            </w:r>
            <w:r w:rsidR="00915D0C">
              <w:rPr>
                <w:noProof/>
                <w:webHidden/>
              </w:rPr>
              <w:tab/>
            </w:r>
            <w:r>
              <w:rPr>
                <w:noProof/>
                <w:webHidden/>
              </w:rPr>
              <w:fldChar w:fldCharType="begin"/>
            </w:r>
            <w:r w:rsidR="00915D0C">
              <w:rPr>
                <w:noProof/>
                <w:webHidden/>
              </w:rPr>
              <w:instrText xml:space="preserve"> PAGEREF _Toc482273640 \h </w:instrText>
            </w:r>
          </w:ins>
          <w:r>
            <w:rPr>
              <w:noProof/>
              <w:webHidden/>
            </w:rPr>
          </w:r>
          <w:r>
            <w:rPr>
              <w:noProof/>
              <w:webHidden/>
            </w:rPr>
            <w:fldChar w:fldCharType="separate"/>
          </w:r>
          <w:ins w:id="263" w:author="yangy" w:date="2017-05-11T13:43:00Z">
            <w:r w:rsidR="00915D0C">
              <w:rPr>
                <w:noProof/>
                <w:webHidden/>
              </w:rPr>
              <w:t>56</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264" w:author="yangy" w:date="2017-05-11T13:43:00Z"/>
              <w:noProof/>
              <w:kern w:val="2"/>
              <w:sz w:val="21"/>
            </w:rPr>
          </w:pPr>
          <w:ins w:id="265"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"_Toc482273641"</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5.2.63.</w:t>
            </w:r>
            <w:r w:rsidR="00915D0C">
              <w:rPr>
                <w:noProof/>
                <w:kern w:val="2"/>
                <w:sz w:val="21"/>
              </w:rPr>
              <w:tab/>
            </w:r>
            <w:r w:rsidR="00915D0C" w:rsidRPr="00BE6ABD">
              <w:rPr>
                <w:rStyle w:val="a9"/>
                <w:noProof/>
              </w:rPr>
              <w:t>A7SRP26REQ&lt;31:0&gt;</w:t>
            </w:r>
            <w:r w:rsidR="00915D0C">
              <w:rPr>
                <w:noProof/>
                <w:webHidden/>
              </w:rPr>
              <w:tab/>
            </w:r>
            <w:r>
              <w:rPr>
                <w:noProof/>
                <w:webHidden/>
              </w:rPr>
              <w:fldChar w:fldCharType="begin"/>
            </w:r>
            <w:r w:rsidR="00915D0C">
              <w:rPr>
                <w:noProof/>
                <w:webHidden/>
              </w:rPr>
              <w:instrText xml:space="preserve"> PAGEREF _Toc482273641 \h </w:instrText>
            </w:r>
          </w:ins>
          <w:r>
            <w:rPr>
              <w:noProof/>
              <w:webHidden/>
            </w:rPr>
          </w:r>
          <w:r>
            <w:rPr>
              <w:noProof/>
              <w:webHidden/>
            </w:rPr>
            <w:fldChar w:fldCharType="separate"/>
          </w:r>
          <w:ins w:id="266" w:author="yangy" w:date="2017-05-11T13:43:00Z">
            <w:r w:rsidR="00915D0C">
              <w:rPr>
                <w:noProof/>
                <w:webHidden/>
              </w:rPr>
              <w:t>57</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267" w:author="yangy" w:date="2017-05-11T13:43:00Z"/>
              <w:noProof/>
              <w:kern w:val="2"/>
              <w:sz w:val="21"/>
            </w:rPr>
          </w:pPr>
          <w:ins w:id="268"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"_Toc482273642"</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5.2.64.</w:t>
            </w:r>
            <w:r w:rsidR="00915D0C">
              <w:rPr>
                <w:noProof/>
                <w:kern w:val="2"/>
                <w:sz w:val="21"/>
              </w:rPr>
              <w:tab/>
            </w:r>
            <w:r w:rsidR="00915D0C" w:rsidRPr="00BE6ABD">
              <w:rPr>
                <w:rStyle w:val="a9"/>
                <w:noProof/>
              </w:rPr>
              <w:t>A7SRP27REQ&lt;31:0&gt;</w:t>
            </w:r>
            <w:r w:rsidR="00915D0C">
              <w:rPr>
                <w:noProof/>
                <w:webHidden/>
              </w:rPr>
              <w:tab/>
            </w:r>
            <w:r>
              <w:rPr>
                <w:noProof/>
                <w:webHidden/>
              </w:rPr>
              <w:fldChar w:fldCharType="begin"/>
            </w:r>
            <w:r w:rsidR="00915D0C">
              <w:rPr>
                <w:noProof/>
                <w:webHidden/>
              </w:rPr>
              <w:instrText xml:space="preserve"> PAGEREF _Toc482273642 \h </w:instrText>
            </w:r>
          </w:ins>
          <w:r>
            <w:rPr>
              <w:noProof/>
              <w:webHidden/>
            </w:rPr>
          </w:r>
          <w:r>
            <w:rPr>
              <w:noProof/>
              <w:webHidden/>
            </w:rPr>
            <w:fldChar w:fldCharType="separate"/>
          </w:r>
          <w:ins w:id="269" w:author="yangy" w:date="2017-05-11T13:43:00Z">
            <w:r w:rsidR="00915D0C">
              <w:rPr>
                <w:noProof/>
                <w:webHidden/>
              </w:rPr>
              <w:t>57</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270" w:author="yangy" w:date="2017-05-11T13:43:00Z"/>
              <w:noProof/>
              <w:kern w:val="2"/>
              <w:sz w:val="21"/>
            </w:rPr>
          </w:pPr>
          <w:ins w:id="271"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"_Toc482273643"</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5.2.65.</w:t>
            </w:r>
            <w:r w:rsidR="00915D0C">
              <w:rPr>
                <w:noProof/>
                <w:kern w:val="2"/>
                <w:sz w:val="21"/>
              </w:rPr>
              <w:tab/>
            </w:r>
            <w:r w:rsidR="00915D0C" w:rsidRPr="00BE6ABD">
              <w:rPr>
                <w:rStyle w:val="a9"/>
                <w:noProof/>
              </w:rPr>
              <w:t>A7SRP28REQ&lt;31:0&gt;</w:t>
            </w:r>
            <w:r w:rsidR="00915D0C">
              <w:rPr>
                <w:noProof/>
                <w:webHidden/>
              </w:rPr>
              <w:tab/>
            </w:r>
            <w:r>
              <w:rPr>
                <w:noProof/>
                <w:webHidden/>
              </w:rPr>
              <w:fldChar w:fldCharType="begin"/>
            </w:r>
            <w:r w:rsidR="00915D0C">
              <w:rPr>
                <w:noProof/>
                <w:webHidden/>
              </w:rPr>
              <w:instrText xml:space="preserve"> PAGEREF _Toc482273643 \h </w:instrText>
            </w:r>
          </w:ins>
          <w:r>
            <w:rPr>
              <w:noProof/>
              <w:webHidden/>
            </w:rPr>
          </w:r>
          <w:r>
            <w:rPr>
              <w:noProof/>
              <w:webHidden/>
            </w:rPr>
            <w:fldChar w:fldCharType="separate"/>
          </w:r>
          <w:ins w:id="272" w:author="yangy" w:date="2017-05-11T13:43:00Z">
            <w:r w:rsidR="00915D0C">
              <w:rPr>
                <w:noProof/>
                <w:webHidden/>
              </w:rPr>
              <w:t>57</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273" w:author="yangy" w:date="2017-05-11T13:43:00Z"/>
              <w:noProof/>
              <w:kern w:val="2"/>
              <w:sz w:val="21"/>
            </w:rPr>
          </w:pPr>
          <w:ins w:id="274"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"_Toc482273644"</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5.2.66.</w:t>
            </w:r>
            <w:r w:rsidR="00915D0C">
              <w:rPr>
                <w:noProof/>
                <w:kern w:val="2"/>
                <w:sz w:val="21"/>
              </w:rPr>
              <w:tab/>
            </w:r>
            <w:r w:rsidR="00915D0C" w:rsidRPr="00BE6ABD">
              <w:rPr>
                <w:rStyle w:val="a9"/>
                <w:noProof/>
              </w:rPr>
              <w:t>A7SRP29REQ&lt;31:0&gt;</w:t>
            </w:r>
            <w:r w:rsidR="00915D0C">
              <w:rPr>
                <w:noProof/>
                <w:webHidden/>
              </w:rPr>
              <w:tab/>
            </w:r>
            <w:r>
              <w:rPr>
                <w:noProof/>
                <w:webHidden/>
              </w:rPr>
              <w:fldChar w:fldCharType="begin"/>
            </w:r>
            <w:r w:rsidR="00915D0C">
              <w:rPr>
                <w:noProof/>
                <w:webHidden/>
              </w:rPr>
              <w:instrText xml:space="preserve"> PAGEREF _Toc482273644 \h </w:instrText>
            </w:r>
          </w:ins>
          <w:r>
            <w:rPr>
              <w:noProof/>
              <w:webHidden/>
            </w:rPr>
          </w:r>
          <w:r>
            <w:rPr>
              <w:noProof/>
              <w:webHidden/>
            </w:rPr>
            <w:fldChar w:fldCharType="separate"/>
          </w:r>
          <w:ins w:id="275" w:author="yangy" w:date="2017-05-11T13:43:00Z">
            <w:r w:rsidR="00915D0C">
              <w:rPr>
                <w:noProof/>
                <w:webHidden/>
              </w:rPr>
              <w:t>58</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276" w:author="yangy" w:date="2017-05-11T13:43:00Z"/>
              <w:noProof/>
              <w:kern w:val="2"/>
              <w:sz w:val="21"/>
            </w:rPr>
          </w:pPr>
          <w:ins w:id="277"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"_Toc482273645"</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5.2.67.</w:t>
            </w:r>
            <w:r w:rsidR="00915D0C">
              <w:rPr>
                <w:noProof/>
                <w:kern w:val="2"/>
                <w:sz w:val="21"/>
              </w:rPr>
              <w:tab/>
            </w:r>
            <w:r w:rsidR="00915D0C" w:rsidRPr="00BE6ABD">
              <w:rPr>
                <w:rStyle w:val="a9"/>
                <w:noProof/>
              </w:rPr>
              <w:t>A7SRP30REQ&lt;31:0&gt;</w:t>
            </w:r>
            <w:r w:rsidR="00915D0C">
              <w:rPr>
                <w:noProof/>
                <w:webHidden/>
              </w:rPr>
              <w:tab/>
            </w:r>
            <w:r>
              <w:rPr>
                <w:noProof/>
                <w:webHidden/>
              </w:rPr>
              <w:fldChar w:fldCharType="begin"/>
            </w:r>
            <w:r w:rsidR="00915D0C">
              <w:rPr>
                <w:noProof/>
                <w:webHidden/>
              </w:rPr>
              <w:instrText xml:space="preserve"> PAGEREF _Toc482273645 \h </w:instrText>
            </w:r>
          </w:ins>
          <w:r>
            <w:rPr>
              <w:noProof/>
              <w:webHidden/>
            </w:rPr>
          </w:r>
          <w:r>
            <w:rPr>
              <w:noProof/>
              <w:webHidden/>
            </w:rPr>
            <w:fldChar w:fldCharType="separate"/>
          </w:r>
          <w:ins w:id="278" w:author="yangy" w:date="2017-05-11T13:43:00Z">
            <w:r w:rsidR="00915D0C">
              <w:rPr>
                <w:noProof/>
                <w:webHidden/>
              </w:rPr>
              <w:t>58</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279" w:author="yangy" w:date="2017-05-11T13:43:00Z"/>
              <w:noProof/>
              <w:kern w:val="2"/>
              <w:sz w:val="21"/>
            </w:rPr>
          </w:pPr>
          <w:ins w:id="280" w:author="yangy" w:date="2017-05-11T13:43:00Z">
            <w:r w:rsidRPr="00BE6ABD">
              <w:rPr>
                <w:rStyle w:val="a9"/>
                <w:noProof/>
              </w:rPr>
              <w:lastRenderedPageBreak/>
              <w:fldChar w:fldCharType="begin"/>
            </w:r>
            <w:r w:rsidR="00915D0C" w:rsidRPr="00BE6ABD">
              <w:rPr>
                <w:rStyle w:val="a9"/>
                <w:noProof/>
              </w:rPr>
              <w:instrText xml:space="preserve"> </w:instrText>
            </w:r>
            <w:r w:rsidR="00915D0C">
              <w:rPr>
                <w:noProof/>
              </w:rPr>
              <w:instrText>HYPERLINK \l "_Toc482273646"</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5.2.68.</w:t>
            </w:r>
            <w:r w:rsidR="00915D0C">
              <w:rPr>
                <w:noProof/>
                <w:kern w:val="2"/>
                <w:sz w:val="21"/>
              </w:rPr>
              <w:tab/>
            </w:r>
            <w:r w:rsidR="00915D0C" w:rsidRPr="00BE6ABD">
              <w:rPr>
                <w:rStyle w:val="a9"/>
                <w:noProof/>
              </w:rPr>
              <w:t>A7SRP31REQ&lt;31:0&gt;</w:t>
            </w:r>
            <w:r w:rsidR="00915D0C">
              <w:rPr>
                <w:noProof/>
                <w:webHidden/>
              </w:rPr>
              <w:tab/>
            </w:r>
            <w:r>
              <w:rPr>
                <w:noProof/>
                <w:webHidden/>
              </w:rPr>
              <w:fldChar w:fldCharType="begin"/>
            </w:r>
            <w:r w:rsidR="00915D0C">
              <w:rPr>
                <w:noProof/>
                <w:webHidden/>
              </w:rPr>
              <w:instrText xml:space="preserve"> PAGEREF _Toc482273646 \h </w:instrText>
            </w:r>
          </w:ins>
          <w:r>
            <w:rPr>
              <w:noProof/>
              <w:webHidden/>
            </w:rPr>
          </w:r>
          <w:r>
            <w:rPr>
              <w:noProof/>
              <w:webHidden/>
            </w:rPr>
            <w:fldChar w:fldCharType="separate"/>
          </w:r>
          <w:ins w:id="281" w:author="yangy" w:date="2017-05-11T13:43:00Z">
            <w:r w:rsidR="00915D0C">
              <w:rPr>
                <w:noProof/>
                <w:webHidden/>
              </w:rPr>
              <w:t>58</w:t>
            </w:r>
            <w:r>
              <w:rPr>
                <w:noProof/>
                <w:webHidden/>
              </w:rPr>
              <w:fldChar w:fldCharType="end"/>
            </w:r>
            <w:r w:rsidRPr="00BE6ABD">
              <w:rPr>
                <w:rStyle w:val="a9"/>
                <w:noProof/>
              </w:rPr>
              <w:fldChar w:fldCharType="end"/>
            </w:r>
          </w:ins>
        </w:p>
        <w:p w:rsidR="00915D0C" w:rsidRDefault="000F5253">
          <w:pPr>
            <w:pStyle w:val="30"/>
            <w:tabs>
              <w:tab w:val="left" w:pos="1260"/>
              <w:tab w:val="right" w:leader="dot" w:pos="8302"/>
            </w:tabs>
            <w:rPr>
              <w:ins w:id="282" w:author="yangy" w:date="2017-05-11T13:43:00Z"/>
              <w:noProof/>
              <w:kern w:val="2"/>
              <w:sz w:val="21"/>
            </w:rPr>
          </w:pPr>
          <w:ins w:id="283"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"_Toc482273647"</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w:t>
            </w:r>
            <w:r w:rsidR="00915D0C">
              <w:rPr>
                <w:noProof/>
                <w:kern w:val="2"/>
                <w:sz w:val="21"/>
              </w:rPr>
              <w:tab/>
            </w:r>
            <w:r w:rsidR="00915D0C" w:rsidRPr="00BE6ABD">
              <w:rPr>
                <w:rStyle w:val="a9"/>
                <w:noProof/>
              </w:rPr>
              <w:t>RF DSP core IPC registers</w:t>
            </w:r>
            <w:r w:rsidR="00915D0C">
              <w:rPr>
                <w:noProof/>
                <w:webHidden/>
              </w:rPr>
              <w:tab/>
            </w:r>
            <w:r>
              <w:rPr>
                <w:noProof/>
                <w:webHidden/>
              </w:rPr>
              <w:fldChar w:fldCharType="begin"/>
            </w:r>
            <w:r w:rsidR="00915D0C">
              <w:rPr>
                <w:noProof/>
                <w:webHidden/>
              </w:rPr>
              <w:instrText xml:space="preserve"> PAGEREF _Toc482273647 \h </w:instrText>
            </w:r>
          </w:ins>
          <w:r>
            <w:rPr>
              <w:noProof/>
              <w:webHidden/>
            </w:rPr>
          </w:r>
          <w:r>
            <w:rPr>
              <w:noProof/>
              <w:webHidden/>
            </w:rPr>
            <w:fldChar w:fldCharType="separate"/>
          </w:r>
          <w:ins w:id="284" w:author="yangy" w:date="2017-05-11T13:43:00Z">
            <w:r w:rsidR="00915D0C">
              <w:rPr>
                <w:noProof/>
                <w:webHidden/>
              </w:rPr>
              <w:t>59</w:t>
            </w:r>
            <w:r>
              <w:rPr>
                <w:noProof/>
                <w:webHidden/>
              </w:rPr>
              <w:fldChar w:fldCharType="end"/>
            </w:r>
            <w:r w:rsidRPr="00BE6ABD">
              <w:rPr>
                <w:rStyle w:val="a9"/>
                <w:noProof/>
              </w:rPr>
              <w:fldChar w:fldCharType="end"/>
            </w:r>
          </w:ins>
        </w:p>
        <w:p w:rsidR="00915D0C" w:rsidRDefault="000F5253">
          <w:pPr>
            <w:pStyle w:val="30"/>
            <w:tabs>
              <w:tab w:val="left" w:pos="1260"/>
              <w:tab w:val="right" w:leader="dot" w:pos="8302"/>
            </w:tabs>
            <w:rPr>
              <w:ins w:id="285" w:author="yangy" w:date="2017-05-11T13:43:00Z"/>
              <w:noProof/>
              <w:kern w:val="2"/>
              <w:sz w:val="21"/>
            </w:rPr>
          </w:pPr>
          <w:ins w:id="286"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"_Toc482273648"</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5.3.1.</w:t>
            </w:r>
            <w:r w:rsidR="00915D0C">
              <w:rPr>
                <w:noProof/>
                <w:kern w:val="2"/>
                <w:sz w:val="21"/>
              </w:rPr>
              <w:tab/>
            </w:r>
            <w:r w:rsidR="00915D0C" w:rsidRPr="00BE6ABD">
              <w:rPr>
                <w:rStyle w:val="a9"/>
                <w:noProof/>
              </w:rPr>
              <w:t>A7TORFIPCCOMM&lt;31:0&gt;</w:t>
            </w:r>
            <w:r w:rsidR="00915D0C">
              <w:rPr>
                <w:noProof/>
                <w:webHidden/>
              </w:rPr>
              <w:tab/>
            </w:r>
            <w:r>
              <w:rPr>
                <w:noProof/>
                <w:webHidden/>
              </w:rPr>
              <w:fldChar w:fldCharType="begin"/>
            </w:r>
            <w:r w:rsidR="00915D0C">
              <w:rPr>
                <w:noProof/>
                <w:webHidden/>
              </w:rPr>
              <w:instrText xml:space="preserve"> PAGEREF _Toc482273648 \h </w:instrText>
            </w:r>
          </w:ins>
          <w:r>
            <w:rPr>
              <w:noProof/>
              <w:webHidden/>
            </w:rPr>
          </w:r>
          <w:r>
            <w:rPr>
              <w:noProof/>
              <w:webHidden/>
            </w:rPr>
            <w:fldChar w:fldCharType="separate"/>
          </w:r>
          <w:ins w:id="287" w:author="yangy" w:date="2017-05-11T13:43:00Z">
            <w:r w:rsidR="00915D0C">
              <w:rPr>
                <w:noProof/>
                <w:webHidden/>
              </w:rPr>
              <w:t>59</w:t>
            </w:r>
            <w:r>
              <w:rPr>
                <w:noProof/>
                <w:webHidden/>
              </w:rPr>
              <w:fldChar w:fldCharType="end"/>
            </w:r>
            <w:r w:rsidRPr="00BE6ABD">
              <w:rPr>
                <w:rStyle w:val="a9"/>
                <w:noProof/>
              </w:rPr>
              <w:fldChar w:fldCharType="end"/>
            </w:r>
          </w:ins>
        </w:p>
        <w:p w:rsidR="00915D0C" w:rsidRDefault="000F5253">
          <w:pPr>
            <w:pStyle w:val="30"/>
            <w:tabs>
              <w:tab w:val="left" w:pos="1260"/>
              <w:tab w:val="right" w:leader="dot" w:pos="8302"/>
            </w:tabs>
            <w:rPr>
              <w:ins w:id="288" w:author="yangy" w:date="2017-05-11T13:43:00Z"/>
              <w:noProof/>
              <w:kern w:val="2"/>
              <w:sz w:val="21"/>
            </w:rPr>
          </w:pPr>
          <w:ins w:id="289"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"_Toc482273649"</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5.3.2.</w:t>
            </w:r>
            <w:r w:rsidR="00915D0C">
              <w:rPr>
                <w:noProof/>
                <w:kern w:val="2"/>
                <w:sz w:val="21"/>
              </w:rPr>
              <w:tab/>
            </w:r>
            <w:r w:rsidR="00915D0C" w:rsidRPr="00BE6ABD">
              <w:rPr>
                <w:rStyle w:val="a9"/>
                <w:noProof/>
              </w:rPr>
              <w:t>A7TORFIPCADDR&lt;31:0&gt;</w:t>
            </w:r>
            <w:r w:rsidR="00915D0C">
              <w:rPr>
                <w:noProof/>
                <w:webHidden/>
              </w:rPr>
              <w:tab/>
            </w:r>
            <w:r>
              <w:rPr>
                <w:noProof/>
                <w:webHidden/>
              </w:rPr>
              <w:fldChar w:fldCharType="begin"/>
            </w:r>
            <w:r w:rsidR="00915D0C">
              <w:rPr>
                <w:noProof/>
                <w:webHidden/>
              </w:rPr>
              <w:instrText xml:space="preserve"> PAGEREF _Toc482273649 \h </w:instrText>
            </w:r>
          </w:ins>
          <w:r>
            <w:rPr>
              <w:noProof/>
              <w:webHidden/>
            </w:rPr>
          </w:r>
          <w:r>
            <w:rPr>
              <w:noProof/>
              <w:webHidden/>
            </w:rPr>
            <w:fldChar w:fldCharType="separate"/>
          </w:r>
          <w:ins w:id="290" w:author="yangy" w:date="2017-05-11T13:43:00Z">
            <w:r w:rsidR="00915D0C">
              <w:rPr>
                <w:noProof/>
                <w:webHidden/>
              </w:rPr>
              <w:t>59</w:t>
            </w:r>
            <w:r>
              <w:rPr>
                <w:noProof/>
                <w:webHidden/>
              </w:rPr>
              <w:fldChar w:fldCharType="end"/>
            </w:r>
            <w:r w:rsidRPr="00BE6ABD">
              <w:rPr>
                <w:rStyle w:val="a9"/>
                <w:noProof/>
              </w:rPr>
              <w:fldChar w:fldCharType="end"/>
            </w:r>
          </w:ins>
        </w:p>
        <w:p w:rsidR="00915D0C" w:rsidRDefault="000F5253">
          <w:pPr>
            <w:pStyle w:val="30"/>
            <w:tabs>
              <w:tab w:val="left" w:pos="1260"/>
              <w:tab w:val="right" w:leader="dot" w:pos="8302"/>
            </w:tabs>
            <w:rPr>
              <w:ins w:id="291" w:author="yangy" w:date="2017-05-11T13:43:00Z"/>
              <w:noProof/>
              <w:kern w:val="2"/>
              <w:sz w:val="21"/>
            </w:rPr>
          </w:pPr>
          <w:ins w:id="292"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"_Toc482273650"</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5.3.3.</w:t>
            </w:r>
            <w:r w:rsidR="00915D0C">
              <w:rPr>
                <w:noProof/>
                <w:kern w:val="2"/>
                <w:sz w:val="21"/>
              </w:rPr>
              <w:tab/>
            </w:r>
            <w:r w:rsidR="00915D0C" w:rsidRPr="00BE6ABD">
              <w:rPr>
                <w:rStyle w:val="a9"/>
                <w:noProof/>
              </w:rPr>
              <w:t>A7TORFIPCDATA0&lt;31:0&gt;</w:t>
            </w:r>
            <w:r w:rsidR="00915D0C">
              <w:rPr>
                <w:noProof/>
                <w:webHidden/>
              </w:rPr>
              <w:tab/>
            </w:r>
            <w:r>
              <w:rPr>
                <w:noProof/>
                <w:webHidden/>
              </w:rPr>
              <w:fldChar w:fldCharType="begin"/>
            </w:r>
            <w:r w:rsidR="00915D0C">
              <w:rPr>
                <w:noProof/>
                <w:webHidden/>
              </w:rPr>
              <w:instrText xml:space="preserve"> PAGEREF _Toc482273650 \h </w:instrText>
            </w:r>
          </w:ins>
          <w:r>
            <w:rPr>
              <w:noProof/>
              <w:webHidden/>
            </w:rPr>
          </w:r>
          <w:r>
            <w:rPr>
              <w:noProof/>
              <w:webHidden/>
            </w:rPr>
            <w:fldChar w:fldCharType="separate"/>
          </w:r>
          <w:ins w:id="293" w:author="yangy" w:date="2017-05-11T13:43:00Z">
            <w:r w:rsidR="00915D0C">
              <w:rPr>
                <w:noProof/>
                <w:webHidden/>
              </w:rPr>
              <w:t>59</w:t>
            </w:r>
            <w:r>
              <w:rPr>
                <w:noProof/>
                <w:webHidden/>
              </w:rPr>
              <w:fldChar w:fldCharType="end"/>
            </w:r>
            <w:r w:rsidRPr="00BE6ABD">
              <w:rPr>
                <w:rStyle w:val="a9"/>
                <w:noProof/>
              </w:rPr>
              <w:fldChar w:fldCharType="end"/>
            </w:r>
          </w:ins>
        </w:p>
        <w:p w:rsidR="00915D0C" w:rsidRDefault="000F5253">
          <w:pPr>
            <w:pStyle w:val="30"/>
            <w:tabs>
              <w:tab w:val="left" w:pos="1260"/>
              <w:tab w:val="right" w:leader="dot" w:pos="8302"/>
            </w:tabs>
            <w:rPr>
              <w:ins w:id="294" w:author="yangy" w:date="2017-05-11T13:43:00Z"/>
              <w:noProof/>
              <w:kern w:val="2"/>
              <w:sz w:val="21"/>
            </w:rPr>
          </w:pPr>
          <w:ins w:id="295"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"_Toc482273651"</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5.3.4.</w:t>
            </w:r>
            <w:r w:rsidR="00915D0C">
              <w:rPr>
                <w:noProof/>
                <w:kern w:val="2"/>
                <w:sz w:val="21"/>
              </w:rPr>
              <w:tab/>
            </w:r>
            <w:r w:rsidR="00915D0C" w:rsidRPr="00BE6ABD">
              <w:rPr>
                <w:rStyle w:val="a9"/>
                <w:noProof/>
              </w:rPr>
              <w:t>A7TORFIPCDATA1&lt;31:0&gt;</w:t>
            </w:r>
            <w:r w:rsidR="00915D0C">
              <w:rPr>
                <w:noProof/>
                <w:webHidden/>
              </w:rPr>
              <w:tab/>
            </w:r>
            <w:r>
              <w:rPr>
                <w:noProof/>
                <w:webHidden/>
              </w:rPr>
              <w:fldChar w:fldCharType="begin"/>
            </w:r>
            <w:r w:rsidR="00915D0C">
              <w:rPr>
                <w:noProof/>
                <w:webHidden/>
              </w:rPr>
              <w:instrText xml:space="preserve"> PAGEREF _Toc482273651 \h </w:instrText>
            </w:r>
          </w:ins>
          <w:r>
            <w:rPr>
              <w:noProof/>
              <w:webHidden/>
            </w:rPr>
          </w:r>
          <w:r>
            <w:rPr>
              <w:noProof/>
              <w:webHidden/>
            </w:rPr>
            <w:fldChar w:fldCharType="separate"/>
          </w:r>
          <w:ins w:id="296" w:author="yangy" w:date="2017-05-11T13:43:00Z">
            <w:r w:rsidR="00915D0C">
              <w:rPr>
                <w:noProof/>
                <w:webHidden/>
              </w:rPr>
              <w:t>59</w:t>
            </w:r>
            <w:r>
              <w:rPr>
                <w:noProof/>
                <w:webHidden/>
              </w:rPr>
              <w:fldChar w:fldCharType="end"/>
            </w:r>
            <w:r w:rsidRPr="00BE6ABD">
              <w:rPr>
                <w:rStyle w:val="a9"/>
                <w:noProof/>
              </w:rPr>
              <w:fldChar w:fldCharType="end"/>
            </w:r>
          </w:ins>
        </w:p>
        <w:p w:rsidR="00915D0C" w:rsidRDefault="000F5253">
          <w:pPr>
            <w:pStyle w:val="30"/>
            <w:tabs>
              <w:tab w:val="left" w:pos="1260"/>
              <w:tab w:val="right" w:leader="dot" w:pos="8302"/>
            </w:tabs>
            <w:rPr>
              <w:ins w:id="297" w:author="yangy" w:date="2017-05-11T13:43:00Z"/>
              <w:noProof/>
              <w:kern w:val="2"/>
              <w:sz w:val="21"/>
            </w:rPr>
          </w:pPr>
          <w:ins w:id="298"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"_Toc482273652"</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5.3.5.</w:t>
            </w:r>
            <w:r w:rsidR="00915D0C">
              <w:rPr>
                <w:noProof/>
                <w:kern w:val="2"/>
                <w:sz w:val="21"/>
              </w:rPr>
              <w:tab/>
            </w:r>
            <w:r w:rsidR="00915D0C" w:rsidRPr="00BE6ABD">
              <w:rPr>
                <w:rStyle w:val="a9"/>
                <w:noProof/>
              </w:rPr>
              <w:t>RFTOA7IPCCOMM&lt;31:0&gt;</w:t>
            </w:r>
            <w:r w:rsidR="00915D0C">
              <w:rPr>
                <w:noProof/>
                <w:webHidden/>
              </w:rPr>
              <w:tab/>
            </w:r>
            <w:r>
              <w:rPr>
                <w:noProof/>
                <w:webHidden/>
              </w:rPr>
              <w:fldChar w:fldCharType="begin"/>
            </w:r>
            <w:r w:rsidR="00915D0C">
              <w:rPr>
                <w:noProof/>
                <w:webHidden/>
              </w:rPr>
              <w:instrText xml:space="preserve"> PAGEREF _Toc482273652 \h </w:instrText>
            </w:r>
          </w:ins>
          <w:r>
            <w:rPr>
              <w:noProof/>
              <w:webHidden/>
            </w:rPr>
          </w:r>
          <w:r>
            <w:rPr>
              <w:noProof/>
              <w:webHidden/>
            </w:rPr>
            <w:fldChar w:fldCharType="separate"/>
          </w:r>
          <w:ins w:id="299" w:author="yangy" w:date="2017-05-11T13:43:00Z">
            <w:r w:rsidR="00915D0C">
              <w:rPr>
                <w:noProof/>
                <w:webHidden/>
              </w:rPr>
              <w:t>59</w:t>
            </w:r>
            <w:r>
              <w:rPr>
                <w:noProof/>
                <w:webHidden/>
              </w:rPr>
              <w:fldChar w:fldCharType="end"/>
            </w:r>
            <w:r w:rsidRPr="00BE6ABD">
              <w:rPr>
                <w:rStyle w:val="a9"/>
                <w:noProof/>
              </w:rPr>
              <w:fldChar w:fldCharType="end"/>
            </w:r>
          </w:ins>
        </w:p>
        <w:p w:rsidR="00915D0C" w:rsidRDefault="000F5253">
          <w:pPr>
            <w:pStyle w:val="30"/>
            <w:tabs>
              <w:tab w:val="left" w:pos="1260"/>
              <w:tab w:val="right" w:leader="dot" w:pos="8302"/>
            </w:tabs>
            <w:rPr>
              <w:ins w:id="300" w:author="yangy" w:date="2017-05-11T13:43:00Z"/>
              <w:noProof/>
              <w:kern w:val="2"/>
              <w:sz w:val="21"/>
            </w:rPr>
          </w:pPr>
          <w:ins w:id="301"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"_Toc482273653"</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5.3.6.</w:t>
            </w:r>
            <w:r w:rsidR="00915D0C">
              <w:rPr>
                <w:noProof/>
                <w:kern w:val="2"/>
                <w:sz w:val="21"/>
              </w:rPr>
              <w:tab/>
            </w:r>
            <w:r w:rsidR="00915D0C" w:rsidRPr="00BE6ABD">
              <w:rPr>
                <w:rStyle w:val="a9"/>
                <w:noProof/>
              </w:rPr>
              <w:t>RFTOA7IPCADDR&lt;31:0&gt;</w:t>
            </w:r>
            <w:r w:rsidR="00915D0C">
              <w:rPr>
                <w:noProof/>
                <w:webHidden/>
              </w:rPr>
              <w:tab/>
            </w:r>
            <w:r>
              <w:rPr>
                <w:noProof/>
                <w:webHidden/>
              </w:rPr>
              <w:fldChar w:fldCharType="begin"/>
            </w:r>
            <w:r w:rsidR="00915D0C">
              <w:rPr>
                <w:noProof/>
                <w:webHidden/>
              </w:rPr>
              <w:instrText xml:space="preserve"> PAGEREF _Toc482273653 \h </w:instrText>
            </w:r>
          </w:ins>
          <w:r>
            <w:rPr>
              <w:noProof/>
              <w:webHidden/>
            </w:rPr>
          </w:r>
          <w:r>
            <w:rPr>
              <w:noProof/>
              <w:webHidden/>
            </w:rPr>
            <w:fldChar w:fldCharType="separate"/>
          </w:r>
          <w:ins w:id="302" w:author="yangy" w:date="2017-05-11T13:43:00Z">
            <w:r w:rsidR="00915D0C">
              <w:rPr>
                <w:noProof/>
                <w:webHidden/>
              </w:rPr>
              <w:t>60</w:t>
            </w:r>
            <w:r>
              <w:rPr>
                <w:noProof/>
                <w:webHidden/>
              </w:rPr>
              <w:fldChar w:fldCharType="end"/>
            </w:r>
            <w:r w:rsidRPr="00BE6ABD">
              <w:rPr>
                <w:rStyle w:val="a9"/>
                <w:noProof/>
              </w:rPr>
              <w:fldChar w:fldCharType="end"/>
            </w:r>
          </w:ins>
        </w:p>
        <w:p w:rsidR="00915D0C" w:rsidRDefault="000F5253">
          <w:pPr>
            <w:pStyle w:val="30"/>
            <w:tabs>
              <w:tab w:val="left" w:pos="1260"/>
              <w:tab w:val="right" w:leader="dot" w:pos="8302"/>
            </w:tabs>
            <w:rPr>
              <w:ins w:id="303" w:author="yangy" w:date="2017-05-11T13:43:00Z"/>
              <w:noProof/>
              <w:kern w:val="2"/>
              <w:sz w:val="21"/>
            </w:rPr>
          </w:pPr>
          <w:ins w:id="304"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"_Toc482273654"</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5.3.7.</w:t>
            </w:r>
            <w:r w:rsidR="00915D0C">
              <w:rPr>
                <w:noProof/>
                <w:kern w:val="2"/>
                <w:sz w:val="21"/>
              </w:rPr>
              <w:tab/>
            </w:r>
            <w:r w:rsidR="00915D0C" w:rsidRPr="00BE6ABD">
              <w:rPr>
                <w:rStyle w:val="a9"/>
                <w:noProof/>
              </w:rPr>
              <w:t>RFTOA7IPCDATA0&lt;31:0&gt;</w:t>
            </w:r>
            <w:r w:rsidR="00915D0C">
              <w:rPr>
                <w:noProof/>
                <w:webHidden/>
              </w:rPr>
              <w:tab/>
            </w:r>
            <w:r>
              <w:rPr>
                <w:noProof/>
                <w:webHidden/>
              </w:rPr>
              <w:fldChar w:fldCharType="begin"/>
            </w:r>
            <w:r w:rsidR="00915D0C">
              <w:rPr>
                <w:noProof/>
                <w:webHidden/>
              </w:rPr>
              <w:instrText xml:space="preserve"> PAGEREF _Toc482273654 \h </w:instrText>
            </w:r>
          </w:ins>
          <w:r>
            <w:rPr>
              <w:noProof/>
              <w:webHidden/>
            </w:rPr>
          </w:r>
          <w:r>
            <w:rPr>
              <w:noProof/>
              <w:webHidden/>
            </w:rPr>
            <w:fldChar w:fldCharType="separate"/>
          </w:r>
          <w:ins w:id="305" w:author="yangy" w:date="2017-05-11T13:43:00Z">
            <w:r w:rsidR="00915D0C">
              <w:rPr>
                <w:noProof/>
                <w:webHidden/>
              </w:rPr>
              <w:t>60</w:t>
            </w:r>
            <w:r>
              <w:rPr>
                <w:noProof/>
                <w:webHidden/>
              </w:rPr>
              <w:fldChar w:fldCharType="end"/>
            </w:r>
            <w:r w:rsidRPr="00BE6ABD">
              <w:rPr>
                <w:rStyle w:val="a9"/>
                <w:noProof/>
              </w:rPr>
              <w:fldChar w:fldCharType="end"/>
            </w:r>
          </w:ins>
        </w:p>
        <w:p w:rsidR="00915D0C" w:rsidRDefault="000F5253">
          <w:pPr>
            <w:pStyle w:val="30"/>
            <w:tabs>
              <w:tab w:val="left" w:pos="1260"/>
              <w:tab w:val="right" w:leader="dot" w:pos="8302"/>
            </w:tabs>
            <w:rPr>
              <w:ins w:id="306" w:author="yangy" w:date="2017-05-11T13:43:00Z"/>
              <w:noProof/>
              <w:kern w:val="2"/>
              <w:sz w:val="21"/>
            </w:rPr>
          </w:pPr>
          <w:ins w:id="307"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"_Toc482273655"</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5.3.8.</w:t>
            </w:r>
            <w:r w:rsidR="00915D0C">
              <w:rPr>
                <w:noProof/>
                <w:kern w:val="2"/>
                <w:sz w:val="21"/>
              </w:rPr>
              <w:tab/>
            </w:r>
            <w:r w:rsidR="00915D0C" w:rsidRPr="00BE6ABD">
              <w:rPr>
                <w:rStyle w:val="a9"/>
                <w:noProof/>
              </w:rPr>
              <w:t>RFTOA7IPCDATA1&lt;31:0&gt;</w:t>
            </w:r>
            <w:r w:rsidR="00915D0C">
              <w:rPr>
                <w:noProof/>
                <w:webHidden/>
              </w:rPr>
              <w:tab/>
            </w:r>
            <w:r>
              <w:rPr>
                <w:noProof/>
                <w:webHidden/>
              </w:rPr>
              <w:fldChar w:fldCharType="begin"/>
            </w:r>
            <w:r w:rsidR="00915D0C">
              <w:rPr>
                <w:noProof/>
                <w:webHidden/>
              </w:rPr>
              <w:instrText xml:space="preserve"> PAGEREF _Toc482273655 \h </w:instrText>
            </w:r>
          </w:ins>
          <w:r>
            <w:rPr>
              <w:noProof/>
              <w:webHidden/>
            </w:rPr>
          </w:r>
          <w:r>
            <w:rPr>
              <w:noProof/>
              <w:webHidden/>
            </w:rPr>
            <w:fldChar w:fldCharType="separate"/>
          </w:r>
          <w:ins w:id="308" w:author="yangy" w:date="2017-05-11T13:43:00Z">
            <w:r w:rsidR="00915D0C">
              <w:rPr>
                <w:noProof/>
                <w:webHidden/>
              </w:rPr>
              <w:t>60</w:t>
            </w:r>
            <w:r>
              <w:rPr>
                <w:noProof/>
                <w:webHidden/>
              </w:rPr>
              <w:fldChar w:fldCharType="end"/>
            </w:r>
            <w:r w:rsidRPr="00BE6ABD">
              <w:rPr>
                <w:rStyle w:val="a9"/>
                <w:noProof/>
              </w:rPr>
              <w:fldChar w:fldCharType="end"/>
            </w:r>
          </w:ins>
        </w:p>
        <w:p w:rsidR="00915D0C" w:rsidRDefault="000F5253">
          <w:pPr>
            <w:pStyle w:val="30"/>
            <w:tabs>
              <w:tab w:val="left" w:pos="1260"/>
              <w:tab w:val="right" w:leader="dot" w:pos="8302"/>
            </w:tabs>
            <w:rPr>
              <w:ins w:id="309" w:author="yangy" w:date="2017-05-11T13:43:00Z"/>
              <w:noProof/>
              <w:kern w:val="2"/>
              <w:sz w:val="21"/>
            </w:rPr>
          </w:pPr>
          <w:ins w:id="310"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"_Toc482273656"</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5.3.9.</w:t>
            </w:r>
            <w:r w:rsidR="00915D0C">
              <w:rPr>
                <w:noProof/>
                <w:kern w:val="2"/>
                <w:sz w:val="21"/>
              </w:rPr>
              <w:tab/>
            </w:r>
            <w:r w:rsidR="00915D0C" w:rsidRPr="00BE6ABD">
              <w:rPr>
                <w:rStyle w:val="a9"/>
                <w:noProof/>
              </w:rPr>
              <w:t>RFTOPLCIPCCOMM&lt;31:0&gt;</w:t>
            </w:r>
            <w:r w:rsidR="00915D0C">
              <w:rPr>
                <w:noProof/>
                <w:webHidden/>
              </w:rPr>
              <w:tab/>
            </w:r>
            <w:r>
              <w:rPr>
                <w:noProof/>
                <w:webHidden/>
              </w:rPr>
              <w:fldChar w:fldCharType="begin"/>
            </w:r>
            <w:r w:rsidR="00915D0C">
              <w:rPr>
                <w:noProof/>
                <w:webHidden/>
              </w:rPr>
              <w:instrText xml:space="preserve"> PAGEREF _Toc482273656 \h </w:instrText>
            </w:r>
          </w:ins>
          <w:r>
            <w:rPr>
              <w:noProof/>
              <w:webHidden/>
            </w:rPr>
          </w:r>
          <w:r>
            <w:rPr>
              <w:noProof/>
              <w:webHidden/>
            </w:rPr>
            <w:fldChar w:fldCharType="separate"/>
          </w:r>
          <w:ins w:id="311" w:author="yangy" w:date="2017-05-11T13:43:00Z">
            <w:r w:rsidR="00915D0C">
              <w:rPr>
                <w:noProof/>
                <w:webHidden/>
              </w:rPr>
              <w:t>60</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312" w:author="yangy" w:date="2017-05-11T13:43:00Z"/>
              <w:noProof/>
              <w:kern w:val="2"/>
              <w:sz w:val="21"/>
            </w:rPr>
          </w:pPr>
          <w:ins w:id="313"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"_Toc482273657"</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5.3.10.</w:t>
            </w:r>
            <w:r w:rsidR="00915D0C">
              <w:rPr>
                <w:noProof/>
                <w:kern w:val="2"/>
                <w:sz w:val="21"/>
              </w:rPr>
              <w:tab/>
            </w:r>
            <w:r w:rsidR="00915D0C" w:rsidRPr="00BE6ABD">
              <w:rPr>
                <w:rStyle w:val="a9"/>
                <w:noProof/>
              </w:rPr>
              <w:t>RFTOPLCIPCADDR&lt;31:0&gt;</w:t>
            </w:r>
            <w:r w:rsidR="00915D0C">
              <w:rPr>
                <w:noProof/>
                <w:webHidden/>
              </w:rPr>
              <w:tab/>
            </w:r>
            <w:r>
              <w:rPr>
                <w:noProof/>
                <w:webHidden/>
              </w:rPr>
              <w:fldChar w:fldCharType="begin"/>
            </w:r>
            <w:r w:rsidR="00915D0C">
              <w:rPr>
                <w:noProof/>
                <w:webHidden/>
              </w:rPr>
              <w:instrText xml:space="preserve"> PAGEREF _Toc482273657 \h </w:instrText>
            </w:r>
          </w:ins>
          <w:r>
            <w:rPr>
              <w:noProof/>
              <w:webHidden/>
            </w:rPr>
          </w:r>
          <w:r>
            <w:rPr>
              <w:noProof/>
              <w:webHidden/>
            </w:rPr>
            <w:fldChar w:fldCharType="separate"/>
          </w:r>
          <w:ins w:id="314" w:author="yangy" w:date="2017-05-11T13:43:00Z">
            <w:r w:rsidR="00915D0C">
              <w:rPr>
                <w:noProof/>
                <w:webHidden/>
              </w:rPr>
              <w:t>60</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315" w:author="yangy" w:date="2017-05-11T13:43:00Z"/>
              <w:noProof/>
              <w:kern w:val="2"/>
              <w:sz w:val="21"/>
            </w:rPr>
          </w:pPr>
          <w:ins w:id="316"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"_Toc482273658"</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5.3.11.</w:t>
            </w:r>
            <w:r w:rsidR="00915D0C">
              <w:rPr>
                <w:noProof/>
                <w:kern w:val="2"/>
                <w:sz w:val="21"/>
              </w:rPr>
              <w:tab/>
            </w:r>
            <w:r w:rsidR="00915D0C" w:rsidRPr="00BE6ABD">
              <w:rPr>
                <w:rStyle w:val="a9"/>
                <w:noProof/>
              </w:rPr>
              <w:t>RFTOPLCIPCDATA0&lt;31:0&gt;</w:t>
            </w:r>
            <w:r w:rsidR="00915D0C">
              <w:rPr>
                <w:noProof/>
                <w:webHidden/>
              </w:rPr>
              <w:tab/>
            </w:r>
            <w:r>
              <w:rPr>
                <w:noProof/>
                <w:webHidden/>
              </w:rPr>
              <w:fldChar w:fldCharType="begin"/>
            </w:r>
            <w:r w:rsidR="00915D0C">
              <w:rPr>
                <w:noProof/>
                <w:webHidden/>
              </w:rPr>
              <w:instrText xml:space="preserve"> PAGEREF _Toc482273658 \h </w:instrText>
            </w:r>
          </w:ins>
          <w:r>
            <w:rPr>
              <w:noProof/>
              <w:webHidden/>
            </w:rPr>
          </w:r>
          <w:r>
            <w:rPr>
              <w:noProof/>
              <w:webHidden/>
            </w:rPr>
            <w:fldChar w:fldCharType="separate"/>
          </w:r>
          <w:ins w:id="317" w:author="yangy" w:date="2017-05-11T13:43:00Z">
            <w:r w:rsidR="00915D0C">
              <w:rPr>
                <w:noProof/>
                <w:webHidden/>
              </w:rPr>
              <w:t>61</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318" w:author="yangy" w:date="2017-05-11T13:43:00Z"/>
              <w:noProof/>
              <w:kern w:val="2"/>
              <w:sz w:val="21"/>
            </w:rPr>
          </w:pPr>
          <w:ins w:id="319"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"_Toc482273659"</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5.3.12.</w:t>
            </w:r>
            <w:r w:rsidR="00915D0C">
              <w:rPr>
                <w:noProof/>
                <w:kern w:val="2"/>
                <w:sz w:val="21"/>
              </w:rPr>
              <w:tab/>
            </w:r>
            <w:r w:rsidR="00915D0C" w:rsidRPr="00BE6ABD">
              <w:rPr>
                <w:rStyle w:val="a9"/>
                <w:noProof/>
              </w:rPr>
              <w:t>RFTOPLCIPCDATA1&lt;31:0&gt;</w:t>
            </w:r>
            <w:r w:rsidR="00915D0C">
              <w:rPr>
                <w:noProof/>
                <w:webHidden/>
              </w:rPr>
              <w:tab/>
            </w:r>
            <w:r>
              <w:rPr>
                <w:noProof/>
                <w:webHidden/>
              </w:rPr>
              <w:fldChar w:fldCharType="begin"/>
            </w:r>
            <w:r w:rsidR="00915D0C">
              <w:rPr>
                <w:noProof/>
                <w:webHidden/>
              </w:rPr>
              <w:instrText xml:space="preserve"> PAGEREF _Toc482273659 \h </w:instrText>
            </w:r>
          </w:ins>
          <w:r>
            <w:rPr>
              <w:noProof/>
              <w:webHidden/>
            </w:rPr>
          </w:r>
          <w:r>
            <w:rPr>
              <w:noProof/>
              <w:webHidden/>
            </w:rPr>
            <w:fldChar w:fldCharType="separate"/>
          </w:r>
          <w:ins w:id="320" w:author="yangy" w:date="2017-05-11T13:43:00Z">
            <w:r w:rsidR="00915D0C">
              <w:rPr>
                <w:noProof/>
                <w:webHidden/>
              </w:rPr>
              <w:t>61</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321" w:author="yangy" w:date="2017-05-11T13:43:00Z"/>
              <w:noProof/>
              <w:kern w:val="2"/>
              <w:sz w:val="21"/>
            </w:rPr>
          </w:pPr>
          <w:ins w:id="322"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"_Toc482273660"</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5.3.13.</w:t>
            </w:r>
            <w:r w:rsidR="00915D0C">
              <w:rPr>
                <w:noProof/>
                <w:kern w:val="2"/>
                <w:sz w:val="21"/>
              </w:rPr>
              <w:tab/>
            </w:r>
            <w:r w:rsidR="00915D0C" w:rsidRPr="00BE6ABD">
              <w:rPr>
                <w:rStyle w:val="a9"/>
                <w:noProof/>
              </w:rPr>
              <w:t>PLCTORFIPCCOMM&lt;31:0&gt;</w:t>
            </w:r>
            <w:r w:rsidR="00915D0C">
              <w:rPr>
                <w:noProof/>
                <w:webHidden/>
              </w:rPr>
              <w:tab/>
            </w:r>
            <w:r>
              <w:rPr>
                <w:noProof/>
                <w:webHidden/>
              </w:rPr>
              <w:fldChar w:fldCharType="begin"/>
            </w:r>
            <w:r w:rsidR="00915D0C">
              <w:rPr>
                <w:noProof/>
                <w:webHidden/>
              </w:rPr>
              <w:instrText xml:space="preserve"> PAGEREF _Toc482273660 \h </w:instrText>
            </w:r>
          </w:ins>
          <w:r>
            <w:rPr>
              <w:noProof/>
              <w:webHidden/>
            </w:rPr>
          </w:r>
          <w:r>
            <w:rPr>
              <w:noProof/>
              <w:webHidden/>
            </w:rPr>
            <w:fldChar w:fldCharType="separate"/>
          </w:r>
          <w:ins w:id="323" w:author="yangy" w:date="2017-05-11T13:43:00Z">
            <w:r w:rsidR="00915D0C">
              <w:rPr>
                <w:noProof/>
                <w:webHidden/>
              </w:rPr>
              <w:t>61</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324" w:author="yangy" w:date="2017-05-11T13:43:00Z"/>
              <w:noProof/>
              <w:kern w:val="2"/>
              <w:sz w:val="21"/>
            </w:rPr>
          </w:pPr>
          <w:ins w:id="325"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"_Toc482273661"</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5.3.14.</w:t>
            </w:r>
            <w:r w:rsidR="00915D0C">
              <w:rPr>
                <w:noProof/>
                <w:kern w:val="2"/>
                <w:sz w:val="21"/>
              </w:rPr>
              <w:tab/>
            </w:r>
            <w:r w:rsidR="00915D0C" w:rsidRPr="00BE6ABD">
              <w:rPr>
                <w:rStyle w:val="a9"/>
                <w:noProof/>
              </w:rPr>
              <w:t>PLCTORFIPCADDR&lt;31:0&gt;</w:t>
            </w:r>
            <w:r w:rsidR="00915D0C">
              <w:rPr>
                <w:noProof/>
                <w:webHidden/>
              </w:rPr>
              <w:tab/>
            </w:r>
            <w:r>
              <w:rPr>
                <w:noProof/>
                <w:webHidden/>
              </w:rPr>
              <w:fldChar w:fldCharType="begin"/>
            </w:r>
            <w:r w:rsidR="00915D0C">
              <w:rPr>
                <w:noProof/>
                <w:webHidden/>
              </w:rPr>
              <w:instrText xml:space="preserve"> PAGEREF _Toc482273661 \h </w:instrText>
            </w:r>
          </w:ins>
          <w:r>
            <w:rPr>
              <w:noProof/>
              <w:webHidden/>
            </w:rPr>
          </w:r>
          <w:r>
            <w:rPr>
              <w:noProof/>
              <w:webHidden/>
            </w:rPr>
            <w:fldChar w:fldCharType="separate"/>
          </w:r>
          <w:ins w:id="326" w:author="yangy" w:date="2017-05-11T13:43:00Z">
            <w:r w:rsidR="00915D0C">
              <w:rPr>
                <w:noProof/>
                <w:webHidden/>
              </w:rPr>
              <w:t>61</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327" w:author="yangy" w:date="2017-05-11T13:43:00Z"/>
              <w:noProof/>
              <w:kern w:val="2"/>
              <w:sz w:val="21"/>
            </w:rPr>
          </w:pPr>
          <w:ins w:id="328"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"_Toc482273662"</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5.3.15.</w:t>
            </w:r>
            <w:r w:rsidR="00915D0C">
              <w:rPr>
                <w:noProof/>
                <w:kern w:val="2"/>
                <w:sz w:val="21"/>
              </w:rPr>
              <w:tab/>
            </w:r>
            <w:r w:rsidR="00915D0C" w:rsidRPr="00BE6ABD">
              <w:rPr>
                <w:rStyle w:val="a9"/>
                <w:noProof/>
              </w:rPr>
              <w:t>PLCTORFIPCDATA0&lt;31:0&gt;</w:t>
            </w:r>
            <w:r w:rsidR="00915D0C">
              <w:rPr>
                <w:noProof/>
                <w:webHidden/>
              </w:rPr>
              <w:tab/>
            </w:r>
            <w:r>
              <w:rPr>
                <w:noProof/>
                <w:webHidden/>
              </w:rPr>
              <w:fldChar w:fldCharType="begin"/>
            </w:r>
            <w:r w:rsidR="00915D0C">
              <w:rPr>
                <w:noProof/>
                <w:webHidden/>
              </w:rPr>
              <w:instrText xml:space="preserve"> PAGEREF _Toc482273662 \h </w:instrText>
            </w:r>
          </w:ins>
          <w:r>
            <w:rPr>
              <w:noProof/>
              <w:webHidden/>
            </w:rPr>
          </w:r>
          <w:r>
            <w:rPr>
              <w:noProof/>
              <w:webHidden/>
            </w:rPr>
            <w:fldChar w:fldCharType="separate"/>
          </w:r>
          <w:ins w:id="329" w:author="yangy" w:date="2017-05-11T13:43:00Z">
            <w:r w:rsidR="00915D0C">
              <w:rPr>
                <w:noProof/>
                <w:webHidden/>
              </w:rPr>
              <w:t>61</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330" w:author="yangy" w:date="2017-05-11T13:43:00Z"/>
              <w:noProof/>
              <w:kern w:val="2"/>
              <w:sz w:val="21"/>
            </w:rPr>
          </w:pPr>
          <w:ins w:id="331"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"_Toc482273663"</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5.3.16.</w:t>
            </w:r>
            <w:r w:rsidR="00915D0C">
              <w:rPr>
                <w:noProof/>
                <w:kern w:val="2"/>
                <w:sz w:val="21"/>
              </w:rPr>
              <w:tab/>
            </w:r>
            <w:r w:rsidR="00915D0C" w:rsidRPr="00BE6ABD">
              <w:rPr>
                <w:rStyle w:val="a9"/>
                <w:noProof/>
              </w:rPr>
              <w:t>PLCTORFIPCDATA1&lt;31:0&gt;</w:t>
            </w:r>
            <w:r w:rsidR="00915D0C">
              <w:rPr>
                <w:noProof/>
                <w:webHidden/>
              </w:rPr>
              <w:tab/>
            </w:r>
            <w:r>
              <w:rPr>
                <w:noProof/>
                <w:webHidden/>
              </w:rPr>
              <w:fldChar w:fldCharType="begin"/>
            </w:r>
            <w:r w:rsidR="00915D0C">
              <w:rPr>
                <w:noProof/>
                <w:webHidden/>
              </w:rPr>
              <w:instrText xml:space="preserve"> PAGEREF _Toc482273663 \h </w:instrText>
            </w:r>
          </w:ins>
          <w:r>
            <w:rPr>
              <w:noProof/>
              <w:webHidden/>
            </w:rPr>
          </w:r>
          <w:r>
            <w:rPr>
              <w:noProof/>
              <w:webHidden/>
            </w:rPr>
            <w:fldChar w:fldCharType="separate"/>
          </w:r>
          <w:ins w:id="332" w:author="yangy" w:date="2017-05-11T13:43:00Z">
            <w:r w:rsidR="00915D0C">
              <w:rPr>
                <w:noProof/>
                <w:webHidden/>
              </w:rPr>
              <w:t>62</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333" w:author="yangy" w:date="2017-05-11T13:43:00Z"/>
              <w:noProof/>
              <w:kern w:val="2"/>
              <w:sz w:val="21"/>
            </w:rPr>
          </w:pPr>
          <w:ins w:id="334"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"_Toc482273664"</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5.3.17.</w:t>
            </w:r>
            <w:r w:rsidR="00915D0C">
              <w:rPr>
                <w:noProof/>
                <w:kern w:val="2"/>
                <w:sz w:val="21"/>
              </w:rPr>
              <w:tab/>
            </w:r>
            <w:r w:rsidR="00915D0C" w:rsidRPr="00BE6ABD">
              <w:rPr>
                <w:rStyle w:val="a9"/>
                <w:noProof/>
              </w:rPr>
              <w:t>IPCTMRSCALER &lt;31:0&gt;</w:t>
            </w:r>
            <w:r w:rsidR="00915D0C">
              <w:rPr>
                <w:noProof/>
                <w:webHidden/>
              </w:rPr>
              <w:tab/>
            </w:r>
            <w:r>
              <w:rPr>
                <w:noProof/>
                <w:webHidden/>
              </w:rPr>
              <w:fldChar w:fldCharType="begin"/>
            </w:r>
            <w:r w:rsidR="00915D0C">
              <w:rPr>
                <w:noProof/>
                <w:webHidden/>
              </w:rPr>
              <w:instrText xml:space="preserve"> PAGEREF _Toc482273664 \h </w:instrText>
            </w:r>
          </w:ins>
          <w:r>
            <w:rPr>
              <w:noProof/>
              <w:webHidden/>
            </w:rPr>
          </w:r>
          <w:r>
            <w:rPr>
              <w:noProof/>
              <w:webHidden/>
            </w:rPr>
            <w:fldChar w:fldCharType="separate"/>
          </w:r>
          <w:ins w:id="335" w:author="yangy" w:date="2017-05-11T13:43:00Z">
            <w:r w:rsidR="00915D0C">
              <w:rPr>
                <w:noProof/>
                <w:webHidden/>
              </w:rPr>
              <w:t>62</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336" w:author="yangy" w:date="2017-05-11T13:43:00Z"/>
              <w:noProof/>
              <w:kern w:val="2"/>
              <w:sz w:val="21"/>
            </w:rPr>
          </w:pPr>
          <w:ins w:id="337"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"_Toc482273665"</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5.3.18.</w:t>
            </w:r>
            <w:r w:rsidR="00915D0C">
              <w:rPr>
                <w:noProof/>
                <w:kern w:val="2"/>
                <w:sz w:val="21"/>
              </w:rPr>
              <w:tab/>
            </w:r>
            <w:r w:rsidR="00915D0C" w:rsidRPr="00BE6ABD">
              <w:rPr>
                <w:rStyle w:val="a9"/>
                <w:noProof/>
              </w:rPr>
              <w:t>IPCCOUNTERL &lt;31:0&gt;</w:t>
            </w:r>
            <w:r w:rsidR="00915D0C">
              <w:rPr>
                <w:noProof/>
                <w:webHidden/>
              </w:rPr>
              <w:tab/>
            </w:r>
            <w:r>
              <w:rPr>
                <w:noProof/>
                <w:webHidden/>
              </w:rPr>
              <w:fldChar w:fldCharType="begin"/>
            </w:r>
            <w:r w:rsidR="00915D0C">
              <w:rPr>
                <w:noProof/>
                <w:webHidden/>
              </w:rPr>
              <w:instrText xml:space="preserve"> PAGEREF _Toc482273665 \h </w:instrText>
            </w:r>
          </w:ins>
          <w:r>
            <w:rPr>
              <w:noProof/>
              <w:webHidden/>
            </w:rPr>
          </w:r>
          <w:r>
            <w:rPr>
              <w:noProof/>
              <w:webHidden/>
            </w:rPr>
            <w:fldChar w:fldCharType="separate"/>
          </w:r>
          <w:ins w:id="338" w:author="yangy" w:date="2017-05-11T13:43:00Z">
            <w:r w:rsidR="00915D0C">
              <w:rPr>
                <w:noProof/>
                <w:webHidden/>
              </w:rPr>
              <w:t>62</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339" w:author="yangy" w:date="2017-05-11T13:43:00Z"/>
              <w:noProof/>
              <w:kern w:val="2"/>
              <w:sz w:val="21"/>
            </w:rPr>
          </w:pPr>
          <w:ins w:id="340"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"_Toc482273666"</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5.3.19.</w:t>
            </w:r>
            <w:r w:rsidR="00915D0C">
              <w:rPr>
                <w:noProof/>
                <w:kern w:val="2"/>
                <w:sz w:val="21"/>
              </w:rPr>
              <w:tab/>
            </w:r>
            <w:r w:rsidR="00915D0C" w:rsidRPr="00BE6ABD">
              <w:rPr>
                <w:rStyle w:val="a9"/>
                <w:noProof/>
              </w:rPr>
              <w:t>IPCCOUNTERH &lt;31:0&gt;</w:t>
            </w:r>
            <w:r w:rsidR="00915D0C">
              <w:rPr>
                <w:noProof/>
                <w:webHidden/>
              </w:rPr>
              <w:tab/>
            </w:r>
            <w:r>
              <w:rPr>
                <w:noProof/>
                <w:webHidden/>
              </w:rPr>
              <w:fldChar w:fldCharType="begin"/>
            </w:r>
            <w:r w:rsidR="00915D0C">
              <w:rPr>
                <w:noProof/>
                <w:webHidden/>
              </w:rPr>
              <w:instrText xml:space="preserve"> PAGEREF _Toc482273666 \h </w:instrText>
            </w:r>
          </w:ins>
          <w:r>
            <w:rPr>
              <w:noProof/>
              <w:webHidden/>
            </w:rPr>
          </w:r>
          <w:r>
            <w:rPr>
              <w:noProof/>
              <w:webHidden/>
            </w:rPr>
            <w:fldChar w:fldCharType="separate"/>
          </w:r>
          <w:ins w:id="341" w:author="yangy" w:date="2017-05-11T13:43:00Z">
            <w:r w:rsidR="00915D0C">
              <w:rPr>
                <w:noProof/>
                <w:webHidden/>
              </w:rPr>
              <w:t>62</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342" w:author="yangy" w:date="2017-05-11T13:43:00Z"/>
              <w:noProof/>
              <w:kern w:val="2"/>
              <w:sz w:val="21"/>
            </w:rPr>
          </w:pPr>
          <w:ins w:id="343"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"_Toc482273667"</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5.3.20.</w:t>
            </w:r>
            <w:r w:rsidR="00915D0C">
              <w:rPr>
                <w:noProof/>
                <w:kern w:val="2"/>
                <w:sz w:val="21"/>
              </w:rPr>
              <w:tab/>
            </w:r>
            <w:r w:rsidR="00915D0C" w:rsidRPr="00BE6ABD">
              <w:rPr>
                <w:rStyle w:val="a9"/>
                <w:noProof/>
              </w:rPr>
              <w:t>IPCTMRCONT &lt;31:0&gt;</w:t>
            </w:r>
            <w:r w:rsidR="00915D0C">
              <w:rPr>
                <w:noProof/>
                <w:webHidden/>
              </w:rPr>
              <w:tab/>
            </w:r>
            <w:r>
              <w:rPr>
                <w:noProof/>
                <w:webHidden/>
              </w:rPr>
              <w:fldChar w:fldCharType="begin"/>
            </w:r>
            <w:r w:rsidR="00915D0C">
              <w:rPr>
                <w:noProof/>
                <w:webHidden/>
              </w:rPr>
              <w:instrText xml:space="preserve"> PAGEREF _Toc482273667 \h </w:instrText>
            </w:r>
          </w:ins>
          <w:r>
            <w:rPr>
              <w:noProof/>
              <w:webHidden/>
            </w:rPr>
          </w:r>
          <w:r>
            <w:rPr>
              <w:noProof/>
              <w:webHidden/>
            </w:rPr>
            <w:fldChar w:fldCharType="separate"/>
          </w:r>
          <w:ins w:id="344" w:author="yangy" w:date="2017-05-11T13:43:00Z">
            <w:r w:rsidR="00915D0C">
              <w:rPr>
                <w:noProof/>
                <w:webHidden/>
              </w:rPr>
              <w:t>63</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345" w:author="yangy" w:date="2017-05-11T13:43:00Z"/>
              <w:noProof/>
              <w:kern w:val="2"/>
              <w:sz w:val="21"/>
            </w:rPr>
          </w:pPr>
          <w:ins w:id="346"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"_Toc482273668"</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5.3.21.</w:t>
            </w:r>
            <w:r w:rsidR="00915D0C">
              <w:rPr>
                <w:noProof/>
                <w:kern w:val="2"/>
                <w:sz w:val="21"/>
              </w:rPr>
              <w:tab/>
            </w:r>
            <w:r w:rsidR="00915D0C" w:rsidRPr="00BE6ABD">
              <w:rPr>
                <w:rStyle w:val="a9"/>
                <w:noProof/>
              </w:rPr>
              <w:t>SRMSEL0&lt;31:0&gt;</w:t>
            </w:r>
            <w:r w:rsidR="00915D0C">
              <w:rPr>
                <w:noProof/>
                <w:webHidden/>
              </w:rPr>
              <w:tab/>
            </w:r>
            <w:r>
              <w:rPr>
                <w:noProof/>
                <w:webHidden/>
              </w:rPr>
              <w:fldChar w:fldCharType="begin"/>
            </w:r>
            <w:r w:rsidR="00915D0C">
              <w:rPr>
                <w:noProof/>
                <w:webHidden/>
              </w:rPr>
              <w:instrText xml:space="preserve"> PAGEREF _Toc482273668 \h </w:instrText>
            </w:r>
          </w:ins>
          <w:r>
            <w:rPr>
              <w:noProof/>
              <w:webHidden/>
            </w:rPr>
          </w:r>
          <w:r>
            <w:rPr>
              <w:noProof/>
              <w:webHidden/>
            </w:rPr>
            <w:fldChar w:fldCharType="separate"/>
          </w:r>
          <w:ins w:id="347" w:author="yangy" w:date="2017-05-11T13:43:00Z">
            <w:r w:rsidR="00915D0C">
              <w:rPr>
                <w:noProof/>
                <w:webHidden/>
              </w:rPr>
              <w:t>63</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348" w:author="yangy" w:date="2017-05-11T13:43:00Z"/>
              <w:noProof/>
              <w:kern w:val="2"/>
              <w:sz w:val="21"/>
            </w:rPr>
          </w:pPr>
          <w:ins w:id="349"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"_Toc482273669"</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5.3.22.</w:t>
            </w:r>
            <w:r w:rsidR="00915D0C">
              <w:rPr>
                <w:noProof/>
                <w:kern w:val="2"/>
                <w:sz w:val="21"/>
              </w:rPr>
              <w:tab/>
            </w:r>
            <w:r w:rsidR="00915D0C" w:rsidRPr="00BE6ABD">
              <w:rPr>
                <w:rStyle w:val="a9"/>
                <w:noProof/>
              </w:rPr>
              <w:t>SRMSEL1&lt;31:0&gt;</w:t>
            </w:r>
            <w:r w:rsidR="00915D0C">
              <w:rPr>
                <w:noProof/>
                <w:webHidden/>
              </w:rPr>
              <w:tab/>
            </w:r>
            <w:r>
              <w:rPr>
                <w:noProof/>
                <w:webHidden/>
              </w:rPr>
              <w:fldChar w:fldCharType="begin"/>
            </w:r>
            <w:r w:rsidR="00915D0C">
              <w:rPr>
                <w:noProof/>
                <w:webHidden/>
              </w:rPr>
              <w:instrText xml:space="preserve"> PAGEREF _Toc482273669 \h </w:instrText>
            </w:r>
          </w:ins>
          <w:r>
            <w:rPr>
              <w:noProof/>
              <w:webHidden/>
            </w:rPr>
          </w:r>
          <w:r>
            <w:rPr>
              <w:noProof/>
              <w:webHidden/>
            </w:rPr>
            <w:fldChar w:fldCharType="separate"/>
          </w:r>
          <w:ins w:id="350" w:author="yangy" w:date="2017-05-11T13:43:00Z">
            <w:r w:rsidR="00915D0C">
              <w:rPr>
                <w:noProof/>
                <w:webHidden/>
              </w:rPr>
              <w:t>64</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351" w:author="yangy" w:date="2017-05-11T13:43:00Z"/>
              <w:noProof/>
              <w:kern w:val="2"/>
              <w:sz w:val="21"/>
            </w:rPr>
          </w:pPr>
          <w:ins w:id="352"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"_Toc482273670"</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5.3.23.</w:t>
            </w:r>
            <w:r w:rsidR="00915D0C">
              <w:rPr>
                <w:noProof/>
                <w:kern w:val="2"/>
                <w:sz w:val="21"/>
              </w:rPr>
              <w:tab/>
            </w:r>
            <w:r w:rsidR="00915D0C" w:rsidRPr="00BE6ABD">
              <w:rPr>
                <w:rStyle w:val="a9"/>
                <w:noProof/>
              </w:rPr>
              <w:t>RFTOA7IPCSET&lt;15:0&gt;</w:t>
            </w:r>
            <w:r w:rsidR="00915D0C">
              <w:rPr>
                <w:noProof/>
                <w:webHidden/>
              </w:rPr>
              <w:tab/>
            </w:r>
            <w:r>
              <w:rPr>
                <w:noProof/>
                <w:webHidden/>
              </w:rPr>
              <w:fldChar w:fldCharType="begin"/>
            </w:r>
            <w:r w:rsidR="00915D0C">
              <w:rPr>
                <w:noProof/>
                <w:webHidden/>
              </w:rPr>
              <w:instrText xml:space="preserve"> PAGEREF _Toc482273670 \h </w:instrText>
            </w:r>
          </w:ins>
          <w:r>
            <w:rPr>
              <w:noProof/>
              <w:webHidden/>
            </w:rPr>
          </w:r>
          <w:r>
            <w:rPr>
              <w:noProof/>
              <w:webHidden/>
            </w:rPr>
            <w:fldChar w:fldCharType="separate"/>
          </w:r>
          <w:ins w:id="353" w:author="yangy" w:date="2017-05-11T13:43:00Z">
            <w:r w:rsidR="00915D0C">
              <w:rPr>
                <w:noProof/>
                <w:webHidden/>
              </w:rPr>
              <w:t>65</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354" w:author="yangy" w:date="2017-05-11T13:43:00Z"/>
              <w:noProof/>
              <w:kern w:val="2"/>
              <w:sz w:val="21"/>
            </w:rPr>
          </w:pPr>
          <w:ins w:id="355"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"_Toc482273671"</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5.3.24.</w:t>
            </w:r>
            <w:r w:rsidR="00915D0C">
              <w:rPr>
                <w:noProof/>
                <w:kern w:val="2"/>
                <w:sz w:val="21"/>
              </w:rPr>
              <w:tab/>
            </w:r>
            <w:r w:rsidR="00915D0C" w:rsidRPr="00BE6ABD">
              <w:rPr>
                <w:rStyle w:val="a9"/>
                <w:noProof/>
              </w:rPr>
              <w:t>RFTOA7IPCCLR&lt;15:0&gt;</w:t>
            </w:r>
            <w:r w:rsidR="00915D0C">
              <w:rPr>
                <w:noProof/>
                <w:webHidden/>
              </w:rPr>
              <w:tab/>
            </w:r>
            <w:r>
              <w:rPr>
                <w:noProof/>
                <w:webHidden/>
              </w:rPr>
              <w:fldChar w:fldCharType="begin"/>
            </w:r>
            <w:r w:rsidR="00915D0C">
              <w:rPr>
                <w:noProof/>
                <w:webHidden/>
              </w:rPr>
              <w:instrText xml:space="preserve"> PAGEREF _Toc482273671 \h </w:instrText>
            </w:r>
          </w:ins>
          <w:r>
            <w:rPr>
              <w:noProof/>
              <w:webHidden/>
            </w:rPr>
          </w:r>
          <w:r>
            <w:rPr>
              <w:noProof/>
              <w:webHidden/>
            </w:rPr>
            <w:fldChar w:fldCharType="separate"/>
          </w:r>
          <w:ins w:id="356" w:author="yangy" w:date="2017-05-11T13:43:00Z">
            <w:r w:rsidR="00915D0C">
              <w:rPr>
                <w:noProof/>
                <w:webHidden/>
              </w:rPr>
              <w:t>66</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357" w:author="yangy" w:date="2017-05-11T13:43:00Z"/>
              <w:noProof/>
              <w:kern w:val="2"/>
              <w:sz w:val="21"/>
            </w:rPr>
          </w:pPr>
          <w:ins w:id="358"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"_Toc482273672"</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5.3.25.</w:t>
            </w:r>
            <w:r w:rsidR="00915D0C">
              <w:rPr>
                <w:noProof/>
                <w:kern w:val="2"/>
                <w:sz w:val="21"/>
              </w:rPr>
              <w:tab/>
            </w:r>
            <w:r w:rsidR="00915D0C" w:rsidRPr="00BE6ABD">
              <w:rPr>
                <w:rStyle w:val="a9"/>
                <w:noProof/>
              </w:rPr>
              <w:t>RFTOA7IPCFLG&lt;15:0&gt;</w:t>
            </w:r>
            <w:r w:rsidR="00915D0C">
              <w:rPr>
                <w:noProof/>
                <w:webHidden/>
              </w:rPr>
              <w:tab/>
            </w:r>
            <w:r>
              <w:rPr>
                <w:noProof/>
                <w:webHidden/>
              </w:rPr>
              <w:fldChar w:fldCharType="begin"/>
            </w:r>
            <w:r w:rsidR="00915D0C">
              <w:rPr>
                <w:noProof/>
                <w:webHidden/>
              </w:rPr>
              <w:instrText xml:space="preserve"> PAGEREF _Toc482273672 \h </w:instrText>
            </w:r>
          </w:ins>
          <w:r>
            <w:rPr>
              <w:noProof/>
              <w:webHidden/>
            </w:rPr>
          </w:r>
          <w:r>
            <w:rPr>
              <w:noProof/>
              <w:webHidden/>
            </w:rPr>
            <w:fldChar w:fldCharType="separate"/>
          </w:r>
          <w:ins w:id="359" w:author="yangy" w:date="2017-05-11T13:43:00Z">
            <w:r w:rsidR="00915D0C">
              <w:rPr>
                <w:noProof/>
                <w:webHidden/>
              </w:rPr>
              <w:t>67</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360" w:author="yangy" w:date="2017-05-11T13:43:00Z"/>
              <w:noProof/>
              <w:kern w:val="2"/>
              <w:sz w:val="21"/>
            </w:rPr>
          </w:pPr>
          <w:ins w:id="361"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"_Toc482273673"</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5.3.26.</w:t>
            </w:r>
            <w:r w:rsidR="00915D0C">
              <w:rPr>
                <w:noProof/>
                <w:kern w:val="2"/>
                <w:sz w:val="21"/>
              </w:rPr>
              <w:tab/>
            </w:r>
            <w:r w:rsidR="00915D0C" w:rsidRPr="00BE6ABD">
              <w:rPr>
                <w:rStyle w:val="a9"/>
                <w:noProof/>
              </w:rPr>
              <w:t>A7TORFIPCACK&lt;15:0&gt;</w:t>
            </w:r>
            <w:r w:rsidR="00915D0C">
              <w:rPr>
                <w:noProof/>
                <w:webHidden/>
              </w:rPr>
              <w:tab/>
            </w:r>
            <w:r>
              <w:rPr>
                <w:noProof/>
                <w:webHidden/>
              </w:rPr>
              <w:fldChar w:fldCharType="begin"/>
            </w:r>
            <w:r w:rsidR="00915D0C">
              <w:rPr>
                <w:noProof/>
                <w:webHidden/>
              </w:rPr>
              <w:instrText xml:space="preserve"> PAGEREF _Toc482273673 \h </w:instrText>
            </w:r>
          </w:ins>
          <w:r>
            <w:rPr>
              <w:noProof/>
              <w:webHidden/>
            </w:rPr>
          </w:r>
          <w:r>
            <w:rPr>
              <w:noProof/>
              <w:webHidden/>
            </w:rPr>
            <w:fldChar w:fldCharType="separate"/>
          </w:r>
          <w:ins w:id="362" w:author="yangy" w:date="2017-05-11T13:43:00Z">
            <w:r w:rsidR="00915D0C">
              <w:rPr>
                <w:noProof/>
                <w:webHidden/>
              </w:rPr>
              <w:t>69</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363" w:author="yangy" w:date="2017-05-11T13:43:00Z"/>
              <w:noProof/>
              <w:kern w:val="2"/>
              <w:sz w:val="21"/>
            </w:rPr>
          </w:pPr>
          <w:ins w:id="364"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"_Toc482273674"</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5.3.27.</w:t>
            </w:r>
            <w:r w:rsidR="00915D0C">
              <w:rPr>
                <w:noProof/>
                <w:kern w:val="2"/>
                <w:sz w:val="21"/>
              </w:rPr>
              <w:tab/>
            </w:r>
            <w:r w:rsidR="00915D0C" w:rsidRPr="00BE6ABD">
              <w:rPr>
                <w:rStyle w:val="a9"/>
                <w:noProof/>
              </w:rPr>
              <w:t>A7TORFIPCSTS&lt;15:0&gt;</w:t>
            </w:r>
            <w:r w:rsidR="00915D0C">
              <w:rPr>
                <w:noProof/>
                <w:webHidden/>
              </w:rPr>
              <w:tab/>
            </w:r>
            <w:r>
              <w:rPr>
                <w:noProof/>
                <w:webHidden/>
              </w:rPr>
              <w:fldChar w:fldCharType="begin"/>
            </w:r>
            <w:r w:rsidR="00915D0C">
              <w:rPr>
                <w:noProof/>
                <w:webHidden/>
              </w:rPr>
              <w:instrText xml:space="preserve"> PAGEREF _Toc482273674 \h </w:instrText>
            </w:r>
          </w:ins>
          <w:r>
            <w:rPr>
              <w:noProof/>
              <w:webHidden/>
            </w:rPr>
          </w:r>
          <w:r>
            <w:rPr>
              <w:noProof/>
              <w:webHidden/>
            </w:rPr>
            <w:fldChar w:fldCharType="separate"/>
          </w:r>
          <w:ins w:id="365" w:author="yangy" w:date="2017-05-11T13:43:00Z">
            <w:r w:rsidR="00915D0C">
              <w:rPr>
                <w:noProof/>
                <w:webHidden/>
              </w:rPr>
              <w:t>70</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366" w:author="yangy" w:date="2017-05-11T13:43:00Z"/>
              <w:noProof/>
              <w:kern w:val="2"/>
              <w:sz w:val="21"/>
            </w:rPr>
          </w:pPr>
          <w:ins w:id="367" w:author="yangy" w:date="2017-05-11T13:43:00Z">
            <w:r w:rsidRPr="00BE6ABD">
              <w:rPr>
                <w:rStyle w:val="a9"/>
                <w:noProof/>
              </w:rPr>
              <w:lastRenderedPageBreak/>
              <w:fldChar w:fldCharType="begin"/>
            </w:r>
            <w:r w:rsidR="00915D0C" w:rsidRPr="00BE6ABD">
              <w:rPr>
                <w:rStyle w:val="a9"/>
                <w:noProof/>
              </w:rPr>
              <w:instrText xml:space="preserve"> </w:instrText>
            </w:r>
            <w:r w:rsidR="00915D0C">
              <w:rPr>
                <w:noProof/>
              </w:rPr>
              <w:instrText>HYPERLINK \l "_Toc482273675"</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5.3.28.</w:t>
            </w:r>
            <w:r w:rsidR="00915D0C">
              <w:rPr>
                <w:noProof/>
                <w:kern w:val="2"/>
                <w:sz w:val="21"/>
              </w:rPr>
              <w:tab/>
            </w:r>
            <w:r w:rsidR="00915D0C" w:rsidRPr="00BE6ABD">
              <w:rPr>
                <w:rStyle w:val="a9"/>
                <w:noProof/>
              </w:rPr>
              <w:t>RFTOPLCIPCSET&lt;15:0&gt;</w:t>
            </w:r>
            <w:r w:rsidR="00915D0C">
              <w:rPr>
                <w:noProof/>
                <w:webHidden/>
              </w:rPr>
              <w:tab/>
            </w:r>
            <w:r>
              <w:rPr>
                <w:noProof/>
                <w:webHidden/>
              </w:rPr>
              <w:fldChar w:fldCharType="begin"/>
            </w:r>
            <w:r w:rsidR="00915D0C">
              <w:rPr>
                <w:noProof/>
                <w:webHidden/>
              </w:rPr>
              <w:instrText xml:space="preserve"> PAGEREF _Toc482273675 \h </w:instrText>
            </w:r>
          </w:ins>
          <w:r>
            <w:rPr>
              <w:noProof/>
              <w:webHidden/>
            </w:rPr>
          </w:r>
          <w:r>
            <w:rPr>
              <w:noProof/>
              <w:webHidden/>
            </w:rPr>
            <w:fldChar w:fldCharType="separate"/>
          </w:r>
          <w:ins w:id="368" w:author="yangy" w:date="2017-05-11T13:43:00Z">
            <w:r w:rsidR="00915D0C">
              <w:rPr>
                <w:noProof/>
                <w:webHidden/>
              </w:rPr>
              <w:t>72</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369" w:author="yangy" w:date="2017-05-11T13:43:00Z"/>
              <w:noProof/>
              <w:kern w:val="2"/>
              <w:sz w:val="21"/>
            </w:rPr>
          </w:pPr>
          <w:ins w:id="370"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"_Toc482273676"</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5.3.29.</w:t>
            </w:r>
            <w:r w:rsidR="00915D0C">
              <w:rPr>
                <w:noProof/>
                <w:kern w:val="2"/>
                <w:sz w:val="21"/>
              </w:rPr>
              <w:tab/>
            </w:r>
            <w:r w:rsidR="00915D0C" w:rsidRPr="00BE6ABD">
              <w:rPr>
                <w:rStyle w:val="a9"/>
                <w:noProof/>
              </w:rPr>
              <w:t>RFTOPLCIPCCLR&lt;15:0&gt;</w:t>
            </w:r>
            <w:r w:rsidR="00915D0C">
              <w:rPr>
                <w:noProof/>
                <w:webHidden/>
              </w:rPr>
              <w:tab/>
            </w:r>
            <w:r>
              <w:rPr>
                <w:noProof/>
                <w:webHidden/>
              </w:rPr>
              <w:fldChar w:fldCharType="begin"/>
            </w:r>
            <w:r w:rsidR="00915D0C">
              <w:rPr>
                <w:noProof/>
                <w:webHidden/>
              </w:rPr>
              <w:instrText xml:space="preserve"> PAGEREF _Toc482273676 \h </w:instrText>
            </w:r>
          </w:ins>
          <w:r>
            <w:rPr>
              <w:noProof/>
              <w:webHidden/>
            </w:rPr>
          </w:r>
          <w:r>
            <w:rPr>
              <w:noProof/>
              <w:webHidden/>
            </w:rPr>
            <w:fldChar w:fldCharType="separate"/>
          </w:r>
          <w:ins w:id="371" w:author="yangy" w:date="2017-05-11T13:43:00Z">
            <w:r w:rsidR="00915D0C">
              <w:rPr>
                <w:noProof/>
                <w:webHidden/>
              </w:rPr>
              <w:t>73</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372" w:author="yangy" w:date="2017-05-11T13:43:00Z"/>
              <w:noProof/>
              <w:kern w:val="2"/>
              <w:sz w:val="21"/>
            </w:rPr>
          </w:pPr>
          <w:ins w:id="373"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"_Toc482273677"</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5.3.30.</w:t>
            </w:r>
            <w:r w:rsidR="00915D0C">
              <w:rPr>
                <w:noProof/>
                <w:kern w:val="2"/>
                <w:sz w:val="21"/>
              </w:rPr>
              <w:tab/>
            </w:r>
            <w:r w:rsidR="00915D0C" w:rsidRPr="00BE6ABD">
              <w:rPr>
                <w:rStyle w:val="a9"/>
                <w:noProof/>
              </w:rPr>
              <w:t>RFTOPLCIPCFLG&lt;15:0&gt;</w:t>
            </w:r>
            <w:r w:rsidR="00915D0C">
              <w:rPr>
                <w:noProof/>
                <w:webHidden/>
              </w:rPr>
              <w:tab/>
            </w:r>
            <w:r>
              <w:rPr>
                <w:noProof/>
                <w:webHidden/>
              </w:rPr>
              <w:fldChar w:fldCharType="begin"/>
            </w:r>
            <w:r w:rsidR="00915D0C">
              <w:rPr>
                <w:noProof/>
                <w:webHidden/>
              </w:rPr>
              <w:instrText xml:space="preserve"> PAGEREF _Toc482273677 \h </w:instrText>
            </w:r>
          </w:ins>
          <w:r>
            <w:rPr>
              <w:noProof/>
              <w:webHidden/>
            </w:rPr>
          </w:r>
          <w:r>
            <w:rPr>
              <w:noProof/>
              <w:webHidden/>
            </w:rPr>
            <w:fldChar w:fldCharType="separate"/>
          </w:r>
          <w:ins w:id="374" w:author="yangy" w:date="2017-05-11T13:43:00Z">
            <w:r w:rsidR="00915D0C">
              <w:rPr>
                <w:noProof/>
                <w:webHidden/>
              </w:rPr>
              <w:t>74</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375" w:author="yangy" w:date="2017-05-11T13:43:00Z"/>
              <w:noProof/>
              <w:kern w:val="2"/>
              <w:sz w:val="21"/>
            </w:rPr>
          </w:pPr>
          <w:ins w:id="376"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"_Toc482273678"</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5.3.31.</w:t>
            </w:r>
            <w:r w:rsidR="00915D0C">
              <w:rPr>
                <w:noProof/>
                <w:kern w:val="2"/>
                <w:sz w:val="21"/>
              </w:rPr>
              <w:tab/>
            </w:r>
            <w:r w:rsidR="00915D0C" w:rsidRPr="00BE6ABD">
              <w:rPr>
                <w:rStyle w:val="a9"/>
                <w:noProof/>
              </w:rPr>
              <w:t>PLCTORFIPCACK&lt;15:0&gt;</w:t>
            </w:r>
            <w:r w:rsidR="00915D0C">
              <w:rPr>
                <w:noProof/>
                <w:webHidden/>
              </w:rPr>
              <w:tab/>
            </w:r>
            <w:r>
              <w:rPr>
                <w:noProof/>
                <w:webHidden/>
              </w:rPr>
              <w:fldChar w:fldCharType="begin"/>
            </w:r>
            <w:r w:rsidR="00915D0C">
              <w:rPr>
                <w:noProof/>
                <w:webHidden/>
              </w:rPr>
              <w:instrText xml:space="preserve"> PAGEREF _Toc482273678 \h </w:instrText>
            </w:r>
          </w:ins>
          <w:r>
            <w:rPr>
              <w:noProof/>
              <w:webHidden/>
            </w:rPr>
          </w:r>
          <w:r>
            <w:rPr>
              <w:noProof/>
              <w:webHidden/>
            </w:rPr>
            <w:fldChar w:fldCharType="separate"/>
          </w:r>
          <w:ins w:id="377" w:author="yangy" w:date="2017-05-11T13:43:00Z">
            <w:r w:rsidR="00915D0C">
              <w:rPr>
                <w:noProof/>
                <w:webHidden/>
              </w:rPr>
              <w:t>76</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378" w:author="yangy" w:date="2017-05-11T13:43:00Z"/>
              <w:noProof/>
              <w:kern w:val="2"/>
              <w:sz w:val="21"/>
            </w:rPr>
          </w:pPr>
          <w:ins w:id="379"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"_Toc482273679"</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5.3.32.</w:t>
            </w:r>
            <w:r w:rsidR="00915D0C">
              <w:rPr>
                <w:noProof/>
                <w:kern w:val="2"/>
                <w:sz w:val="21"/>
              </w:rPr>
              <w:tab/>
            </w:r>
            <w:r w:rsidR="00915D0C" w:rsidRPr="00BE6ABD">
              <w:rPr>
                <w:rStyle w:val="a9"/>
                <w:noProof/>
              </w:rPr>
              <w:t>PLCTORFIPCSTS&lt;15:0&gt;</w:t>
            </w:r>
            <w:r w:rsidR="00915D0C">
              <w:rPr>
                <w:noProof/>
                <w:webHidden/>
              </w:rPr>
              <w:tab/>
            </w:r>
            <w:r>
              <w:rPr>
                <w:noProof/>
                <w:webHidden/>
              </w:rPr>
              <w:fldChar w:fldCharType="begin"/>
            </w:r>
            <w:r w:rsidR="00915D0C">
              <w:rPr>
                <w:noProof/>
                <w:webHidden/>
              </w:rPr>
              <w:instrText xml:space="preserve"> PAGEREF _Toc482273679 \h </w:instrText>
            </w:r>
          </w:ins>
          <w:r>
            <w:rPr>
              <w:noProof/>
              <w:webHidden/>
            </w:rPr>
          </w:r>
          <w:r>
            <w:rPr>
              <w:noProof/>
              <w:webHidden/>
            </w:rPr>
            <w:fldChar w:fldCharType="separate"/>
          </w:r>
          <w:ins w:id="380" w:author="yangy" w:date="2017-05-11T13:43:00Z">
            <w:r w:rsidR="00915D0C">
              <w:rPr>
                <w:noProof/>
                <w:webHidden/>
              </w:rPr>
              <w:t>77</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381" w:author="yangy" w:date="2017-05-11T13:43:00Z"/>
              <w:noProof/>
              <w:kern w:val="2"/>
              <w:sz w:val="21"/>
            </w:rPr>
          </w:pPr>
          <w:ins w:id="382"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"_Toc482273680"</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5.3.33.</w:t>
            </w:r>
            <w:r w:rsidR="00915D0C">
              <w:rPr>
                <w:noProof/>
                <w:kern w:val="2"/>
                <w:sz w:val="21"/>
              </w:rPr>
              <w:tab/>
            </w:r>
            <w:r w:rsidR="00915D0C" w:rsidRPr="00BE6ABD">
              <w:rPr>
                <w:rStyle w:val="a9"/>
                <w:noProof/>
              </w:rPr>
              <w:t>A7TORFIPCTEST&lt;31:0&gt;</w:t>
            </w:r>
            <w:r w:rsidR="00915D0C">
              <w:rPr>
                <w:noProof/>
                <w:webHidden/>
              </w:rPr>
              <w:tab/>
            </w:r>
            <w:r>
              <w:rPr>
                <w:noProof/>
                <w:webHidden/>
              </w:rPr>
              <w:fldChar w:fldCharType="begin"/>
            </w:r>
            <w:r w:rsidR="00915D0C">
              <w:rPr>
                <w:noProof/>
                <w:webHidden/>
              </w:rPr>
              <w:instrText xml:space="preserve"> PAGEREF _Toc482273680 \h </w:instrText>
            </w:r>
          </w:ins>
          <w:r>
            <w:rPr>
              <w:noProof/>
              <w:webHidden/>
            </w:rPr>
          </w:r>
          <w:r>
            <w:rPr>
              <w:noProof/>
              <w:webHidden/>
            </w:rPr>
            <w:fldChar w:fldCharType="separate"/>
          </w:r>
          <w:ins w:id="383" w:author="yangy" w:date="2017-05-11T13:43:00Z">
            <w:r w:rsidR="00915D0C">
              <w:rPr>
                <w:noProof/>
                <w:webHidden/>
              </w:rPr>
              <w:t>78</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384" w:author="yangy" w:date="2017-05-11T13:43:00Z"/>
              <w:noProof/>
              <w:kern w:val="2"/>
              <w:sz w:val="21"/>
            </w:rPr>
          </w:pPr>
          <w:ins w:id="385"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"_Toc482273681"</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5.3.34.</w:t>
            </w:r>
            <w:r w:rsidR="00915D0C">
              <w:rPr>
                <w:noProof/>
                <w:kern w:val="2"/>
                <w:sz w:val="21"/>
              </w:rPr>
              <w:tab/>
            </w:r>
            <w:r w:rsidR="00915D0C" w:rsidRPr="00BE6ABD">
              <w:rPr>
                <w:rStyle w:val="a9"/>
                <w:noProof/>
              </w:rPr>
              <w:t>PLCTORFIPCTEST&lt;31:0&gt;</w:t>
            </w:r>
            <w:r w:rsidR="00915D0C">
              <w:rPr>
                <w:noProof/>
                <w:webHidden/>
              </w:rPr>
              <w:tab/>
            </w:r>
            <w:r>
              <w:rPr>
                <w:noProof/>
                <w:webHidden/>
              </w:rPr>
              <w:fldChar w:fldCharType="begin"/>
            </w:r>
            <w:r w:rsidR="00915D0C">
              <w:rPr>
                <w:noProof/>
                <w:webHidden/>
              </w:rPr>
              <w:instrText xml:space="preserve"> PAGEREF _Toc482273681 \h </w:instrText>
            </w:r>
          </w:ins>
          <w:r>
            <w:rPr>
              <w:noProof/>
              <w:webHidden/>
            </w:rPr>
          </w:r>
          <w:r>
            <w:rPr>
              <w:noProof/>
              <w:webHidden/>
            </w:rPr>
            <w:fldChar w:fldCharType="separate"/>
          </w:r>
          <w:ins w:id="386" w:author="yangy" w:date="2017-05-11T13:43:00Z">
            <w:r w:rsidR="00915D0C">
              <w:rPr>
                <w:noProof/>
                <w:webHidden/>
              </w:rPr>
              <w:t>79</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387" w:author="yangy" w:date="2017-05-11T13:43:00Z"/>
              <w:noProof/>
              <w:kern w:val="2"/>
              <w:sz w:val="21"/>
            </w:rPr>
          </w:pPr>
          <w:ins w:id="388"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"_Toc482273682"</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5.3.35.</w:t>
            </w:r>
            <w:r w:rsidR="00915D0C">
              <w:rPr>
                <w:noProof/>
                <w:kern w:val="2"/>
                <w:sz w:val="21"/>
              </w:rPr>
              <w:tab/>
            </w:r>
            <w:r w:rsidR="00915D0C" w:rsidRPr="00BE6ABD">
              <w:rPr>
                <w:rStyle w:val="a9"/>
                <w:noProof/>
              </w:rPr>
              <w:t>PLCTORFACK_INT_CLR&lt;31:0&gt;</w:t>
            </w:r>
            <w:r w:rsidR="00915D0C">
              <w:rPr>
                <w:noProof/>
                <w:webHidden/>
              </w:rPr>
              <w:tab/>
            </w:r>
            <w:r>
              <w:rPr>
                <w:noProof/>
                <w:webHidden/>
              </w:rPr>
              <w:fldChar w:fldCharType="begin"/>
            </w:r>
            <w:r w:rsidR="00915D0C">
              <w:rPr>
                <w:noProof/>
                <w:webHidden/>
              </w:rPr>
              <w:instrText xml:space="preserve"> PAGEREF _Toc482273682 \h </w:instrText>
            </w:r>
          </w:ins>
          <w:r>
            <w:rPr>
              <w:noProof/>
              <w:webHidden/>
            </w:rPr>
          </w:r>
          <w:r>
            <w:rPr>
              <w:noProof/>
              <w:webHidden/>
            </w:rPr>
            <w:fldChar w:fldCharType="separate"/>
          </w:r>
          <w:ins w:id="389" w:author="yangy" w:date="2017-05-11T13:43:00Z">
            <w:r w:rsidR="00915D0C">
              <w:rPr>
                <w:noProof/>
                <w:webHidden/>
              </w:rPr>
              <w:t>79</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390" w:author="yangy" w:date="2017-05-11T13:43:00Z"/>
              <w:noProof/>
              <w:kern w:val="2"/>
              <w:sz w:val="21"/>
            </w:rPr>
          </w:pPr>
          <w:ins w:id="391"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"_Toc482273683"</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5.3.36.</w:t>
            </w:r>
            <w:r w:rsidR="00915D0C">
              <w:rPr>
                <w:noProof/>
                <w:kern w:val="2"/>
                <w:sz w:val="21"/>
              </w:rPr>
              <w:tab/>
            </w:r>
            <w:r w:rsidR="00915D0C" w:rsidRPr="00BE6ABD">
              <w:rPr>
                <w:rStyle w:val="a9"/>
                <w:noProof/>
              </w:rPr>
              <w:t>A7TORFACK_INT_CLR&lt;31:0&gt;</w:t>
            </w:r>
            <w:r w:rsidR="00915D0C">
              <w:rPr>
                <w:noProof/>
                <w:webHidden/>
              </w:rPr>
              <w:tab/>
            </w:r>
            <w:r>
              <w:rPr>
                <w:noProof/>
                <w:webHidden/>
              </w:rPr>
              <w:fldChar w:fldCharType="begin"/>
            </w:r>
            <w:r w:rsidR="00915D0C">
              <w:rPr>
                <w:noProof/>
                <w:webHidden/>
              </w:rPr>
              <w:instrText xml:space="preserve"> PAGEREF _Toc482273683 \h </w:instrText>
            </w:r>
          </w:ins>
          <w:r>
            <w:rPr>
              <w:noProof/>
              <w:webHidden/>
            </w:rPr>
          </w:r>
          <w:r>
            <w:rPr>
              <w:noProof/>
              <w:webHidden/>
            </w:rPr>
            <w:fldChar w:fldCharType="separate"/>
          </w:r>
          <w:ins w:id="392" w:author="yangy" w:date="2017-05-11T13:43:00Z">
            <w:r w:rsidR="00915D0C">
              <w:rPr>
                <w:noProof/>
                <w:webHidden/>
              </w:rPr>
              <w:t>79</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393" w:author="yangy" w:date="2017-05-11T13:43:00Z"/>
              <w:noProof/>
              <w:kern w:val="2"/>
              <w:sz w:val="21"/>
            </w:rPr>
          </w:pPr>
          <w:ins w:id="394"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"_Toc482273684"</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5.3.37.</w:t>
            </w:r>
            <w:r w:rsidR="00915D0C">
              <w:rPr>
                <w:noProof/>
                <w:kern w:val="2"/>
                <w:sz w:val="21"/>
              </w:rPr>
              <w:tab/>
            </w:r>
            <w:r w:rsidR="00915D0C" w:rsidRPr="00BE6ABD">
              <w:rPr>
                <w:rStyle w:val="a9"/>
                <w:noProof/>
              </w:rPr>
              <w:t>RFSRP00REQ&lt;31:0&gt;</w:t>
            </w:r>
            <w:r w:rsidR="00915D0C">
              <w:rPr>
                <w:noProof/>
                <w:webHidden/>
              </w:rPr>
              <w:tab/>
            </w:r>
            <w:r>
              <w:rPr>
                <w:noProof/>
                <w:webHidden/>
              </w:rPr>
              <w:fldChar w:fldCharType="begin"/>
            </w:r>
            <w:r w:rsidR="00915D0C">
              <w:rPr>
                <w:noProof/>
                <w:webHidden/>
              </w:rPr>
              <w:instrText xml:space="preserve"> PAGEREF _Toc482273684 \h </w:instrText>
            </w:r>
          </w:ins>
          <w:r>
            <w:rPr>
              <w:noProof/>
              <w:webHidden/>
            </w:rPr>
          </w:r>
          <w:r>
            <w:rPr>
              <w:noProof/>
              <w:webHidden/>
            </w:rPr>
            <w:fldChar w:fldCharType="separate"/>
          </w:r>
          <w:ins w:id="395" w:author="yangy" w:date="2017-05-11T13:43:00Z">
            <w:r w:rsidR="00915D0C">
              <w:rPr>
                <w:noProof/>
                <w:webHidden/>
              </w:rPr>
              <w:t>80</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396" w:author="yangy" w:date="2017-05-11T13:43:00Z"/>
              <w:noProof/>
              <w:kern w:val="2"/>
              <w:sz w:val="21"/>
            </w:rPr>
          </w:pPr>
          <w:ins w:id="397"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"_Toc482273685"</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5.3.38.</w:t>
            </w:r>
            <w:r w:rsidR="00915D0C">
              <w:rPr>
                <w:noProof/>
                <w:kern w:val="2"/>
                <w:sz w:val="21"/>
              </w:rPr>
              <w:tab/>
            </w:r>
            <w:r w:rsidR="00915D0C" w:rsidRPr="00BE6ABD">
              <w:rPr>
                <w:rStyle w:val="a9"/>
                <w:noProof/>
              </w:rPr>
              <w:t>RFSRP01REQ&lt;31:0&gt;</w:t>
            </w:r>
            <w:r w:rsidR="00915D0C">
              <w:rPr>
                <w:noProof/>
                <w:webHidden/>
              </w:rPr>
              <w:tab/>
            </w:r>
            <w:r>
              <w:rPr>
                <w:noProof/>
                <w:webHidden/>
              </w:rPr>
              <w:fldChar w:fldCharType="begin"/>
            </w:r>
            <w:r w:rsidR="00915D0C">
              <w:rPr>
                <w:noProof/>
                <w:webHidden/>
              </w:rPr>
              <w:instrText xml:space="preserve"> PAGEREF _Toc482273685 \h </w:instrText>
            </w:r>
          </w:ins>
          <w:r>
            <w:rPr>
              <w:noProof/>
              <w:webHidden/>
            </w:rPr>
          </w:r>
          <w:r>
            <w:rPr>
              <w:noProof/>
              <w:webHidden/>
            </w:rPr>
            <w:fldChar w:fldCharType="separate"/>
          </w:r>
          <w:ins w:id="398" w:author="yangy" w:date="2017-05-11T13:43:00Z">
            <w:r w:rsidR="00915D0C">
              <w:rPr>
                <w:noProof/>
                <w:webHidden/>
              </w:rPr>
              <w:t>80</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399" w:author="yangy" w:date="2017-05-11T13:43:00Z"/>
              <w:noProof/>
              <w:kern w:val="2"/>
              <w:sz w:val="21"/>
            </w:rPr>
          </w:pPr>
          <w:ins w:id="400"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"_Toc482273686"</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5.3.39.</w:t>
            </w:r>
            <w:r w:rsidR="00915D0C">
              <w:rPr>
                <w:noProof/>
                <w:kern w:val="2"/>
                <w:sz w:val="21"/>
              </w:rPr>
              <w:tab/>
            </w:r>
            <w:r w:rsidR="00915D0C" w:rsidRPr="00BE6ABD">
              <w:rPr>
                <w:rStyle w:val="a9"/>
                <w:noProof/>
              </w:rPr>
              <w:t>RFSRP02REQ&lt;31:0&gt;</w:t>
            </w:r>
            <w:r w:rsidR="00915D0C">
              <w:rPr>
                <w:noProof/>
                <w:webHidden/>
              </w:rPr>
              <w:tab/>
            </w:r>
            <w:r>
              <w:rPr>
                <w:noProof/>
                <w:webHidden/>
              </w:rPr>
              <w:fldChar w:fldCharType="begin"/>
            </w:r>
            <w:r w:rsidR="00915D0C">
              <w:rPr>
                <w:noProof/>
                <w:webHidden/>
              </w:rPr>
              <w:instrText xml:space="preserve"> PAGEREF _Toc482273686 \h </w:instrText>
            </w:r>
          </w:ins>
          <w:r>
            <w:rPr>
              <w:noProof/>
              <w:webHidden/>
            </w:rPr>
          </w:r>
          <w:r>
            <w:rPr>
              <w:noProof/>
              <w:webHidden/>
            </w:rPr>
            <w:fldChar w:fldCharType="separate"/>
          </w:r>
          <w:ins w:id="401" w:author="yangy" w:date="2017-05-11T13:43:00Z">
            <w:r w:rsidR="00915D0C">
              <w:rPr>
                <w:noProof/>
                <w:webHidden/>
              </w:rPr>
              <w:t>80</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402" w:author="yangy" w:date="2017-05-11T13:43:00Z"/>
              <w:noProof/>
              <w:kern w:val="2"/>
              <w:sz w:val="21"/>
            </w:rPr>
          </w:pPr>
          <w:ins w:id="403"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"_Toc482273687"</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5.3.40.</w:t>
            </w:r>
            <w:r w:rsidR="00915D0C">
              <w:rPr>
                <w:noProof/>
                <w:kern w:val="2"/>
                <w:sz w:val="21"/>
              </w:rPr>
              <w:tab/>
            </w:r>
            <w:r w:rsidR="00915D0C" w:rsidRPr="00BE6ABD">
              <w:rPr>
                <w:rStyle w:val="a9"/>
                <w:noProof/>
              </w:rPr>
              <w:t>RFSRP03REQ&lt;31:0&gt;</w:t>
            </w:r>
            <w:r w:rsidR="00915D0C">
              <w:rPr>
                <w:noProof/>
                <w:webHidden/>
              </w:rPr>
              <w:tab/>
            </w:r>
            <w:r>
              <w:rPr>
                <w:noProof/>
                <w:webHidden/>
              </w:rPr>
              <w:fldChar w:fldCharType="begin"/>
            </w:r>
            <w:r w:rsidR="00915D0C">
              <w:rPr>
                <w:noProof/>
                <w:webHidden/>
              </w:rPr>
              <w:instrText xml:space="preserve"> PAGEREF _Toc482273687 \h </w:instrText>
            </w:r>
          </w:ins>
          <w:r>
            <w:rPr>
              <w:noProof/>
              <w:webHidden/>
            </w:rPr>
          </w:r>
          <w:r>
            <w:rPr>
              <w:noProof/>
              <w:webHidden/>
            </w:rPr>
            <w:fldChar w:fldCharType="separate"/>
          </w:r>
          <w:ins w:id="404" w:author="yangy" w:date="2017-05-11T13:43:00Z">
            <w:r w:rsidR="00915D0C">
              <w:rPr>
                <w:noProof/>
                <w:webHidden/>
              </w:rPr>
              <w:t>80</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405" w:author="yangy" w:date="2017-05-11T13:43:00Z"/>
              <w:noProof/>
              <w:kern w:val="2"/>
              <w:sz w:val="21"/>
            </w:rPr>
          </w:pPr>
          <w:ins w:id="406"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"_Toc482273688"</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5.3.41.</w:t>
            </w:r>
            <w:r w:rsidR="00915D0C">
              <w:rPr>
                <w:noProof/>
                <w:kern w:val="2"/>
                <w:sz w:val="21"/>
              </w:rPr>
              <w:tab/>
            </w:r>
            <w:r w:rsidR="00915D0C" w:rsidRPr="00BE6ABD">
              <w:rPr>
                <w:rStyle w:val="a9"/>
                <w:noProof/>
              </w:rPr>
              <w:t>RFSRP04REQ&lt;31:0&gt;</w:t>
            </w:r>
            <w:r w:rsidR="00915D0C">
              <w:rPr>
                <w:noProof/>
                <w:webHidden/>
              </w:rPr>
              <w:tab/>
            </w:r>
            <w:r>
              <w:rPr>
                <w:noProof/>
                <w:webHidden/>
              </w:rPr>
              <w:fldChar w:fldCharType="begin"/>
            </w:r>
            <w:r w:rsidR="00915D0C">
              <w:rPr>
                <w:noProof/>
                <w:webHidden/>
              </w:rPr>
              <w:instrText xml:space="preserve"> PAGEREF _Toc482273688 \h </w:instrText>
            </w:r>
          </w:ins>
          <w:r>
            <w:rPr>
              <w:noProof/>
              <w:webHidden/>
            </w:rPr>
          </w:r>
          <w:r>
            <w:rPr>
              <w:noProof/>
              <w:webHidden/>
            </w:rPr>
            <w:fldChar w:fldCharType="separate"/>
          </w:r>
          <w:ins w:id="407" w:author="yangy" w:date="2017-05-11T13:43:00Z">
            <w:r w:rsidR="00915D0C">
              <w:rPr>
                <w:noProof/>
                <w:webHidden/>
              </w:rPr>
              <w:t>81</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408" w:author="yangy" w:date="2017-05-11T13:43:00Z"/>
              <w:noProof/>
              <w:kern w:val="2"/>
              <w:sz w:val="21"/>
            </w:rPr>
          </w:pPr>
          <w:ins w:id="409"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"_Toc482273689"</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5.3.42.</w:t>
            </w:r>
            <w:r w:rsidR="00915D0C">
              <w:rPr>
                <w:noProof/>
                <w:kern w:val="2"/>
                <w:sz w:val="21"/>
              </w:rPr>
              <w:tab/>
            </w:r>
            <w:r w:rsidR="00915D0C" w:rsidRPr="00BE6ABD">
              <w:rPr>
                <w:rStyle w:val="a9"/>
                <w:noProof/>
              </w:rPr>
              <w:t>RFSRP05REQ&lt;31:0&gt;</w:t>
            </w:r>
            <w:r w:rsidR="00915D0C">
              <w:rPr>
                <w:noProof/>
                <w:webHidden/>
              </w:rPr>
              <w:tab/>
            </w:r>
            <w:r>
              <w:rPr>
                <w:noProof/>
                <w:webHidden/>
              </w:rPr>
              <w:fldChar w:fldCharType="begin"/>
            </w:r>
            <w:r w:rsidR="00915D0C">
              <w:rPr>
                <w:noProof/>
                <w:webHidden/>
              </w:rPr>
              <w:instrText xml:space="preserve"> PAGEREF _Toc482273689 \h </w:instrText>
            </w:r>
          </w:ins>
          <w:r>
            <w:rPr>
              <w:noProof/>
              <w:webHidden/>
            </w:rPr>
          </w:r>
          <w:r>
            <w:rPr>
              <w:noProof/>
              <w:webHidden/>
            </w:rPr>
            <w:fldChar w:fldCharType="separate"/>
          </w:r>
          <w:ins w:id="410" w:author="yangy" w:date="2017-05-11T13:43:00Z">
            <w:r w:rsidR="00915D0C">
              <w:rPr>
                <w:noProof/>
                <w:webHidden/>
              </w:rPr>
              <w:t>81</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411" w:author="yangy" w:date="2017-05-11T13:43:00Z"/>
              <w:noProof/>
              <w:kern w:val="2"/>
              <w:sz w:val="21"/>
            </w:rPr>
          </w:pPr>
          <w:ins w:id="412"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"_Toc482273690"</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5.3.43.</w:t>
            </w:r>
            <w:r w:rsidR="00915D0C">
              <w:rPr>
                <w:noProof/>
                <w:kern w:val="2"/>
                <w:sz w:val="21"/>
              </w:rPr>
              <w:tab/>
            </w:r>
            <w:r w:rsidR="00915D0C" w:rsidRPr="00BE6ABD">
              <w:rPr>
                <w:rStyle w:val="a9"/>
                <w:noProof/>
              </w:rPr>
              <w:t>RFSRP06REQ&lt;31:0&gt;</w:t>
            </w:r>
            <w:r w:rsidR="00915D0C">
              <w:rPr>
                <w:noProof/>
                <w:webHidden/>
              </w:rPr>
              <w:tab/>
            </w:r>
            <w:r>
              <w:rPr>
                <w:noProof/>
                <w:webHidden/>
              </w:rPr>
              <w:fldChar w:fldCharType="begin"/>
            </w:r>
            <w:r w:rsidR="00915D0C">
              <w:rPr>
                <w:noProof/>
                <w:webHidden/>
              </w:rPr>
              <w:instrText xml:space="preserve"> PAGEREF _Toc482273690 \h </w:instrText>
            </w:r>
          </w:ins>
          <w:r>
            <w:rPr>
              <w:noProof/>
              <w:webHidden/>
            </w:rPr>
          </w:r>
          <w:r>
            <w:rPr>
              <w:noProof/>
              <w:webHidden/>
            </w:rPr>
            <w:fldChar w:fldCharType="separate"/>
          </w:r>
          <w:ins w:id="413" w:author="yangy" w:date="2017-05-11T13:43:00Z">
            <w:r w:rsidR="00915D0C">
              <w:rPr>
                <w:noProof/>
                <w:webHidden/>
              </w:rPr>
              <w:t>81</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414" w:author="yangy" w:date="2017-05-11T13:43:00Z"/>
              <w:noProof/>
              <w:kern w:val="2"/>
              <w:sz w:val="21"/>
            </w:rPr>
          </w:pPr>
          <w:ins w:id="415"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"_Toc482273691"</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5.3.44.</w:t>
            </w:r>
            <w:r w:rsidR="00915D0C">
              <w:rPr>
                <w:noProof/>
                <w:kern w:val="2"/>
                <w:sz w:val="21"/>
              </w:rPr>
              <w:tab/>
            </w:r>
            <w:r w:rsidR="00915D0C" w:rsidRPr="00BE6ABD">
              <w:rPr>
                <w:rStyle w:val="a9"/>
                <w:noProof/>
              </w:rPr>
              <w:t>RFSRP07REQ&lt;31:0&gt;</w:t>
            </w:r>
            <w:r w:rsidR="00915D0C">
              <w:rPr>
                <w:noProof/>
                <w:webHidden/>
              </w:rPr>
              <w:tab/>
            </w:r>
            <w:r>
              <w:rPr>
                <w:noProof/>
                <w:webHidden/>
              </w:rPr>
              <w:fldChar w:fldCharType="begin"/>
            </w:r>
            <w:r w:rsidR="00915D0C">
              <w:rPr>
                <w:noProof/>
                <w:webHidden/>
              </w:rPr>
              <w:instrText xml:space="preserve"> PAGEREF _Toc482273691 \h </w:instrText>
            </w:r>
          </w:ins>
          <w:r>
            <w:rPr>
              <w:noProof/>
              <w:webHidden/>
            </w:rPr>
          </w:r>
          <w:r>
            <w:rPr>
              <w:noProof/>
              <w:webHidden/>
            </w:rPr>
            <w:fldChar w:fldCharType="separate"/>
          </w:r>
          <w:ins w:id="416" w:author="yangy" w:date="2017-05-11T13:43:00Z">
            <w:r w:rsidR="00915D0C">
              <w:rPr>
                <w:noProof/>
                <w:webHidden/>
              </w:rPr>
              <w:t>82</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417" w:author="yangy" w:date="2017-05-11T13:43:00Z"/>
              <w:noProof/>
              <w:kern w:val="2"/>
              <w:sz w:val="21"/>
            </w:rPr>
          </w:pPr>
          <w:ins w:id="418"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"_Toc482273692"</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5.3.45.</w:t>
            </w:r>
            <w:r w:rsidR="00915D0C">
              <w:rPr>
                <w:noProof/>
                <w:kern w:val="2"/>
                <w:sz w:val="21"/>
              </w:rPr>
              <w:tab/>
            </w:r>
            <w:r w:rsidR="00915D0C" w:rsidRPr="00BE6ABD">
              <w:rPr>
                <w:rStyle w:val="a9"/>
                <w:noProof/>
              </w:rPr>
              <w:t>RFSRP08REQ&lt;31:0&gt;</w:t>
            </w:r>
            <w:r w:rsidR="00915D0C">
              <w:rPr>
                <w:noProof/>
                <w:webHidden/>
              </w:rPr>
              <w:tab/>
            </w:r>
            <w:r>
              <w:rPr>
                <w:noProof/>
                <w:webHidden/>
              </w:rPr>
              <w:fldChar w:fldCharType="begin"/>
            </w:r>
            <w:r w:rsidR="00915D0C">
              <w:rPr>
                <w:noProof/>
                <w:webHidden/>
              </w:rPr>
              <w:instrText xml:space="preserve"> PAGEREF _Toc482273692 \h </w:instrText>
            </w:r>
          </w:ins>
          <w:r>
            <w:rPr>
              <w:noProof/>
              <w:webHidden/>
            </w:rPr>
          </w:r>
          <w:r>
            <w:rPr>
              <w:noProof/>
              <w:webHidden/>
            </w:rPr>
            <w:fldChar w:fldCharType="separate"/>
          </w:r>
          <w:ins w:id="419" w:author="yangy" w:date="2017-05-11T13:43:00Z">
            <w:r w:rsidR="00915D0C">
              <w:rPr>
                <w:noProof/>
                <w:webHidden/>
              </w:rPr>
              <w:t>82</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420" w:author="yangy" w:date="2017-05-11T13:43:00Z"/>
              <w:noProof/>
              <w:kern w:val="2"/>
              <w:sz w:val="21"/>
            </w:rPr>
          </w:pPr>
          <w:ins w:id="421"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"_Toc482273693"</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5.3.46.</w:t>
            </w:r>
            <w:r w:rsidR="00915D0C">
              <w:rPr>
                <w:noProof/>
                <w:kern w:val="2"/>
                <w:sz w:val="21"/>
              </w:rPr>
              <w:tab/>
            </w:r>
            <w:r w:rsidR="00915D0C" w:rsidRPr="00BE6ABD">
              <w:rPr>
                <w:rStyle w:val="a9"/>
                <w:noProof/>
              </w:rPr>
              <w:t>RFSRP09REQ&lt;31:0&gt;</w:t>
            </w:r>
            <w:r w:rsidR="00915D0C">
              <w:rPr>
                <w:noProof/>
                <w:webHidden/>
              </w:rPr>
              <w:tab/>
            </w:r>
            <w:r>
              <w:rPr>
                <w:noProof/>
                <w:webHidden/>
              </w:rPr>
              <w:fldChar w:fldCharType="begin"/>
            </w:r>
            <w:r w:rsidR="00915D0C">
              <w:rPr>
                <w:noProof/>
                <w:webHidden/>
              </w:rPr>
              <w:instrText xml:space="preserve"> PAGEREF _Toc482273693 \h </w:instrText>
            </w:r>
          </w:ins>
          <w:r>
            <w:rPr>
              <w:noProof/>
              <w:webHidden/>
            </w:rPr>
          </w:r>
          <w:r>
            <w:rPr>
              <w:noProof/>
              <w:webHidden/>
            </w:rPr>
            <w:fldChar w:fldCharType="separate"/>
          </w:r>
          <w:ins w:id="422" w:author="yangy" w:date="2017-05-11T13:43:00Z">
            <w:r w:rsidR="00915D0C">
              <w:rPr>
                <w:noProof/>
                <w:webHidden/>
              </w:rPr>
              <w:t>82</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423" w:author="yangy" w:date="2017-05-11T13:43:00Z"/>
              <w:noProof/>
              <w:kern w:val="2"/>
              <w:sz w:val="21"/>
            </w:rPr>
          </w:pPr>
          <w:ins w:id="424"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"_Toc482273694"</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5.3.47.</w:t>
            </w:r>
            <w:r w:rsidR="00915D0C">
              <w:rPr>
                <w:noProof/>
                <w:kern w:val="2"/>
                <w:sz w:val="21"/>
              </w:rPr>
              <w:tab/>
            </w:r>
            <w:r w:rsidR="00915D0C" w:rsidRPr="00BE6ABD">
              <w:rPr>
                <w:rStyle w:val="a9"/>
                <w:noProof/>
              </w:rPr>
              <w:t>RFSRP10REQ&lt;31:0&gt;</w:t>
            </w:r>
            <w:r w:rsidR="00915D0C">
              <w:rPr>
                <w:noProof/>
                <w:webHidden/>
              </w:rPr>
              <w:tab/>
            </w:r>
            <w:r>
              <w:rPr>
                <w:noProof/>
                <w:webHidden/>
              </w:rPr>
              <w:fldChar w:fldCharType="begin"/>
            </w:r>
            <w:r w:rsidR="00915D0C">
              <w:rPr>
                <w:noProof/>
                <w:webHidden/>
              </w:rPr>
              <w:instrText xml:space="preserve"> PAGEREF _Toc482273694 \h </w:instrText>
            </w:r>
          </w:ins>
          <w:r>
            <w:rPr>
              <w:noProof/>
              <w:webHidden/>
            </w:rPr>
          </w:r>
          <w:r>
            <w:rPr>
              <w:noProof/>
              <w:webHidden/>
            </w:rPr>
            <w:fldChar w:fldCharType="separate"/>
          </w:r>
          <w:ins w:id="425" w:author="yangy" w:date="2017-05-11T13:43:00Z">
            <w:r w:rsidR="00915D0C">
              <w:rPr>
                <w:noProof/>
                <w:webHidden/>
              </w:rPr>
              <w:t>83</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426" w:author="yangy" w:date="2017-05-11T13:43:00Z"/>
              <w:noProof/>
              <w:kern w:val="2"/>
              <w:sz w:val="21"/>
            </w:rPr>
          </w:pPr>
          <w:ins w:id="427"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"_Toc482273695"</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5.3.48.</w:t>
            </w:r>
            <w:r w:rsidR="00915D0C">
              <w:rPr>
                <w:noProof/>
                <w:kern w:val="2"/>
                <w:sz w:val="21"/>
              </w:rPr>
              <w:tab/>
            </w:r>
            <w:r w:rsidR="00915D0C" w:rsidRPr="00BE6ABD">
              <w:rPr>
                <w:rStyle w:val="a9"/>
                <w:noProof/>
              </w:rPr>
              <w:t>RFSRP11REQ&lt;31:0&gt;</w:t>
            </w:r>
            <w:r w:rsidR="00915D0C">
              <w:rPr>
                <w:noProof/>
                <w:webHidden/>
              </w:rPr>
              <w:tab/>
            </w:r>
            <w:r>
              <w:rPr>
                <w:noProof/>
                <w:webHidden/>
              </w:rPr>
              <w:fldChar w:fldCharType="begin"/>
            </w:r>
            <w:r w:rsidR="00915D0C">
              <w:rPr>
                <w:noProof/>
                <w:webHidden/>
              </w:rPr>
              <w:instrText xml:space="preserve"> PAGEREF _Toc482273695 \h </w:instrText>
            </w:r>
          </w:ins>
          <w:r>
            <w:rPr>
              <w:noProof/>
              <w:webHidden/>
            </w:rPr>
          </w:r>
          <w:r>
            <w:rPr>
              <w:noProof/>
              <w:webHidden/>
            </w:rPr>
            <w:fldChar w:fldCharType="separate"/>
          </w:r>
          <w:ins w:id="428" w:author="yangy" w:date="2017-05-11T13:43:00Z">
            <w:r w:rsidR="00915D0C">
              <w:rPr>
                <w:noProof/>
                <w:webHidden/>
              </w:rPr>
              <w:t>83</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429" w:author="yangy" w:date="2017-05-11T13:43:00Z"/>
              <w:noProof/>
              <w:kern w:val="2"/>
              <w:sz w:val="21"/>
            </w:rPr>
          </w:pPr>
          <w:ins w:id="430"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"_Toc482273696"</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5.3.49.</w:t>
            </w:r>
            <w:r w:rsidR="00915D0C">
              <w:rPr>
                <w:noProof/>
                <w:kern w:val="2"/>
                <w:sz w:val="21"/>
              </w:rPr>
              <w:tab/>
            </w:r>
            <w:r w:rsidR="00915D0C" w:rsidRPr="00BE6ABD">
              <w:rPr>
                <w:rStyle w:val="a9"/>
                <w:noProof/>
              </w:rPr>
              <w:t>RFSRP12REQ&lt;31:0&gt;</w:t>
            </w:r>
            <w:r w:rsidR="00915D0C">
              <w:rPr>
                <w:noProof/>
                <w:webHidden/>
              </w:rPr>
              <w:tab/>
            </w:r>
            <w:r>
              <w:rPr>
                <w:noProof/>
                <w:webHidden/>
              </w:rPr>
              <w:fldChar w:fldCharType="begin"/>
            </w:r>
            <w:r w:rsidR="00915D0C">
              <w:rPr>
                <w:noProof/>
                <w:webHidden/>
              </w:rPr>
              <w:instrText xml:space="preserve"> PAGEREF _Toc482273696 \h </w:instrText>
            </w:r>
          </w:ins>
          <w:r>
            <w:rPr>
              <w:noProof/>
              <w:webHidden/>
            </w:rPr>
          </w:r>
          <w:r>
            <w:rPr>
              <w:noProof/>
              <w:webHidden/>
            </w:rPr>
            <w:fldChar w:fldCharType="separate"/>
          </w:r>
          <w:ins w:id="431" w:author="yangy" w:date="2017-05-11T13:43:00Z">
            <w:r w:rsidR="00915D0C">
              <w:rPr>
                <w:noProof/>
                <w:webHidden/>
              </w:rPr>
              <w:t>83</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432" w:author="yangy" w:date="2017-05-11T13:43:00Z"/>
              <w:noProof/>
              <w:kern w:val="2"/>
              <w:sz w:val="21"/>
            </w:rPr>
          </w:pPr>
          <w:ins w:id="433"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"_Toc482273697"</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5.3.50.</w:t>
            </w:r>
            <w:r w:rsidR="00915D0C">
              <w:rPr>
                <w:noProof/>
                <w:kern w:val="2"/>
                <w:sz w:val="21"/>
              </w:rPr>
              <w:tab/>
            </w:r>
            <w:r w:rsidR="00915D0C" w:rsidRPr="00BE6ABD">
              <w:rPr>
                <w:rStyle w:val="a9"/>
                <w:noProof/>
              </w:rPr>
              <w:t>RFSRP13REQ&lt;31:0&gt;</w:t>
            </w:r>
            <w:r w:rsidR="00915D0C">
              <w:rPr>
                <w:noProof/>
                <w:webHidden/>
              </w:rPr>
              <w:tab/>
            </w:r>
            <w:r>
              <w:rPr>
                <w:noProof/>
                <w:webHidden/>
              </w:rPr>
              <w:fldChar w:fldCharType="begin"/>
            </w:r>
            <w:r w:rsidR="00915D0C">
              <w:rPr>
                <w:noProof/>
                <w:webHidden/>
              </w:rPr>
              <w:instrText xml:space="preserve"> PAGEREF _Toc482273697 \h </w:instrText>
            </w:r>
          </w:ins>
          <w:r>
            <w:rPr>
              <w:noProof/>
              <w:webHidden/>
            </w:rPr>
          </w:r>
          <w:r>
            <w:rPr>
              <w:noProof/>
              <w:webHidden/>
            </w:rPr>
            <w:fldChar w:fldCharType="separate"/>
          </w:r>
          <w:ins w:id="434" w:author="yangy" w:date="2017-05-11T13:43:00Z">
            <w:r w:rsidR="00915D0C">
              <w:rPr>
                <w:noProof/>
                <w:webHidden/>
              </w:rPr>
              <w:t>83</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435" w:author="yangy" w:date="2017-05-11T13:43:00Z"/>
              <w:noProof/>
              <w:kern w:val="2"/>
              <w:sz w:val="21"/>
            </w:rPr>
          </w:pPr>
          <w:ins w:id="436"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"_Toc482273698"</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5.3.51.</w:t>
            </w:r>
            <w:r w:rsidR="00915D0C">
              <w:rPr>
                <w:noProof/>
                <w:kern w:val="2"/>
                <w:sz w:val="21"/>
              </w:rPr>
              <w:tab/>
            </w:r>
            <w:r w:rsidR="00915D0C" w:rsidRPr="00BE6ABD">
              <w:rPr>
                <w:rStyle w:val="a9"/>
                <w:noProof/>
              </w:rPr>
              <w:t>RFSRP14REQ&lt;31:0&gt;</w:t>
            </w:r>
            <w:r w:rsidR="00915D0C">
              <w:rPr>
                <w:noProof/>
                <w:webHidden/>
              </w:rPr>
              <w:tab/>
            </w:r>
            <w:r>
              <w:rPr>
                <w:noProof/>
                <w:webHidden/>
              </w:rPr>
              <w:fldChar w:fldCharType="begin"/>
            </w:r>
            <w:r w:rsidR="00915D0C">
              <w:rPr>
                <w:noProof/>
                <w:webHidden/>
              </w:rPr>
              <w:instrText xml:space="preserve"> PAGEREF _Toc482273698 \h </w:instrText>
            </w:r>
          </w:ins>
          <w:r>
            <w:rPr>
              <w:noProof/>
              <w:webHidden/>
            </w:rPr>
          </w:r>
          <w:r>
            <w:rPr>
              <w:noProof/>
              <w:webHidden/>
            </w:rPr>
            <w:fldChar w:fldCharType="separate"/>
          </w:r>
          <w:ins w:id="437" w:author="yangy" w:date="2017-05-11T13:43:00Z">
            <w:r w:rsidR="00915D0C">
              <w:rPr>
                <w:noProof/>
                <w:webHidden/>
              </w:rPr>
              <w:t>84</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438" w:author="yangy" w:date="2017-05-11T13:43:00Z"/>
              <w:noProof/>
              <w:kern w:val="2"/>
              <w:sz w:val="21"/>
            </w:rPr>
          </w:pPr>
          <w:ins w:id="439"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"_Toc482273699"</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5.3.52.</w:t>
            </w:r>
            <w:r w:rsidR="00915D0C">
              <w:rPr>
                <w:noProof/>
                <w:kern w:val="2"/>
                <w:sz w:val="21"/>
              </w:rPr>
              <w:tab/>
            </w:r>
            <w:r w:rsidR="00915D0C" w:rsidRPr="00BE6ABD">
              <w:rPr>
                <w:rStyle w:val="a9"/>
                <w:noProof/>
              </w:rPr>
              <w:t>RFSRP15REQ&lt;31:0&gt;</w:t>
            </w:r>
            <w:r w:rsidR="00915D0C">
              <w:rPr>
                <w:noProof/>
                <w:webHidden/>
              </w:rPr>
              <w:tab/>
            </w:r>
            <w:r>
              <w:rPr>
                <w:noProof/>
                <w:webHidden/>
              </w:rPr>
              <w:fldChar w:fldCharType="begin"/>
            </w:r>
            <w:r w:rsidR="00915D0C">
              <w:rPr>
                <w:noProof/>
                <w:webHidden/>
              </w:rPr>
              <w:instrText xml:space="preserve"> PAGEREF _Toc482273699 \h </w:instrText>
            </w:r>
          </w:ins>
          <w:r>
            <w:rPr>
              <w:noProof/>
              <w:webHidden/>
            </w:rPr>
          </w:r>
          <w:r>
            <w:rPr>
              <w:noProof/>
              <w:webHidden/>
            </w:rPr>
            <w:fldChar w:fldCharType="separate"/>
          </w:r>
          <w:ins w:id="440" w:author="yangy" w:date="2017-05-11T13:43:00Z">
            <w:r w:rsidR="00915D0C">
              <w:rPr>
                <w:noProof/>
                <w:webHidden/>
              </w:rPr>
              <w:t>84</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441" w:author="yangy" w:date="2017-05-11T13:43:00Z"/>
              <w:noProof/>
              <w:kern w:val="2"/>
              <w:sz w:val="21"/>
            </w:rPr>
          </w:pPr>
          <w:ins w:id="442"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"_Toc482273700"</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5.3.53.</w:t>
            </w:r>
            <w:r w:rsidR="00915D0C">
              <w:rPr>
                <w:noProof/>
                <w:kern w:val="2"/>
                <w:sz w:val="21"/>
              </w:rPr>
              <w:tab/>
            </w:r>
            <w:r w:rsidR="00915D0C" w:rsidRPr="00BE6ABD">
              <w:rPr>
                <w:rStyle w:val="a9"/>
                <w:noProof/>
              </w:rPr>
              <w:t>RFSRP16REQ&lt;31:0&gt;</w:t>
            </w:r>
            <w:r w:rsidR="00915D0C">
              <w:rPr>
                <w:noProof/>
                <w:webHidden/>
              </w:rPr>
              <w:tab/>
            </w:r>
            <w:r>
              <w:rPr>
                <w:noProof/>
                <w:webHidden/>
              </w:rPr>
              <w:fldChar w:fldCharType="begin"/>
            </w:r>
            <w:r w:rsidR="00915D0C">
              <w:rPr>
                <w:noProof/>
                <w:webHidden/>
              </w:rPr>
              <w:instrText xml:space="preserve"> PAGEREF _Toc482273700 \h </w:instrText>
            </w:r>
          </w:ins>
          <w:r>
            <w:rPr>
              <w:noProof/>
              <w:webHidden/>
            </w:rPr>
          </w:r>
          <w:r>
            <w:rPr>
              <w:noProof/>
              <w:webHidden/>
            </w:rPr>
            <w:fldChar w:fldCharType="separate"/>
          </w:r>
          <w:ins w:id="443" w:author="yangy" w:date="2017-05-11T13:43:00Z">
            <w:r w:rsidR="00915D0C">
              <w:rPr>
                <w:noProof/>
                <w:webHidden/>
              </w:rPr>
              <w:t>84</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444" w:author="yangy" w:date="2017-05-11T13:43:00Z"/>
              <w:noProof/>
              <w:kern w:val="2"/>
              <w:sz w:val="21"/>
            </w:rPr>
          </w:pPr>
          <w:ins w:id="445"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"_Toc482273701"</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5.3.54.</w:t>
            </w:r>
            <w:r w:rsidR="00915D0C">
              <w:rPr>
                <w:noProof/>
                <w:kern w:val="2"/>
                <w:sz w:val="21"/>
              </w:rPr>
              <w:tab/>
            </w:r>
            <w:r w:rsidR="00915D0C" w:rsidRPr="00BE6ABD">
              <w:rPr>
                <w:rStyle w:val="a9"/>
                <w:noProof/>
              </w:rPr>
              <w:t>RFSRP17REQ&lt;31:0&gt;</w:t>
            </w:r>
            <w:r w:rsidR="00915D0C">
              <w:rPr>
                <w:noProof/>
                <w:webHidden/>
              </w:rPr>
              <w:tab/>
            </w:r>
            <w:r>
              <w:rPr>
                <w:noProof/>
                <w:webHidden/>
              </w:rPr>
              <w:fldChar w:fldCharType="begin"/>
            </w:r>
            <w:r w:rsidR="00915D0C">
              <w:rPr>
                <w:noProof/>
                <w:webHidden/>
              </w:rPr>
              <w:instrText xml:space="preserve"> PAGEREF _Toc482273701 \h </w:instrText>
            </w:r>
          </w:ins>
          <w:r>
            <w:rPr>
              <w:noProof/>
              <w:webHidden/>
            </w:rPr>
          </w:r>
          <w:r>
            <w:rPr>
              <w:noProof/>
              <w:webHidden/>
            </w:rPr>
            <w:fldChar w:fldCharType="separate"/>
          </w:r>
          <w:ins w:id="446" w:author="yangy" w:date="2017-05-11T13:43:00Z">
            <w:r w:rsidR="00915D0C">
              <w:rPr>
                <w:noProof/>
                <w:webHidden/>
              </w:rPr>
              <w:t>85</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447" w:author="yangy" w:date="2017-05-11T13:43:00Z"/>
              <w:noProof/>
              <w:kern w:val="2"/>
              <w:sz w:val="21"/>
            </w:rPr>
          </w:pPr>
          <w:ins w:id="448"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"_Toc482273702"</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5.3.55.</w:t>
            </w:r>
            <w:r w:rsidR="00915D0C">
              <w:rPr>
                <w:noProof/>
                <w:kern w:val="2"/>
                <w:sz w:val="21"/>
              </w:rPr>
              <w:tab/>
            </w:r>
            <w:r w:rsidR="00915D0C" w:rsidRPr="00BE6ABD">
              <w:rPr>
                <w:rStyle w:val="a9"/>
                <w:noProof/>
              </w:rPr>
              <w:t>RFSRP18REQ&lt;31:0&gt;</w:t>
            </w:r>
            <w:r w:rsidR="00915D0C">
              <w:rPr>
                <w:noProof/>
                <w:webHidden/>
              </w:rPr>
              <w:tab/>
            </w:r>
            <w:r>
              <w:rPr>
                <w:noProof/>
                <w:webHidden/>
              </w:rPr>
              <w:fldChar w:fldCharType="begin"/>
            </w:r>
            <w:r w:rsidR="00915D0C">
              <w:rPr>
                <w:noProof/>
                <w:webHidden/>
              </w:rPr>
              <w:instrText xml:space="preserve"> PAGEREF _Toc482273702 \h </w:instrText>
            </w:r>
          </w:ins>
          <w:r>
            <w:rPr>
              <w:noProof/>
              <w:webHidden/>
            </w:rPr>
          </w:r>
          <w:r>
            <w:rPr>
              <w:noProof/>
              <w:webHidden/>
            </w:rPr>
            <w:fldChar w:fldCharType="separate"/>
          </w:r>
          <w:ins w:id="449" w:author="yangy" w:date="2017-05-11T13:43:00Z">
            <w:r w:rsidR="00915D0C">
              <w:rPr>
                <w:noProof/>
                <w:webHidden/>
              </w:rPr>
              <w:t>85</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450" w:author="yangy" w:date="2017-05-11T13:43:00Z"/>
              <w:noProof/>
              <w:kern w:val="2"/>
              <w:sz w:val="21"/>
            </w:rPr>
          </w:pPr>
          <w:ins w:id="451"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"_Toc482273703"</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5.3.56.</w:t>
            </w:r>
            <w:r w:rsidR="00915D0C">
              <w:rPr>
                <w:noProof/>
                <w:kern w:val="2"/>
                <w:sz w:val="21"/>
              </w:rPr>
              <w:tab/>
            </w:r>
            <w:r w:rsidR="00915D0C" w:rsidRPr="00BE6ABD">
              <w:rPr>
                <w:rStyle w:val="a9"/>
                <w:noProof/>
              </w:rPr>
              <w:t>RFSRP19REQ&lt;31:0&gt;</w:t>
            </w:r>
            <w:r w:rsidR="00915D0C">
              <w:rPr>
                <w:noProof/>
                <w:webHidden/>
              </w:rPr>
              <w:tab/>
            </w:r>
            <w:r>
              <w:rPr>
                <w:noProof/>
                <w:webHidden/>
              </w:rPr>
              <w:fldChar w:fldCharType="begin"/>
            </w:r>
            <w:r w:rsidR="00915D0C">
              <w:rPr>
                <w:noProof/>
                <w:webHidden/>
              </w:rPr>
              <w:instrText xml:space="preserve"> PAGEREF _Toc482273703 \h </w:instrText>
            </w:r>
          </w:ins>
          <w:r>
            <w:rPr>
              <w:noProof/>
              <w:webHidden/>
            </w:rPr>
          </w:r>
          <w:r>
            <w:rPr>
              <w:noProof/>
              <w:webHidden/>
            </w:rPr>
            <w:fldChar w:fldCharType="separate"/>
          </w:r>
          <w:ins w:id="452" w:author="yangy" w:date="2017-05-11T13:43:00Z">
            <w:r w:rsidR="00915D0C">
              <w:rPr>
                <w:noProof/>
                <w:webHidden/>
              </w:rPr>
              <w:t>85</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453" w:author="yangy" w:date="2017-05-11T13:43:00Z"/>
              <w:noProof/>
              <w:kern w:val="2"/>
              <w:sz w:val="21"/>
            </w:rPr>
          </w:pPr>
          <w:ins w:id="454" w:author="yangy" w:date="2017-05-11T13:43:00Z">
            <w:r w:rsidRPr="00BE6ABD">
              <w:rPr>
                <w:rStyle w:val="a9"/>
                <w:noProof/>
              </w:rPr>
              <w:lastRenderedPageBreak/>
              <w:fldChar w:fldCharType="begin"/>
            </w:r>
            <w:r w:rsidR="00915D0C" w:rsidRPr="00BE6ABD">
              <w:rPr>
                <w:rStyle w:val="a9"/>
                <w:noProof/>
              </w:rPr>
              <w:instrText xml:space="preserve"> </w:instrText>
            </w:r>
            <w:r w:rsidR="00915D0C">
              <w:rPr>
                <w:noProof/>
              </w:rPr>
              <w:instrText>HYPERLINK \l "_Toc482273704"</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5.3.57.</w:t>
            </w:r>
            <w:r w:rsidR="00915D0C">
              <w:rPr>
                <w:noProof/>
                <w:kern w:val="2"/>
                <w:sz w:val="21"/>
              </w:rPr>
              <w:tab/>
            </w:r>
            <w:r w:rsidR="00915D0C" w:rsidRPr="00BE6ABD">
              <w:rPr>
                <w:rStyle w:val="a9"/>
                <w:noProof/>
              </w:rPr>
              <w:t>RFSRP20REQ&lt;31:0&gt;</w:t>
            </w:r>
            <w:r w:rsidR="00915D0C">
              <w:rPr>
                <w:noProof/>
                <w:webHidden/>
              </w:rPr>
              <w:tab/>
            </w:r>
            <w:r>
              <w:rPr>
                <w:noProof/>
                <w:webHidden/>
              </w:rPr>
              <w:fldChar w:fldCharType="begin"/>
            </w:r>
            <w:r w:rsidR="00915D0C">
              <w:rPr>
                <w:noProof/>
                <w:webHidden/>
              </w:rPr>
              <w:instrText xml:space="preserve"> PAGEREF _Toc482273704 \h </w:instrText>
            </w:r>
          </w:ins>
          <w:r>
            <w:rPr>
              <w:noProof/>
              <w:webHidden/>
            </w:rPr>
          </w:r>
          <w:r>
            <w:rPr>
              <w:noProof/>
              <w:webHidden/>
            </w:rPr>
            <w:fldChar w:fldCharType="separate"/>
          </w:r>
          <w:ins w:id="455" w:author="yangy" w:date="2017-05-11T13:43:00Z">
            <w:r w:rsidR="00915D0C">
              <w:rPr>
                <w:noProof/>
                <w:webHidden/>
              </w:rPr>
              <w:t>86</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456" w:author="yangy" w:date="2017-05-11T13:43:00Z"/>
              <w:noProof/>
              <w:kern w:val="2"/>
              <w:sz w:val="21"/>
            </w:rPr>
          </w:pPr>
          <w:ins w:id="457"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"_Toc482273705"</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5.3.58.</w:t>
            </w:r>
            <w:r w:rsidR="00915D0C">
              <w:rPr>
                <w:noProof/>
                <w:kern w:val="2"/>
                <w:sz w:val="21"/>
              </w:rPr>
              <w:tab/>
            </w:r>
            <w:r w:rsidR="00915D0C" w:rsidRPr="00BE6ABD">
              <w:rPr>
                <w:rStyle w:val="a9"/>
                <w:noProof/>
              </w:rPr>
              <w:t>RFSRP21REQ&lt;31:0&gt;</w:t>
            </w:r>
            <w:r w:rsidR="00915D0C">
              <w:rPr>
                <w:noProof/>
                <w:webHidden/>
              </w:rPr>
              <w:tab/>
            </w:r>
            <w:r>
              <w:rPr>
                <w:noProof/>
                <w:webHidden/>
              </w:rPr>
              <w:fldChar w:fldCharType="begin"/>
            </w:r>
            <w:r w:rsidR="00915D0C">
              <w:rPr>
                <w:noProof/>
                <w:webHidden/>
              </w:rPr>
              <w:instrText xml:space="preserve"> PAGEREF _Toc482273705 \h </w:instrText>
            </w:r>
          </w:ins>
          <w:r>
            <w:rPr>
              <w:noProof/>
              <w:webHidden/>
            </w:rPr>
          </w:r>
          <w:r>
            <w:rPr>
              <w:noProof/>
              <w:webHidden/>
            </w:rPr>
            <w:fldChar w:fldCharType="separate"/>
          </w:r>
          <w:ins w:id="458" w:author="yangy" w:date="2017-05-11T13:43:00Z">
            <w:r w:rsidR="00915D0C">
              <w:rPr>
                <w:noProof/>
                <w:webHidden/>
              </w:rPr>
              <w:t>86</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459" w:author="yangy" w:date="2017-05-11T13:43:00Z"/>
              <w:noProof/>
              <w:kern w:val="2"/>
              <w:sz w:val="21"/>
            </w:rPr>
          </w:pPr>
          <w:ins w:id="460"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"_Toc482273706"</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5.3.59.</w:t>
            </w:r>
            <w:r w:rsidR="00915D0C">
              <w:rPr>
                <w:noProof/>
                <w:kern w:val="2"/>
                <w:sz w:val="21"/>
              </w:rPr>
              <w:tab/>
            </w:r>
            <w:r w:rsidR="00915D0C" w:rsidRPr="00BE6ABD">
              <w:rPr>
                <w:rStyle w:val="a9"/>
                <w:noProof/>
              </w:rPr>
              <w:t>RFSRP22REQ&lt;31:0&gt;</w:t>
            </w:r>
            <w:r w:rsidR="00915D0C">
              <w:rPr>
                <w:noProof/>
                <w:webHidden/>
              </w:rPr>
              <w:tab/>
            </w:r>
            <w:r>
              <w:rPr>
                <w:noProof/>
                <w:webHidden/>
              </w:rPr>
              <w:fldChar w:fldCharType="begin"/>
            </w:r>
            <w:r w:rsidR="00915D0C">
              <w:rPr>
                <w:noProof/>
                <w:webHidden/>
              </w:rPr>
              <w:instrText xml:space="preserve"> PAGEREF _Toc482273706 \h </w:instrText>
            </w:r>
          </w:ins>
          <w:r>
            <w:rPr>
              <w:noProof/>
              <w:webHidden/>
            </w:rPr>
          </w:r>
          <w:r>
            <w:rPr>
              <w:noProof/>
              <w:webHidden/>
            </w:rPr>
            <w:fldChar w:fldCharType="separate"/>
          </w:r>
          <w:ins w:id="461" w:author="yangy" w:date="2017-05-11T13:43:00Z">
            <w:r w:rsidR="00915D0C">
              <w:rPr>
                <w:noProof/>
                <w:webHidden/>
              </w:rPr>
              <w:t>86</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462" w:author="yangy" w:date="2017-05-11T13:43:00Z"/>
              <w:noProof/>
              <w:kern w:val="2"/>
              <w:sz w:val="21"/>
            </w:rPr>
          </w:pPr>
          <w:ins w:id="463"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"_Toc482273707"</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5.3.60.</w:t>
            </w:r>
            <w:r w:rsidR="00915D0C">
              <w:rPr>
                <w:noProof/>
                <w:kern w:val="2"/>
                <w:sz w:val="21"/>
              </w:rPr>
              <w:tab/>
            </w:r>
            <w:r w:rsidR="00915D0C" w:rsidRPr="00BE6ABD">
              <w:rPr>
                <w:rStyle w:val="a9"/>
                <w:noProof/>
              </w:rPr>
              <w:t>RFSRP23REQ&lt;31:0&gt;</w:t>
            </w:r>
            <w:r w:rsidR="00915D0C">
              <w:rPr>
                <w:noProof/>
                <w:webHidden/>
              </w:rPr>
              <w:tab/>
            </w:r>
            <w:r>
              <w:rPr>
                <w:noProof/>
                <w:webHidden/>
              </w:rPr>
              <w:fldChar w:fldCharType="begin"/>
            </w:r>
            <w:r w:rsidR="00915D0C">
              <w:rPr>
                <w:noProof/>
                <w:webHidden/>
              </w:rPr>
              <w:instrText xml:space="preserve"> PAGEREF _Toc482273707 \h </w:instrText>
            </w:r>
          </w:ins>
          <w:r>
            <w:rPr>
              <w:noProof/>
              <w:webHidden/>
            </w:rPr>
          </w:r>
          <w:r>
            <w:rPr>
              <w:noProof/>
              <w:webHidden/>
            </w:rPr>
            <w:fldChar w:fldCharType="separate"/>
          </w:r>
          <w:ins w:id="464" w:author="yangy" w:date="2017-05-11T13:43:00Z">
            <w:r w:rsidR="00915D0C">
              <w:rPr>
                <w:noProof/>
                <w:webHidden/>
              </w:rPr>
              <w:t>86</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465" w:author="yangy" w:date="2017-05-11T13:43:00Z"/>
              <w:noProof/>
              <w:kern w:val="2"/>
              <w:sz w:val="21"/>
            </w:rPr>
          </w:pPr>
          <w:ins w:id="466"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"_Toc482273708"</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5.3.61.</w:t>
            </w:r>
            <w:r w:rsidR="00915D0C">
              <w:rPr>
                <w:noProof/>
                <w:kern w:val="2"/>
                <w:sz w:val="21"/>
              </w:rPr>
              <w:tab/>
            </w:r>
            <w:r w:rsidR="00915D0C" w:rsidRPr="00BE6ABD">
              <w:rPr>
                <w:rStyle w:val="a9"/>
                <w:noProof/>
              </w:rPr>
              <w:t>RFSRP24REQ&lt;31:0&gt;</w:t>
            </w:r>
            <w:r w:rsidR="00915D0C">
              <w:rPr>
                <w:noProof/>
                <w:webHidden/>
              </w:rPr>
              <w:tab/>
            </w:r>
            <w:r>
              <w:rPr>
                <w:noProof/>
                <w:webHidden/>
              </w:rPr>
              <w:fldChar w:fldCharType="begin"/>
            </w:r>
            <w:r w:rsidR="00915D0C">
              <w:rPr>
                <w:noProof/>
                <w:webHidden/>
              </w:rPr>
              <w:instrText xml:space="preserve"> PAGEREF _Toc482273708 \h </w:instrText>
            </w:r>
          </w:ins>
          <w:r>
            <w:rPr>
              <w:noProof/>
              <w:webHidden/>
            </w:rPr>
          </w:r>
          <w:r>
            <w:rPr>
              <w:noProof/>
              <w:webHidden/>
            </w:rPr>
            <w:fldChar w:fldCharType="separate"/>
          </w:r>
          <w:ins w:id="467" w:author="yangy" w:date="2017-05-11T13:43:00Z">
            <w:r w:rsidR="00915D0C">
              <w:rPr>
                <w:noProof/>
                <w:webHidden/>
              </w:rPr>
              <w:t>87</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468" w:author="yangy" w:date="2017-05-11T13:43:00Z"/>
              <w:noProof/>
              <w:kern w:val="2"/>
              <w:sz w:val="21"/>
            </w:rPr>
          </w:pPr>
          <w:ins w:id="469"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"_Toc482273709"</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5.3.62.</w:t>
            </w:r>
            <w:r w:rsidR="00915D0C">
              <w:rPr>
                <w:noProof/>
                <w:kern w:val="2"/>
                <w:sz w:val="21"/>
              </w:rPr>
              <w:tab/>
            </w:r>
            <w:r w:rsidR="00915D0C" w:rsidRPr="00BE6ABD">
              <w:rPr>
                <w:rStyle w:val="a9"/>
                <w:noProof/>
              </w:rPr>
              <w:t>RFSRP25REQ&lt;31:0&gt;</w:t>
            </w:r>
            <w:r w:rsidR="00915D0C">
              <w:rPr>
                <w:noProof/>
                <w:webHidden/>
              </w:rPr>
              <w:tab/>
            </w:r>
            <w:r>
              <w:rPr>
                <w:noProof/>
                <w:webHidden/>
              </w:rPr>
              <w:fldChar w:fldCharType="begin"/>
            </w:r>
            <w:r w:rsidR="00915D0C">
              <w:rPr>
                <w:noProof/>
                <w:webHidden/>
              </w:rPr>
              <w:instrText xml:space="preserve"> PAGEREF _Toc482273709 \h </w:instrText>
            </w:r>
          </w:ins>
          <w:r>
            <w:rPr>
              <w:noProof/>
              <w:webHidden/>
            </w:rPr>
          </w:r>
          <w:r>
            <w:rPr>
              <w:noProof/>
              <w:webHidden/>
            </w:rPr>
            <w:fldChar w:fldCharType="separate"/>
          </w:r>
          <w:ins w:id="470" w:author="yangy" w:date="2017-05-11T13:43:00Z">
            <w:r w:rsidR="00915D0C">
              <w:rPr>
                <w:noProof/>
                <w:webHidden/>
              </w:rPr>
              <w:t>87</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471" w:author="yangy" w:date="2017-05-11T13:43:00Z"/>
              <w:noProof/>
              <w:kern w:val="2"/>
              <w:sz w:val="21"/>
            </w:rPr>
          </w:pPr>
          <w:ins w:id="472"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"_Toc482273710"</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5.3.63.</w:t>
            </w:r>
            <w:r w:rsidR="00915D0C">
              <w:rPr>
                <w:noProof/>
                <w:kern w:val="2"/>
                <w:sz w:val="21"/>
              </w:rPr>
              <w:tab/>
            </w:r>
            <w:r w:rsidR="00915D0C" w:rsidRPr="00BE6ABD">
              <w:rPr>
                <w:rStyle w:val="a9"/>
                <w:noProof/>
              </w:rPr>
              <w:t>RFSRP26REQ&lt;31:0&gt;</w:t>
            </w:r>
            <w:r w:rsidR="00915D0C">
              <w:rPr>
                <w:noProof/>
                <w:webHidden/>
              </w:rPr>
              <w:tab/>
            </w:r>
            <w:r>
              <w:rPr>
                <w:noProof/>
                <w:webHidden/>
              </w:rPr>
              <w:fldChar w:fldCharType="begin"/>
            </w:r>
            <w:r w:rsidR="00915D0C">
              <w:rPr>
                <w:noProof/>
                <w:webHidden/>
              </w:rPr>
              <w:instrText xml:space="preserve"> PAGEREF _Toc482273710 \h </w:instrText>
            </w:r>
          </w:ins>
          <w:r>
            <w:rPr>
              <w:noProof/>
              <w:webHidden/>
            </w:rPr>
          </w:r>
          <w:r>
            <w:rPr>
              <w:noProof/>
              <w:webHidden/>
            </w:rPr>
            <w:fldChar w:fldCharType="separate"/>
          </w:r>
          <w:ins w:id="473" w:author="yangy" w:date="2017-05-11T13:43:00Z">
            <w:r w:rsidR="00915D0C">
              <w:rPr>
                <w:noProof/>
                <w:webHidden/>
              </w:rPr>
              <w:t>87</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474" w:author="yangy" w:date="2017-05-11T13:43:00Z"/>
              <w:noProof/>
              <w:kern w:val="2"/>
              <w:sz w:val="21"/>
            </w:rPr>
          </w:pPr>
          <w:ins w:id="475"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"_Toc482273711"</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5.3.64.</w:t>
            </w:r>
            <w:r w:rsidR="00915D0C">
              <w:rPr>
                <w:noProof/>
                <w:kern w:val="2"/>
                <w:sz w:val="21"/>
              </w:rPr>
              <w:tab/>
            </w:r>
            <w:r w:rsidR="00915D0C" w:rsidRPr="00BE6ABD">
              <w:rPr>
                <w:rStyle w:val="a9"/>
                <w:noProof/>
              </w:rPr>
              <w:t>RFSRP27REQ&lt;31:0&gt;</w:t>
            </w:r>
            <w:r w:rsidR="00915D0C">
              <w:rPr>
                <w:noProof/>
                <w:webHidden/>
              </w:rPr>
              <w:tab/>
            </w:r>
            <w:r>
              <w:rPr>
                <w:noProof/>
                <w:webHidden/>
              </w:rPr>
              <w:fldChar w:fldCharType="begin"/>
            </w:r>
            <w:r w:rsidR="00915D0C">
              <w:rPr>
                <w:noProof/>
                <w:webHidden/>
              </w:rPr>
              <w:instrText xml:space="preserve"> PAGEREF _Toc482273711 \h </w:instrText>
            </w:r>
          </w:ins>
          <w:r>
            <w:rPr>
              <w:noProof/>
              <w:webHidden/>
            </w:rPr>
          </w:r>
          <w:r>
            <w:rPr>
              <w:noProof/>
              <w:webHidden/>
            </w:rPr>
            <w:fldChar w:fldCharType="separate"/>
          </w:r>
          <w:ins w:id="476" w:author="yangy" w:date="2017-05-11T13:43:00Z">
            <w:r w:rsidR="00915D0C">
              <w:rPr>
                <w:noProof/>
                <w:webHidden/>
              </w:rPr>
              <w:t>88</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477" w:author="yangy" w:date="2017-05-11T13:43:00Z"/>
              <w:noProof/>
              <w:kern w:val="2"/>
              <w:sz w:val="21"/>
            </w:rPr>
          </w:pPr>
          <w:ins w:id="478"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"_Toc482273712"</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5.3.65.</w:t>
            </w:r>
            <w:r w:rsidR="00915D0C">
              <w:rPr>
                <w:noProof/>
                <w:kern w:val="2"/>
                <w:sz w:val="21"/>
              </w:rPr>
              <w:tab/>
            </w:r>
            <w:r w:rsidR="00915D0C" w:rsidRPr="00BE6ABD">
              <w:rPr>
                <w:rStyle w:val="a9"/>
                <w:noProof/>
              </w:rPr>
              <w:t>RFSRP28REQ&lt;31:0&gt;</w:t>
            </w:r>
            <w:r w:rsidR="00915D0C">
              <w:rPr>
                <w:noProof/>
                <w:webHidden/>
              </w:rPr>
              <w:tab/>
            </w:r>
            <w:r>
              <w:rPr>
                <w:noProof/>
                <w:webHidden/>
              </w:rPr>
              <w:fldChar w:fldCharType="begin"/>
            </w:r>
            <w:r w:rsidR="00915D0C">
              <w:rPr>
                <w:noProof/>
                <w:webHidden/>
              </w:rPr>
              <w:instrText xml:space="preserve"> PAGEREF _Toc482273712 \h </w:instrText>
            </w:r>
          </w:ins>
          <w:r>
            <w:rPr>
              <w:noProof/>
              <w:webHidden/>
            </w:rPr>
          </w:r>
          <w:r>
            <w:rPr>
              <w:noProof/>
              <w:webHidden/>
            </w:rPr>
            <w:fldChar w:fldCharType="separate"/>
          </w:r>
          <w:ins w:id="479" w:author="yangy" w:date="2017-05-11T13:43:00Z">
            <w:r w:rsidR="00915D0C">
              <w:rPr>
                <w:noProof/>
                <w:webHidden/>
              </w:rPr>
              <w:t>88</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480" w:author="yangy" w:date="2017-05-11T13:43:00Z"/>
              <w:noProof/>
              <w:kern w:val="2"/>
              <w:sz w:val="21"/>
            </w:rPr>
          </w:pPr>
          <w:ins w:id="481"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"_Toc482273713"</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5.3.66.</w:t>
            </w:r>
            <w:r w:rsidR="00915D0C">
              <w:rPr>
                <w:noProof/>
                <w:kern w:val="2"/>
                <w:sz w:val="21"/>
              </w:rPr>
              <w:tab/>
            </w:r>
            <w:r w:rsidR="00915D0C" w:rsidRPr="00BE6ABD">
              <w:rPr>
                <w:rStyle w:val="a9"/>
                <w:noProof/>
              </w:rPr>
              <w:t>RFSRP29REQ&lt;31:0&gt;</w:t>
            </w:r>
            <w:r w:rsidR="00915D0C">
              <w:rPr>
                <w:noProof/>
                <w:webHidden/>
              </w:rPr>
              <w:tab/>
            </w:r>
            <w:r>
              <w:rPr>
                <w:noProof/>
                <w:webHidden/>
              </w:rPr>
              <w:fldChar w:fldCharType="begin"/>
            </w:r>
            <w:r w:rsidR="00915D0C">
              <w:rPr>
                <w:noProof/>
                <w:webHidden/>
              </w:rPr>
              <w:instrText xml:space="preserve"> PAGEREF _Toc482273713 \h </w:instrText>
            </w:r>
          </w:ins>
          <w:r>
            <w:rPr>
              <w:noProof/>
              <w:webHidden/>
            </w:rPr>
          </w:r>
          <w:r>
            <w:rPr>
              <w:noProof/>
              <w:webHidden/>
            </w:rPr>
            <w:fldChar w:fldCharType="separate"/>
          </w:r>
          <w:ins w:id="482" w:author="yangy" w:date="2017-05-11T13:43:00Z">
            <w:r w:rsidR="00915D0C">
              <w:rPr>
                <w:noProof/>
                <w:webHidden/>
              </w:rPr>
              <w:t>88</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483" w:author="yangy" w:date="2017-05-11T13:43:00Z"/>
              <w:noProof/>
              <w:kern w:val="2"/>
              <w:sz w:val="21"/>
            </w:rPr>
          </w:pPr>
          <w:ins w:id="484"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"_Toc482273714"</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5.3.67.</w:t>
            </w:r>
            <w:r w:rsidR="00915D0C">
              <w:rPr>
                <w:noProof/>
                <w:kern w:val="2"/>
                <w:sz w:val="21"/>
              </w:rPr>
              <w:tab/>
            </w:r>
            <w:r w:rsidR="00915D0C" w:rsidRPr="00BE6ABD">
              <w:rPr>
                <w:rStyle w:val="a9"/>
                <w:noProof/>
              </w:rPr>
              <w:t>RFSRP30REQ&lt;31:0&gt;</w:t>
            </w:r>
            <w:r w:rsidR="00915D0C">
              <w:rPr>
                <w:noProof/>
                <w:webHidden/>
              </w:rPr>
              <w:tab/>
            </w:r>
            <w:r>
              <w:rPr>
                <w:noProof/>
                <w:webHidden/>
              </w:rPr>
              <w:fldChar w:fldCharType="begin"/>
            </w:r>
            <w:r w:rsidR="00915D0C">
              <w:rPr>
                <w:noProof/>
                <w:webHidden/>
              </w:rPr>
              <w:instrText xml:space="preserve"> PAGEREF _Toc482273714 \h </w:instrText>
            </w:r>
          </w:ins>
          <w:r>
            <w:rPr>
              <w:noProof/>
              <w:webHidden/>
            </w:rPr>
          </w:r>
          <w:r>
            <w:rPr>
              <w:noProof/>
              <w:webHidden/>
            </w:rPr>
            <w:fldChar w:fldCharType="separate"/>
          </w:r>
          <w:ins w:id="485" w:author="yangy" w:date="2017-05-11T13:43:00Z">
            <w:r w:rsidR="00915D0C">
              <w:rPr>
                <w:noProof/>
                <w:webHidden/>
              </w:rPr>
              <w:t>89</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486" w:author="yangy" w:date="2017-05-11T13:43:00Z"/>
              <w:noProof/>
              <w:kern w:val="2"/>
              <w:sz w:val="21"/>
            </w:rPr>
          </w:pPr>
          <w:ins w:id="487"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"_Toc482273715"</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5.3.68.</w:t>
            </w:r>
            <w:r w:rsidR="00915D0C">
              <w:rPr>
                <w:noProof/>
                <w:kern w:val="2"/>
                <w:sz w:val="21"/>
              </w:rPr>
              <w:tab/>
            </w:r>
            <w:r w:rsidR="00915D0C" w:rsidRPr="00BE6ABD">
              <w:rPr>
                <w:rStyle w:val="a9"/>
                <w:noProof/>
              </w:rPr>
              <w:t>RFSRP31REQ&lt;31:0&gt;</w:t>
            </w:r>
            <w:r w:rsidR="00915D0C">
              <w:rPr>
                <w:noProof/>
                <w:webHidden/>
              </w:rPr>
              <w:tab/>
            </w:r>
            <w:r>
              <w:rPr>
                <w:noProof/>
                <w:webHidden/>
              </w:rPr>
              <w:fldChar w:fldCharType="begin"/>
            </w:r>
            <w:r w:rsidR="00915D0C">
              <w:rPr>
                <w:noProof/>
                <w:webHidden/>
              </w:rPr>
              <w:instrText xml:space="preserve"> PAGEREF _Toc482273715 \h </w:instrText>
            </w:r>
          </w:ins>
          <w:r>
            <w:rPr>
              <w:noProof/>
              <w:webHidden/>
            </w:rPr>
          </w:r>
          <w:r>
            <w:rPr>
              <w:noProof/>
              <w:webHidden/>
            </w:rPr>
            <w:fldChar w:fldCharType="separate"/>
          </w:r>
          <w:ins w:id="488" w:author="yangy" w:date="2017-05-11T13:43:00Z">
            <w:r w:rsidR="00915D0C">
              <w:rPr>
                <w:noProof/>
                <w:webHidden/>
              </w:rPr>
              <w:t>89</w:t>
            </w:r>
            <w:r>
              <w:rPr>
                <w:noProof/>
                <w:webHidden/>
              </w:rPr>
              <w:fldChar w:fldCharType="end"/>
            </w:r>
            <w:r w:rsidRPr="00BE6ABD">
              <w:rPr>
                <w:rStyle w:val="a9"/>
                <w:noProof/>
              </w:rPr>
              <w:fldChar w:fldCharType="end"/>
            </w:r>
          </w:ins>
        </w:p>
        <w:p w:rsidR="00915D0C" w:rsidRDefault="000F5253">
          <w:pPr>
            <w:pStyle w:val="30"/>
            <w:tabs>
              <w:tab w:val="left" w:pos="1260"/>
              <w:tab w:val="right" w:leader="dot" w:pos="8302"/>
            </w:tabs>
            <w:rPr>
              <w:ins w:id="489" w:author="yangy" w:date="2017-05-11T13:43:00Z"/>
              <w:noProof/>
              <w:kern w:val="2"/>
              <w:sz w:val="21"/>
            </w:rPr>
          </w:pPr>
          <w:ins w:id="490"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"_Toc482273716"</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w:t>
            </w:r>
            <w:r w:rsidR="00915D0C">
              <w:rPr>
                <w:noProof/>
                <w:kern w:val="2"/>
                <w:sz w:val="21"/>
              </w:rPr>
              <w:tab/>
            </w:r>
            <w:r w:rsidR="00915D0C" w:rsidRPr="00BE6ABD">
              <w:rPr>
                <w:rStyle w:val="a9"/>
                <w:noProof/>
              </w:rPr>
              <w:t>PLC DSP core IPC registers</w:t>
            </w:r>
            <w:r w:rsidR="00915D0C">
              <w:rPr>
                <w:noProof/>
                <w:webHidden/>
              </w:rPr>
              <w:tab/>
            </w:r>
            <w:r>
              <w:rPr>
                <w:noProof/>
                <w:webHidden/>
              </w:rPr>
              <w:fldChar w:fldCharType="begin"/>
            </w:r>
            <w:r w:rsidR="00915D0C">
              <w:rPr>
                <w:noProof/>
                <w:webHidden/>
              </w:rPr>
              <w:instrText xml:space="preserve"> PAGEREF _Toc482273716 \h </w:instrText>
            </w:r>
          </w:ins>
          <w:r>
            <w:rPr>
              <w:noProof/>
              <w:webHidden/>
            </w:rPr>
          </w:r>
          <w:r>
            <w:rPr>
              <w:noProof/>
              <w:webHidden/>
            </w:rPr>
            <w:fldChar w:fldCharType="separate"/>
          </w:r>
          <w:ins w:id="491" w:author="yangy" w:date="2017-05-11T13:43:00Z">
            <w:r w:rsidR="00915D0C">
              <w:rPr>
                <w:noProof/>
                <w:webHidden/>
              </w:rPr>
              <w:t>90</w:t>
            </w:r>
            <w:r>
              <w:rPr>
                <w:noProof/>
                <w:webHidden/>
              </w:rPr>
              <w:fldChar w:fldCharType="end"/>
            </w:r>
            <w:r w:rsidRPr="00BE6ABD">
              <w:rPr>
                <w:rStyle w:val="a9"/>
                <w:noProof/>
              </w:rPr>
              <w:fldChar w:fldCharType="end"/>
            </w:r>
          </w:ins>
        </w:p>
        <w:p w:rsidR="00915D0C" w:rsidRDefault="000F5253">
          <w:pPr>
            <w:pStyle w:val="30"/>
            <w:tabs>
              <w:tab w:val="left" w:pos="1260"/>
              <w:tab w:val="right" w:leader="dot" w:pos="8302"/>
            </w:tabs>
            <w:rPr>
              <w:ins w:id="492" w:author="yangy" w:date="2017-05-11T13:43:00Z"/>
              <w:noProof/>
              <w:kern w:val="2"/>
              <w:sz w:val="21"/>
            </w:rPr>
          </w:pPr>
          <w:ins w:id="493"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"_Toc482273717"</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5.4.1.</w:t>
            </w:r>
            <w:r w:rsidR="00915D0C">
              <w:rPr>
                <w:noProof/>
                <w:kern w:val="2"/>
                <w:sz w:val="21"/>
              </w:rPr>
              <w:tab/>
            </w:r>
            <w:r w:rsidR="00915D0C" w:rsidRPr="00BE6ABD">
              <w:rPr>
                <w:rStyle w:val="a9"/>
                <w:noProof/>
              </w:rPr>
              <w:t>A7TOPLCIPCCOMM&lt;31:0&gt;</w:t>
            </w:r>
            <w:r w:rsidR="00915D0C">
              <w:rPr>
                <w:noProof/>
                <w:webHidden/>
              </w:rPr>
              <w:tab/>
            </w:r>
            <w:r>
              <w:rPr>
                <w:noProof/>
                <w:webHidden/>
              </w:rPr>
              <w:fldChar w:fldCharType="begin"/>
            </w:r>
            <w:r w:rsidR="00915D0C">
              <w:rPr>
                <w:noProof/>
                <w:webHidden/>
              </w:rPr>
              <w:instrText xml:space="preserve"> PAGEREF _Toc482273717 \h </w:instrText>
            </w:r>
          </w:ins>
          <w:r>
            <w:rPr>
              <w:noProof/>
              <w:webHidden/>
            </w:rPr>
          </w:r>
          <w:r>
            <w:rPr>
              <w:noProof/>
              <w:webHidden/>
            </w:rPr>
            <w:fldChar w:fldCharType="separate"/>
          </w:r>
          <w:ins w:id="494" w:author="yangy" w:date="2017-05-11T13:43:00Z">
            <w:r w:rsidR="00915D0C">
              <w:rPr>
                <w:noProof/>
                <w:webHidden/>
              </w:rPr>
              <w:t>90</w:t>
            </w:r>
            <w:r>
              <w:rPr>
                <w:noProof/>
                <w:webHidden/>
              </w:rPr>
              <w:fldChar w:fldCharType="end"/>
            </w:r>
            <w:r w:rsidRPr="00BE6ABD">
              <w:rPr>
                <w:rStyle w:val="a9"/>
                <w:noProof/>
              </w:rPr>
              <w:fldChar w:fldCharType="end"/>
            </w:r>
          </w:ins>
        </w:p>
        <w:p w:rsidR="00915D0C" w:rsidRDefault="000F5253">
          <w:pPr>
            <w:pStyle w:val="30"/>
            <w:tabs>
              <w:tab w:val="left" w:pos="1260"/>
              <w:tab w:val="right" w:leader="dot" w:pos="8302"/>
            </w:tabs>
            <w:rPr>
              <w:ins w:id="495" w:author="yangy" w:date="2017-05-11T13:43:00Z"/>
              <w:noProof/>
              <w:kern w:val="2"/>
              <w:sz w:val="21"/>
            </w:rPr>
          </w:pPr>
          <w:ins w:id="496"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"_Toc482273718"</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5.4.2.</w:t>
            </w:r>
            <w:r w:rsidR="00915D0C">
              <w:rPr>
                <w:noProof/>
                <w:kern w:val="2"/>
                <w:sz w:val="21"/>
              </w:rPr>
              <w:tab/>
            </w:r>
            <w:r w:rsidR="00915D0C" w:rsidRPr="00BE6ABD">
              <w:rPr>
                <w:rStyle w:val="a9"/>
                <w:noProof/>
              </w:rPr>
              <w:t>A7TOPLCIPCADDR&lt;31:0&gt;</w:t>
            </w:r>
            <w:r w:rsidR="00915D0C">
              <w:rPr>
                <w:noProof/>
                <w:webHidden/>
              </w:rPr>
              <w:tab/>
            </w:r>
            <w:r>
              <w:rPr>
                <w:noProof/>
                <w:webHidden/>
              </w:rPr>
              <w:fldChar w:fldCharType="begin"/>
            </w:r>
            <w:r w:rsidR="00915D0C">
              <w:rPr>
                <w:noProof/>
                <w:webHidden/>
              </w:rPr>
              <w:instrText xml:space="preserve"> PAGEREF _Toc482273718 \h </w:instrText>
            </w:r>
          </w:ins>
          <w:r>
            <w:rPr>
              <w:noProof/>
              <w:webHidden/>
            </w:rPr>
          </w:r>
          <w:r>
            <w:rPr>
              <w:noProof/>
              <w:webHidden/>
            </w:rPr>
            <w:fldChar w:fldCharType="separate"/>
          </w:r>
          <w:ins w:id="497" w:author="yangy" w:date="2017-05-11T13:43:00Z">
            <w:r w:rsidR="00915D0C">
              <w:rPr>
                <w:noProof/>
                <w:webHidden/>
              </w:rPr>
              <w:t>90</w:t>
            </w:r>
            <w:r>
              <w:rPr>
                <w:noProof/>
                <w:webHidden/>
              </w:rPr>
              <w:fldChar w:fldCharType="end"/>
            </w:r>
            <w:r w:rsidRPr="00BE6ABD">
              <w:rPr>
                <w:rStyle w:val="a9"/>
                <w:noProof/>
              </w:rPr>
              <w:fldChar w:fldCharType="end"/>
            </w:r>
          </w:ins>
        </w:p>
        <w:p w:rsidR="00915D0C" w:rsidRDefault="000F5253">
          <w:pPr>
            <w:pStyle w:val="30"/>
            <w:tabs>
              <w:tab w:val="left" w:pos="1260"/>
              <w:tab w:val="right" w:leader="dot" w:pos="8302"/>
            </w:tabs>
            <w:rPr>
              <w:ins w:id="498" w:author="yangy" w:date="2017-05-11T13:43:00Z"/>
              <w:noProof/>
              <w:kern w:val="2"/>
              <w:sz w:val="21"/>
            </w:rPr>
          </w:pPr>
          <w:ins w:id="499"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"_Toc482273719"</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5.4.3.</w:t>
            </w:r>
            <w:r w:rsidR="00915D0C">
              <w:rPr>
                <w:noProof/>
                <w:kern w:val="2"/>
                <w:sz w:val="21"/>
              </w:rPr>
              <w:tab/>
            </w:r>
            <w:r w:rsidR="00915D0C" w:rsidRPr="00BE6ABD">
              <w:rPr>
                <w:rStyle w:val="a9"/>
                <w:noProof/>
              </w:rPr>
              <w:t>A7TOPLCIPCDATA0&lt;31:0&gt;</w:t>
            </w:r>
            <w:r w:rsidR="00915D0C">
              <w:rPr>
                <w:noProof/>
                <w:webHidden/>
              </w:rPr>
              <w:tab/>
            </w:r>
            <w:r>
              <w:rPr>
                <w:noProof/>
                <w:webHidden/>
              </w:rPr>
              <w:fldChar w:fldCharType="begin"/>
            </w:r>
            <w:r w:rsidR="00915D0C">
              <w:rPr>
                <w:noProof/>
                <w:webHidden/>
              </w:rPr>
              <w:instrText xml:space="preserve"> PAGEREF _Toc482273719 \h </w:instrText>
            </w:r>
          </w:ins>
          <w:r>
            <w:rPr>
              <w:noProof/>
              <w:webHidden/>
            </w:rPr>
          </w:r>
          <w:r>
            <w:rPr>
              <w:noProof/>
              <w:webHidden/>
            </w:rPr>
            <w:fldChar w:fldCharType="separate"/>
          </w:r>
          <w:ins w:id="500" w:author="yangy" w:date="2017-05-11T13:43:00Z">
            <w:r w:rsidR="00915D0C">
              <w:rPr>
                <w:noProof/>
                <w:webHidden/>
              </w:rPr>
              <w:t>90</w:t>
            </w:r>
            <w:r>
              <w:rPr>
                <w:noProof/>
                <w:webHidden/>
              </w:rPr>
              <w:fldChar w:fldCharType="end"/>
            </w:r>
            <w:r w:rsidRPr="00BE6ABD">
              <w:rPr>
                <w:rStyle w:val="a9"/>
                <w:noProof/>
              </w:rPr>
              <w:fldChar w:fldCharType="end"/>
            </w:r>
          </w:ins>
        </w:p>
        <w:p w:rsidR="00915D0C" w:rsidRDefault="000F5253">
          <w:pPr>
            <w:pStyle w:val="30"/>
            <w:tabs>
              <w:tab w:val="left" w:pos="1260"/>
              <w:tab w:val="right" w:leader="dot" w:pos="8302"/>
            </w:tabs>
            <w:rPr>
              <w:ins w:id="501" w:author="yangy" w:date="2017-05-11T13:43:00Z"/>
              <w:noProof/>
              <w:kern w:val="2"/>
              <w:sz w:val="21"/>
            </w:rPr>
          </w:pPr>
          <w:ins w:id="502"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"_Toc482273720"</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5.4.4.</w:t>
            </w:r>
            <w:r w:rsidR="00915D0C">
              <w:rPr>
                <w:noProof/>
                <w:kern w:val="2"/>
                <w:sz w:val="21"/>
              </w:rPr>
              <w:tab/>
            </w:r>
            <w:r w:rsidR="00915D0C" w:rsidRPr="00BE6ABD">
              <w:rPr>
                <w:rStyle w:val="a9"/>
                <w:noProof/>
              </w:rPr>
              <w:t>A7TOPLCIPCDATA1&lt;31:0&gt;</w:t>
            </w:r>
            <w:r w:rsidR="00915D0C">
              <w:rPr>
                <w:noProof/>
                <w:webHidden/>
              </w:rPr>
              <w:tab/>
            </w:r>
            <w:r>
              <w:rPr>
                <w:noProof/>
                <w:webHidden/>
              </w:rPr>
              <w:fldChar w:fldCharType="begin"/>
            </w:r>
            <w:r w:rsidR="00915D0C">
              <w:rPr>
                <w:noProof/>
                <w:webHidden/>
              </w:rPr>
              <w:instrText xml:space="preserve"> PAGEREF _Toc482273720 \h </w:instrText>
            </w:r>
          </w:ins>
          <w:r>
            <w:rPr>
              <w:noProof/>
              <w:webHidden/>
            </w:rPr>
          </w:r>
          <w:r>
            <w:rPr>
              <w:noProof/>
              <w:webHidden/>
            </w:rPr>
            <w:fldChar w:fldCharType="separate"/>
          </w:r>
          <w:ins w:id="503" w:author="yangy" w:date="2017-05-11T13:43:00Z">
            <w:r w:rsidR="00915D0C">
              <w:rPr>
                <w:noProof/>
                <w:webHidden/>
              </w:rPr>
              <w:t>90</w:t>
            </w:r>
            <w:r>
              <w:rPr>
                <w:noProof/>
                <w:webHidden/>
              </w:rPr>
              <w:fldChar w:fldCharType="end"/>
            </w:r>
            <w:r w:rsidRPr="00BE6ABD">
              <w:rPr>
                <w:rStyle w:val="a9"/>
                <w:noProof/>
              </w:rPr>
              <w:fldChar w:fldCharType="end"/>
            </w:r>
          </w:ins>
        </w:p>
        <w:p w:rsidR="00915D0C" w:rsidRDefault="000F5253">
          <w:pPr>
            <w:pStyle w:val="30"/>
            <w:tabs>
              <w:tab w:val="left" w:pos="1260"/>
              <w:tab w:val="right" w:leader="dot" w:pos="8302"/>
            </w:tabs>
            <w:rPr>
              <w:ins w:id="504" w:author="yangy" w:date="2017-05-11T13:43:00Z"/>
              <w:noProof/>
              <w:kern w:val="2"/>
              <w:sz w:val="21"/>
            </w:rPr>
          </w:pPr>
          <w:ins w:id="505"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"_Toc482273721"</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5.4.5.</w:t>
            </w:r>
            <w:r w:rsidR="00915D0C">
              <w:rPr>
                <w:noProof/>
                <w:kern w:val="2"/>
                <w:sz w:val="21"/>
              </w:rPr>
              <w:tab/>
            </w:r>
            <w:r w:rsidR="00915D0C" w:rsidRPr="00BE6ABD">
              <w:rPr>
                <w:rStyle w:val="a9"/>
                <w:noProof/>
              </w:rPr>
              <w:t>RFTOPLCIPCCOMM&lt;31:0&gt;</w:t>
            </w:r>
            <w:r w:rsidR="00915D0C">
              <w:rPr>
                <w:noProof/>
                <w:webHidden/>
              </w:rPr>
              <w:tab/>
            </w:r>
            <w:r>
              <w:rPr>
                <w:noProof/>
                <w:webHidden/>
              </w:rPr>
              <w:fldChar w:fldCharType="begin"/>
            </w:r>
            <w:r w:rsidR="00915D0C">
              <w:rPr>
                <w:noProof/>
                <w:webHidden/>
              </w:rPr>
              <w:instrText xml:space="preserve"> PAGEREF _Toc482273721 \h </w:instrText>
            </w:r>
          </w:ins>
          <w:r>
            <w:rPr>
              <w:noProof/>
              <w:webHidden/>
            </w:rPr>
          </w:r>
          <w:r>
            <w:rPr>
              <w:noProof/>
              <w:webHidden/>
            </w:rPr>
            <w:fldChar w:fldCharType="separate"/>
          </w:r>
          <w:ins w:id="506" w:author="yangy" w:date="2017-05-11T13:43:00Z">
            <w:r w:rsidR="00915D0C">
              <w:rPr>
                <w:noProof/>
                <w:webHidden/>
              </w:rPr>
              <w:t>90</w:t>
            </w:r>
            <w:r>
              <w:rPr>
                <w:noProof/>
                <w:webHidden/>
              </w:rPr>
              <w:fldChar w:fldCharType="end"/>
            </w:r>
            <w:r w:rsidRPr="00BE6ABD">
              <w:rPr>
                <w:rStyle w:val="a9"/>
                <w:noProof/>
              </w:rPr>
              <w:fldChar w:fldCharType="end"/>
            </w:r>
          </w:ins>
        </w:p>
        <w:p w:rsidR="00915D0C" w:rsidRDefault="000F5253">
          <w:pPr>
            <w:pStyle w:val="30"/>
            <w:tabs>
              <w:tab w:val="left" w:pos="1260"/>
              <w:tab w:val="right" w:leader="dot" w:pos="8302"/>
            </w:tabs>
            <w:rPr>
              <w:ins w:id="507" w:author="yangy" w:date="2017-05-11T13:43:00Z"/>
              <w:noProof/>
              <w:kern w:val="2"/>
              <w:sz w:val="21"/>
            </w:rPr>
          </w:pPr>
          <w:ins w:id="508"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"_Toc482273722"</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5.4.6.</w:t>
            </w:r>
            <w:r w:rsidR="00915D0C">
              <w:rPr>
                <w:noProof/>
                <w:kern w:val="2"/>
                <w:sz w:val="21"/>
              </w:rPr>
              <w:tab/>
            </w:r>
            <w:r w:rsidR="00915D0C" w:rsidRPr="00BE6ABD">
              <w:rPr>
                <w:rStyle w:val="a9"/>
                <w:noProof/>
              </w:rPr>
              <w:t>RFTOPLCIPCADDR&lt;31:0&gt;</w:t>
            </w:r>
            <w:r w:rsidR="00915D0C">
              <w:rPr>
                <w:noProof/>
                <w:webHidden/>
              </w:rPr>
              <w:tab/>
            </w:r>
            <w:r>
              <w:rPr>
                <w:noProof/>
                <w:webHidden/>
              </w:rPr>
              <w:fldChar w:fldCharType="begin"/>
            </w:r>
            <w:r w:rsidR="00915D0C">
              <w:rPr>
                <w:noProof/>
                <w:webHidden/>
              </w:rPr>
              <w:instrText xml:space="preserve"> PAGEREF _Toc482273722 \h </w:instrText>
            </w:r>
          </w:ins>
          <w:r>
            <w:rPr>
              <w:noProof/>
              <w:webHidden/>
            </w:rPr>
          </w:r>
          <w:r>
            <w:rPr>
              <w:noProof/>
              <w:webHidden/>
            </w:rPr>
            <w:fldChar w:fldCharType="separate"/>
          </w:r>
          <w:ins w:id="509" w:author="yangy" w:date="2017-05-11T13:43:00Z">
            <w:r w:rsidR="00915D0C">
              <w:rPr>
                <w:noProof/>
                <w:webHidden/>
              </w:rPr>
              <w:t>91</w:t>
            </w:r>
            <w:r>
              <w:rPr>
                <w:noProof/>
                <w:webHidden/>
              </w:rPr>
              <w:fldChar w:fldCharType="end"/>
            </w:r>
            <w:r w:rsidRPr="00BE6ABD">
              <w:rPr>
                <w:rStyle w:val="a9"/>
                <w:noProof/>
              </w:rPr>
              <w:fldChar w:fldCharType="end"/>
            </w:r>
          </w:ins>
        </w:p>
        <w:p w:rsidR="00915D0C" w:rsidRDefault="000F5253">
          <w:pPr>
            <w:pStyle w:val="30"/>
            <w:tabs>
              <w:tab w:val="left" w:pos="1260"/>
              <w:tab w:val="right" w:leader="dot" w:pos="8302"/>
            </w:tabs>
            <w:rPr>
              <w:ins w:id="510" w:author="yangy" w:date="2017-05-11T13:43:00Z"/>
              <w:noProof/>
              <w:kern w:val="2"/>
              <w:sz w:val="21"/>
            </w:rPr>
          </w:pPr>
          <w:ins w:id="511"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"_Toc482273723"</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5.4.7.</w:t>
            </w:r>
            <w:r w:rsidR="00915D0C">
              <w:rPr>
                <w:noProof/>
                <w:kern w:val="2"/>
                <w:sz w:val="21"/>
              </w:rPr>
              <w:tab/>
            </w:r>
            <w:r w:rsidR="00915D0C" w:rsidRPr="00BE6ABD">
              <w:rPr>
                <w:rStyle w:val="a9"/>
                <w:noProof/>
              </w:rPr>
              <w:t>RFTOPLCIPCDATA0&lt;31:0&gt;</w:t>
            </w:r>
            <w:r w:rsidR="00915D0C">
              <w:rPr>
                <w:noProof/>
                <w:webHidden/>
              </w:rPr>
              <w:tab/>
            </w:r>
            <w:r>
              <w:rPr>
                <w:noProof/>
                <w:webHidden/>
              </w:rPr>
              <w:fldChar w:fldCharType="begin"/>
            </w:r>
            <w:r w:rsidR="00915D0C">
              <w:rPr>
                <w:noProof/>
                <w:webHidden/>
              </w:rPr>
              <w:instrText xml:space="preserve"> PAGEREF _Toc482273723 \h </w:instrText>
            </w:r>
          </w:ins>
          <w:r>
            <w:rPr>
              <w:noProof/>
              <w:webHidden/>
            </w:rPr>
          </w:r>
          <w:r>
            <w:rPr>
              <w:noProof/>
              <w:webHidden/>
            </w:rPr>
            <w:fldChar w:fldCharType="separate"/>
          </w:r>
          <w:ins w:id="512" w:author="yangy" w:date="2017-05-11T13:43:00Z">
            <w:r w:rsidR="00915D0C">
              <w:rPr>
                <w:noProof/>
                <w:webHidden/>
              </w:rPr>
              <w:t>91</w:t>
            </w:r>
            <w:r>
              <w:rPr>
                <w:noProof/>
                <w:webHidden/>
              </w:rPr>
              <w:fldChar w:fldCharType="end"/>
            </w:r>
            <w:r w:rsidRPr="00BE6ABD">
              <w:rPr>
                <w:rStyle w:val="a9"/>
                <w:noProof/>
              </w:rPr>
              <w:fldChar w:fldCharType="end"/>
            </w:r>
          </w:ins>
        </w:p>
        <w:p w:rsidR="00915D0C" w:rsidRDefault="000F5253">
          <w:pPr>
            <w:pStyle w:val="30"/>
            <w:tabs>
              <w:tab w:val="left" w:pos="1260"/>
              <w:tab w:val="right" w:leader="dot" w:pos="8302"/>
            </w:tabs>
            <w:rPr>
              <w:ins w:id="513" w:author="yangy" w:date="2017-05-11T13:43:00Z"/>
              <w:noProof/>
              <w:kern w:val="2"/>
              <w:sz w:val="21"/>
            </w:rPr>
          </w:pPr>
          <w:ins w:id="514"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"_Toc482273724"</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5.4.8.</w:t>
            </w:r>
            <w:r w:rsidR="00915D0C">
              <w:rPr>
                <w:noProof/>
                <w:kern w:val="2"/>
                <w:sz w:val="21"/>
              </w:rPr>
              <w:tab/>
            </w:r>
            <w:r w:rsidR="00915D0C" w:rsidRPr="00BE6ABD">
              <w:rPr>
                <w:rStyle w:val="a9"/>
                <w:noProof/>
              </w:rPr>
              <w:t>RFTOPLCIPCDATA1&lt;31:0&gt;</w:t>
            </w:r>
            <w:r w:rsidR="00915D0C">
              <w:rPr>
                <w:noProof/>
                <w:webHidden/>
              </w:rPr>
              <w:tab/>
            </w:r>
            <w:r>
              <w:rPr>
                <w:noProof/>
                <w:webHidden/>
              </w:rPr>
              <w:fldChar w:fldCharType="begin"/>
            </w:r>
            <w:r w:rsidR="00915D0C">
              <w:rPr>
                <w:noProof/>
                <w:webHidden/>
              </w:rPr>
              <w:instrText xml:space="preserve"> PAGEREF _Toc482273724 \h </w:instrText>
            </w:r>
          </w:ins>
          <w:r>
            <w:rPr>
              <w:noProof/>
              <w:webHidden/>
            </w:rPr>
          </w:r>
          <w:r>
            <w:rPr>
              <w:noProof/>
              <w:webHidden/>
            </w:rPr>
            <w:fldChar w:fldCharType="separate"/>
          </w:r>
          <w:ins w:id="515" w:author="yangy" w:date="2017-05-11T13:43:00Z">
            <w:r w:rsidR="00915D0C">
              <w:rPr>
                <w:noProof/>
                <w:webHidden/>
              </w:rPr>
              <w:t>91</w:t>
            </w:r>
            <w:r>
              <w:rPr>
                <w:noProof/>
                <w:webHidden/>
              </w:rPr>
              <w:fldChar w:fldCharType="end"/>
            </w:r>
            <w:r w:rsidRPr="00BE6ABD">
              <w:rPr>
                <w:rStyle w:val="a9"/>
                <w:noProof/>
              </w:rPr>
              <w:fldChar w:fldCharType="end"/>
            </w:r>
          </w:ins>
        </w:p>
        <w:p w:rsidR="00915D0C" w:rsidRDefault="000F5253">
          <w:pPr>
            <w:pStyle w:val="30"/>
            <w:tabs>
              <w:tab w:val="left" w:pos="1260"/>
              <w:tab w:val="right" w:leader="dot" w:pos="8302"/>
            </w:tabs>
            <w:rPr>
              <w:ins w:id="516" w:author="yangy" w:date="2017-05-11T13:43:00Z"/>
              <w:noProof/>
              <w:kern w:val="2"/>
              <w:sz w:val="21"/>
            </w:rPr>
          </w:pPr>
          <w:ins w:id="517"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"_Toc482273725"</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5.4.9.</w:t>
            </w:r>
            <w:r w:rsidR="00915D0C">
              <w:rPr>
                <w:noProof/>
                <w:kern w:val="2"/>
                <w:sz w:val="21"/>
              </w:rPr>
              <w:tab/>
            </w:r>
            <w:r w:rsidR="00915D0C" w:rsidRPr="00BE6ABD">
              <w:rPr>
                <w:rStyle w:val="a9"/>
                <w:noProof/>
              </w:rPr>
              <w:t>PLCTOA7IPCCOMM&lt;31:0&gt;</w:t>
            </w:r>
            <w:r w:rsidR="00915D0C">
              <w:rPr>
                <w:noProof/>
                <w:webHidden/>
              </w:rPr>
              <w:tab/>
            </w:r>
            <w:r>
              <w:rPr>
                <w:noProof/>
                <w:webHidden/>
              </w:rPr>
              <w:fldChar w:fldCharType="begin"/>
            </w:r>
            <w:r w:rsidR="00915D0C">
              <w:rPr>
                <w:noProof/>
                <w:webHidden/>
              </w:rPr>
              <w:instrText xml:space="preserve"> PAGEREF _Toc482273725 \h </w:instrText>
            </w:r>
          </w:ins>
          <w:r>
            <w:rPr>
              <w:noProof/>
              <w:webHidden/>
            </w:rPr>
          </w:r>
          <w:r>
            <w:rPr>
              <w:noProof/>
              <w:webHidden/>
            </w:rPr>
            <w:fldChar w:fldCharType="separate"/>
          </w:r>
          <w:ins w:id="518" w:author="yangy" w:date="2017-05-11T13:43:00Z">
            <w:r w:rsidR="00915D0C">
              <w:rPr>
                <w:noProof/>
                <w:webHidden/>
              </w:rPr>
              <w:t>91</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519" w:author="yangy" w:date="2017-05-11T13:43:00Z"/>
              <w:noProof/>
              <w:kern w:val="2"/>
              <w:sz w:val="21"/>
            </w:rPr>
          </w:pPr>
          <w:ins w:id="520"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"_Toc482273726"</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5.4.10.</w:t>
            </w:r>
            <w:r w:rsidR="00915D0C">
              <w:rPr>
                <w:noProof/>
                <w:kern w:val="2"/>
                <w:sz w:val="21"/>
              </w:rPr>
              <w:tab/>
            </w:r>
            <w:r w:rsidR="00915D0C" w:rsidRPr="00BE6ABD">
              <w:rPr>
                <w:rStyle w:val="a9"/>
                <w:noProof/>
              </w:rPr>
              <w:t>PLCTOA7IPCADDR&lt;31:0&gt;</w:t>
            </w:r>
            <w:r w:rsidR="00915D0C">
              <w:rPr>
                <w:noProof/>
                <w:webHidden/>
              </w:rPr>
              <w:tab/>
            </w:r>
            <w:r>
              <w:rPr>
                <w:noProof/>
                <w:webHidden/>
              </w:rPr>
              <w:fldChar w:fldCharType="begin"/>
            </w:r>
            <w:r w:rsidR="00915D0C">
              <w:rPr>
                <w:noProof/>
                <w:webHidden/>
              </w:rPr>
              <w:instrText xml:space="preserve"> PAGEREF _Toc482273726 \h </w:instrText>
            </w:r>
          </w:ins>
          <w:r>
            <w:rPr>
              <w:noProof/>
              <w:webHidden/>
            </w:rPr>
          </w:r>
          <w:r>
            <w:rPr>
              <w:noProof/>
              <w:webHidden/>
            </w:rPr>
            <w:fldChar w:fldCharType="separate"/>
          </w:r>
          <w:ins w:id="521" w:author="yangy" w:date="2017-05-11T13:43:00Z">
            <w:r w:rsidR="00915D0C">
              <w:rPr>
                <w:noProof/>
                <w:webHidden/>
              </w:rPr>
              <w:t>91</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522" w:author="yangy" w:date="2017-05-11T13:43:00Z"/>
              <w:noProof/>
              <w:kern w:val="2"/>
              <w:sz w:val="21"/>
            </w:rPr>
          </w:pPr>
          <w:ins w:id="523"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"_Toc482273727"</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5.4.11.</w:t>
            </w:r>
            <w:r w:rsidR="00915D0C">
              <w:rPr>
                <w:noProof/>
                <w:kern w:val="2"/>
                <w:sz w:val="21"/>
              </w:rPr>
              <w:tab/>
            </w:r>
            <w:r w:rsidR="00915D0C" w:rsidRPr="00BE6ABD">
              <w:rPr>
                <w:rStyle w:val="a9"/>
                <w:noProof/>
              </w:rPr>
              <w:t>PLCTOA7IPCDATA0&lt;31:0&gt;</w:t>
            </w:r>
            <w:r w:rsidR="00915D0C">
              <w:rPr>
                <w:noProof/>
                <w:webHidden/>
              </w:rPr>
              <w:tab/>
            </w:r>
            <w:r>
              <w:rPr>
                <w:noProof/>
                <w:webHidden/>
              </w:rPr>
              <w:fldChar w:fldCharType="begin"/>
            </w:r>
            <w:r w:rsidR="00915D0C">
              <w:rPr>
                <w:noProof/>
                <w:webHidden/>
              </w:rPr>
              <w:instrText xml:space="preserve"> PAGEREF _Toc482273727 \h </w:instrText>
            </w:r>
          </w:ins>
          <w:r>
            <w:rPr>
              <w:noProof/>
              <w:webHidden/>
            </w:rPr>
          </w:r>
          <w:r>
            <w:rPr>
              <w:noProof/>
              <w:webHidden/>
            </w:rPr>
            <w:fldChar w:fldCharType="separate"/>
          </w:r>
          <w:ins w:id="524" w:author="yangy" w:date="2017-05-11T13:43:00Z">
            <w:r w:rsidR="00915D0C">
              <w:rPr>
                <w:noProof/>
                <w:webHidden/>
              </w:rPr>
              <w:t>92</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525" w:author="yangy" w:date="2017-05-11T13:43:00Z"/>
              <w:noProof/>
              <w:kern w:val="2"/>
              <w:sz w:val="21"/>
            </w:rPr>
          </w:pPr>
          <w:ins w:id="526"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"_Toc482273728"</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5.4.12.</w:t>
            </w:r>
            <w:r w:rsidR="00915D0C">
              <w:rPr>
                <w:noProof/>
                <w:kern w:val="2"/>
                <w:sz w:val="21"/>
              </w:rPr>
              <w:tab/>
            </w:r>
            <w:r w:rsidR="00915D0C" w:rsidRPr="00BE6ABD">
              <w:rPr>
                <w:rStyle w:val="a9"/>
                <w:noProof/>
              </w:rPr>
              <w:t>PLCTOA7IPCDATA1&lt;31:0&gt;</w:t>
            </w:r>
            <w:r w:rsidR="00915D0C">
              <w:rPr>
                <w:noProof/>
                <w:webHidden/>
              </w:rPr>
              <w:tab/>
            </w:r>
            <w:r>
              <w:rPr>
                <w:noProof/>
                <w:webHidden/>
              </w:rPr>
              <w:fldChar w:fldCharType="begin"/>
            </w:r>
            <w:r w:rsidR="00915D0C">
              <w:rPr>
                <w:noProof/>
                <w:webHidden/>
              </w:rPr>
              <w:instrText xml:space="preserve"> PAGEREF _Toc482273728 \h </w:instrText>
            </w:r>
          </w:ins>
          <w:r>
            <w:rPr>
              <w:noProof/>
              <w:webHidden/>
            </w:rPr>
          </w:r>
          <w:r>
            <w:rPr>
              <w:noProof/>
              <w:webHidden/>
            </w:rPr>
            <w:fldChar w:fldCharType="separate"/>
          </w:r>
          <w:ins w:id="527" w:author="yangy" w:date="2017-05-11T13:43:00Z">
            <w:r w:rsidR="00915D0C">
              <w:rPr>
                <w:noProof/>
                <w:webHidden/>
              </w:rPr>
              <w:t>92</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528" w:author="yangy" w:date="2017-05-11T13:43:00Z"/>
              <w:noProof/>
              <w:kern w:val="2"/>
              <w:sz w:val="21"/>
            </w:rPr>
          </w:pPr>
          <w:ins w:id="529"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"_Toc482273729"</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5.4.13.</w:t>
            </w:r>
            <w:r w:rsidR="00915D0C">
              <w:rPr>
                <w:noProof/>
                <w:kern w:val="2"/>
                <w:sz w:val="21"/>
              </w:rPr>
              <w:tab/>
            </w:r>
            <w:r w:rsidR="00915D0C" w:rsidRPr="00BE6ABD">
              <w:rPr>
                <w:rStyle w:val="a9"/>
                <w:noProof/>
              </w:rPr>
              <w:t>PLCTORFIPCCOMM&lt;31:0&gt;</w:t>
            </w:r>
            <w:r w:rsidR="00915D0C">
              <w:rPr>
                <w:noProof/>
                <w:webHidden/>
              </w:rPr>
              <w:tab/>
            </w:r>
            <w:r>
              <w:rPr>
                <w:noProof/>
                <w:webHidden/>
              </w:rPr>
              <w:fldChar w:fldCharType="begin"/>
            </w:r>
            <w:r w:rsidR="00915D0C">
              <w:rPr>
                <w:noProof/>
                <w:webHidden/>
              </w:rPr>
              <w:instrText xml:space="preserve"> PAGEREF _Toc482273729 \h </w:instrText>
            </w:r>
          </w:ins>
          <w:r>
            <w:rPr>
              <w:noProof/>
              <w:webHidden/>
            </w:rPr>
          </w:r>
          <w:r>
            <w:rPr>
              <w:noProof/>
              <w:webHidden/>
            </w:rPr>
            <w:fldChar w:fldCharType="separate"/>
          </w:r>
          <w:ins w:id="530" w:author="yangy" w:date="2017-05-11T13:43:00Z">
            <w:r w:rsidR="00915D0C">
              <w:rPr>
                <w:noProof/>
                <w:webHidden/>
              </w:rPr>
              <w:t>92</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531" w:author="yangy" w:date="2017-05-11T13:43:00Z"/>
              <w:noProof/>
              <w:kern w:val="2"/>
              <w:sz w:val="21"/>
            </w:rPr>
          </w:pPr>
          <w:ins w:id="532"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"_Toc482273730"</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5.4.14.</w:t>
            </w:r>
            <w:r w:rsidR="00915D0C">
              <w:rPr>
                <w:noProof/>
                <w:kern w:val="2"/>
                <w:sz w:val="21"/>
              </w:rPr>
              <w:tab/>
            </w:r>
            <w:r w:rsidR="00915D0C" w:rsidRPr="00BE6ABD">
              <w:rPr>
                <w:rStyle w:val="a9"/>
                <w:noProof/>
              </w:rPr>
              <w:t>PLCTORFIPCADDR&lt;31:0&gt;</w:t>
            </w:r>
            <w:r w:rsidR="00915D0C">
              <w:rPr>
                <w:noProof/>
                <w:webHidden/>
              </w:rPr>
              <w:tab/>
            </w:r>
            <w:r>
              <w:rPr>
                <w:noProof/>
                <w:webHidden/>
              </w:rPr>
              <w:fldChar w:fldCharType="begin"/>
            </w:r>
            <w:r w:rsidR="00915D0C">
              <w:rPr>
                <w:noProof/>
                <w:webHidden/>
              </w:rPr>
              <w:instrText xml:space="preserve"> PAGEREF _Toc482273730 \h </w:instrText>
            </w:r>
          </w:ins>
          <w:r>
            <w:rPr>
              <w:noProof/>
              <w:webHidden/>
            </w:rPr>
          </w:r>
          <w:r>
            <w:rPr>
              <w:noProof/>
              <w:webHidden/>
            </w:rPr>
            <w:fldChar w:fldCharType="separate"/>
          </w:r>
          <w:ins w:id="533" w:author="yangy" w:date="2017-05-11T13:43:00Z">
            <w:r w:rsidR="00915D0C">
              <w:rPr>
                <w:noProof/>
                <w:webHidden/>
              </w:rPr>
              <w:t>92</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534" w:author="yangy" w:date="2017-05-11T13:43:00Z"/>
              <w:noProof/>
              <w:kern w:val="2"/>
              <w:sz w:val="21"/>
            </w:rPr>
          </w:pPr>
          <w:ins w:id="535"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"_Toc482273731"</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5.4.15.</w:t>
            </w:r>
            <w:r w:rsidR="00915D0C">
              <w:rPr>
                <w:noProof/>
                <w:kern w:val="2"/>
                <w:sz w:val="21"/>
              </w:rPr>
              <w:tab/>
            </w:r>
            <w:r w:rsidR="00915D0C" w:rsidRPr="00BE6ABD">
              <w:rPr>
                <w:rStyle w:val="a9"/>
                <w:noProof/>
              </w:rPr>
              <w:t>PLCTORFIPCDATA0&lt;31:0&gt;</w:t>
            </w:r>
            <w:r w:rsidR="00915D0C">
              <w:rPr>
                <w:noProof/>
                <w:webHidden/>
              </w:rPr>
              <w:tab/>
            </w:r>
            <w:r>
              <w:rPr>
                <w:noProof/>
                <w:webHidden/>
              </w:rPr>
              <w:fldChar w:fldCharType="begin"/>
            </w:r>
            <w:r w:rsidR="00915D0C">
              <w:rPr>
                <w:noProof/>
                <w:webHidden/>
              </w:rPr>
              <w:instrText xml:space="preserve"> PAGEREF _Toc482273731 \h </w:instrText>
            </w:r>
          </w:ins>
          <w:r>
            <w:rPr>
              <w:noProof/>
              <w:webHidden/>
            </w:rPr>
          </w:r>
          <w:r>
            <w:rPr>
              <w:noProof/>
              <w:webHidden/>
            </w:rPr>
            <w:fldChar w:fldCharType="separate"/>
          </w:r>
          <w:ins w:id="536" w:author="yangy" w:date="2017-05-11T13:43:00Z">
            <w:r w:rsidR="00915D0C">
              <w:rPr>
                <w:noProof/>
                <w:webHidden/>
              </w:rPr>
              <w:t>92</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537" w:author="yangy" w:date="2017-05-11T13:43:00Z"/>
              <w:noProof/>
              <w:kern w:val="2"/>
              <w:sz w:val="21"/>
            </w:rPr>
          </w:pPr>
          <w:ins w:id="538"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"_Toc482273732"</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5.4.16.</w:t>
            </w:r>
            <w:r w:rsidR="00915D0C">
              <w:rPr>
                <w:noProof/>
                <w:kern w:val="2"/>
                <w:sz w:val="21"/>
              </w:rPr>
              <w:tab/>
            </w:r>
            <w:r w:rsidR="00915D0C" w:rsidRPr="00BE6ABD">
              <w:rPr>
                <w:rStyle w:val="a9"/>
                <w:noProof/>
              </w:rPr>
              <w:t>PLCTORFIPCDATA1&lt;31:0&gt;</w:t>
            </w:r>
            <w:r w:rsidR="00915D0C">
              <w:rPr>
                <w:noProof/>
                <w:webHidden/>
              </w:rPr>
              <w:tab/>
            </w:r>
            <w:r>
              <w:rPr>
                <w:noProof/>
                <w:webHidden/>
              </w:rPr>
              <w:fldChar w:fldCharType="begin"/>
            </w:r>
            <w:r w:rsidR="00915D0C">
              <w:rPr>
                <w:noProof/>
                <w:webHidden/>
              </w:rPr>
              <w:instrText xml:space="preserve"> PAGEREF _Toc482273732 \h </w:instrText>
            </w:r>
          </w:ins>
          <w:r>
            <w:rPr>
              <w:noProof/>
              <w:webHidden/>
            </w:rPr>
          </w:r>
          <w:r>
            <w:rPr>
              <w:noProof/>
              <w:webHidden/>
            </w:rPr>
            <w:fldChar w:fldCharType="separate"/>
          </w:r>
          <w:ins w:id="539" w:author="yangy" w:date="2017-05-11T13:43:00Z">
            <w:r w:rsidR="00915D0C">
              <w:rPr>
                <w:noProof/>
                <w:webHidden/>
              </w:rPr>
              <w:t>93</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540" w:author="yangy" w:date="2017-05-11T13:43:00Z"/>
              <w:noProof/>
              <w:kern w:val="2"/>
              <w:sz w:val="21"/>
            </w:rPr>
          </w:pPr>
          <w:ins w:id="541" w:author="yangy" w:date="2017-05-11T13:43:00Z">
            <w:r w:rsidRPr="00BE6ABD">
              <w:rPr>
                <w:rStyle w:val="a9"/>
                <w:noProof/>
              </w:rPr>
              <w:lastRenderedPageBreak/>
              <w:fldChar w:fldCharType="begin"/>
            </w:r>
            <w:r w:rsidR="00915D0C" w:rsidRPr="00BE6ABD">
              <w:rPr>
                <w:rStyle w:val="a9"/>
                <w:noProof/>
              </w:rPr>
              <w:instrText xml:space="preserve"> </w:instrText>
            </w:r>
            <w:r w:rsidR="00915D0C">
              <w:rPr>
                <w:noProof/>
              </w:rPr>
              <w:instrText>HYPERLINK \l "_Toc482273733"</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5.4.17.</w:t>
            </w:r>
            <w:r w:rsidR="00915D0C">
              <w:rPr>
                <w:noProof/>
                <w:kern w:val="2"/>
                <w:sz w:val="21"/>
              </w:rPr>
              <w:tab/>
            </w:r>
            <w:r w:rsidR="00915D0C" w:rsidRPr="00BE6ABD">
              <w:rPr>
                <w:rStyle w:val="a9"/>
                <w:noProof/>
              </w:rPr>
              <w:t>IPCTMRSCALER &lt;31:0&gt;</w:t>
            </w:r>
            <w:r w:rsidR="00915D0C">
              <w:rPr>
                <w:noProof/>
                <w:webHidden/>
              </w:rPr>
              <w:tab/>
            </w:r>
            <w:r>
              <w:rPr>
                <w:noProof/>
                <w:webHidden/>
              </w:rPr>
              <w:fldChar w:fldCharType="begin"/>
            </w:r>
            <w:r w:rsidR="00915D0C">
              <w:rPr>
                <w:noProof/>
                <w:webHidden/>
              </w:rPr>
              <w:instrText xml:space="preserve"> PAGEREF _Toc482273733 \h </w:instrText>
            </w:r>
          </w:ins>
          <w:r>
            <w:rPr>
              <w:noProof/>
              <w:webHidden/>
            </w:rPr>
          </w:r>
          <w:r>
            <w:rPr>
              <w:noProof/>
              <w:webHidden/>
            </w:rPr>
            <w:fldChar w:fldCharType="separate"/>
          </w:r>
          <w:ins w:id="542" w:author="yangy" w:date="2017-05-11T13:43:00Z">
            <w:r w:rsidR="00915D0C">
              <w:rPr>
                <w:noProof/>
                <w:webHidden/>
              </w:rPr>
              <w:t>93</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543" w:author="yangy" w:date="2017-05-11T13:43:00Z"/>
              <w:noProof/>
              <w:kern w:val="2"/>
              <w:sz w:val="21"/>
            </w:rPr>
          </w:pPr>
          <w:ins w:id="544"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"_Toc482273734"</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5.4.18.</w:t>
            </w:r>
            <w:r w:rsidR="00915D0C">
              <w:rPr>
                <w:noProof/>
                <w:kern w:val="2"/>
                <w:sz w:val="21"/>
              </w:rPr>
              <w:tab/>
            </w:r>
            <w:r w:rsidR="00915D0C" w:rsidRPr="00BE6ABD">
              <w:rPr>
                <w:rStyle w:val="a9"/>
                <w:noProof/>
              </w:rPr>
              <w:t>IPCCOUNTERL &lt;31:0&gt;</w:t>
            </w:r>
            <w:r w:rsidR="00915D0C">
              <w:rPr>
                <w:noProof/>
                <w:webHidden/>
              </w:rPr>
              <w:tab/>
            </w:r>
            <w:r>
              <w:rPr>
                <w:noProof/>
                <w:webHidden/>
              </w:rPr>
              <w:fldChar w:fldCharType="begin"/>
            </w:r>
            <w:r w:rsidR="00915D0C">
              <w:rPr>
                <w:noProof/>
                <w:webHidden/>
              </w:rPr>
              <w:instrText xml:space="preserve"> PAGEREF _Toc482273734 \h </w:instrText>
            </w:r>
          </w:ins>
          <w:r>
            <w:rPr>
              <w:noProof/>
              <w:webHidden/>
            </w:rPr>
          </w:r>
          <w:r>
            <w:rPr>
              <w:noProof/>
              <w:webHidden/>
            </w:rPr>
            <w:fldChar w:fldCharType="separate"/>
          </w:r>
          <w:ins w:id="545" w:author="yangy" w:date="2017-05-11T13:43:00Z">
            <w:r w:rsidR="00915D0C">
              <w:rPr>
                <w:noProof/>
                <w:webHidden/>
              </w:rPr>
              <w:t>93</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546" w:author="yangy" w:date="2017-05-11T13:43:00Z"/>
              <w:noProof/>
              <w:kern w:val="2"/>
              <w:sz w:val="21"/>
            </w:rPr>
          </w:pPr>
          <w:ins w:id="547"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"_Toc482273735"</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5.4.19.</w:t>
            </w:r>
            <w:r w:rsidR="00915D0C">
              <w:rPr>
                <w:noProof/>
                <w:kern w:val="2"/>
                <w:sz w:val="21"/>
              </w:rPr>
              <w:tab/>
            </w:r>
            <w:r w:rsidR="00915D0C" w:rsidRPr="00BE6ABD">
              <w:rPr>
                <w:rStyle w:val="a9"/>
                <w:noProof/>
              </w:rPr>
              <w:t>IPCCOUNTERH &lt;31:0&gt;</w:t>
            </w:r>
            <w:r w:rsidR="00915D0C">
              <w:rPr>
                <w:noProof/>
                <w:webHidden/>
              </w:rPr>
              <w:tab/>
            </w:r>
            <w:r>
              <w:rPr>
                <w:noProof/>
                <w:webHidden/>
              </w:rPr>
              <w:fldChar w:fldCharType="begin"/>
            </w:r>
            <w:r w:rsidR="00915D0C">
              <w:rPr>
                <w:noProof/>
                <w:webHidden/>
              </w:rPr>
              <w:instrText xml:space="preserve"> PAGEREF _Toc482273735 \h </w:instrText>
            </w:r>
          </w:ins>
          <w:r>
            <w:rPr>
              <w:noProof/>
              <w:webHidden/>
            </w:rPr>
          </w:r>
          <w:r>
            <w:rPr>
              <w:noProof/>
              <w:webHidden/>
            </w:rPr>
            <w:fldChar w:fldCharType="separate"/>
          </w:r>
          <w:ins w:id="548" w:author="yangy" w:date="2017-05-11T13:43:00Z">
            <w:r w:rsidR="00915D0C">
              <w:rPr>
                <w:noProof/>
                <w:webHidden/>
              </w:rPr>
              <w:t>93</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549" w:author="yangy" w:date="2017-05-11T13:43:00Z"/>
              <w:noProof/>
              <w:kern w:val="2"/>
              <w:sz w:val="21"/>
            </w:rPr>
          </w:pPr>
          <w:ins w:id="550"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"_Toc482273736"</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5.4.20.</w:t>
            </w:r>
            <w:r w:rsidR="00915D0C">
              <w:rPr>
                <w:noProof/>
                <w:kern w:val="2"/>
                <w:sz w:val="21"/>
              </w:rPr>
              <w:tab/>
            </w:r>
            <w:r w:rsidR="00915D0C" w:rsidRPr="00BE6ABD">
              <w:rPr>
                <w:rStyle w:val="a9"/>
                <w:noProof/>
              </w:rPr>
              <w:t>IPCTMRCONT &lt;31:0&gt;</w:t>
            </w:r>
            <w:r w:rsidR="00915D0C">
              <w:rPr>
                <w:noProof/>
                <w:webHidden/>
              </w:rPr>
              <w:tab/>
            </w:r>
            <w:r>
              <w:rPr>
                <w:noProof/>
                <w:webHidden/>
              </w:rPr>
              <w:fldChar w:fldCharType="begin"/>
            </w:r>
            <w:r w:rsidR="00915D0C">
              <w:rPr>
                <w:noProof/>
                <w:webHidden/>
              </w:rPr>
              <w:instrText xml:space="preserve"> PAGEREF _Toc482273736 \h </w:instrText>
            </w:r>
          </w:ins>
          <w:r>
            <w:rPr>
              <w:noProof/>
              <w:webHidden/>
            </w:rPr>
          </w:r>
          <w:r>
            <w:rPr>
              <w:noProof/>
              <w:webHidden/>
            </w:rPr>
            <w:fldChar w:fldCharType="separate"/>
          </w:r>
          <w:ins w:id="551" w:author="yangy" w:date="2017-05-11T13:43:00Z">
            <w:r w:rsidR="00915D0C">
              <w:rPr>
                <w:noProof/>
                <w:webHidden/>
              </w:rPr>
              <w:t>94</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552" w:author="yangy" w:date="2017-05-11T13:43:00Z"/>
              <w:noProof/>
              <w:kern w:val="2"/>
              <w:sz w:val="21"/>
            </w:rPr>
          </w:pPr>
          <w:ins w:id="553"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"_Toc482273737"</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5.4.21.</w:t>
            </w:r>
            <w:r w:rsidR="00915D0C">
              <w:rPr>
                <w:noProof/>
                <w:kern w:val="2"/>
                <w:sz w:val="21"/>
              </w:rPr>
              <w:tab/>
            </w:r>
            <w:r w:rsidR="00915D0C" w:rsidRPr="00BE6ABD">
              <w:rPr>
                <w:rStyle w:val="a9"/>
                <w:noProof/>
              </w:rPr>
              <w:t>SRMSEL0&lt;31:0&gt;</w:t>
            </w:r>
            <w:r w:rsidR="00915D0C">
              <w:rPr>
                <w:noProof/>
                <w:webHidden/>
              </w:rPr>
              <w:tab/>
            </w:r>
            <w:r>
              <w:rPr>
                <w:noProof/>
                <w:webHidden/>
              </w:rPr>
              <w:fldChar w:fldCharType="begin"/>
            </w:r>
            <w:r w:rsidR="00915D0C">
              <w:rPr>
                <w:noProof/>
                <w:webHidden/>
              </w:rPr>
              <w:instrText xml:space="preserve"> PAGEREF _Toc482273737 \h </w:instrText>
            </w:r>
          </w:ins>
          <w:r>
            <w:rPr>
              <w:noProof/>
              <w:webHidden/>
            </w:rPr>
          </w:r>
          <w:r>
            <w:rPr>
              <w:noProof/>
              <w:webHidden/>
            </w:rPr>
            <w:fldChar w:fldCharType="separate"/>
          </w:r>
          <w:ins w:id="554" w:author="yangy" w:date="2017-05-11T13:43:00Z">
            <w:r w:rsidR="00915D0C">
              <w:rPr>
                <w:noProof/>
                <w:webHidden/>
              </w:rPr>
              <w:t>94</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555" w:author="yangy" w:date="2017-05-11T13:43:00Z"/>
              <w:noProof/>
              <w:kern w:val="2"/>
              <w:sz w:val="21"/>
            </w:rPr>
          </w:pPr>
          <w:ins w:id="556"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"_Toc482273738"</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5.4.22.</w:t>
            </w:r>
            <w:r w:rsidR="00915D0C">
              <w:rPr>
                <w:noProof/>
                <w:kern w:val="2"/>
                <w:sz w:val="21"/>
              </w:rPr>
              <w:tab/>
            </w:r>
            <w:r w:rsidR="00915D0C" w:rsidRPr="00BE6ABD">
              <w:rPr>
                <w:rStyle w:val="a9"/>
                <w:noProof/>
              </w:rPr>
              <w:t>SRMSEL1&lt;31:0&gt;</w:t>
            </w:r>
            <w:r w:rsidR="00915D0C">
              <w:rPr>
                <w:noProof/>
                <w:webHidden/>
              </w:rPr>
              <w:tab/>
            </w:r>
            <w:r>
              <w:rPr>
                <w:noProof/>
                <w:webHidden/>
              </w:rPr>
              <w:fldChar w:fldCharType="begin"/>
            </w:r>
            <w:r w:rsidR="00915D0C">
              <w:rPr>
                <w:noProof/>
                <w:webHidden/>
              </w:rPr>
              <w:instrText xml:space="preserve"> PAGEREF _Toc482273738 \h </w:instrText>
            </w:r>
          </w:ins>
          <w:r>
            <w:rPr>
              <w:noProof/>
              <w:webHidden/>
            </w:rPr>
          </w:r>
          <w:r>
            <w:rPr>
              <w:noProof/>
              <w:webHidden/>
            </w:rPr>
            <w:fldChar w:fldCharType="separate"/>
          </w:r>
          <w:ins w:id="557" w:author="yangy" w:date="2017-05-11T13:43:00Z">
            <w:r w:rsidR="00915D0C">
              <w:rPr>
                <w:noProof/>
                <w:webHidden/>
              </w:rPr>
              <w:t>95</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558" w:author="yangy" w:date="2017-05-11T13:43:00Z"/>
              <w:noProof/>
              <w:kern w:val="2"/>
              <w:sz w:val="21"/>
            </w:rPr>
          </w:pPr>
          <w:ins w:id="559"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"_Toc482273739"</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5.4.23.</w:t>
            </w:r>
            <w:r w:rsidR="00915D0C">
              <w:rPr>
                <w:noProof/>
                <w:kern w:val="2"/>
                <w:sz w:val="21"/>
              </w:rPr>
              <w:tab/>
            </w:r>
            <w:r w:rsidR="00915D0C" w:rsidRPr="00BE6ABD">
              <w:rPr>
                <w:rStyle w:val="a9"/>
                <w:noProof/>
              </w:rPr>
              <w:t>PLCTOA7IPCSET&lt;15:0&gt;</w:t>
            </w:r>
            <w:r w:rsidR="00915D0C">
              <w:rPr>
                <w:noProof/>
                <w:webHidden/>
              </w:rPr>
              <w:tab/>
            </w:r>
            <w:r>
              <w:rPr>
                <w:noProof/>
                <w:webHidden/>
              </w:rPr>
              <w:fldChar w:fldCharType="begin"/>
            </w:r>
            <w:r w:rsidR="00915D0C">
              <w:rPr>
                <w:noProof/>
                <w:webHidden/>
              </w:rPr>
              <w:instrText xml:space="preserve"> PAGEREF _Toc482273739 \h </w:instrText>
            </w:r>
          </w:ins>
          <w:r>
            <w:rPr>
              <w:noProof/>
              <w:webHidden/>
            </w:rPr>
          </w:r>
          <w:r>
            <w:rPr>
              <w:noProof/>
              <w:webHidden/>
            </w:rPr>
            <w:fldChar w:fldCharType="separate"/>
          </w:r>
          <w:ins w:id="560" w:author="yangy" w:date="2017-05-11T13:43:00Z">
            <w:r w:rsidR="00915D0C">
              <w:rPr>
                <w:noProof/>
                <w:webHidden/>
              </w:rPr>
              <w:t>96</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561" w:author="yangy" w:date="2017-05-11T13:43:00Z"/>
              <w:noProof/>
              <w:kern w:val="2"/>
              <w:sz w:val="21"/>
            </w:rPr>
          </w:pPr>
          <w:ins w:id="562"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"_Toc482273740"</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5.4.24.</w:t>
            </w:r>
            <w:r w:rsidR="00915D0C">
              <w:rPr>
                <w:noProof/>
                <w:kern w:val="2"/>
                <w:sz w:val="21"/>
              </w:rPr>
              <w:tab/>
            </w:r>
            <w:r w:rsidR="00915D0C" w:rsidRPr="00BE6ABD">
              <w:rPr>
                <w:rStyle w:val="a9"/>
                <w:noProof/>
              </w:rPr>
              <w:t>PLCTOA7IPCCLR&lt;15:0&gt;</w:t>
            </w:r>
            <w:r w:rsidR="00915D0C">
              <w:rPr>
                <w:noProof/>
                <w:webHidden/>
              </w:rPr>
              <w:tab/>
            </w:r>
            <w:r>
              <w:rPr>
                <w:noProof/>
                <w:webHidden/>
              </w:rPr>
              <w:fldChar w:fldCharType="begin"/>
            </w:r>
            <w:r w:rsidR="00915D0C">
              <w:rPr>
                <w:noProof/>
                <w:webHidden/>
              </w:rPr>
              <w:instrText xml:space="preserve"> PAGEREF _Toc482273740 \h </w:instrText>
            </w:r>
          </w:ins>
          <w:r>
            <w:rPr>
              <w:noProof/>
              <w:webHidden/>
            </w:rPr>
          </w:r>
          <w:r>
            <w:rPr>
              <w:noProof/>
              <w:webHidden/>
            </w:rPr>
            <w:fldChar w:fldCharType="separate"/>
          </w:r>
          <w:ins w:id="563" w:author="yangy" w:date="2017-05-11T13:43:00Z">
            <w:r w:rsidR="00915D0C">
              <w:rPr>
                <w:noProof/>
                <w:webHidden/>
              </w:rPr>
              <w:t>97</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564" w:author="yangy" w:date="2017-05-11T13:43:00Z"/>
              <w:noProof/>
              <w:kern w:val="2"/>
              <w:sz w:val="21"/>
            </w:rPr>
          </w:pPr>
          <w:ins w:id="565"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"_Toc482273741"</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5.4.25.</w:t>
            </w:r>
            <w:r w:rsidR="00915D0C">
              <w:rPr>
                <w:noProof/>
                <w:kern w:val="2"/>
                <w:sz w:val="21"/>
              </w:rPr>
              <w:tab/>
            </w:r>
            <w:r w:rsidR="00915D0C" w:rsidRPr="00BE6ABD">
              <w:rPr>
                <w:rStyle w:val="a9"/>
                <w:noProof/>
              </w:rPr>
              <w:t>PLCTOA7IPCFLG&lt;15:0&gt;</w:t>
            </w:r>
            <w:r w:rsidR="00915D0C">
              <w:rPr>
                <w:noProof/>
                <w:webHidden/>
              </w:rPr>
              <w:tab/>
            </w:r>
            <w:r>
              <w:rPr>
                <w:noProof/>
                <w:webHidden/>
              </w:rPr>
              <w:fldChar w:fldCharType="begin"/>
            </w:r>
            <w:r w:rsidR="00915D0C">
              <w:rPr>
                <w:noProof/>
                <w:webHidden/>
              </w:rPr>
              <w:instrText xml:space="preserve"> PAGEREF _Toc482273741 \h </w:instrText>
            </w:r>
          </w:ins>
          <w:r>
            <w:rPr>
              <w:noProof/>
              <w:webHidden/>
            </w:rPr>
          </w:r>
          <w:r>
            <w:rPr>
              <w:noProof/>
              <w:webHidden/>
            </w:rPr>
            <w:fldChar w:fldCharType="separate"/>
          </w:r>
          <w:ins w:id="566" w:author="yangy" w:date="2017-05-11T13:43:00Z">
            <w:r w:rsidR="00915D0C">
              <w:rPr>
                <w:noProof/>
                <w:webHidden/>
              </w:rPr>
              <w:t>98</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567" w:author="yangy" w:date="2017-05-11T13:43:00Z"/>
              <w:noProof/>
              <w:kern w:val="2"/>
              <w:sz w:val="21"/>
            </w:rPr>
          </w:pPr>
          <w:ins w:id="568"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"_Toc482273742"</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5.4.26.</w:t>
            </w:r>
            <w:r w:rsidR="00915D0C">
              <w:rPr>
                <w:noProof/>
                <w:kern w:val="2"/>
                <w:sz w:val="21"/>
              </w:rPr>
              <w:tab/>
            </w:r>
            <w:r w:rsidR="00915D0C" w:rsidRPr="00BE6ABD">
              <w:rPr>
                <w:rStyle w:val="a9"/>
                <w:noProof/>
              </w:rPr>
              <w:t>A7TOPLCIPCACK&lt;15:0&gt;</w:t>
            </w:r>
            <w:r w:rsidR="00915D0C">
              <w:rPr>
                <w:noProof/>
                <w:webHidden/>
              </w:rPr>
              <w:tab/>
            </w:r>
            <w:r>
              <w:rPr>
                <w:noProof/>
                <w:webHidden/>
              </w:rPr>
              <w:fldChar w:fldCharType="begin"/>
            </w:r>
            <w:r w:rsidR="00915D0C">
              <w:rPr>
                <w:noProof/>
                <w:webHidden/>
              </w:rPr>
              <w:instrText xml:space="preserve"> PAGEREF _Toc482273742 \h </w:instrText>
            </w:r>
          </w:ins>
          <w:r>
            <w:rPr>
              <w:noProof/>
              <w:webHidden/>
            </w:rPr>
          </w:r>
          <w:r>
            <w:rPr>
              <w:noProof/>
              <w:webHidden/>
            </w:rPr>
            <w:fldChar w:fldCharType="separate"/>
          </w:r>
          <w:ins w:id="569" w:author="yangy" w:date="2017-05-11T13:43:00Z">
            <w:r w:rsidR="00915D0C">
              <w:rPr>
                <w:noProof/>
                <w:webHidden/>
              </w:rPr>
              <w:t>100</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570" w:author="yangy" w:date="2017-05-11T13:43:00Z"/>
              <w:noProof/>
              <w:kern w:val="2"/>
              <w:sz w:val="21"/>
            </w:rPr>
          </w:pPr>
          <w:ins w:id="571"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"_Toc482273743"</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5.4.27.</w:t>
            </w:r>
            <w:r w:rsidR="00915D0C">
              <w:rPr>
                <w:noProof/>
                <w:kern w:val="2"/>
                <w:sz w:val="21"/>
              </w:rPr>
              <w:tab/>
            </w:r>
            <w:r w:rsidR="00915D0C" w:rsidRPr="00BE6ABD">
              <w:rPr>
                <w:rStyle w:val="a9"/>
                <w:noProof/>
              </w:rPr>
              <w:t>A7TOPLCIPCSTS&lt;15:0&gt;</w:t>
            </w:r>
            <w:r w:rsidR="00915D0C">
              <w:rPr>
                <w:noProof/>
                <w:webHidden/>
              </w:rPr>
              <w:tab/>
            </w:r>
            <w:r>
              <w:rPr>
                <w:noProof/>
                <w:webHidden/>
              </w:rPr>
              <w:fldChar w:fldCharType="begin"/>
            </w:r>
            <w:r w:rsidR="00915D0C">
              <w:rPr>
                <w:noProof/>
                <w:webHidden/>
              </w:rPr>
              <w:instrText xml:space="preserve"> PAGEREF _Toc482273743 \h </w:instrText>
            </w:r>
          </w:ins>
          <w:r>
            <w:rPr>
              <w:noProof/>
              <w:webHidden/>
            </w:rPr>
          </w:r>
          <w:r>
            <w:rPr>
              <w:noProof/>
              <w:webHidden/>
            </w:rPr>
            <w:fldChar w:fldCharType="separate"/>
          </w:r>
          <w:ins w:id="572" w:author="yangy" w:date="2017-05-11T13:43:00Z">
            <w:r w:rsidR="00915D0C">
              <w:rPr>
                <w:noProof/>
                <w:webHidden/>
              </w:rPr>
              <w:t>101</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573" w:author="yangy" w:date="2017-05-11T13:43:00Z"/>
              <w:noProof/>
              <w:kern w:val="2"/>
              <w:sz w:val="21"/>
            </w:rPr>
          </w:pPr>
          <w:ins w:id="574"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"_Toc482273744"</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5.4.28.</w:t>
            </w:r>
            <w:r w:rsidR="00915D0C">
              <w:rPr>
                <w:noProof/>
                <w:kern w:val="2"/>
                <w:sz w:val="21"/>
              </w:rPr>
              <w:tab/>
            </w:r>
            <w:r w:rsidR="00915D0C" w:rsidRPr="00BE6ABD">
              <w:rPr>
                <w:rStyle w:val="a9"/>
                <w:noProof/>
              </w:rPr>
              <w:t>PLCTORFIPCSET&lt;15:0&gt;</w:t>
            </w:r>
            <w:r w:rsidR="00915D0C">
              <w:rPr>
                <w:noProof/>
                <w:webHidden/>
              </w:rPr>
              <w:tab/>
            </w:r>
            <w:r>
              <w:rPr>
                <w:noProof/>
                <w:webHidden/>
              </w:rPr>
              <w:fldChar w:fldCharType="begin"/>
            </w:r>
            <w:r w:rsidR="00915D0C">
              <w:rPr>
                <w:noProof/>
                <w:webHidden/>
              </w:rPr>
              <w:instrText xml:space="preserve"> PAGEREF _Toc482273744 \h </w:instrText>
            </w:r>
          </w:ins>
          <w:r>
            <w:rPr>
              <w:noProof/>
              <w:webHidden/>
            </w:rPr>
          </w:r>
          <w:r>
            <w:rPr>
              <w:noProof/>
              <w:webHidden/>
            </w:rPr>
            <w:fldChar w:fldCharType="separate"/>
          </w:r>
          <w:ins w:id="575" w:author="yangy" w:date="2017-05-11T13:43:00Z">
            <w:r w:rsidR="00915D0C">
              <w:rPr>
                <w:noProof/>
                <w:webHidden/>
              </w:rPr>
              <w:t>103</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576" w:author="yangy" w:date="2017-05-11T13:43:00Z"/>
              <w:noProof/>
              <w:kern w:val="2"/>
              <w:sz w:val="21"/>
            </w:rPr>
          </w:pPr>
          <w:ins w:id="577"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"_Toc482273745"</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5.4.29.</w:t>
            </w:r>
            <w:r w:rsidR="00915D0C">
              <w:rPr>
                <w:noProof/>
                <w:kern w:val="2"/>
                <w:sz w:val="21"/>
              </w:rPr>
              <w:tab/>
            </w:r>
            <w:r w:rsidR="00915D0C" w:rsidRPr="00BE6ABD">
              <w:rPr>
                <w:rStyle w:val="a9"/>
                <w:noProof/>
              </w:rPr>
              <w:t>PLCTORFIPCCLR&lt;15:0&gt;</w:t>
            </w:r>
            <w:r w:rsidR="00915D0C">
              <w:rPr>
                <w:noProof/>
                <w:webHidden/>
              </w:rPr>
              <w:tab/>
            </w:r>
            <w:r>
              <w:rPr>
                <w:noProof/>
                <w:webHidden/>
              </w:rPr>
              <w:fldChar w:fldCharType="begin"/>
            </w:r>
            <w:r w:rsidR="00915D0C">
              <w:rPr>
                <w:noProof/>
                <w:webHidden/>
              </w:rPr>
              <w:instrText xml:space="preserve"> PAGEREF _Toc482273745 \h </w:instrText>
            </w:r>
          </w:ins>
          <w:r>
            <w:rPr>
              <w:noProof/>
              <w:webHidden/>
            </w:rPr>
          </w:r>
          <w:r>
            <w:rPr>
              <w:noProof/>
              <w:webHidden/>
            </w:rPr>
            <w:fldChar w:fldCharType="separate"/>
          </w:r>
          <w:ins w:id="578" w:author="yangy" w:date="2017-05-11T13:43:00Z">
            <w:r w:rsidR="00915D0C">
              <w:rPr>
                <w:noProof/>
                <w:webHidden/>
              </w:rPr>
              <w:t>104</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579" w:author="yangy" w:date="2017-05-11T13:43:00Z"/>
              <w:noProof/>
              <w:kern w:val="2"/>
              <w:sz w:val="21"/>
            </w:rPr>
          </w:pPr>
          <w:ins w:id="580"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"_Toc482273746"</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5.4.30.</w:t>
            </w:r>
            <w:r w:rsidR="00915D0C">
              <w:rPr>
                <w:noProof/>
                <w:kern w:val="2"/>
                <w:sz w:val="21"/>
              </w:rPr>
              <w:tab/>
            </w:r>
            <w:r w:rsidR="00915D0C" w:rsidRPr="00BE6ABD">
              <w:rPr>
                <w:rStyle w:val="a9"/>
                <w:noProof/>
              </w:rPr>
              <w:t>PLCTORFIPCFLG&lt;15:0&gt;</w:t>
            </w:r>
            <w:r w:rsidR="00915D0C">
              <w:rPr>
                <w:noProof/>
                <w:webHidden/>
              </w:rPr>
              <w:tab/>
            </w:r>
            <w:r>
              <w:rPr>
                <w:noProof/>
                <w:webHidden/>
              </w:rPr>
              <w:fldChar w:fldCharType="begin"/>
            </w:r>
            <w:r w:rsidR="00915D0C">
              <w:rPr>
                <w:noProof/>
                <w:webHidden/>
              </w:rPr>
              <w:instrText xml:space="preserve"> PAGEREF _Toc482273746 \h </w:instrText>
            </w:r>
          </w:ins>
          <w:r>
            <w:rPr>
              <w:noProof/>
              <w:webHidden/>
            </w:rPr>
          </w:r>
          <w:r>
            <w:rPr>
              <w:noProof/>
              <w:webHidden/>
            </w:rPr>
            <w:fldChar w:fldCharType="separate"/>
          </w:r>
          <w:ins w:id="581" w:author="yangy" w:date="2017-05-11T13:43:00Z">
            <w:r w:rsidR="00915D0C">
              <w:rPr>
                <w:noProof/>
                <w:webHidden/>
              </w:rPr>
              <w:t>105</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582" w:author="yangy" w:date="2017-05-11T13:43:00Z"/>
              <w:noProof/>
              <w:kern w:val="2"/>
              <w:sz w:val="21"/>
            </w:rPr>
          </w:pPr>
          <w:ins w:id="583"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"_Toc482273747"</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5.4.31.</w:t>
            </w:r>
            <w:r w:rsidR="00915D0C">
              <w:rPr>
                <w:noProof/>
                <w:kern w:val="2"/>
                <w:sz w:val="21"/>
              </w:rPr>
              <w:tab/>
            </w:r>
            <w:r w:rsidR="00915D0C" w:rsidRPr="00BE6ABD">
              <w:rPr>
                <w:rStyle w:val="a9"/>
                <w:noProof/>
              </w:rPr>
              <w:t>RFTOPLCIPCACK&lt;15:0&gt;</w:t>
            </w:r>
            <w:r w:rsidR="00915D0C">
              <w:rPr>
                <w:noProof/>
                <w:webHidden/>
              </w:rPr>
              <w:tab/>
            </w:r>
            <w:r>
              <w:rPr>
                <w:noProof/>
                <w:webHidden/>
              </w:rPr>
              <w:fldChar w:fldCharType="begin"/>
            </w:r>
            <w:r w:rsidR="00915D0C">
              <w:rPr>
                <w:noProof/>
                <w:webHidden/>
              </w:rPr>
              <w:instrText xml:space="preserve"> PAGEREF _Toc482273747 \h </w:instrText>
            </w:r>
          </w:ins>
          <w:r>
            <w:rPr>
              <w:noProof/>
              <w:webHidden/>
            </w:rPr>
          </w:r>
          <w:r>
            <w:rPr>
              <w:noProof/>
              <w:webHidden/>
            </w:rPr>
            <w:fldChar w:fldCharType="separate"/>
          </w:r>
          <w:ins w:id="584" w:author="yangy" w:date="2017-05-11T13:43:00Z">
            <w:r w:rsidR="00915D0C">
              <w:rPr>
                <w:noProof/>
                <w:webHidden/>
              </w:rPr>
              <w:t>107</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585" w:author="yangy" w:date="2017-05-11T13:43:00Z"/>
              <w:noProof/>
              <w:kern w:val="2"/>
              <w:sz w:val="21"/>
            </w:rPr>
          </w:pPr>
          <w:ins w:id="586"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"_Toc482273748"</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5.4.32.</w:t>
            </w:r>
            <w:r w:rsidR="00915D0C">
              <w:rPr>
                <w:noProof/>
                <w:kern w:val="2"/>
                <w:sz w:val="21"/>
              </w:rPr>
              <w:tab/>
            </w:r>
            <w:r w:rsidR="00915D0C" w:rsidRPr="00BE6ABD">
              <w:rPr>
                <w:rStyle w:val="a9"/>
                <w:noProof/>
              </w:rPr>
              <w:t>RFTOPLCIPCSTS&lt;15:0&gt;</w:t>
            </w:r>
            <w:r w:rsidR="00915D0C">
              <w:rPr>
                <w:noProof/>
                <w:webHidden/>
              </w:rPr>
              <w:tab/>
            </w:r>
            <w:r>
              <w:rPr>
                <w:noProof/>
                <w:webHidden/>
              </w:rPr>
              <w:fldChar w:fldCharType="begin"/>
            </w:r>
            <w:r w:rsidR="00915D0C">
              <w:rPr>
                <w:noProof/>
                <w:webHidden/>
              </w:rPr>
              <w:instrText xml:space="preserve"> PAGEREF _Toc482273748 \h </w:instrText>
            </w:r>
          </w:ins>
          <w:r>
            <w:rPr>
              <w:noProof/>
              <w:webHidden/>
            </w:rPr>
          </w:r>
          <w:r>
            <w:rPr>
              <w:noProof/>
              <w:webHidden/>
            </w:rPr>
            <w:fldChar w:fldCharType="separate"/>
          </w:r>
          <w:ins w:id="587" w:author="yangy" w:date="2017-05-11T13:43:00Z">
            <w:r w:rsidR="00915D0C">
              <w:rPr>
                <w:noProof/>
                <w:webHidden/>
              </w:rPr>
              <w:t>108</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588" w:author="yangy" w:date="2017-05-11T13:43:00Z"/>
              <w:noProof/>
              <w:kern w:val="2"/>
              <w:sz w:val="21"/>
            </w:rPr>
          </w:pPr>
          <w:ins w:id="589"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"_Toc482273749"</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5.4.33.</w:t>
            </w:r>
            <w:r w:rsidR="00915D0C">
              <w:rPr>
                <w:noProof/>
                <w:kern w:val="2"/>
                <w:sz w:val="21"/>
              </w:rPr>
              <w:tab/>
            </w:r>
            <w:r w:rsidR="00915D0C" w:rsidRPr="00BE6ABD">
              <w:rPr>
                <w:rStyle w:val="a9"/>
                <w:noProof/>
              </w:rPr>
              <w:t>A7TOPLCIPCTEST&lt;31:0&gt;</w:t>
            </w:r>
            <w:r w:rsidR="00915D0C">
              <w:rPr>
                <w:noProof/>
                <w:webHidden/>
              </w:rPr>
              <w:tab/>
            </w:r>
            <w:r>
              <w:rPr>
                <w:noProof/>
                <w:webHidden/>
              </w:rPr>
              <w:fldChar w:fldCharType="begin"/>
            </w:r>
            <w:r w:rsidR="00915D0C">
              <w:rPr>
                <w:noProof/>
                <w:webHidden/>
              </w:rPr>
              <w:instrText xml:space="preserve"> PAGEREF _Toc482273749 \h </w:instrText>
            </w:r>
          </w:ins>
          <w:r>
            <w:rPr>
              <w:noProof/>
              <w:webHidden/>
            </w:rPr>
          </w:r>
          <w:r>
            <w:rPr>
              <w:noProof/>
              <w:webHidden/>
            </w:rPr>
            <w:fldChar w:fldCharType="separate"/>
          </w:r>
          <w:ins w:id="590" w:author="yangy" w:date="2017-05-11T13:43:00Z">
            <w:r w:rsidR="00915D0C">
              <w:rPr>
                <w:noProof/>
                <w:webHidden/>
              </w:rPr>
              <w:t>109</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591" w:author="yangy" w:date="2017-05-11T13:43:00Z"/>
              <w:noProof/>
              <w:kern w:val="2"/>
              <w:sz w:val="21"/>
            </w:rPr>
          </w:pPr>
          <w:ins w:id="592"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"_Toc482273750"</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5.4.34.</w:t>
            </w:r>
            <w:r w:rsidR="00915D0C">
              <w:rPr>
                <w:noProof/>
                <w:kern w:val="2"/>
                <w:sz w:val="21"/>
              </w:rPr>
              <w:tab/>
            </w:r>
            <w:r w:rsidR="00915D0C" w:rsidRPr="00BE6ABD">
              <w:rPr>
                <w:rStyle w:val="a9"/>
                <w:noProof/>
              </w:rPr>
              <w:t>RFTOPLCIPCTEST&lt;31:0&gt;</w:t>
            </w:r>
            <w:r w:rsidR="00915D0C">
              <w:rPr>
                <w:noProof/>
                <w:webHidden/>
              </w:rPr>
              <w:tab/>
            </w:r>
            <w:r>
              <w:rPr>
                <w:noProof/>
                <w:webHidden/>
              </w:rPr>
              <w:fldChar w:fldCharType="begin"/>
            </w:r>
            <w:r w:rsidR="00915D0C">
              <w:rPr>
                <w:noProof/>
                <w:webHidden/>
              </w:rPr>
              <w:instrText xml:space="preserve"> PAGEREF _Toc482273750 \h </w:instrText>
            </w:r>
          </w:ins>
          <w:r>
            <w:rPr>
              <w:noProof/>
              <w:webHidden/>
            </w:rPr>
          </w:r>
          <w:r>
            <w:rPr>
              <w:noProof/>
              <w:webHidden/>
            </w:rPr>
            <w:fldChar w:fldCharType="separate"/>
          </w:r>
          <w:ins w:id="593" w:author="yangy" w:date="2017-05-11T13:43:00Z">
            <w:r w:rsidR="00915D0C">
              <w:rPr>
                <w:noProof/>
                <w:webHidden/>
              </w:rPr>
              <w:t>110</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594" w:author="yangy" w:date="2017-05-11T13:43:00Z"/>
              <w:noProof/>
              <w:kern w:val="2"/>
              <w:sz w:val="21"/>
            </w:rPr>
          </w:pPr>
          <w:ins w:id="595"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"_Toc482273751"</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5.4.35.</w:t>
            </w:r>
            <w:r w:rsidR="00915D0C">
              <w:rPr>
                <w:noProof/>
                <w:kern w:val="2"/>
                <w:sz w:val="21"/>
              </w:rPr>
              <w:tab/>
            </w:r>
            <w:r w:rsidR="00915D0C" w:rsidRPr="00BE6ABD">
              <w:rPr>
                <w:rStyle w:val="a9"/>
                <w:noProof/>
              </w:rPr>
              <w:t>RFTOPLCACK_INT_CLR&lt;31:0&gt;</w:t>
            </w:r>
            <w:r w:rsidR="00915D0C">
              <w:rPr>
                <w:noProof/>
                <w:webHidden/>
              </w:rPr>
              <w:tab/>
            </w:r>
            <w:r>
              <w:rPr>
                <w:noProof/>
                <w:webHidden/>
              </w:rPr>
              <w:fldChar w:fldCharType="begin"/>
            </w:r>
            <w:r w:rsidR="00915D0C">
              <w:rPr>
                <w:noProof/>
                <w:webHidden/>
              </w:rPr>
              <w:instrText xml:space="preserve"> PAGEREF _Toc482273751 \h </w:instrText>
            </w:r>
          </w:ins>
          <w:r>
            <w:rPr>
              <w:noProof/>
              <w:webHidden/>
            </w:rPr>
          </w:r>
          <w:r>
            <w:rPr>
              <w:noProof/>
              <w:webHidden/>
            </w:rPr>
            <w:fldChar w:fldCharType="separate"/>
          </w:r>
          <w:ins w:id="596" w:author="yangy" w:date="2017-05-11T13:43:00Z">
            <w:r w:rsidR="00915D0C">
              <w:rPr>
                <w:noProof/>
                <w:webHidden/>
              </w:rPr>
              <w:t>110</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597" w:author="yangy" w:date="2017-05-11T13:43:00Z"/>
              <w:noProof/>
              <w:kern w:val="2"/>
              <w:sz w:val="21"/>
            </w:rPr>
          </w:pPr>
          <w:ins w:id="598"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"_Toc482273752"</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5.4.36.</w:t>
            </w:r>
            <w:r w:rsidR="00915D0C">
              <w:rPr>
                <w:noProof/>
                <w:kern w:val="2"/>
                <w:sz w:val="21"/>
              </w:rPr>
              <w:tab/>
            </w:r>
            <w:r w:rsidR="00915D0C" w:rsidRPr="00BE6ABD">
              <w:rPr>
                <w:rStyle w:val="a9"/>
                <w:noProof/>
              </w:rPr>
              <w:t>A7TOPLCACK_INT_CLR&lt;31:0&gt;</w:t>
            </w:r>
            <w:r w:rsidR="00915D0C">
              <w:rPr>
                <w:noProof/>
                <w:webHidden/>
              </w:rPr>
              <w:tab/>
            </w:r>
            <w:r>
              <w:rPr>
                <w:noProof/>
                <w:webHidden/>
              </w:rPr>
              <w:fldChar w:fldCharType="begin"/>
            </w:r>
            <w:r w:rsidR="00915D0C">
              <w:rPr>
                <w:noProof/>
                <w:webHidden/>
              </w:rPr>
              <w:instrText xml:space="preserve"> PAGEREF _Toc482273752 \h </w:instrText>
            </w:r>
          </w:ins>
          <w:r>
            <w:rPr>
              <w:noProof/>
              <w:webHidden/>
            </w:rPr>
          </w:r>
          <w:r>
            <w:rPr>
              <w:noProof/>
              <w:webHidden/>
            </w:rPr>
            <w:fldChar w:fldCharType="separate"/>
          </w:r>
          <w:ins w:id="599" w:author="yangy" w:date="2017-05-11T13:43:00Z">
            <w:r w:rsidR="00915D0C">
              <w:rPr>
                <w:noProof/>
                <w:webHidden/>
              </w:rPr>
              <w:t>110</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600" w:author="yangy" w:date="2017-05-11T13:43:00Z"/>
              <w:noProof/>
              <w:kern w:val="2"/>
              <w:sz w:val="21"/>
            </w:rPr>
          </w:pPr>
          <w:ins w:id="601"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"_Toc482273753"</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5.4.37.</w:t>
            </w:r>
            <w:r w:rsidR="00915D0C">
              <w:rPr>
                <w:noProof/>
                <w:kern w:val="2"/>
                <w:sz w:val="21"/>
              </w:rPr>
              <w:tab/>
            </w:r>
            <w:r w:rsidR="00915D0C" w:rsidRPr="00BE6ABD">
              <w:rPr>
                <w:rStyle w:val="a9"/>
                <w:noProof/>
              </w:rPr>
              <w:t>PLCSRP00REQ&lt;31:0&gt;</w:t>
            </w:r>
            <w:r w:rsidR="00915D0C">
              <w:rPr>
                <w:noProof/>
                <w:webHidden/>
              </w:rPr>
              <w:tab/>
            </w:r>
            <w:r>
              <w:rPr>
                <w:noProof/>
                <w:webHidden/>
              </w:rPr>
              <w:fldChar w:fldCharType="begin"/>
            </w:r>
            <w:r w:rsidR="00915D0C">
              <w:rPr>
                <w:noProof/>
                <w:webHidden/>
              </w:rPr>
              <w:instrText xml:space="preserve"> PAGEREF _Toc482273753 \h </w:instrText>
            </w:r>
          </w:ins>
          <w:r>
            <w:rPr>
              <w:noProof/>
              <w:webHidden/>
            </w:rPr>
          </w:r>
          <w:r>
            <w:rPr>
              <w:noProof/>
              <w:webHidden/>
            </w:rPr>
            <w:fldChar w:fldCharType="separate"/>
          </w:r>
          <w:ins w:id="602" w:author="yangy" w:date="2017-05-11T13:43:00Z">
            <w:r w:rsidR="00915D0C">
              <w:rPr>
                <w:noProof/>
                <w:webHidden/>
              </w:rPr>
              <w:t>111</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603" w:author="yangy" w:date="2017-05-11T13:43:00Z"/>
              <w:noProof/>
              <w:kern w:val="2"/>
              <w:sz w:val="21"/>
            </w:rPr>
          </w:pPr>
          <w:ins w:id="604"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"_Toc482273754"</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5.4.38.</w:t>
            </w:r>
            <w:r w:rsidR="00915D0C">
              <w:rPr>
                <w:noProof/>
                <w:kern w:val="2"/>
                <w:sz w:val="21"/>
              </w:rPr>
              <w:tab/>
            </w:r>
            <w:r w:rsidR="00915D0C" w:rsidRPr="00BE6ABD">
              <w:rPr>
                <w:rStyle w:val="a9"/>
                <w:noProof/>
              </w:rPr>
              <w:t>PLCSRP01REQ&lt;31:0&gt;</w:t>
            </w:r>
            <w:r w:rsidR="00915D0C">
              <w:rPr>
                <w:noProof/>
                <w:webHidden/>
              </w:rPr>
              <w:tab/>
            </w:r>
            <w:r>
              <w:rPr>
                <w:noProof/>
                <w:webHidden/>
              </w:rPr>
              <w:fldChar w:fldCharType="begin"/>
            </w:r>
            <w:r w:rsidR="00915D0C">
              <w:rPr>
                <w:noProof/>
                <w:webHidden/>
              </w:rPr>
              <w:instrText xml:space="preserve"> PAGEREF _Toc482273754 \h </w:instrText>
            </w:r>
          </w:ins>
          <w:r>
            <w:rPr>
              <w:noProof/>
              <w:webHidden/>
            </w:rPr>
          </w:r>
          <w:r>
            <w:rPr>
              <w:noProof/>
              <w:webHidden/>
            </w:rPr>
            <w:fldChar w:fldCharType="separate"/>
          </w:r>
          <w:ins w:id="605" w:author="yangy" w:date="2017-05-11T13:43:00Z">
            <w:r w:rsidR="00915D0C">
              <w:rPr>
                <w:noProof/>
                <w:webHidden/>
              </w:rPr>
              <w:t>111</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606" w:author="yangy" w:date="2017-05-11T13:43:00Z"/>
              <w:noProof/>
              <w:kern w:val="2"/>
              <w:sz w:val="21"/>
            </w:rPr>
          </w:pPr>
          <w:ins w:id="607"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"_Toc482273755"</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5.4.39.</w:t>
            </w:r>
            <w:r w:rsidR="00915D0C">
              <w:rPr>
                <w:noProof/>
                <w:kern w:val="2"/>
                <w:sz w:val="21"/>
              </w:rPr>
              <w:tab/>
            </w:r>
            <w:r w:rsidR="00915D0C" w:rsidRPr="00BE6ABD">
              <w:rPr>
                <w:rStyle w:val="a9"/>
                <w:noProof/>
              </w:rPr>
              <w:t>PLCSRP02REQ&lt;31:0&gt;</w:t>
            </w:r>
            <w:r w:rsidR="00915D0C">
              <w:rPr>
                <w:noProof/>
                <w:webHidden/>
              </w:rPr>
              <w:tab/>
            </w:r>
            <w:r>
              <w:rPr>
                <w:noProof/>
                <w:webHidden/>
              </w:rPr>
              <w:fldChar w:fldCharType="begin"/>
            </w:r>
            <w:r w:rsidR="00915D0C">
              <w:rPr>
                <w:noProof/>
                <w:webHidden/>
              </w:rPr>
              <w:instrText xml:space="preserve"> PAGEREF _Toc482273755 \h </w:instrText>
            </w:r>
          </w:ins>
          <w:r>
            <w:rPr>
              <w:noProof/>
              <w:webHidden/>
            </w:rPr>
          </w:r>
          <w:r>
            <w:rPr>
              <w:noProof/>
              <w:webHidden/>
            </w:rPr>
            <w:fldChar w:fldCharType="separate"/>
          </w:r>
          <w:ins w:id="608" w:author="yangy" w:date="2017-05-11T13:43:00Z">
            <w:r w:rsidR="00915D0C">
              <w:rPr>
                <w:noProof/>
                <w:webHidden/>
              </w:rPr>
              <w:t>111</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609" w:author="yangy" w:date="2017-05-11T13:43:00Z"/>
              <w:noProof/>
              <w:kern w:val="2"/>
              <w:sz w:val="21"/>
            </w:rPr>
          </w:pPr>
          <w:ins w:id="610"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"_Toc482273756"</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5.4.40.</w:t>
            </w:r>
            <w:r w:rsidR="00915D0C">
              <w:rPr>
                <w:noProof/>
                <w:kern w:val="2"/>
                <w:sz w:val="21"/>
              </w:rPr>
              <w:tab/>
            </w:r>
            <w:r w:rsidR="00915D0C" w:rsidRPr="00BE6ABD">
              <w:rPr>
                <w:rStyle w:val="a9"/>
                <w:noProof/>
              </w:rPr>
              <w:t>PLCSRP03REQ&lt;31:0&gt;</w:t>
            </w:r>
            <w:r w:rsidR="00915D0C">
              <w:rPr>
                <w:noProof/>
                <w:webHidden/>
              </w:rPr>
              <w:tab/>
            </w:r>
            <w:r>
              <w:rPr>
                <w:noProof/>
                <w:webHidden/>
              </w:rPr>
              <w:fldChar w:fldCharType="begin"/>
            </w:r>
            <w:r w:rsidR="00915D0C">
              <w:rPr>
                <w:noProof/>
                <w:webHidden/>
              </w:rPr>
              <w:instrText xml:space="preserve"> PAGEREF _Toc482273756 \h </w:instrText>
            </w:r>
          </w:ins>
          <w:r>
            <w:rPr>
              <w:noProof/>
              <w:webHidden/>
            </w:rPr>
          </w:r>
          <w:r>
            <w:rPr>
              <w:noProof/>
              <w:webHidden/>
            </w:rPr>
            <w:fldChar w:fldCharType="separate"/>
          </w:r>
          <w:ins w:id="611" w:author="yangy" w:date="2017-05-11T13:43:00Z">
            <w:r w:rsidR="00915D0C">
              <w:rPr>
                <w:noProof/>
                <w:webHidden/>
              </w:rPr>
              <w:t>111</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612" w:author="yangy" w:date="2017-05-11T13:43:00Z"/>
              <w:noProof/>
              <w:kern w:val="2"/>
              <w:sz w:val="21"/>
            </w:rPr>
          </w:pPr>
          <w:ins w:id="613"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"_Toc482273757"</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5.4.41.</w:t>
            </w:r>
            <w:r w:rsidR="00915D0C">
              <w:rPr>
                <w:noProof/>
                <w:kern w:val="2"/>
                <w:sz w:val="21"/>
              </w:rPr>
              <w:tab/>
            </w:r>
            <w:r w:rsidR="00915D0C" w:rsidRPr="00BE6ABD">
              <w:rPr>
                <w:rStyle w:val="a9"/>
                <w:noProof/>
              </w:rPr>
              <w:t>PLCSRP04REQ&lt;31:0&gt;</w:t>
            </w:r>
            <w:r w:rsidR="00915D0C">
              <w:rPr>
                <w:noProof/>
                <w:webHidden/>
              </w:rPr>
              <w:tab/>
            </w:r>
            <w:r>
              <w:rPr>
                <w:noProof/>
                <w:webHidden/>
              </w:rPr>
              <w:fldChar w:fldCharType="begin"/>
            </w:r>
            <w:r w:rsidR="00915D0C">
              <w:rPr>
                <w:noProof/>
                <w:webHidden/>
              </w:rPr>
              <w:instrText xml:space="preserve"> PAGEREF _Toc482273757 \h </w:instrText>
            </w:r>
          </w:ins>
          <w:r>
            <w:rPr>
              <w:noProof/>
              <w:webHidden/>
            </w:rPr>
          </w:r>
          <w:r>
            <w:rPr>
              <w:noProof/>
              <w:webHidden/>
            </w:rPr>
            <w:fldChar w:fldCharType="separate"/>
          </w:r>
          <w:ins w:id="614" w:author="yangy" w:date="2017-05-11T13:43:00Z">
            <w:r w:rsidR="00915D0C">
              <w:rPr>
                <w:noProof/>
                <w:webHidden/>
              </w:rPr>
              <w:t>112</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615" w:author="yangy" w:date="2017-05-11T13:43:00Z"/>
              <w:noProof/>
              <w:kern w:val="2"/>
              <w:sz w:val="21"/>
            </w:rPr>
          </w:pPr>
          <w:ins w:id="616"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"_Toc482273758"</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5.4.42.</w:t>
            </w:r>
            <w:r w:rsidR="00915D0C">
              <w:rPr>
                <w:noProof/>
                <w:kern w:val="2"/>
                <w:sz w:val="21"/>
              </w:rPr>
              <w:tab/>
            </w:r>
            <w:r w:rsidR="00915D0C" w:rsidRPr="00BE6ABD">
              <w:rPr>
                <w:rStyle w:val="a9"/>
                <w:noProof/>
              </w:rPr>
              <w:t>PLCSRP05REQ&lt;31:0&gt;</w:t>
            </w:r>
            <w:r w:rsidR="00915D0C">
              <w:rPr>
                <w:noProof/>
                <w:webHidden/>
              </w:rPr>
              <w:tab/>
            </w:r>
            <w:r>
              <w:rPr>
                <w:noProof/>
                <w:webHidden/>
              </w:rPr>
              <w:fldChar w:fldCharType="begin"/>
            </w:r>
            <w:r w:rsidR="00915D0C">
              <w:rPr>
                <w:noProof/>
                <w:webHidden/>
              </w:rPr>
              <w:instrText xml:space="preserve"> PAGEREF _Toc482273758 \h </w:instrText>
            </w:r>
          </w:ins>
          <w:r>
            <w:rPr>
              <w:noProof/>
              <w:webHidden/>
            </w:rPr>
          </w:r>
          <w:r>
            <w:rPr>
              <w:noProof/>
              <w:webHidden/>
            </w:rPr>
            <w:fldChar w:fldCharType="separate"/>
          </w:r>
          <w:ins w:id="617" w:author="yangy" w:date="2017-05-11T13:43:00Z">
            <w:r w:rsidR="00915D0C">
              <w:rPr>
                <w:noProof/>
                <w:webHidden/>
              </w:rPr>
              <w:t>112</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618" w:author="yangy" w:date="2017-05-11T13:43:00Z"/>
              <w:noProof/>
              <w:kern w:val="2"/>
              <w:sz w:val="21"/>
            </w:rPr>
          </w:pPr>
          <w:ins w:id="619"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"_Toc482273759"</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5.4.43.</w:t>
            </w:r>
            <w:r w:rsidR="00915D0C">
              <w:rPr>
                <w:noProof/>
                <w:kern w:val="2"/>
                <w:sz w:val="21"/>
              </w:rPr>
              <w:tab/>
            </w:r>
            <w:r w:rsidR="00915D0C" w:rsidRPr="00BE6ABD">
              <w:rPr>
                <w:rStyle w:val="a9"/>
                <w:noProof/>
              </w:rPr>
              <w:t>PLCSRP06REQ&lt;31:0&gt;</w:t>
            </w:r>
            <w:r w:rsidR="00915D0C">
              <w:rPr>
                <w:noProof/>
                <w:webHidden/>
              </w:rPr>
              <w:tab/>
            </w:r>
            <w:r>
              <w:rPr>
                <w:noProof/>
                <w:webHidden/>
              </w:rPr>
              <w:fldChar w:fldCharType="begin"/>
            </w:r>
            <w:r w:rsidR="00915D0C">
              <w:rPr>
                <w:noProof/>
                <w:webHidden/>
              </w:rPr>
              <w:instrText xml:space="preserve"> PAGEREF _Toc482273759 \h </w:instrText>
            </w:r>
          </w:ins>
          <w:r>
            <w:rPr>
              <w:noProof/>
              <w:webHidden/>
            </w:rPr>
          </w:r>
          <w:r>
            <w:rPr>
              <w:noProof/>
              <w:webHidden/>
            </w:rPr>
            <w:fldChar w:fldCharType="separate"/>
          </w:r>
          <w:ins w:id="620" w:author="yangy" w:date="2017-05-11T13:43:00Z">
            <w:r w:rsidR="00915D0C">
              <w:rPr>
                <w:noProof/>
                <w:webHidden/>
              </w:rPr>
              <w:t>112</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621" w:author="yangy" w:date="2017-05-11T13:43:00Z"/>
              <w:noProof/>
              <w:kern w:val="2"/>
              <w:sz w:val="21"/>
            </w:rPr>
          </w:pPr>
          <w:ins w:id="622"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"_Toc482273760"</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5.4.44.</w:t>
            </w:r>
            <w:r w:rsidR="00915D0C">
              <w:rPr>
                <w:noProof/>
                <w:kern w:val="2"/>
                <w:sz w:val="21"/>
              </w:rPr>
              <w:tab/>
            </w:r>
            <w:r w:rsidR="00915D0C" w:rsidRPr="00BE6ABD">
              <w:rPr>
                <w:rStyle w:val="a9"/>
                <w:noProof/>
              </w:rPr>
              <w:t>PLCSRP07REQ&lt;31:0&gt;</w:t>
            </w:r>
            <w:r w:rsidR="00915D0C">
              <w:rPr>
                <w:noProof/>
                <w:webHidden/>
              </w:rPr>
              <w:tab/>
            </w:r>
            <w:r>
              <w:rPr>
                <w:noProof/>
                <w:webHidden/>
              </w:rPr>
              <w:fldChar w:fldCharType="begin"/>
            </w:r>
            <w:r w:rsidR="00915D0C">
              <w:rPr>
                <w:noProof/>
                <w:webHidden/>
              </w:rPr>
              <w:instrText xml:space="preserve"> PAGEREF _Toc482273760 \h </w:instrText>
            </w:r>
          </w:ins>
          <w:r>
            <w:rPr>
              <w:noProof/>
              <w:webHidden/>
            </w:rPr>
          </w:r>
          <w:r>
            <w:rPr>
              <w:noProof/>
              <w:webHidden/>
            </w:rPr>
            <w:fldChar w:fldCharType="separate"/>
          </w:r>
          <w:ins w:id="623" w:author="yangy" w:date="2017-05-11T13:43:00Z">
            <w:r w:rsidR="00915D0C">
              <w:rPr>
                <w:noProof/>
                <w:webHidden/>
              </w:rPr>
              <w:t>113</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624" w:author="yangy" w:date="2017-05-11T13:43:00Z"/>
              <w:noProof/>
              <w:kern w:val="2"/>
              <w:sz w:val="21"/>
            </w:rPr>
          </w:pPr>
          <w:ins w:id="625"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"_Toc482273761"</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5.4.45.</w:t>
            </w:r>
            <w:r w:rsidR="00915D0C">
              <w:rPr>
                <w:noProof/>
                <w:kern w:val="2"/>
                <w:sz w:val="21"/>
              </w:rPr>
              <w:tab/>
            </w:r>
            <w:r w:rsidR="00915D0C" w:rsidRPr="00BE6ABD">
              <w:rPr>
                <w:rStyle w:val="a9"/>
                <w:noProof/>
              </w:rPr>
              <w:t>PLCSRP08REQ&lt;31:0&gt;</w:t>
            </w:r>
            <w:r w:rsidR="00915D0C">
              <w:rPr>
                <w:noProof/>
                <w:webHidden/>
              </w:rPr>
              <w:tab/>
            </w:r>
            <w:r>
              <w:rPr>
                <w:noProof/>
                <w:webHidden/>
              </w:rPr>
              <w:fldChar w:fldCharType="begin"/>
            </w:r>
            <w:r w:rsidR="00915D0C">
              <w:rPr>
                <w:noProof/>
                <w:webHidden/>
              </w:rPr>
              <w:instrText xml:space="preserve"> PAGEREF _Toc482273761 \h </w:instrText>
            </w:r>
          </w:ins>
          <w:r>
            <w:rPr>
              <w:noProof/>
              <w:webHidden/>
            </w:rPr>
          </w:r>
          <w:r>
            <w:rPr>
              <w:noProof/>
              <w:webHidden/>
            </w:rPr>
            <w:fldChar w:fldCharType="separate"/>
          </w:r>
          <w:ins w:id="626" w:author="yangy" w:date="2017-05-11T13:43:00Z">
            <w:r w:rsidR="00915D0C">
              <w:rPr>
                <w:noProof/>
                <w:webHidden/>
              </w:rPr>
              <w:t>113</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627" w:author="yangy" w:date="2017-05-11T13:43:00Z"/>
              <w:noProof/>
              <w:kern w:val="2"/>
              <w:sz w:val="21"/>
            </w:rPr>
          </w:pPr>
          <w:ins w:id="628" w:author="yangy" w:date="2017-05-11T13:43:00Z">
            <w:r w:rsidRPr="00BE6ABD">
              <w:rPr>
                <w:rStyle w:val="a9"/>
                <w:noProof/>
              </w:rPr>
              <w:lastRenderedPageBreak/>
              <w:fldChar w:fldCharType="begin"/>
            </w:r>
            <w:r w:rsidR="00915D0C" w:rsidRPr="00BE6ABD">
              <w:rPr>
                <w:rStyle w:val="a9"/>
                <w:noProof/>
              </w:rPr>
              <w:instrText xml:space="preserve"> </w:instrText>
            </w:r>
            <w:r w:rsidR="00915D0C">
              <w:rPr>
                <w:noProof/>
              </w:rPr>
              <w:instrText>HYPERLINK \l "_Toc482273762"</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5.4.46.</w:t>
            </w:r>
            <w:r w:rsidR="00915D0C">
              <w:rPr>
                <w:noProof/>
                <w:kern w:val="2"/>
                <w:sz w:val="21"/>
              </w:rPr>
              <w:tab/>
            </w:r>
            <w:r w:rsidR="00915D0C" w:rsidRPr="00BE6ABD">
              <w:rPr>
                <w:rStyle w:val="a9"/>
                <w:noProof/>
              </w:rPr>
              <w:t>PLCSRP09REQ&lt;31:0&gt;</w:t>
            </w:r>
            <w:r w:rsidR="00915D0C">
              <w:rPr>
                <w:noProof/>
                <w:webHidden/>
              </w:rPr>
              <w:tab/>
            </w:r>
            <w:r>
              <w:rPr>
                <w:noProof/>
                <w:webHidden/>
              </w:rPr>
              <w:fldChar w:fldCharType="begin"/>
            </w:r>
            <w:r w:rsidR="00915D0C">
              <w:rPr>
                <w:noProof/>
                <w:webHidden/>
              </w:rPr>
              <w:instrText xml:space="preserve"> PAGEREF _Toc482273762 \h </w:instrText>
            </w:r>
          </w:ins>
          <w:r>
            <w:rPr>
              <w:noProof/>
              <w:webHidden/>
            </w:rPr>
          </w:r>
          <w:r>
            <w:rPr>
              <w:noProof/>
              <w:webHidden/>
            </w:rPr>
            <w:fldChar w:fldCharType="separate"/>
          </w:r>
          <w:ins w:id="629" w:author="yangy" w:date="2017-05-11T13:43:00Z">
            <w:r w:rsidR="00915D0C">
              <w:rPr>
                <w:noProof/>
                <w:webHidden/>
              </w:rPr>
              <w:t>113</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630" w:author="yangy" w:date="2017-05-11T13:43:00Z"/>
              <w:noProof/>
              <w:kern w:val="2"/>
              <w:sz w:val="21"/>
            </w:rPr>
          </w:pPr>
          <w:ins w:id="631"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"_Toc482273763"</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5.4.47.</w:t>
            </w:r>
            <w:r w:rsidR="00915D0C">
              <w:rPr>
                <w:noProof/>
                <w:kern w:val="2"/>
                <w:sz w:val="21"/>
              </w:rPr>
              <w:tab/>
            </w:r>
            <w:r w:rsidR="00915D0C" w:rsidRPr="00BE6ABD">
              <w:rPr>
                <w:rStyle w:val="a9"/>
                <w:noProof/>
              </w:rPr>
              <w:t>PLCSRP10REQ&lt;31:0&gt;</w:t>
            </w:r>
            <w:r w:rsidR="00915D0C">
              <w:rPr>
                <w:noProof/>
                <w:webHidden/>
              </w:rPr>
              <w:tab/>
            </w:r>
            <w:r>
              <w:rPr>
                <w:noProof/>
                <w:webHidden/>
              </w:rPr>
              <w:fldChar w:fldCharType="begin"/>
            </w:r>
            <w:r w:rsidR="00915D0C">
              <w:rPr>
                <w:noProof/>
                <w:webHidden/>
              </w:rPr>
              <w:instrText xml:space="preserve"> PAGEREF _Toc482273763 \h </w:instrText>
            </w:r>
          </w:ins>
          <w:r>
            <w:rPr>
              <w:noProof/>
              <w:webHidden/>
            </w:rPr>
          </w:r>
          <w:r>
            <w:rPr>
              <w:noProof/>
              <w:webHidden/>
            </w:rPr>
            <w:fldChar w:fldCharType="separate"/>
          </w:r>
          <w:ins w:id="632" w:author="yangy" w:date="2017-05-11T13:43:00Z">
            <w:r w:rsidR="00915D0C">
              <w:rPr>
                <w:noProof/>
                <w:webHidden/>
              </w:rPr>
              <w:t>114</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633" w:author="yangy" w:date="2017-05-11T13:43:00Z"/>
              <w:noProof/>
              <w:kern w:val="2"/>
              <w:sz w:val="21"/>
            </w:rPr>
          </w:pPr>
          <w:ins w:id="634"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"_Toc482273764"</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5.4.48.</w:t>
            </w:r>
            <w:r w:rsidR="00915D0C">
              <w:rPr>
                <w:noProof/>
                <w:kern w:val="2"/>
                <w:sz w:val="21"/>
              </w:rPr>
              <w:tab/>
            </w:r>
            <w:r w:rsidR="00915D0C" w:rsidRPr="00BE6ABD">
              <w:rPr>
                <w:rStyle w:val="a9"/>
                <w:noProof/>
              </w:rPr>
              <w:t>PLCSRP11REQ&lt;31:0&gt;</w:t>
            </w:r>
            <w:r w:rsidR="00915D0C">
              <w:rPr>
                <w:noProof/>
                <w:webHidden/>
              </w:rPr>
              <w:tab/>
            </w:r>
            <w:r>
              <w:rPr>
                <w:noProof/>
                <w:webHidden/>
              </w:rPr>
              <w:fldChar w:fldCharType="begin"/>
            </w:r>
            <w:r w:rsidR="00915D0C">
              <w:rPr>
                <w:noProof/>
                <w:webHidden/>
              </w:rPr>
              <w:instrText xml:space="preserve"> PAGEREF _Toc482273764 \h </w:instrText>
            </w:r>
          </w:ins>
          <w:r>
            <w:rPr>
              <w:noProof/>
              <w:webHidden/>
            </w:rPr>
          </w:r>
          <w:r>
            <w:rPr>
              <w:noProof/>
              <w:webHidden/>
            </w:rPr>
            <w:fldChar w:fldCharType="separate"/>
          </w:r>
          <w:ins w:id="635" w:author="yangy" w:date="2017-05-11T13:43:00Z">
            <w:r w:rsidR="00915D0C">
              <w:rPr>
                <w:noProof/>
                <w:webHidden/>
              </w:rPr>
              <w:t>114</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636" w:author="yangy" w:date="2017-05-11T13:43:00Z"/>
              <w:noProof/>
              <w:kern w:val="2"/>
              <w:sz w:val="21"/>
            </w:rPr>
          </w:pPr>
          <w:ins w:id="637"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"_Toc482273765"</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5.4.49.</w:t>
            </w:r>
            <w:r w:rsidR="00915D0C">
              <w:rPr>
                <w:noProof/>
                <w:kern w:val="2"/>
                <w:sz w:val="21"/>
              </w:rPr>
              <w:tab/>
            </w:r>
            <w:r w:rsidR="00915D0C" w:rsidRPr="00BE6ABD">
              <w:rPr>
                <w:rStyle w:val="a9"/>
                <w:noProof/>
              </w:rPr>
              <w:t>PLCSRP12REQ&lt;31:0&gt;</w:t>
            </w:r>
            <w:r w:rsidR="00915D0C">
              <w:rPr>
                <w:noProof/>
                <w:webHidden/>
              </w:rPr>
              <w:tab/>
            </w:r>
            <w:r>
              <w:rPr>
                <w:noProof/>
                <w:webHidden/>
              </w:rPr>
              <w:fldChar w:fldCharType="begin"/>
            </w:r>
            <w:r w:rsidR="00915D0C">
              <w:rPr>
                <w:noProof/>
                <w:webHidden/>
              </w:rPr>
              <w:instrText xml:space="preserve"> PAGEREF _Toc482273765 \h </w:instrText>
            </w:r>
          </w:ins>
          <w:r>
            <w:rPr>
              <w:noProof/>
              <w:webHidden/>
            </w:rPr>
          </w:r>
          <w:r>
            <w:rPr>
              <w:noProof/>
              <w:webHidden/>
            </w:rPr>
            <w:fldChar w:fldCharType="separate"/>
          </w:r>
          <w:ins w:id="638" w:author="yangy" w:date="2017-05-11T13:43:00Z">
            <w:r w:rsidR="00915D0C">
              <w:rPr>
                <w:noProof/>
                <w:webHidden/>
              </w:rPr>
              <w:t>114</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639" w:author="yangy" w:date="2017-05-11T13:43:00Z"/>
              <w:noProof/>
              <w:kern w:val="2"/>
              <w:sz w:val="21"/>
            </w:rPr>
          </w:pPr>
          <w:ins w:id="640"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"_Toc482273766"</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5.4.50.</w:t>
            </w:r>
            <w:r w:rsidR="00915D0C">
              <w:rPr>
                <w:noProof/>
                <w:kern w:val="2"/>
                <w:sz w:val="21"/>
              </w:rPr>
              <w:tab/>
            </w:r>
            <w:r w:rsidR="00915D0C" w:rsidRPr="00BE6ABD">
              <w:rPr>
                <w:rStyle w:val="a9"/>
                <w:noProof/>
              </w:rPr>
              <w:t>PLCSRP13REQ&lt;31:0&gt;</w:t>
            </w:r>
            <w:r w:rsidR="00915D0C">
              <w:rPr>
                <w:noProof/>
                <w:webHidden/>
              </w:rPr>
              <w:tab/>
            </w:r>
            <w:r>
              <w:rPr>
                <w:noProof/>
                <w:webHidden/>
              </w:rPr>
              <w:fldChar w:fldCharType="begin"/>
            </w:r>
            <w:r w:rsidR="00915D0C">
              <w:rPr>
                <w:noProof/>
                <w:webHidden/>
              </w:rPr>
              <w:instrText xml:space="preserve"> PAGEREF _Toc482273766 \h </w:instrText>
            </w:r>
          </w:ins>
          <w:r>
            <w:rPr>
              <w:noProof/>
              <w:webHidden/>
            </w:rPr>
          </w:r>
          <w:r>
            <w:rPr>
              <w:noProof/>
              <w:webHidden/>
            </w:rPr>
            <w:fldChar w:fldCharType="separate"/>
          </w:r>
          <w:ins w:id="641" w:author="yangy" w:date="2017-05-11T13:43:00Z">
            <w:r w:rsidR="00915D0C">
              <w:rPr>
                <w:noProof/>
                <w:webHidden/>
              </w:rPr>
              <w:t>114</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642" w:author="yangy" w:date="2017-05-11T13:43:00Z"/>
              <w:noProof/>
              <w:kern w:val="2"/>
              <w:sz w:val="21"/>
            </w:rPr>
          </w:pPr>
          <w:ins w:id="643"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"_Toc482273767"</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5.4.51.</w:t>
            </w:r>
            <w:r w:rsidR="00915D0C">
              <w:rPr>
                <w:noProof/>
                <w:kern w:val="2"/>
                <w:sz w:val="21"/>
              </w:rPr>
              <w:tab/>
            </w:r>
            <w:r w:rsidR="00915D0C" w:rsidRPr="00BE6ABD">
              <w:rPr>
                <w:rStyle w:val="a9"/>
                <w:noProof/>
              </w:rPr>
              <w:t>PLCSRP14REQ&lt;31:0&gt;</w:t>
            </w:r>
            <w:r w:rsidR="00915D0C">
              <w:rPr>
                <w:noProof/>
                <w:webHidden/>
              </w:rPr>
              <w:tab/>
            </w:r>
            <w:r>
              <w:rPr>
                <w:noProof/>
                <w:webHidden/>
              </w:rPr>
              <w:fldChar w:fldCharType="begin"/>
            </w:r>
            <w:r w:rsidR="00915D0C">
              <w:rPr>
                <w:noProof/>
                <w:webHidden/>
              </w:rPr>
              <w:instrText xml:space="preserve"> PAGEREF _Toc482273767 \h </w:instrText>
            </w:r>
          </w:ins>
          <w:r>
            <w:rPr>
              <w:noProof/>
              <w:webHidden/>
            </w:rPr>
          </w:r>
          <w:r>
            <w:rPr>
              <w:noProof/>
              <w:webHidden/>
            </w:rPr>
            <w:fldChar w:fldCharType="separate"/>
          </w:r>
          <w:ins w:id="644" w:author="yangy" w:date="2017-05-11T13:43:00Z">
            <w:r w:rsidR="00915D0C">
              <w:rPr>
                <w:noProof/>
                <w:webHidden/>
              </w:rPr>
              <w:t>115</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645" w:author="yangy" w:date="2017-05-11T13:43:00Z"/>
              <w:noProof/>
              <w:kern w:val="2"/>
              <w:sz w:val="21"/>
            </w:rPr>
          </w:pPr>
          <w:ins w:id="646"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"_Toc482273768"</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5.4.52.</w:t>
            </w:r>
            <w:r w:rsidR="00915D0C">
              <w:rPr>
                <w:noProof/>
                <w:kern w:val="2"/>
                <w:sz w:val="21"/>
              </w:rPr>
              <w:tab/>
            </w:r>
            <w:r w:rsidR="00915D0C" w:rsidRPr="00BE6ABD">
              <w:rPr>
                <w:rStyle w:val="a9"/>
                <w:noProof/>
              </w:rPr>
              <w:t>PLCSRP15REQ&lt;31:0&gt;</w:t>
            </w:r>
            <w:r w:rsidR="00915D0C">
              <w:rPr>
                <w:noProof/>
                <w:webHidden/>
              </w:rPr>
              <w:tab/>
            </w:r>
            <w:r>
              <w:rPr>
                <w:noProof/>
                <w:webHidden/>
              </w:rPr>
              <w:fldChar w:fldCharType="begin"/>
            </w:r>
            <w:r w:rsidR="00915D0C">
              <w:rPr>
                <w:noProof/>
                <w:webHidden/>
              </w:rPr>
              <w:instrText xml:space="preserve"> PAGEREF _Toc482273768 \h </w:instrText>
            </w:r>
          </w:ins>
          <w:r>
            <w:rPr>
              <w:noProof/>
              <w:webHidden/>
            </w:rPr>
          </w:r>
          <w:r>
            <w:rPr>
              <w:noProof/>
              <w:webHidden/>
            </w:rPr>
            <w:fldChar w:fldCharType="separate"/>
          </w:r>
          <w:ins w:id="647" w:author="yangy" w:date="2017-05-11T13:43:00Z">
            <w:r w:rsidR="00915D0C">
              <w:rPr>
                <w:noProof/>
                <w:webHidden/>
              </w:rPr>
              <w:t>115</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648" w:author="yangy" w:date="2017-05-11T13:43:00Z"/>
              <w:noProof/>
              <w:kern w:val="2"/>
              <w:sz w:val="21"/>
            </w:rPr>
          </w:pPr>
          <w:ins w:id="649"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"_Toc482273769"</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5.4.53.</w:t>
            </w:r>
            <w:r w:rsidR="00915D0C">
              <w:rPr>
                <w:noProof/>
                <w:kern w:val="2"/>
                <w:sz w:val="21"/>
              </w:rPr>
              <w:tab/>
            </w:r>
            <w:r w:rsidR="00915D0C" w:rsidRPr="00BE6ABD">
              <w:rPr>
                <w:rStyle w:val="a9"/>
                <w:noProof/>
              </w:rPr>
              <w:t>PLCSRP16REQ&lt;31:0&gt;</w:t>
            </w:r>
            <w:r w:rsidR="00915D0C">
              <w:rPr>
                <w:noProof/>
                <w:webHidden/>
              </w:rPr>
              <w:tab/>
            </w:r>
            <w:r>
              <w:rPr>
                <w:noProof/>
                <w:webHidden/>
              </w:rPr>
              <w:fldChar w:fldCharType="begin"/>
            </w:r>
            <w:r w:rsidR="00915D0C">
              <w:rPr>
                <w:noProof/>
                <w:webHidden/>
              </w:rPr>
              <w:instrText xml:space="preserve"> PAGEREF _Toc482273769 \h </w:instrText>
            </w:r>
          </w:ins>
          <w:r>
            <w:rPr>
              <w:noProof/>
              <w:webHidden/>
            </w:rPr>
          </w:r>
          <w:r>
            <w:rPr>
              <w:noProof/>
              <w:webHidden/>
            </w:rPr>
            <w:fldChar w:fldCharType="separate"/>
          </w:r>
          <w:ins w:id="650" w:author="yangy" w:date="2017-05-11T13:43:00Z">
            <w:r w:rsidR="00915D0C">
              <w:rPr>
                <w:noProof/>
                <w:webHidden/>
              </w:rPr>
              <w:t>115</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651" w:author="yangy" w:date="2017-05-11T13:43:00Z"/>
              <w:noProof/>
              <w:kern w:val="2"/>
              <w:sz w:val="21"/>
            </w:rPr>
          </w:pPr>
          <w:ins w:id="652"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"_Toc482273770"</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5.4.54.</w:t>
            </w:r>
            <w:r w:rsidR="00915D0C">
              <w:rPr>
                <w:noProof/>
                <w:kern w:val="2"/>
                <w:sz w:val="21"/>
              </w:rPr>
              <w:tab/>
            </w:r>
            <w:r w:rsidR="00915D0C" w:rsidRPr="00BE6ABD">
              <w:rPr>
                <w:rStyle w:val="a9"/>
                <w:noProof/>
              </w:rPr>
              <w:t>PLCSRP17REQ&lt;31:0&gt;</w:t>
            </w:r>
            <w:r w:rsidR="00915D0C">
              <w:rPr>
                <w:noProof/>
                <w:webHidden/>
              </w:rPr>
              <w:tab/>
            </w:r>
            <w:r>
              <w:rPr>
                <w:noProof/>
                <w:webHidden/>
              </w:rPr>
              <w:fldChar w:fldCharType="begin"/>
            </w:r>
            <w:r w:rsidR="00915D0C">
              <w:rPr>
                <w:noProof/>
                <w:webHidden/>
              </w:rPr>
              <w:instrText xml:space="preserve"> PAGEREF _Toc482273770 \h </w:instrText>
            </w:r>
          </w:ins>
          <w:r>
            <w:rPr>
              <w:noProof/>
              <w:webHidden/>
            </w:rPr>
          </w:r>
          <w:r>
            <w:rPr>
              <w:noProof/>
              <w:webHidden/>
            </w:rPr>
            <w:fldChar w:fldCharType="separate"/>
          </w:r>
          <w:ins w:id="653" w:author="yangy" w:date="2017-05-11T13:43:00Z">
            <w:r w:rsidR="00915D0C">
              <w:rPr>
                <w:noProof/>
                <w:webHidden/>
              </w:rPr>
              <w:t>116</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654" w:author="yangy" w:date="2017-05-11T13:43:00Z"/>
              <w:noProof/>
              <w:kern w:val="2"/>
              <w:sz w:val="21"/>
            </w:rPr>
          </w:pPr>
          <w:ins w:id="655"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"_Toc482273771"</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5.4.55.</w:t>
            </w:r>
            <w:r w:rsidR="00915D0C">
              <w:rPr>
                <w:noProof/>
                <w:kern w:val="2"/>
                <w:sz w:val="21"/>
              </w:rPr>
              <w:tab/>
            </w:r>
            <w:r w:rsidR="00915D0C" w:rsidRPr="00BE6ABD">
              <w:rPr>
                <w:rStyle w:val="a9"/>
                <w:noProof/>
              </w:rPr>
              <w:t>PLCSRP18REQ&lt;31:0&gt;</w:t>
            </w:r>
            <w:r w:rsidR="00915D0C">
              <w:rPr>
                <w:noProof/>
                <w:webHidden/>
              </w:rPr>
              <w:tab/>
            </w:r>
            <w:r>
              <w:rPr>
                <w:noProof/>
                <w:webHidden/>
              </w:rPr>
              <w:fldChar w:fldCharType="begin"/>
            </w:r>
            <w:r w:rsidR="00915D0C">
              <w:rPr>
                <w:noProof/>
                <w:webHidden/>
              </w:rPr>
              <w:instrText xml:space="preserve"> PAGEREF _Toc482273771 \h </w:instrText>
            </w:r>
          </w:ins>
          <w:r>
            <w:rPr>
              <w:noProof/>
              <w:webHidden/>
            </w:rPr>
          </w:r>
          <w:r>
            <w:rPr>
              <w:noProof/>
              <w:webHidden/>
            </w:rPr>
            <w:fldChar w:fldCharType="separate"/>
          </w:r>
          <w:ins w:id="656" w:author="yangy" w:date="2017-05-11T13:43:00Z">
            <w:r w:rsidR="00915D0C">
              <w:rPr>
                <w:noProof/>
                <w:webHidden/>
              </w:rPr>
              <w:t>116</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657" w:author="yangy" w:date="2017-05-11T13:43:00Z"/>
              <w:noProof/>
              <w:kern w:val="2"/>
              <w:sz w:val="21"/>
            </w:rPr>
          </w:pPr>
          <w:ins w:id="658"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"_Toc482273772"</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5.4.56.</w:t>
            </w:r>
            <w:r w:rsidR="00915D0C">
              <w:rPr>
                <w:noProof/>
                <w:kern w:val="2"/>
                <w:sz w:val="21"/>
              </w:rPr>
              <w:tab/>
            </w:r>
            <w:r w:rsidR="00915D0C" w:rsidRPr="00BE6ABD">
              <w:rPr>
                <w:rStyle w:val="a9"/>
                <w:noProof/>
              </w:rPr>
              <w:t>PLCSRP19REQ&lt;31:0&gt;</w:t>
            </w:r>
            <w:r w:rsidR="00915D0C">
              <w:rPr>
                <w:noProof/>
                <w:webHidden/>
              </w:rPr>
              <w:tab/>
            </w:r>
            <w:r>
              <w:rPr>
                <w:noProof/>
                <w:webHidden/>
              </w:rPr>
              <w:fldChar w:fldCharType="begin"/>
            </w:r>
            <w:r w:rsidR="00915D0C">
              <w:rPr>
                <w:noProof/>
                <w:webHidden/>
              </w:rPr>
              <w:instrText xml:space="preserve"> PAGEREF _Toc482273772 \h </w:instrText>
            </w:r>
          </w:ins>
          <w:r>
            <w:rPr>
              <w:noProof/>
              <w:webHidden/>
            </w:rPr>
          </w:r>
          <w:r>
            <w:rPr>
              <w:noProof/>
              <w:webHidden/>
            </w:rPr>
            <w:fldChar w:fldCharType="separate"/>
          </w:r>
          <w:ins w:id="659" w:author="yangy" w:date="2017-05-11T13:43:00Z">
            <w:r w:rsidR="00915D0C">
              <w:rPr>
                <w:noProof/>
                <w:webHidden/>
              </w:rPr>
              <w:t>116</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660" w:author="yangy" w:date="2017-05-11T13:43:00Z"/>
              <w:noProof/>
              <w:kern w:val="2"/>
              <w:sz w:val="21"/>
            </w:rPr>
          </w:pPr>
          <w:ins w:id="661"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"_Toc482273773"</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5.4.57.</w:t>
            </w:r>
            <w:r w:rsidR="00915D0C">
              <w:rPr>
                <w:noProof/>
                <w:kern w:val="2"/>
                <w:sz w:val="21"/>
              </w:rPr>
              <w:tab/>
            </w:r>
            <w:r w:rsidR="00915D0C" w:rsidRPr="00BE6ABD">
              <w:rPr>
                <w:rStyle w:val="a9"/>
                <w:noProof/>
              </w:rPr>
              <w:t>PLCSRP20REQ&lt;31:0&gt;</w:t>
            </w:r>
            <w:r w:rsidR="00915D0C">
              <w:rPr>
                <w:noProof/>
                <w:webHidden/>
              </w:rPr>
              <w:tab/>
            </w:r>
            <w:r>
              <w:rPr>
                <w:noProof/>
                <w:webHidden/>
              </w:rPr>
              <w:fldChar w:fldCharType="begin"/>
            </w:r>
            <w:r w:rsidR="00915D0C">
              <w:rPr>
                <w:noProof/>
                <w:webHidden/>
              </w:rPr>
              <w:instrText xml:space="preserve"> PAGEREF _Toc482273773 \h </w:instrText>
            </w:r>
          </w:ins>
          <w:r>
            <w:rPr>
              <w:noProof/>
              <w:webHidden/>
            </w:rPr>
          </w:r>
          <w:r>
            <w:rPr>
              <w:noProof/>
              <w:webHidden/>
            </w:rPr>
            <w:fldChar w:fldCharType="separate"/>
          </w:r>
          <w:ins w:id="662" w:author="yangy" w:date="2017-05-11T13:43:00Z">
            <w:r w:rsidR="00915D0C">
              <w:rPr>
                <w:noProof/>
                <w:webHidden/>
              </w:rPr>
              <w:t>117</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663" w:author="yangy" w:date="2017-05-11T13:43:00Z"/>
              <w:noProof/>
              <w:kern w:val="2"/>
              <w:sz w:val="21"/>
            </w:rPr>
          </w:pPr>
          <w:ins w:id="664"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"_Toc482273774"</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5.4.58.</w:t>
            </w:r>
            <w:r w:rsidR="00915D0C">
              <w:rPr>
                <w:noProof/>
                <w:kern w:val="2"/>
                <w:sz w:val="21"/>
              </w:rPr>
              <w:tab/>
            </w:r>
            <w:r w:rsidR="00915D0C" w:rsidRPr="00BE6ABD">
              <w:rPr>
                <w:rStyle w:val="a9"/>
                <w:noProof/>
              </w:rPr>
              <w:t>PLCSRP21REQ&lt;31:0&gt;</w:t>
            </w:r>
            <w:r w:rsidR="00915D0C">
              <w:rPr>
                <w:noProof/>
                <w:webHidden/>
              </w:rPr>
              <w:tab/>
            </w:r>
            <w:r>
              <w:rPr>
                <w:noProof/>
                <w:webHidden/>
              </w:rPr>
              <w:fldChar w:fldCharType="begin"/>
            </w:r>
            <w:r w:rsidR="00915D0C">
              <w:rPr>
                <w:noProof/>
                <w:webHidden/>
              </w:rPr>
              <w:instrText xml:space="preserve"> PAGEREF _Toc482273774 \h </w:instrText>
            </w:r>
          </w:ins>
          <w:r>
            <w:rPr>
              <w:noProof/>
              <w:webHidden/>
            </w:rPr>
          </w:r>
          <w:r>
            <w:rPr>
              <w:noProof/>
              <w:webHidden/>
            </w:rPr>
            <w:fldChar w:fldCharType="separate"/>
          </w:r>
          <w:ins w:id="665" w:author="yangy" w:date="2017-05-11T13:43:00Z">
            <w:r w:rsidR="00915D0C">
              <w:rPr>
                <w:noProof/>
                <w:webHidden/>
              </w:rPr>
              <w:t>117</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666" w:author="yangy" w:date="2017-05-11T13:43:00Z"/>
              <w:noProof/>
              <w:kern w:val="2"/>
              <w:sz w:val="21"/>
            </w:rPr>
          </w:pPr>
          <w:ins w:id="667"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"_Toc482273775"</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5.4.59.</w:t>
            </w:r>
            <w:r w:rsidR="00915D0C">
              <w:rPr>
                <w:noProof/>
                <w:kern w:val="2"/>
                <w:sz w:val="21"/>
              </w:rPr>
              <w:tab/>
            </w:r>
            <w:r w:rsidR="00915D0C" w:rsidRPr="00BE6ABD">
              <w:rPr>
                <w:rStyle w:val="a9"/>
                <w:noProof/>
              </w:rPr>
              <w:t>PLCSRP22REQ&lt;31:0&gt;</w:t>
            </w:r>
            <w:r w:rsidR="00915D0C">
              <w:rPr>
                <w:noProof/>
                <w:webHidden/>
              </w:rPr>
              <w:tab/>
            </w:r>
            <w:r>
              <w:rPr>
                <w:noProof/>
                <w:webHidden/>
              </w:rPr>
              <w:fldChar w:fldCharType="begin"/>
            </w:r>
            <w:r w:rsidR="00915D0C">
              <w:rPr>
                <w:noProof/>
                <w:webHidden/>
              </w:rPr>
              <w:instrText xml:space="preserve"> PAGEREF _Toc482273775 \h </w:instrText>
            </w:r>
          </w:ins>
          <w:r>
            <w:rPr>
              <w:noProof/>
              <w:webHidden/>
            </w:rPr>
          </w:r>
          <w:r>
            <w:rPr>
              <w:noProof/>
              <w:webHidden/>
            </w:rPr>
            <w:fldChar w:fldCharType="separate"/>
          </w:r>
          <w:ins w:id="668" w:author="yangy" w:date="2017-05-11T13:43:00Z">
            <w:r w:rsidR="00915D0C">
              <w:rPr>
                <w:noProof/>
                <w:webHidden/>
              </w:rPr>
              <w:t>117</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669" w:author="yangy" w:date="2017-05-11T13:43:00Z"/>
              <w:noProof/>
              <w:kern w:val="2"/>
              <w:sz w:val="21"/>
            </w:rPr>
          </w:pPr>
          <w:ins w:id="670"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"_Toc482273776"</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5.4.60.</w:t>
            </w:r>
            <w:r w:rsidR="00915D0C">
              <w:rPr>
                <w:noProof/>
                <w:kern w:val="2"/>
                <w:sz w:val="21"/>
              </w:rPr>
              <w:tab/>
            </w:r>
            <w:r w:rsidR="00915D0C" w:rsidRPr="00BE6ABD">
              <w:rPr>
                <w:rStyle w:val="a9"/>
                <w:noProof/>
              </w:rPr>
              <w:t>PLCSRP23REQ&lt;31:0&gt;</w:t>
            </w:r>
            <w:r w:rsidR="00915D0C">
              <w:rPr>
                <w:noProof/>
                <w:webHidden/>
              </w:rPr>
              <w:tab/>
            </w:r>
            <w:r>
              <w:rPr>
                <w:noProof/>
                <w:webHidden/>
              </w:rPr>
              <w:fldChar w:fldCharType="begin"/>
            </w:r>
            <w:r w:rsidR="00915D0C">
              <w:rPr>
                <w:noProof/>
                <w:webHidden/>
              </w:rPr>
              <w:instrText xml:space="preserve"> PAGEREF _Toc482273776 \h </w:instrText>
            </w:r>
          </w:ins>
          <w:r>
            <w:rPr>
              <w:noProof/>
              <w:webHidden/>
            </w:rPr>
          </w:r>
          <w:r>
            <w:rPr>
              <w:noProof/>
              <w:webHidden/>
            </w:rPr>
            <w:fldChar w:fldCharType="separate"/>
          </w:r>
          <w:ins w:id="671" w:author="yangy" w:date="2017-05-11T13:43:00Z">
            <w:r w:rsidR="00915D0C">
              <w:rPr>
                <w:noProof/>
                <w:webHidden/>
              </w:rPr>
              <w:t>117</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672" w:author="yangy" w:date="2017-05-11T13:43:00Z"/>
              <w:noProof/>
              <w:kern w:val="2"/>
              <w:sz w:val="21"/>
            </w:rPr>
          </w:pPr>
          <w:ins w:id="673"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"_Toc482273777"</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5.4.61.</w:t>
            </w:r>
            <w:r w:rsidR="00915D0C">
              <w:rPr>
                <w:noProof/>
                <w:kern w:val="2"/>
                <w:sz w:val="21"/>
              </w:rPr>
              <w:tab/>
            </w:r>
            <w:r w:rsidR="00915D0C" w:rsidRPr="00BE6ABD">
              <w:rPr>
                <w:rStyle w:val="a9"/>
                <w:noProof/>
              </w:rPr>
              <w:t>PLCSRP24REQ&lt;31:0&gt;</w:t>
            </w:r>
            <w:r w:rsidR="00915D0C">
              <w:rPr>
                <w:noProof/>
                <w:webHidden/>
              </w:rPr>
              <w:tab/>
            </w:r>
            <w:r>
              <w:rPr>
                <w:noProof/>
                <w:webHidden/>
              </w:rPr>
              <w:fldChar w:fldCharType="begin"/>
            </w:r>
            <w:r w:rsidR="00915D0C">
              <w:rPr>
                <w:noProof/>
                <w:webHidden/>
              </w:rPr>
              <w:instrText xml:space="preserve"> PAGEREF _Toc482273777 \h </w:instrText>
            </w:r>
          </w:ins>
          <w:r>
            <w:rPr>
              <w:noProof/>
              <w:webHidden/>
            </w:rPr>
          </w:r>
          <w:r>
            <w:rPr>
              <w:noProof/>
              <w:webHidden/>
            </w:rPr>
            <w:fldChar w:fldCharType="separate"/>
          </w:r>
          <w:ins w:id="674" w:author="yangy" w:date="2017-05-11T13:43:00Z">
            <w:r w:rsidR="00915D0C">
              <w:rPr>
                <w:noProof/>
                <w:webHidden/>
              </w:rPr>
              <w:t>118</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675" w:author="yangy" w:date="2017-05-11T13:43:00Z"/>
              <w:noProof/>
              <w:kern w:val="2"/>
              <w:sz w:val="21"/>
            </w:rPr>
          </w:pPr>
          <w:ins w:id="676"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"_Toc482273778"</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5.4.62.</w:t>
            </w:r>
            <w:r w:rsidR="00915D0C">
              <w:rPr>
                <w:noProof/>
                <w:kern w:val="2"/>
                <w:sz w:val="21"/>
              </w:rPr>
              <w:tab/>
            </w:r>
            <w:r w:rsidR="00915D0C" w:rsidRPr="00BE6ABD">
              <w:rPr>
                <w:rStyle w:val="a9"/>
                <w:noProof/>
              </w:rPr>
              <w:t>PLCSRP25REQ&lt;31:0&gt;</w:t>
            </w:r>
            <w:r w:rsidR="00915D0C">
              <w:rPr>
                <w:noProof/>
                <w:webHidden/>
              </w:rPr>
              <w:tab/>
            </w:r>
            <w:r>
              <w:rPr>
                <w:noProof/>
                <w:webHidden/>
              </w:rPr>
              <w:fldChar w:fldCharType="begin"/>
            </w:r>
            <w:r w:rsidR="00915D0C">
              <w:rPr>
                <w:noProof/>
                <w:webHidden/>
              </w:rPr>
              <w:instrText xml:space="preserve"> PAGEREF _Toc482273778 \h </w:instrText>
            </w:r>
          </w:ins>
          <w:r>
            <w:rPr>
              <w:noProof/>
              <w:webHidden/>
            </w:rPr>
          </w:r>
          <w:r>
            <w:rPr>
              <w:noProof/>
              <w:webHidden/>
            </w:rPr>
            <w:fldChar w:fldCharType="separate"/>
          </w:r>
          <w:ins w:id="677" w:author="yangy" w:date="2017-05-11T13:43:00Z">
            <w:r w:rsidR="00915D0C">
              <w:rPr>
                <w:noProof/>
                <w:webHidden/>
              </w:rPr>
              <w:t>118</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678" w:author="yangy" w:date="2017-05-11T13:43:00Z"/>
              <w:noProof/>
              <w:kern w:val="2"/>
              <w:sz w:val="21"/>
            </w:rPr>
          </w:pPr>
          <w:ins w:id="679"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"_Toc482273779"</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5.4.63.</w:t>
            </w:r>
            <w:r w:rsidR="00915D0C">
              <w:rPr>
                <w:noProof/>
                <w:kern w:val="2"/>
                <w:sz w:val="21"/>
              </w:rPr>
              <w:tab/>
            </w:r>
            <w:r w:rsidR="00915D0C" w:rsidRPr="00BE6ABD">
              <w:rPr>
                <w:rStyle w:val="a9"/>
                <w:noProof/>
              </w:rPr>
              <w:t>PLCSRP26REQ&lt;31:0&gt;</w:t>
            </w:r>
            <w:r w:rsidR="00915D0C">
              <w:rPr>
                <w:noProof/>
                <w:webHidden/>
              </w:rPr>
              <w:tab/>
            </w:r>
            <w:r>
              <w:rPr>
                <w:noProof/>
                <w:webHidden/>
              </w:rPr>
              <w:fldChar w:fldCharType="begin"/>
            </w:r>
            <w:r w:rsidR="00915D0C">
              <w:rPr>
                <w:noProof/>
                <w:webHidden/>
              </w:rPr>
              <w:instrText xml:space="preserve"> PAGEREF _Toc482273779 \h </w:instrText>
            </w:r>
          </w:ins>
          <w:r>
            <w:rPr>
              <w:noProof/>
              <w:webHidden/>
            </w:rPr>
          </w:r>
          <w:r>
            <w:rPr>
              <w:noProof/>
              <w:webHidden/>
            </w:rPr>
            <w:fldChar w:fldCharType="separate"/>
          </w:r>
          <w:ins w:id="680" w:author="yangy" w:date="2017-05-11T13:43:00Z">
            <w:r w:rsidR="00915D0C">
              <w:rPr>
                <w:noProof/>
                <w:webHidden/>
              </w:rPr>
              <w:t>118</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681" w:author="yangy" w:date="2017-05-11T13:43:00Z"/>
              <w:noProof/>
              <w:kern w:val="2"/>
              <w:sz w:val="21"/>
            </w:rPr>
          </w:pPr>
          <w:ins w:id="682"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"_Toc482273780"</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5.4.64.</w:t>
            </w:r>
            <w:r w:rsidR="00915D0C">
              <w:rPr>
                <w:noProof/>
                <w:kern w:val="2"/>
                <w:sz w:val="21"/>
              </w:rPr>
              <w:tab/>
            </w:r>
            <w:r w:rsidR="00915D0C" w:rsidRPr="00BE6ABD">
              <w:rPr>
                <w:rStyle w:val="a9"/>
                <w:noProof/>
              </w:rPr>
              <w:t>PLCSRP27REQ&lt;31:0&gt;</w:t>
            </w:r>
            <w:r w:rsidR="00915D0C">
              <w:rPr>
                <w:noProof/>
                <w:webHidden/>
              </w:rPr>
              <w:tab/>
            </w:r>
            <w:r>
              <w:rPr>
                <w:noProof/>
                <w:webHidden/>
              </w:rPr>
              <w:fldChar w:fldCharType="begin"/>
            </w:r>
            <w:r w:rsidR="00915D0C">
              <w:rPr>
                <w:noProof/>
                <w:webHidden/>
              </w:rPr>
              <w:instrText xml:space="preserve"> PAGEREF _Toc482273780 \h </w:instrText>
            </w:r>
          </w:ins>
          <w:r>
            <w:rPr>
              <w:noProof/>
              <w:webHidden/>
            </w:rPr>
          </w:r>
          <w:r>
            <w:rPr>
              <w:noProof/>
              <w:webHidden/>
            </w:rPr>
            <w:fldChar w:fldCharType="separate"/>
          </w:r>
          <w:ins w:id="683" w:author="yangy" w:date="2017-05-11T13:43:00Z">
            <w:r w:rsidR="00915D0C">
              <w:rPr>
                <w:noProof/>
                <w:webHidden/>
              </w:rPr>
              <w:t>119</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684" w:author="yangy" w:date="2017-05-11T13:43:00Z"/>
              <w:noProof/>
              <w:kern w:val="2"/>
              <w:sz w:val="21"/>
            </w:rPr>
          </w:pPr>
          <w:ins w:id="685"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"_Toc482273781"</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5.4.65.</w:t>
            </w:r>
            <w:r w:rsidR="00915D0C">
              <w:rPr>
                <w:noProof/>
                <w:kern w:val="2"/>
                <w:sz w:val="21"/>
              </w:rPr>
              <w:tab/>
            </w:r>
            <w:r w:rsidR="00915D0C" w:rsidRPr="00BE6ABD">
              <w:rPr>
                <w:rStyle w:val="a9"/>
                <w:noProof/>
              </w:rPr>
              <w:t>PLCSRP28REQ&lt;31:0&gt;</w:t>
            </w:r>
            <w:r w:rsidR="00915D0C">
              <w:rPr>
                <w:noProof/>
                <w:webHidden/>
              </w:rPr>
              <w:tab/>
            </w:r>
            <w:r>
              <w:rPr>
                <w:noProof/>
                <w:webHidden/>
              </w:rPr>
              <w:fldChar w:fldCharType="begin"/>
            </w:r>
            <w:r w:rsidR="00915D0C">
              <w:rPr>
                <w:noProof/>
                <w:webHidden/>
              </w:rPr>
              <w:instrText xml:space="preserve"> PAGEREF _Toc482273781 \h </w:instrText>
            </w:r>
          </w:ins>
          <w:r>
            <w:rPr>
              <w:noProof/>
              <w:webHidden/>
            </w:rPr>
          </w:r>
          <w:r>
            <w:rPr>
              <w:noProof/>
              <w:webHidden/>
            </w:rPr>
            <w:fldChar w:fldCharType="separate"/>
          </w:r>
          <w:ins w:id="686" w:author="yangy" w:date="2017-05-11T13:43:00Z">
            <w:r w:rsidR="00915D0C">
              <w:rPr>
                <w:noProof/>
                <w:webHidden/>
              </w:rPr>
              <w:t>119</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687" w:author="yangy" w:date="2017-05-11T13:43:00Z"/>
              <w:noProof/>
              <w:kern w:val="2"/>
              <w:sz w:val="21"/>
            </w:rPr>
          </w:pPr>
          <w:ins w:id="688"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"_Toc482273782"</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5.4.66.</w:t>
            </w:r>
            <w:r w:rsidR="00915D0C">
              <w:rPr>
                <w:noProof/>
                <w:kern w:val="2"/>
                <w:sz w:val="21"/>
              </w:rPr>
              <w:tab/>
            </w:r>
            <w:r w:rsidR="00915D0C" w:rsidRPr="00BE6ABD">
              <w:rPr>
                <w:rStyle w:val="a9"/>
                <w:noProof/>
              </w:rPr>
              <w:t>PLCSRP29REQ&lt;31:0&gt;</w:t>
            </w:r>
            <w:r w:rsidR="00915D0C">
              <w:rPr>
                <w:noProof/>
                <w:webHidden/>
              </w:rPr>
              <w:tab/>
            </w:r>
            <w:r>
              <w:rPr>
                <w:noProof/>
                <w:webHidden/>
              </w:rPr>
              <w:fldChar w:fldCharType="begin"/>
            </w:r>
            <w:r w:rsidR="00915D0C">
              <w:rPr>
                <w:noProof/>
                <w:webHidden/>
              </w:rPr>
              <w:instrText xml:space="preserve"> PAGEREF _Toc482273782 \h </w:instrText>
            </w:r>
          </w:ins>
          <w:r>
            <w:rPr>
              <w:noProof/>
              <w:webHidden/>
            </w:rPr>
          </w:r>
          <w:r>
            <w:rPr>
              <w:noProof/>
              <w:webHidden/>
            </w:rPr>
            <w:fldChar w:fldCharType="separate"/>
          </w:r>
          <w:ins w:id="689" w:author="yangy" w:date="2017-05-11T13:43:00Z">
            <w:r w:rsidR="00915D0C">
              <w:rPr>
                <w:noProof/>
                <w:webHidden/>
              </w:rPr>
              <w:t>119</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690" w:author="yangy" w:date="2017-05-11T13:43:00Z"/>
              <w:noProof/>
              <w:kern w:val="2"/>
              <w:sz w:val="21"/>
            </w:rPr>
          </w:pPr>
          <w:ins w:id="691"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"_Toc482273783"</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5.4.67.</w:t>
            </w:r>
            <w:r w:rsidR="00915D0C">
              <w:rPr>
                <w:noProof/>
                <w:kern w:val="2"/>
                <w:sz w:val="21"/>
              </w:rPr>
              <w:tab/>
            </w:r>
            <w:r w:rsidR="00915D0C" w:rsidRPr="00BE6ABD">
              <w:rPr>
                <w:rStyle w:val="a9"/>
                <w:noProof/>
              </w:rPr>
              <w:t>PLCSRP30REQ&lt;31:0&gt;</w:t>
            </w:r>
            <w:r w:rsidR="00915D0C">
              <w:rPr>
                <w:noProof/>
                <w:webHidden/>
              </w:rPr>
              <w:tab/>
            </w:r>
            <w:r>
              <w:rPr>
                <w:noProof/>
                <w:webHidden/>
              </w:rPr>
              <w:fldChar w:fldCharType="begin"/>
            </w:r>
            <w:r w:rsidR="00915D0C">
              <w:rPr>
                <w:noProof/>
                <w:webHidden/>
              </w:rPr>
              <w:instrText xml:space="preserve"> PAGEREF _Toc482273783 \h </w:instrText>
            </w:r>
          </w:ins>
          <w:r>
            <w:rPr>
              <w:noProof/>
              <w:webHidden/>
            </w:rPr>
          </w:r>
          <w:r>
            <w:rPr>
              <w:noProof/>
              <w:webHidden/>
            </w:rPr>
            <w:fldChar w:fldCharType="separate"/>
          </w:r>
          <w:ins w:id="692" w:author="yangy" w:date="2017-05-11T13:43:00Z">
            <w:r w:rsidR="00915D0C">
              <w:rPr>
                <w:noProof/>
                <w:webHidden/>
              </w:rPr>
              <w:t>120</w:t>
            </w:r>
            <w:r>
              <w:rPr>
                <w:noProof/>
                <w:webHidden/>
              </w:rPr>
              <w:fldChar w:fldCharType="end"/>
            </w:r>
            <w:r w:rsidRPr="00BE6ABD">
              <w:rPr>
                <w:rStyle w:val="a9"/>
                <w:noProof/>
              </w:rPr>
              <w:fldChar w:fldCharType="end"/>
            </w:r>
          </w:ins>
        </w:p>
        <w:p w:rsidR="00915D0C" w:rsidRDefault="000F5253">
          <w:pPr>
            <w:pStyle w:val="30"/>
            <w:tabs>
              <w:tab w:val="left" w:pos="1680"/>
              <w:tab w:val="right" w:leader="dot" w:pos="8302"/>
            </w:tabs>
            <w:rPr>
              <w:ins w:id="693" w:author="yangy" w:date="2017-05-11T13:43:00Z"/>
              <w:noProof/>
              <w:kern w:val="2"/>
              <w:sz w:val="21"/>
            </w:rPr>
          </w:pPr>
          <w:ins w:id="694"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"_Toc482273784"</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5.4.68.</w:t>
            </w:r>
            <w:r w:rsidR="00915D0C">
              <w:rPr>
                <w:noProof/>
                <w:kern w:val="2"/>
                <w:sz w:val="21"/>
              </w:rPr>
              <w:tab/>
            </w:r>
            <w:r w:rsidR="00915D0C" w:rsidRPr="00BE6ABD">
              <w:rPr>
                <w:rStyle w:val="a9"/>
                <w:noProof/>
              </w:rPr>
              <w:t>PLCSRP31REQ&lt;31:0&gt;</w:t>
            </w:r>
            <w:r w:rsidR="00915D0C">
              <w:rPr>
                <w:noProof/>
                <w:webHidden/>
              </w:rPr>
              <w:tab/>
            </w:r>
            <w:r>
              <w:rPr>
                <w:noProof/>
                <w:webHidden/>
              </w:rPr>
              <w:fldChar w:fldCharType="begin"/>
            </w:r>
            <w:r w:rsidR="00915D0C">
              <w:rPr>
                <w:noProof/>
                <w:webHidden/>
              </w:rPr>
              <w:instrText xml:space="preserve"> PAGEREF _Toc482273784 \h </w:instrText>
            </w:r>
          </w:ins>
          <w:r>
            <w:rPr>
              <w:noProof/>
              <w:webHidden/>
            </w:rPr>
          </w:r>
          <w:r>
            <w:rPr>
              <w:noProof/>
              <w:webHidden/>
            </w:rPr>
            <w:fldChar w:fldCharType="separate"/>
          </w:r>
          <w:ins w:id="695" w:author="yangy" w:date="2017-05-11T13:43:00Z">
            <w:r w:rsidR="00915D0C">
              <w:rPr>
                <w:noProof/>
                <w:webHidden/>
              </w:rPr>
              <w:t>120</w:t>
            </w:r>
            <w:r>
              <w:rPr>
                <w:noProof/>
                <w:webHidden/>
              </w:rPr>
              <w:fldChar w:fldCharType="end"/>
            </w:r>
            <w:r w:rsidRPr="00BE6ABD">
              <w:rPr>
                <w:rStyle w:val="a9"/>
                <w:noProof/>
              </w:rPr>
              <w:fldChar w:fldCharType="end"/>
            </w:r>
          </w:ins>
        </w:p>
        <w:p w:rsidR="00915D0C" w:rsidRDefault="000F5253">
          <w:pPr>
            <w:pStyle w:val="30"/>
            <w:tabs>
              <w:tab w:val="left" w:pos="1260"/>
              <w:tab w:val="right" w:leader="dot" w:pos="8302"/>
            </w:tabs>
            <w:rPr>
              <w:ins w:id="696" w:author="yangy" w:date="2017-05-11T13:43:00Z"/>
              <w:noProof/>
              <w:kern w:val="2"/>
              <w:sz w:val="21"/>
            </w:rPr>
          </w:pPr>
          <w:ins w:id="697"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"_Toc482273785"</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5.5.</w:t>
            </w:r>
            <w:r w:rsidR="00915D0C">
              <w:rPr>
                <w:noProof/>
                <w:kern w:val="2"/>
                <w:sz w:val="21"/>
              </w:rPr>
              <w:tab/>
            </w:r>
            <w:r w:rsidR="00915D0C" w:rsidRPr="00BE6ABD">
              <w:rPr>
                <w:rStyle w:val="a9"/>
                <w:noProof/>
              </w:rPr>
              <w:t>Share RAM registers</w:t>
            </w:r>
            <w:r w:rsidR="00915D0C">
              <w:rPr>
                <w:noProof/>
                <w:webHidden/>
              </w:rPr>
              <w:tab/>
            </w:r>
            <w:r>
              <w:rPr>
                <w:noProof/>
                <w:webHidden/>
              </w:rPr>
              <w:fldChar w:fldCharType="begin"/>
            </w:r>
            <w:r w:rsidR="00915D0C">
              <w:rPr>
                <w:noProof/>
                <w:webHidden/>
              </w:rPr>
              <w:instrText xml:space="preserve"> PAGEREF _Toc482273785 \h </w:instrText>
            </w:r>
          </w:ins>
          <w:r>
            <w:rPr>
              <w:noProof/>
              <w:webHidden/>
            </w:rPr>
          </w:r>
          <w:r>
            <w:rPr>
              <w:noProof/>
              <w:webHidden/>
            </w:rPr>
            <w:fldChar w:fldCharType="separate"/>
          </w:r>
          <w:ins w:id="698" w:author="yangy" w:date="2017-05-11T13:43:00Z">
            <w:r w:rsidR="00915D0C">
              <w:rPr>
                <w:noProof/>
                <w:webHidden/>
              </w:rPr>
              <w:t>120</w:t>
            </w:r>
            <w:r>
              <w:rPr>
                <w:noProof/>
                <w:webHidden/>
              </w:rPr>
              <w:fldChar w:fldCharType="end"/>
            </w:r>
            <w:r w:rsidRPr="00BE6ABD">
              <w:rPr>
                <w:rStyle w:val="a9"/>
                <w:noProof/>
              </w:rPr>
              <w:fldChar w:fldCharType="end"/>
            </w:r>
          </w:ins>
        </w:p>
        <w:p w:rsidR="00915D0C" w:rsidRDefault="000F5253">
          <w:pPr>
            <w:pStyle w:val="30"/>
            <w:tabs>
              <w:tab w:val="left" w:pos="1260"/>
              <w:tab w:val="right" w:leader="dot" w:pos="8302"/>
            </w:tabs>
            <w:rPr>
              <w:ins w:id="699" w:author="yangy" w:date="2017-05-11T13:43:00Z"/>
              <w:noProof/>
              <w:kern w:val="2"/>
              <w:sz w:val="21"/>
            </w:rPr>
          </w:pPr>
          <w:ins w:id="700"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"_Toc482273786"</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5.5.1.</w:t>
            </w:r>
            <w:r w:rsidR="00915D0C">
              <w:rPr>
                <w:noProof/>
                <w:kern w:val="2"/>
                <w:sz w:val="21"/>
              </w:rPr>
              <w:tab/>
            </w:r>
            <w:r w:rsidR="00915D0C" w:rsidRPr="00BE6ABD">
              <w:rPr>
                <w:rStyle w:val="a9"/>
                <w:noProof/>
              </w:rPr>
              <w:t>SHRAM_DATA&lt;31:0&gt;</w:t>
            </w:r>
            <w:r w:rsidR="00915D0C">
              <w:rPr>
                <w:noProof/>
                <w:webHidden/>
              </w:rPr>
              <w:tab/>
            </w:r>
            <w:r>
              <w:rPr>
                <w:noProof/>
                <w:webHidden/>
              </w:rPr>
              <w:fldChar w:fldCharType="begin"/>
            </w:r>
            <w:r w:rsidR="00915D0C">
              <w:rPr>
                <w:noProof/>
                <w:webHidden/>
              </w:rPr>
              <w:instrText xml:space="preserve"> PAGEREF _Toc482273786 \h </w:instrText>
            </w:r>
          </w:ins>
          <w:r>
            <w:rPr>
              <w:noProof/>
              <w:webHidden/>
            </w:rPr>
          </w:r>
          <w:r>
            <w:rPr>
              <w:noProof/>
              <w:webHidden/>
            </w:rPr>
            <w:fldChar w:fldCharType="separate"/>
          </w:r>
          <w:ins w:id="701" w:author="yangy" w:date="2017-05-11T13:43:00Z">
            <w:r w:rsidR="00915D0C">
              <w:rPr>
                <w:noProof/>
                <w:webHidden/>
              </w:rPr>
              <w:t>120</w:t>
            </w:r>
            <w:r>
              <w:rPr>
                <w:noProof/>
                <w:webHidden/>
              </w:rPr>
              <w:fldChar w:fldCharType="end"/>
            </w:r>
            <w:r w:rsidRPr="00BE6ABD">
              <w:rPr>
                <w:rStyle w:val="a9"/>
                <w:noProof/>
              </w:rPr>
              <w:fldChar w:fldCharType="end"/>
            </w:r>
          </w:ins>
        </w:p>
        <w:p w:rsidR="00915D0C" w:rsidRDefault="000F5253">
          <w:pPr>
            <w:pStyle w:val="10"/>
            <w:tabs>
              <w:tab w:val="left" w:pos="440"/>
              <w:tab w:val="right" w:leader="dot" w:pos="8302"/>
            </w:tabs>
            <w:rPr>
              <w:ins w:id="702" w:author="yangy" w:date="2017-05-11T13:43:00Z"/>
              <w:rFonts w:asciiTheme="minorHAnsi" w:eastAsiaTheme="minorEastAsia" w:hAnsiTheme="minorHAnsi" w:cstheme="minorBidi"/>
              <w:noProof/>
              <w:szCs w:val="22"/>
            </w:rPr>
          </w:pPr>
          <w:ins w:id="703" w:author="yangy" w:date="2017-05-11T13:43:00Z">
            <w:r w:rsidRPr="00BE6ABD">
              <w:rPr>
                <w:rStyle w:val="a9"/>
                <w:noProof/>
              </w:rPr>
              <w:fldChar w:fldCharType="begin"/>
            </w:r>
            <w:r w:rsidR="00915D0C" w:rsidRPr="00BE6ABD">
              <w:rPr>
                <w:rStyle w:val="a9"/>
                <w:noProof/>
              </w:rPr>
              <w:instrText xml:space="preserve"> </w:instrText>
            </w:r>
            <w:r w:rsidR="00915D0C">
              <w:rPr>
                <w:noProof/>
              </w:rPr>
              <w:instrText>HYPERLINK \l "_Toc482273787"</w:instrText>
            </w:r>
            <w:r w:rsidR="00915D0C" w:rsidRPr="00BE6ABD">
              <w:rPr>
                <w:rStyle w:val="a9"/>
                <w:noProof/>
              </w:rPr>
              <w:instrText xml:space="preserve"> </w:instrText>
            </w:r>
            <w:r w:rsidRPr="00BE6ABD">
              <w:rPr>
                <w:rStyle w:val="a9"/>
                <w:noProof/>
              </w:rPr>
              <w:fldChar w:fldCharType="separate"/>
            </w:r>
            <w:r w:rsidR="00915D0C" w:rsidRPr="00BE6ABD">
              <w:rPr>
                <w:rStyle w:val="a9"/>
                <w:noProof/>
              </w:rPr>
              <w:t>6.</w:t>
            </w:r>
            <w:r w:rsidR="00915D0C">
              <w:rPr>
                <w:rFonts w:asciiTheme="minorHAnsi" w:eastAsiaTheme="minorEastAsia" w:hAnsiTheme="minorHAnsi" w:cstheme="minorBidi"/>
                <w:noProof/>
                <w:szCs w:val="22"/>
              </w:rPr>
              <w:tab/>
            </w:r>
            <w:r w:rsidR="00915D0C" w:rsidRPr="00BE6ABD">
              <w:rPr>
                <w:rStyle w:val="a9"/>
                <w:noProof/>
              </w:rPr>
              <w:t>Interface</w:t>
            </w:r>
            <w:r w:rsidR="00915D0C">
              <w:rPr>
                <w:noProof/>
                <w:webHidden/>
              </w:rPr>
              <w:tab/>
            </w:r>
            <w:r>
              <w:rPr>
                <w:noProof/>
                <w:webHidden/>
              </w:rPr>
              <w:fldChar w:fldCharType="begin"/>
            </w:r>
            <w:r w:rsidR="00915D0C">
              <w:rPr>
                <w:noProof/>
                <w:webHidden/>
              </w:rPr>
              <w:instrText xml:space="preserve"> PAGEREF _Toc482273787 \h </w:instrText>
            </w:r>
          </w:ins>
          <w:r>
            <w:rPr>
              <w:noProof/>
              <w:webHidden/>
            </w:rPr>
          </w:r>
          <w:r>
            <w:rPr>
              <w:noProof/>
              <w:webHidden/>
            </w:rPr>
            <w:fldChar w:fldCharType="separate"/>
          </w:r>
          <w:ins w:id="704" w:author="yangy" w:date="2017-05-11T13:43:00Z">
            <w:r w:rsidR="00915D0C">
              <w:rPr>
                <w:noProof/>
                <w:webHidden/>
              </w:rPr>
              <w:t>120</w:t>
            </w:r>
            <w:r>
              <w:rPr>
                <w:noProof/>
                <w:webHidden/>
              </w:rPr>
              <w:fldChar w:fldCharType="end"/>
            </w:r>
            <w:r w:rsidRPr="00BE6ABD">
              <w:rPr>
                <w:rStyle w:val="a9"/>
                <w:noProof/>
              </w:rPr>
              <w:fldChar w:fldCharType="end"/>
            </w:r>
          </w:ins>
        </w:p>
        <w:p w:rsidR="00C21A62" w:rsidDel="00F33A67" w:rsidRDefault="000F5253">
          <w:pPr>
            <w:pStyle w:val="10"/>
            <w:tabs>
              <w:tab w:val="left" w:pos="440"/>
              <w:tab w:val="right" w:leader="dot" w:pos="8302"/>
            </w:tabs>
            <w:rPr>
              <w:del w:id="705" w:author="yangy" w:date="2017-05-10T18:19:00Z"/>
              <w:rFonts w:asciiTheme="minorHAnsi" w:eastAsiaTheme="minorEastAsia" w:hAnsiTheme="minorHAnsi" w:cstheme="minorBidi"/>
              <w:noProof/>
              <w:szCs w:val="22"/>
            </w:rPr>
          </w:pPr>
          <w:del w:id="706" w:author="yangy" w:date="2017-05-10T18:19:00Z">
            <w:r w:rsidRPr="000F5253">
              <w:rPr>
                <w:rPrChange w:id="707" w:author="yangy" w:date="2017-05-10T18:19:00Z">
                  <w:rPr>
                    <w:rStyle w:val="a9"/>
                    <w:noProof/>
                  </w:rPr>
                </w:rPrChange>
              </w:rPr>
              <w:delText>1.</w:delText>
            </w:r>
            <w:r w:rsidR="00C21A62" w:rsidDel="00F33A67">
              <w:rPr>
                <w:rFonts w:asciiTheme="minorHAnsi" w:eastAsiaTheme="minorEastAsia" w:hAnsiTheme="minorHAnsi" w:cstheme="minorBidi"/>
                <w:noProof/>
                <w:szCs w:val="22"/>
              </w:rPr>
              <w:tab/>
            </w:r>
            <w:r w:rsidRPr="000F5253">
              <w:rPr>
                <w:rPrChange w:id="708" w:author="yangy" w:date="2017-05-10T18:19:00Z">
                  <w:rPr>
                    <w:rStyle w:val="a9"/>
                    <w:noProof/>
                  </w:rPr>
                </w:rPrChange>
              </w:rPr>
              <w:delText>General Description</w:delText>
            </w:r>
            <w:r w:rsidR="00C21A62" w:rsidDel="00F33A67">
              <w:rPr>
                <w:noProof/>
                <w:webHidden/>
              </w:rPr>
              <w:tab/>
              <w:delText>9</w:delText>
            </w:r>
          </w:del>
        </w:p>
        <w:p w:rsidR="00C21A62" w:rsidDel="00F33A67" w:rsidRDefault="000F5253">
          <w:pPr>
            <w:pStyle w:val="10"/>
            <w:tabs>
              <w:tab w:val="left" w:pos="440"/>
              <w:tab w:val="right" w:leader="dot" w:pos="8302"/>
            </w:tabs>
            <w:rPr>
              <w:del w:id="709" w:author="yangy" w:date="2017-05-10T18:19:00Z"/>
              <w:rFonts w:asciiTheme="minorHAnsi" w:eastAsiaTheme="minorEastAsia" w:hAnsiTheme="minorHAnsi" w:cstheme="minorBidi"/>
              <w:noProof/>
              <w:szCs w:val="22"/>
            </w:rPr>
          </w:pPr>
          <w:del w:id="710" w:author="yangy" w:date="2017-05-10T18:19:00Z">
            <w:r w:rsidRPr="000F5253">
              <w:rPr>
                <w:rPrChange w:id="711" w:author="yangy" w:date="2017-05-10T18:19:00Z">
                  <w:rPr>
                    <w:rStyle w:val="a9"/>
                    <w:noProof/>
                  </w:rPr>
                </w:rPrChange>
              </w:rPr>
              <w:delText>2.</w:delText>
            </w:r>
            <w:r w:rsidR="00C21A62" w:rsidDel="00F33A67">
              <w:rPr>
                <w:rFonts w:asciiTheme="minorHAnsi" w:eastAsiaTheme="minorEastAsia" w:hAnsiTheme="minorHAnsi" w:cstheme="minorBidi"/>
                <w:noProof/>
                <w:szCs w:val="22"/>
              </w:rPr>
              <w:tab/>
            </w:r>
            <w:r w:rsidRPr="000F5253">
              <w:rPr>
                <w:rPrChange w:id="712" w:author="yangy" w:date="2017-05-10T18:19:00Z">
                  <w:rPr>
                    <w:rStyle w:val="a9"/>
                    <w:noProof/>
                  </w:rPr>
                </w:rPrChange>
              </w:rPr>
              <w:delText>Interface Description</w:delText>
            </w:r>
            <w:r w:rsidR="00C21A62" w:rsidDel="00F33A67">
              <w:rPr>
                <w:noProof/>
                <w:webHidden/>
              </w:rPr>
              <w:tab/>
              <w:delText>10</w:delText>
            </w:r>
          </w:del>
        </w:p>
        <w:p w:rsidR="00C21A62" w:rsidDel="00F33A67" w:rsidRDefault="000F5253">
          <w:pPr>
            <w:pStyle w:val="10"/>
            <w:tabs>
              <w:tab w:val="left" w:pos="440"/>
              <w:tab w:val="right" w:leader="dot" w:pos="8302"/>
            </w:tabs>
            <w:rPr>
              <w:del w:id="713" w:author="yangy" w:date="2017-05-10T18:19:00Z"/>
              <w:rFonts w:asciiTheme="minorHAnsi" w:eastAsiaTheme="minorEastAsia" w:hAnsiTheme="minorHAnsi" w:cstheme="minorBidi"/>
              <w:noProof/>
              <w:szCs w:val="22"/>
            </w:rPr>
          </w:pPr>
          <w:del w:id="714" w:author="yangy" w:date="2017-05-10T18:19:00Z">
            <w:r w:rsidRPr="000F5253">
              <w:rPr>
                <w:rPrChange w:id="715" w:author="yangy" w:date="2017-05-10T18:19:00Z">
                  <w:rPr>
                    <w:rStyle w:val="a9"/>
                    <w:noProof/>
                  </w:rPr>
                </w:rPrChange>
              </w:rPr>
              <w:delText>3.</w:delText>
            </w:r>
            <w:r w:rsidR="00C21A62" w:rsidDel="00F33A67">
              <w:rPr>
                <w:rFonts w:asciiTheme="minorHAnsi" w:eastAsiaTheme="minorEastAsia" w:hAnsiTheme="minorHAnsi" w:cstheme="minorBidi"/>
                <w:noProof/>
                <w:szCs w:val="22"/>
              </w:rPr>
              <w:tab/>
            </w:r>
            <w:r w:rsidRPr="000F5253">
              <w:rPr>
                <w:rPrChange w:id="716" w:author="yangy" w:date="2017-05-10T18:19:00Z">
                  <w:rPr>
                    <w:rStyle w:val="a9"/>
                    <w:noProof/>
                  </w:rPr>
                </w:rPrChange>
              </w:rPr>
              <w:delText>Functional Description</w:delText>
            </w:r>
            <w:r w:rsidR="00C21A62" w:rsidDel="00F33A67">
              <w:rPr>
                <w:noProof/>
                <w:webHidden/>
              </w:rPr>
              <w:tab/>
              <w:delText>11</w:delText>
            </w:r>
          </w:del>
        </w:p>
        <w:p w:rsidR="00C21A62" w:rsidDel="00F33A67" w:rsidRDefault="000F5253">
          <w:pPr>
            <w:pStyle w:val="30"/>
            <w:tabs>
              <w:tab w:val="left" w:pos="1050"/>
              <w:tab w:val="right" w:leader="dot" w:pos="8302"/>
            </w:tabs>
            <w:rPr>
              <w:del w:id="717" w:author="yangy" w:date="2017-05-10T18:19:00Z"/>
              <w:noProof/>
              <w:kern w:val="2"/>
              <w:sz w:val="21"/>
            </w:rPr>
          </w:pPr>
          <w:del w:id="718" w:author="yangy" w:date="2017-05-10T18:19:00Z">
            <w:r w:rsidRPr="000F5253">
              <w:rPr>
                <w:rPrChange w:id="719" w:author="yangy" w:date="2017-05-10T18:19:00Z">
                  <w:rPr>
                    <w:rStyle w:val="a9"/>
                    <w:noProof/>
                  </w:rPr>
                </w:rPrChange>
              </w:rPr>
              <w:delText>3.1.</w:delText>
            </w:r>
            <w:r w:rsidR="00C21A62" w:rsidDel="00F33A67">
              <w:rPr>
                <w:noProof/>
                <w:kern w:val="2"/>
                <w:sz w:val="21"/>
              </w:rPr>
              <w:tab/>
            </w:r>
            <w:r w:rsidRPr="000F5253">
              <w:rPr>
                <w:rPrChange w:id="720" w:author="yangy" w:date="2017-05-10T18:19:00Z">
                  <w:rPr>
                    <w:rStyle w:val="a9"/>
                    <w:noProof/>
                  </w:rPr>
                </w:rPrChange>
              </w:rPr>
              <w:delText>IPC flags and interrupts</w:delText>
            </w:r>
            <w:r w:rsidR="00C21A62" w:rsidDel="00F33A67">
              <w:rPr>
                <w:noProof/>
                <w:webHidden/>
              </w:rPr>
              <w:tab/>
              <w:delText>11</w:delText>
            </w:r>
          </w:del>
        </w:p>
        <w:p w:rsidR="00C21A62" w:rsidDel="00F33A67" w:rsidRDefault="000F5253">
          <w:pPr>
            <w:pStyle w:val="30"/>
            <w:tabs>
              <w:tab w:val="left" w:pos="1050"/>
              <w:tab w:val="right" w:leader="dot" w:pos="8302"/>
            </w:tabs>
            <w:rPr>
              <w:del w:id="721" w:author="yangy" w:date="2017-05-10T18:19:00Z"/>
              <w:noProof/>
              <w:kern w:val="2"/>
              <w:sz w:val="21"/>
            </w:rPr>
          </w:pPr>
          <w:del w:id="722" w:author="yangy" w:date="2017-05-10T18:19:00Z">
            <w:r w:rsidRPr="000F5253">
              <w:rPr>
                <w:rPrChange w:id="723" w:author="yangy" w:date="2017-05-10T18:19:00Z">
                  <w:rPr>
                    <w:rStyle w:val="a9"/>
                    <w:noProof/>
                  </w:rPr>
                </w:rPrChange>
              </w:rPr>
              <w:delText>3.2.</w:delText>
            </w:r>
            <w:r w:rsidR="00C21A62" w:rsidDel="00F33A67">
              <w:rPr>
                <w:noProof/>
                <w:kern w:val="2"/>
                <w:sz w:val="21"/>
              </w:rPr>
              <w:tab/>
            </w:r>
            <w:r w:rsidRPr="000F5253">
              <w:rPr>
                <w:rPrChange w:id="724" w:author="yangy" w:date="2017-05-10T18:19:00Z">
                  <w:rPr>
                    <w:rStyle w:val="a9"/>
                    <w:noProof/>
                  </w:rPr>
                </w:rPrChange>
              </w:rPr>
              <w:delText>Shared RAM</w:delText>
            </w:r>
            <w:r w:rsidR="00C21A62" w:rsidDel="00F33A67">
              <w:rPr>
                <w:noProof/>
                <w:webHidden/>
              </w:rPr>
              <w:tab/>
              <w:delText>14</w:delText>
            </w:r>
          </w:del>
        </w:p>
        <w:p w:rsidR="00C21A62" w:rsidDel="00F33A67" w:rsidRDefault="000F5253">
          <w:pPr>
            <w:pStyle w:val="30"/>
            <w:tabs>
              <w:tab w:val="left" w:pos="1050"/>
              <w:tab w:val="right" w:leader="dot" w:pos="8302"/>
            </w:tabs>
            <w:rPr>
              <w:del w:id="725" w:author="yangy" w:date="2017-05-10T18:19:00Z"/>
              <w:noProof/>
              <w:kern w:val="2"/>
              <w:sz w:val="21"/>
            </w:rPr>
          </w:pPr>
          <w:del w:id="726" w:author="yangy" w:date="2017-05-10T18:19:00Z">
            <w:r w:rsidRPr="000F5253">
              <w:rPr>
                <w:rPrChange w:id="727" w:author="yangy" w:date="2017-05-10T18:19:00Z">
                  <w:rPr>
                    <w:rStyle w:val="a9"/>
                    <w:noProof/>
                  </w:rPr>
                </w:rPrChange>
              </w:rPr>
              <w:lastRenderedPageBreak/>
              <w:delText>3.3.</w:delText>
            </w:r>
            <w:r w:rsidR="00C21A62" w:rsidDel="00F33A67">
              <w:rPr>
                <w:noProof/>
                <w:kern w:val="2"/>
                <w:sz w:val="21"/>
              </w:rPr>
              <w:tab/>
            </w:r>
            <w:r w:rsidRPr="000F5253">
              <w:rPr>
                <w:rPrChange w:id="728" w:author="yangy" w:date="2017-05-10T18:19:00Z">
                  <w:rPr>
                    <w:rStyle w:val="a9"/>
                    <w:noProof/>
                  </w:rPr>
                </w:rPrChange>
              </w:rPr>
              <w:delText>IPC message registers</w:delText>
            </w:r>
            <w:r w:rsidR="00C21A62" w:rsidDel="00F33A67">
              <w:rPr>
                <w:noProof/>
                <w:webHidden/>
              </w:rPr>
              <w:tab/>
              <w:delText>16</w:delText>
            </w:r>
          </w:del>
        </w:p>
        <w:p w:rsidR="00C21A62" w:rsidDel="00F33A67" w:rsidRDefault="000F5253">
          <w:pPr>
            <w:pStyle w:val="30"/>
            <w:tabs>
              <w:tab w:val="left" w:pos="1050"/>
              <w:tab w:val="right" w:leader="dot" w:pos="8302"/>
            </w:tabs>
            <w:rPr>
              <w:del w:id="729" w:author="yangy" w:date="2017-05-10T18:19:00Z"/>
              <w:noProof/>
              <w:kern w:val="2"/>
              <w:sz w:val="21"/>
            </w:rPr>
          </w:pPr>
          <w:del w:id="730" w:author="yangy" w:date="2017-05-10T18:19:00Z">
            <w:r w:rsidRPr="000F5253">
              <w:rPr>
                <w:rPrChange w:id="731" w:author="yangy" w:date="2017-05-10T18:19:00Z">
                  <w:rPr>
                    <w:rStyle w:val="a9"/>
                    <w:noProof/>
                  </w:rPr>
                </w:rPrChange>
              </w:rPr>
              <w:delText>3.4.</w:delText>
            </w:r>
            <w:r w:rsidR="00C21A62" w:rsidDel="00F33A67">
              <w:rPr>
                <w:noProof/>
                <w:kern w:val="2"/>
                <w:sz w:val="21"/>
              </w:rPr>
              <w:tab/>
            </w:r>
            <w:r w:rsidRPr="000F5253">
              <w:rPr>
                <w:rPrChange w:id="732" w:author="yangy" w:date="2017-05-10T18:19:00Z">
                  <w:rPr>
                    <w:rStyle w:val="a9"/>
                    <w:noProof/>
                  </w:rPr>
                </w:rPrChange>
              </w:rPr>
              <w:delText>Free run timer</w:delText>
            </w:r>
            <w:r w:rsidR="00C21A62" w:rsidDel="00F33A67">
              <w:rPr>
                <w:noProof/>
                <w:webHidden/>
              </w:rPr>
              <w:tab/>
              <w:delText>17</w:delText>
            </w:r>
          </w:del>
        </w:p>
        <w:p w:rsidR="00C21A62" w:rsidDel="00F33A67" w:rsidRDefault="000F5253">
          <w:pPr>
            <w:pStyle w:val="10"/>
            <w:tabs>
              <w:tab w:val="left" w:pos="440"/>
              <w:tab w:val="right" w:leader="dot" w:pos="8302"/>
            </w:tabs>
            <w:rPr>
              <w:del w:id="733" w:author="yangy" w:date="2017-05-10T18:19:00Z"/>
              <w:rFonts w:asciiTheme="minorHAnsi" w:eastAsiaTheme="minorEastAsia" w:hAnsiTheme="minorHAnsi" w:cstheme="minorBidi"/>
              <w:noProof/>
              <w:szCs w:val="22"/>
            </w:rPr>
          </w:pPr>
          <w:del w:id="734" w:author="yangy" w:date="2017-05-10T18:19:00Z">
            <w:r w:rsidRPr="000F5253">
              <w:rPr>
                <w:rPrChange w:id="735" w:author="yangy" w:date="2017-05-10T18:19:00Z">
                  <w:rPr>
                    <w:rStyle w:val="a9"/>
                    <w:noProof/>
                  </w:rPr>
                </w:rPrChange>
              </w:rPr>
              <w:delText>4.</w:delText>
            </w:r>
            <w:r w:rsidR="00C21A62" w:rsidDel="00F33A67">
              <w:rPr>
                <w:rFonts w:asciiTheme="minorHAnsi" w:eastAsiaTheme="minorEastAsia" w:hAnsiTheme="minorHAnsi" w:cstheme="minorBidi"/>
                <w:noProof/>
                <w:szCs w:val="22"/>
              </w:rPr>
              <w:tab/>
            </w:r>
            <w:r w:rsidRPr="000F5253">
              <w:rPr>
                <w:rPrChange w:id="736" w:author="yangy" w:date="2017-05-10T18:19:00Z">
                  <w:rPr>
                    <w:rStyle w:val="a9"/>
                    <w:noProof/>
                  </w:rPr>
                </w:rPrChange>
              </w:rPr>
              <w:delText>Examples for software IPC procedures</w:delText>
            </w:r>
            <w:r w:rsidR="00C21A62" w:rsidDel="00F33A67">
              <w:rPr>
                <w:noProof/>
                <w:webHidden/>
              </w:rPr>
              <w:tab/>
              <w:delText>18</w:delText>
            </w:r>
          </w:del>
        </w:p>
        <w:p w:rsidR="00C21A62" w:rsidDel="00F33A67" w:rsidRDefault="000F5253">
          <w:pPr>
            <w:pStyle w:val="30"/>
            <w:tabs>
              <w:tab w:val="left" w:pos="1050"/>
              <w:tab w:val="right" w:leader="dot" w:pos="8302"/>
            </w:tabs>
            <w:rPr>
              <w:del w:id="737" w:author="yangy" w:date="2017-05-10T18:19:00Z"/>
              <w:noProof/>
              <w:kern w:val="2"/>
              <w:sz w:val="21"/>
            </w:rPr>
          </w:pPr>
          <w:del w:id="738" w:author="yangy" w:date="2017-05-10T18:19:00Z">
            <w:r w:rsidRPr="000F5253">
              <w:rPr>
                <w:rPrChange w:id="739" w:author="yangy" w:date="2017-05-10T18:19:00Z">
                  <w:rPr>
                    <w:rStyle w:val="a9"/>
                    <w:noProof/>
                  </w:rPr>
                </w:rPrChange>
              </w:rPr>
              <w:delText>4.1.</w:delText>
            </w:r>
            <w:r w:rsidR="00C21A62" w:rsidDel="00F33A67">
              <w:rPr>
                <w:noProof/>
                <w:kern w:val="2"/>
                <w:sz w:val="21"/>
              </w:rPr>
              <w:tab/>
            </w:r>
            <w:r w:rsidRPr="000F5253">
              <w:rPr>
                <w:rPrChange w:id="740" w:author="yangy" w:date="2017-05-10T18:19:00Z">
                  <w:rPr>
                    <w:rStyle w:val="a9"/>
                    <w:noProof/>
                  </w:rPr>
                </w:rPrChange>
              </w:rPr>
              <w:delText>IPC with interrupts</w:delText>
            </w:r>
            <w:r w:rsidR="00C21A62" w:rsidDel="00F33A67">
              <w:rPr>
                <w:noProof/>
                <w:webHidden/>
              </w:rPr>
              <w:tab/>
              <w:delText>18</w:delText>
            </w:r>
          </w:del>
        </w:p>
        <w:p w:rsidR="00C21A62" w:rsidDel="00F33A67" w:rsidRDefault="000F5253">
          <w:pPr>
            <w:pStyle w:val="30"/>
            <w:tabs>
              <w:tab w:val="left" w:pos="1050"/>
              <w:tab w:val="right" w:leader="dot" w:pos="8302"/>
            </w:tabs>
            <w:rPr>
              <w:del w:id="741" w:author="yangy" w:date="2017-05-10T18:19:00Z"/>
              <w:noProof/>
              <w:kern w:val="2"/>
              <w:sz w:val="21"/>
            </w:rPr>
          </w:pPr>
          <w:del w:id="742" w:author="yangy" w:date="2017-05-10T18:19:00Z">
            <w:r w:rsidRPr="000F5253">
              <w:rPr>
                <w:rPrChange w:id="743" w:author="yangy" w:date="2017-05-10T18:19:00Z">
                  <w:rPr>
                    <w:rStyle w:val="a9"/>
                    <w:noProof/>
                  </w:rPr>
                </w:rPrChange>
              </w:rPr>
              <w:delText>4.2.</w:delText>
            </w:r>
            <w:r w:rsidR="00C21A62" w:rsidDel="00F33A67">
              <w:rPr>
                <w:noProof/>
                <w:kern w:val="2"/>
                <w:sz w:val="21"/>
              </w:rPr>
              <w:tab/>
            </w:r>
            <w:r w:rsidRPr="000F5253">
              <w:rPr>
                <w:rPrChange w:id="744" w:author="yangy" w:date="2017-05-10T18:19:00Z">
                  <w:rPr>
                    <w:rStyle w:val="a9"/>
                    <w:noProof/>
                  </w:rPr>
                </w:rPrChange>
              </w:rPr>
              <w:delText>IPC with flags</w:delText>
            </w:r>
            <w:r w:rsidR="00C21A62" w:rsidDel="00F33A67">
              <w:rPr>
                <w:noProof/>
                <w:webHidden/>
              </w:rPr>
              <w:tab/>
              <w:delText>18</w:delText>
            </w:r>
          </w:del>
        </w:p>
        <w:p w:rsidR="00C21A62" w:rsidDel="00F33A67" w:rsidRDefault="000F5253">
          <w:pPr>
            <w:pStyle w:val="10"/>
            <w:tabs>
              <w:tab w:val="left" w:pos="440"/>
              <w:tab w:val="right" w:leader="dot" w:pos="8302"/>
            </w:tabs>
            <w:rPr>
              <w:del w:id="745" w:author="yangy" w:date="2017-05-10T18:19:00Z"/>
              <w:rFonts w:asciiTheme="minorHAnsi" w:eastAsiaTheme="minorEastAsia" w:hAnsiTheme="minorHAnsi" w:cstheme="minorBidi"/>
              <w:noProof/>
              <w:szCs w:val="22"/>
            </w:rPr>
          </w:pPr>
          <w:del w:id="746" w:author="yangy" w:date="2017-05-10T18:19:00Z">
            <w:r w:rsidRPr="000F5253">
              <w:rPr>
                <w:rPrChange w:id="747" w:author="yangy" w:date="2017-05-10T18:19:00Z">
                  <w:rPr>
                    <w:rStyle w:val="a9"/>
                    <w:noProof/>
                  </w:rPr>
                </w:rPrChange>
              </w:rPr>
              <w:delText>5.</w:delText>
            </w:r>
            <w:r w:rsidR="00C21A62" w:rsidDel="00F33A67">
              <w:rPr>
                <w:rFonts w:asciiTheme="minorHAnsi" w:eastAsiaTheme="minorEastAsia" w:hAnsiTheme="minorHAnsi" w:cstheme="minorBidi"/>
                <w:noProof/>
                <w:szCs w:val="22"/>
              </w:rPr>
              <w:tab/>
            </w:r>
            <w:r w:rsidRPr="000F5253">
              <w:rPr>
                <w:rPrChange w:id="748" w:author="yangy" w:date="2017-05-10T18:19:00Z">
                  <w:rPr>
                    <w:rStyle w:val="a9"/>
                    <w:noProof/>
                  </w:rPr>
                </w:rPrChange>
              </w:rPr>
              <w:delText>Register Description</w:delText>
            </w:r>
            <w:r w:rsidR="00C21A62" w:rsidDel="00F33A67">
              <w:rPr>
                <w:noProof/>
                <w:webHidden/>
              </w:rPr>
              <w:tab/>
              <w:delText>19</w:delText>
            </w:r>
          </w:del>
        </w:p>
        <w:p w:rsidR="00C21A62" w:rsidDel="00F33A67" w:rsidRDefault="000F5253">
          <w:pPr>
            <w:pStyle w:val="30"/>
            <w:tabs>
              <w:tab w:val="left" w:pos="1050"/>
              <w:tab w:val="right" w:leader="dot" w:pos="8302"/>
            </w:tabs>
            <w:rPr>
              <w:del w:id="749" w:author="yangy" w:date="2017-05-10T18:19:00Z"/>
              <w:noProof/>
              <w:kern w:val="2"/>
              <w:sz w:val="21"/>
            </w:rPr>
          </w:pPr>
          <w:del w:id="750" w:author="yangy" w:date="2017-05-10T18:19:00Z">
            <w:r w:rsidRPr="000F5253">
              <w:rPr>
                <w:rPrChange w:id="751" w:author="yangy" w:date="2017-05-10T18:19:00Z">
                  <w:rPr>
                    <w:rStyle w:val="a9"/>
                    <w:noProof/>
                  </w:rPr>
                </w:rPrChange>
              </w:rPr>
              <w:delText>5.1.</w:delText>
            </w:r>
            <w:r w:rsidR="00C21A62" w:rsidDel="00F33A67">
              <w:rPr>
                <w:noProof/>
                <w:kern w:val="2"/>
                <w:sz w:val="21"/>
              </w:rPr>
              <w:tab/>
            </w:r>
            <w:r w:rsidRPr="000F5253">
              <w:rPr>
                <w:rPrChange w:id="752" w:author="yangy" w:date="2017-05-10T18:19:00Z">
                  <w:rPr>
                    <w:rStyle w:val="a9"/>
                    <w:noProof/>
                  </w:rPr>
                </w:rPrChange>
              </w:rPr>
              <w:delText>ARM Subsystem IPC registers</w:delText>
            </w:r>
            <w:r w:rsidR="00C21A62" w:rsidDel="00F33A67">
              <w:rPr>
                <w:noProof/>
                <w:webHidden/>
              </w:rPr>
              <w:tab/>
              <w:delText>19</w:delText>
            </w:r>
          </w:del>
        </w:p>
        <w:p w:rsidR="00C21A62" w:rsidDel="00F33A67" w:rsidRDefault="000F5253">
          <w:pPr>
            <w:pStyle w:val="30"/>
            <w:tabs>
              <w:tab w:val="left" w:pos="1260"/>
              <w:tab w:val="right" w:leader="dot" w:pos="8302"/>
            </w:tabs>
            <w:rPr>
              <w:del w:id="753" w:author="yangy" w:date="2017-05-10T18:19:00Z"/>
              <w:noProof/>
              <w:kern w:val="2"/>
              <w:sz w:val="21"/>
            </w:rPr>
          </w:pPr>
          <w:del w:id="754" w:author="yangy" w:date="2017-05-10T18:19:00Z">
            <w:r w:rsidRPr="000F5253">
              <w:rPr>
                <w:rPrChange w:id="755" w:author="yangy" w:date="2017-05-10T18:19:00Z">
                  <w:rPr>
                    <w:rStyle w:val="a9"/>
                    <w:noProof/>
                  </w:rPr>
                </w:rPrChange>
              </w:rPr>
              <w:delText>5.1.1.</w:delText>
            </w:r>
            <w:r w:rsidR="00C21A62" w:rsidDel="00F33A67">
              <w:rPr>
                <w:noProof/>
                <w:kern w:val="2"/>
                <w:sz w:val="21"/>
              </w:rPr>
              <w:tab/>
            </w:r>
            <w:r w:rsidRPr="000F5253">
              <w:rPr>
                <w:rPrChange w:id="756" w:author="yangy" w:date="2017-05-10T18:19:00Z">
                  <w:rPr>
                    <w:rStyle w:val="a9"/>
                    <w:noProof/>
                  </w:rPr>
                </w:rPrChange>
              </w:rPr>
              <w:delText>A7TORFIPCSET&lt;15:0&gt;</w:delText>
            </w:r>
            <w:r w:rsidR="00C21A62" w:rsidDel="00F33A67">
              <w:rPr>
                <w:noProof/>
                <w:webHidden/>
              </w:rPr>
              <w:tab/>
              <w:delText>19</w:delText>
            </w:r>
          </w:del>
        </w:p>
        <w:p w:rsidR="00C21A62" w:rsidDel="00F33A67" w:rsidRDefault="000F5253">
          <w:pPr>
            <w:pStyle w:val="30"/>
            <w:tabs>
              <w:tab w:val="left" w:pos="1260"/>
              <w:tab w:val="right" w:leader="dot" w:pos="8302"/>
            </w:tabs>
            <w:rPr>
              <w:del w:id="757" w:author="yangy" w:date="2017-05-10T18:19:00Z"/>
              <w:noProof/>
              <w:kern w:val="2"/>
              <w:sz w:val="21"/>
            </w:rPr>
          </w:pPr>
          <w:del w:id="758" w:author="yangy" w:date="2017-05-10T18:19:00Z">
            <w:r w:rsidRPr="000F5253">
              <w:rPr>
                <w:rPrChange w:id="759" w:author="yangy" w:date="2017-05-10T18:19:00Z">
                  <w:rPr>
                    <w:rStyle w:val="a9"/>
                    <w:noProof/>
                  </w:rPr>
                </w:rPrChange>
              </w:rPr>
              <w:delText>5.1.2.</w:delText>
            </w:r>
            <w:r w:rsidR="00C21A62" w:rsidDel="00F33A67">
              <w:rPr>
                <w:noProof/>
                <w:kern w:val="2"/>
                <w:sz w:val="21"/>
              </w:rPr>
              <w:tab/>
            </w:r>
            <w:r w:rsidRPr="000F5253">
              <w:rPr>
                <w:rPrChange w:id="760" w:author="yangy" w:date="2017-05-10T18:19:00Z">
                  <w:rPr>
                    <w:rStyle w:val="a9"/>
                    <w:noProof/>
                  </w:rPr>
                </w:rPrChange>
              </w:rPr>
              <w:delText>A7TORFIPCCLR&lt;15:0&gt;</w:delText>
            </w:r>
            <w:r w:rsidR="00C21A62" w:rsidDel="00F33A67">
              <w:rPr>
                <w:noProof/>
                <w:webHidden/>
              </w:rPr>
              <w:tab/>
              <w:delText>20</w:delText>
            </w:r>
          </w:del>
        </w:p>
        <w:p w:rsidR="00C21A62" w:rsidDel="00F33A67" w:rsidRDefault="000F5253">
          <w:pPr>
            <w:pStyle w:val="30"/>
            <w:tabs>
              <w:tab w:val="left" w:pos="1260"/>
              <w:tab w:val="right" w:leader="dot" w:pos="8302"/>
            </w:tabs>
            <w:rPr>
              <w:del w:id="761" w:author="yangy" w:date="2017-05-10T18:19:00Z"/>
              <w:noProof/>
              <w:kern w:val="2"/>
              <w:sz w:val="21"/>
            </w:rPr>
          </w:pPr>
          <w:del w:id="762" w:author="yangy" w:date="2017-05-10T18:19:00Z">
            <w:r w:rsidRPr="000F5253">
              <w:rPr>
                <w:rPrChange w:id="763" w:author="yangy" w:date="2017-05-10T18:19:00Z">
                  <w:rPr>
                    <w:rStyle w:val="a9"/>
                    <w:noProof/>
                  </w:rPr>
                </w:rPrChange>
              </w:rPr>
              <w:delText>5.1.3.</w:delText>
            </w:r>
            <w:r w:rsidR="00C21A62" w:rsidDel="00F33A67">
              <w:rPr>
                <w:noProof/>
                <w:kern w:val="2"/>
                <w:sz w:val="21"/>
              </w:rPr>
              <w:tab/>
            </w:r>
            <w:r w:rsidRPr="000F5253">
              <w:rPr>
                <w:rPrChange w:id="764" w:author="yangy" w:date="2017-05-10T18:19:00Z">
                  <w:rPr>
                    <w:rStyle w:val="a9"/>
                    <w:noProof/>
                  </w:rPr>
                </w:rPrChange>
              </w:rPr>
              <w:delText>A7TORFIPCFLG&lt;15:0&gt;</w:delText>
            </w:r>
            <w:r w:rsidR="00C21A62" w:rsidDel="00F33A67">
              <w:rPr>
                <w:noProof/>
                <w:webHidden/>
              </w:rPr>
              <w:tab/>
              <w:delText>21</w:delText>
            </w:r>
          </w:del>
        </w:p>
        <w:p w:rsidR="00C21A62" w:rsidDel="00F33A67" w:rsidRDefault="000F5253">
          <w:pPr>
            <w:pStyle w:val="30"/>
            <w:tabs>
              <w:tab w:val="left" w:pos="1260"/>
              <w:tab w:val="right" w:leader="dot" w:pos="8302"/>
            </w:tabs>
            <w:rPr>
              <w:del w:id="765" w:author="yangy" w:date="2017-05-10T18:19:00Z"/>
              <w:noProof/>
              <w:kern w:val="2"/>
              <w:sz w:val="21"/>
            </w:rPr>
          </w:pPr>
          <w:del w:id="766" w:author="yangy" w:date="2017-05-10T18:19:00Z">
            <w:r w:rsidRPr="000F5253">
              <w:rPr>
                <w:rPrChange w:id="767" w:author="yangy" w:date="2017-05-10T18:19:00Z">
                  <w:rPr>
                    <w:rStyle w:val="a9"/>
                    <w:noProof/>
                  </w:rPr>
                </w:rPrChange>
              </w:rPr>
              <w:delText>5.1.4.</w:delText>
            </w:r>
            <w:r w:rsidR="00C21A62" w:rsidDel="00F33A67">
              <w:rPr>
                <w:noProof/>
                <w:kern w:val="2"/>
                <w:sz w:val="21"/>
              </w:rPr>
              <w:tab/>
            </w:r>
            <w:r w:rsidRPr="000F5253">
              <w:rPr>
                <w:rPrChange w:id="768" w:author="yangy" w:date="2017-05-10T18:19:00Z">
                  <w:rPr>
                    <w:rStyle w:val="a9"/>
                    <w:noProof/>
                  </w:rPr>
                </w:rPrChange>
              </w:rPr>
              <w:delText>RFTOA7IPCACK&lt;15:0&gt;</w:delText>
            </w:r>
            <w:r w:rsidR="00C21A62" w:rsidDel="00F33A67">
              <w:rPr>
                <w:noProof/>
                <w:webHidden/>
              </w:rPr>
              <w:tab/>
              <w:delText>22</w:delText>
            </w:r>
          </w:del>
        </w:p>
        <w:p w:rsidR="00C21A62" w:rsidDel="00F33A67" w:rsidRDefault="000F5253">
          <w:pPr>
            <w:pStyle w:val="30"/>
            <w:tabs>
              <w:tab w:val="left" w:pos="1260"/>
              <w:tab w:val="right" w:leader="dot" w:pos="8302"/>
            </w:tabs>
            <w:rPr>
              <w:del w:id="769" w:author="yangy" w:date="2017-05-10T18:19:00Z"/>
              <w:noProof/>
              <w:kern w:val="2"/>
              <w:sz w:val="21"/>
            </w:rPr>
          </w:pPr>
          <w:del w:id="770" w:author="yangy" w:date="2017-05-10T18:19:00Z">
            <w:r w:rsidRPr="000F5253">
              <w:rPr>
                <w:rPrChange w:id="771" w:author="yangy" w:date="2017-05-10T18:19:00Z">
                  <w:rPr>
                    <w:rStyle w:val="a9"/>
                    <w:noProof/>
                  </w:rPr>
                </w:rPrChange>
              </w:rPr>
              <w:delText>5.1.5.</w:delText>
            </w:r>
            <w:r w:rsidR="00C21A62" w:rsidDel="00F33A67">
              <w:rPr>
                <w:noProof/>
                <w:kern w:val="2"/>
                <w:sz w:val="21"/>
              </w:rPr>
              <w:tab/>
            </w:r>
            <w:r w:rsidRPr="000F5253">
              <w:rPr>
                <w:rPrChange w:id="772" w:author="yangy" w:date="2017-05-10T18:19:00Z">
                  <w:rPr>
                    <w:rStyle w:val="a9"/>
                    <w:noProof/>
                  </w:rPr>
                </w:rPrChange>
              </w:rPr>
              <w:delText>RFTOA7IPCSTS&lt;15:0&gt;</w:delText>
            </w:r>
            <w:r w:rsidR="00C21A62" w:rsidDel="00F33A67">
              <w:rPr>
                <w:noProof/>
                <w:webHidden/>
              </w:rPr>
              <w:tab/>
              <w:delText>24</w:delText>
            </w:r>
          </w:del>
        </w:p>
        <w:p w:rsidR="00C21A62" w:rsidDel="00F33A67" w:rsidRDefault="000F5253">
          <w:pPr>
            <w:pStyle w:val="30"/>
            <w:tabs>
              <w:tab w:val="left" w:pos="1260"/>
              <w:tab w:val="right" w:leader="dot" w:pos="8302"/>
            </w:tabs>
            <w:rPr>
              <w:del w:id="773" w:author="yangy" w:date="2017-05-10T18:19:00Z"/>
              <w:noProof/>
              <w:kern w:val="2"/>
              <w:sz w:val="21"/>
            </w:rPr>
          </w:pPr>
          <w:del w:id="774" w:author="yangy" w:date="2017-05-10T18:19:00Z">
            <w:r w:rsidRPr="000F5253">
              <w:rPr>
                <w:rPrChange w:id="775" w:author="yangy" w:date="2017-05-10T18:19:00Z">
                  <w:rPr>
                    <w:rStyle w:val="a9"/>
                    <w:noProof/>
                  </w:rPr>
                </w:rPrChange>
              </w:rPr>
              <w:delText>5.1.6.</w:delText>
            </w:r>
            <w:r w:rsidR="00C21A62" w:rsidDel="00F33A67">
              <w:rPr>
                <w:noProof/>
                <w:kern w:val="2"/>
                <w:sz w:val="21"/>
              </w:rPr>
              <w:tab/>
            </w:r>
            <w:r w:rsidRPr="000F5253">
              <w:rPr>
                <w:rPrChange w:id="776" w:author="yangy" w:date="2017-05-10T18:19:00Z">
                  <w:rPr>
                    <w:rStyle w:val="a9"/>
                    <w:noProof/>
                  </w:rPr>
                </w:rPrChange>
              </w:rPr>
              <w:delText>A7TOPLCIPCSET&lt;15:0&gt;</w:delText>
            </w:r>
            <w:r w:rsidR="00C21A62" w:rsidDel="00F33A67">
              <w:rPr>
                <w:noProof/>
                <w:webHidden/>
              </w:rPr>
              <w:tab/>
              <w:delText>25</w:delText>
            </w:r>
          </w:del>
        </w:p>
        <w:p w:rsidR="00C21A62" w:rsidDel="00F33A67" w:rsidRDefault="000F5253">
          <w:pPr>
            <w:pStyle w:val="30"/>
            <w:tabs>
              <w:tab w:val="left" w:pos="1260"/>
              <w:tab w:val="right" w:leader="dot" w:pos="8302"/>
            </w:tabs>
            <w:rPr>
              <w:del w:id="777" w:author="yangy" w:date="2017-05-10T18:19:00Z"/>
              <w:noProof/>
              <w:kern w:val="2"/>
              <w:sz w:val="21"/>
            </w:rPr>
          </w:pPr>
          <w:del w:id="778" w:author="yangy" w:date="2017-05-10T18:19:00Z">
            <w:r w:rsidRPr="000F5253">
              <w:rPr>
                <w:rPrChange w:id="779" w:author="yangy" w:date="2017-05-10T18:19:00Z">
                  <w:rPr>
                    <w:rStyle w:val="a9"/>
                    <w:noProof/>
                  </w:rPr>
                </w:rPrChange>
              </w:rPr>
              <w:delText>5.1.7.</w:delText>
            </w:r>
            <w:r w:rsidR="00C21A62" w:rsidDel="00F33A67">
              <w:rPr>
                <w:noProof/>
                <w:kern w:val="2"/>
                <w:sz w:val="21"/>
              </w:rPr>
              <w:tab/>
            </w:r>
            <w:r w:rsidRPr="000F5253">
              <w:rPr>
                <w:rPrChange w:id="780" w:author="yangy" w:date="2017-05-10T18:19:00Z">
                  <w:rPr>
                    <w:rStyle w:val="a9"/>
                    <w:noProof/>
                  </w:rPr>
                </w:rPrChange>
              </w:rPr>
              <w:delText>A7TOPLCIPCCLR&lt;15:0&gt;</w:delText>
            </w:r>
            <w:r w:rsidR="00C21A62" w:rsidDel="00F33A67">
              <w:rPr>
                <w:noProof/>
                <w:webHidden/>
              </w:rPr>
              <w:tab/>
              <w:delText>26</w:delText>
            </w:r>
          </w:del>
        </w:p>
        <w:p w:rsidR="00C21A62" w:rsidDel="00F33A67" w:rsidRDefault="000F5253">
          <w:pPr>
            <w:pStyle w:val="30"/>
            <w:tabs>
              <w:tab w:val="left" w:pos="1260"/>
              <w:tab w:val="right" w:leader="dot" w:pos="8302"/>
            </w:tabs>
            <w:rPr>
              <w:del w:id="781" w:author="yangy" w:date="2017-05-10T18:19:00Z"/>
              <w:noProof/>
              <w:kern w:val="2"/>
              <w:sz w:val="21"/>
            </w:rPr>
          </w:pPr>
          <w:del w:id="782" w:author="yangy" w:date="2017-05-10T18:19:00Z">
            <w:r w:rsidRPr="000F5253">
              <w:rPr>
                <w:rPrChange w:id="783" w:author="yangy" w:date="2017-05-10T18:19:00Z">
                  <w:rPr>
                    <w:rStyle w:val="a9"/>
                    <w:noProof/>
                  </w:rPr>
                </w:rPrChange>
              </w:rPr>
              <w:delText>5.1.8.</w:delText>
            </w:r>
            <w:r w:rsidR="00C21A62" w:rsidDel="00F33A67">
              <w:rPr>
                <w:noProof/>
                <w:kern w:val="2"/>
                <w:sz w:val="21"/>
              </w:rPr>
              <w:tab/>
            </w:r>
            <w:r w:rsidRPr="000F5253">
              <w:rPr>
                <w:rPrChange w:id="784" w:author="yangy" w:date="2017-05-10T18:19:00Z">
                  <w:rPr>
                    <w:rStyle w:val="a9"/>
                    <w:noProof/>
                  </w:rPr>
                </w:rPrChange>
              </w:rPr>
              <w:delText>A7TOPLCIPCFLG&lt;15:0&gt;</w:delText>
            </w:r>
            <w:r w:rsidR="00C21A62" w:rsidDel="00F33A67">
              <w:rPr>
                <w:noProof/>
                <w:webHidden/>
              </w:rPr>
              <w:tab/>
              <w:delText>28</w:delText>
            </w:r>
          </w:del>
        </w:p>
        <w:p w:rsidR="00C21A62" w:rsidDel="00F33A67" w:rsidRDefault="000F5253">
          <w:pPr>
            <w:pStyle w:val="30"/>
            <w:tabs>
              <w:tab w:val="left" w:pos="1260"/>
              <w:tab w:val="right" w:leader="dot" w:pos="8302"/>
            </w:tabs>
            <w:rPr>
              <w:del w:id="785" w:author="yangy" w:date="2017-05-10T18:19:00Z"/>
              <w:noProof/>
              <w:kern w:val="2"/>
              <w:sz w:val="21"/>
            </w:rPr>
          </w:pPr>
          <w:del w:id="786" w:author="yangy" w:date="2017-05-10T18:19:00Z">
            <w:r w:rsidRPr="000F5253">
              <w:rPr>
                <w:rPrChange w:id="787" w:author="yangy" w:date="2017-05-10T18:19:00Z">
                  <w:rPr>
                    <w:rStyle w:val="a9"/>
                    <w:noProof/>
                  </w:rPr>
                </w:rPrChange>
              </w:rPr>
              <w:delText>5.1.9.</w:delText>
            </w:r>
            <w:r w:rsidR="00C21A62" w:rsidDel="00F33A67">
              <w:rPr>
                <w:noProof/>
                <w:kern w:val="2"/>
                <w:sz w:val="21"/>
              </w:rPr>
              <w:tab/>
            </w:r>
            <w:r w:rsidRPr="000F5253">
              <w:rPr>
                <w:rPrChange w:id="788" w:author="yangy" w:date="2017-05-10T18:19:00Z">
                  <w:rPr>
                    <w:rStyle w:val="a9"/>
                    <w:noProof/>
                  </w:rPr>
                </w:rPrChange>
              </w:rPr>
              <w:delText>PLCTOA7IPCACK&lt;15:0&gt;</w:delText>
            </w:r>
            <w:r w:rsidR="00C21A62" w:rsidDel="00F33A67">
              <w:rPr>
                <w:noProof/>
                <w:webHidden/>
              </w:rPr>
              <w:tab/>
              <w:delText>29</w:delText>
            </w:r>
          </w:del>
        </w:p>
        <w:p w:rsidR="00C21A62" w:rsidDel="00F33A67" w:rsidRDefault="000F5253">
          <w:pPr>
            <w:pStyle w:val="30"/>
            <w:tabs>
              <w:tab w:val="left" w:pos="1470"/>
              <w:tab w:val="right" w:leader="dot" w:pos="8302"/>
            </w:tabs>
            <w:rPr>
              <w:del w:id="789" w:author="yangy" w:date="2017-05-10T18:19:00Z"/>
              <w:noProof/>
              <w:kern w:val="2"/>
              <w:sz w:val="21"/>
            </w:rPr>
          </w:pPr>
          <w:del w:id="790" w:author="yangy" w:date="2017-05-10T18:19:00Z">
            <w:r w:rsidRPr="000F5253">
              <w:rPr>
                <w:rPrChange w:id="791" w:author="yangy" w:date="2017-05-10T18:19:00Z">
                  <w:rPr>
                    <w:rStyle w:val="a9"/>
                    <w:noProof/>
                  </w:rPr>
                </w:rPrChange>
              </w:rPr>
              <w:delText>5.1.10.</w:delText>
            </w:r>
            <w:r w:rsidR="00C21A62" w:rsidDel="00F33A67">
              <w:rPr>
                <w:noProof/>
                <w:kern w:val="2"/>
                <w:sz w:val="21"/>
              </w:rPr>
              <w:tab/>
            </w:r>
            <w:r w:rsidRPr="000F5253">
              <w:rPr>
                <w:rPrChange w:id="792" w:author="yangy" w:date="2017-05-10T18:19:00Z">
                  <w:rPr>
                    <w:rStyle w:val="a9"/>
                    <w:noProof/>
                  </w:rPr>
                </w:rPrChange>
              </w:rPr>
              <w:delText>PLCTOA7IPCSTS&lt;15:0&gt;</w:delText>
            </w:r>
            <w:r w:rsidR="00C21A62" w:rsidDel="00F33A67">
              <w:rPr>
                <w:noProof/>
                <w:webHidden/>
              </w:rPr>
              <w:tab/>
              <w:delText>30</w:delText>
            </w:r>
          </w:del>
        </w:p>
        <w:p w:rsidR="00C21A62" w:rsidDel="00F33A67" w:rsidRDefault="000F5253">
          <w:pPr>
            <w:pStyle w:val="30"/>
            <w:tabs>
              <w:tab w:val="left" w:pos="1470"/>
              <w:tab w:val="right" w:leader="dot" w:pos="8302"/>
            </w:tabs>
            <w:rPr>
              <w:del w:id="793" w:author="yangy" w:date="2017-05-10T18:19:00Z"/>
              <w:noProof/>
              <w:kern w:val="2"/>
              <w:sz w:val="21"/>
            </w:rPr>
          </w:pPr>
          <w:del w:id="794" w:author="yangy" w:date="2017-05-10T18:19:00Z">
            <w:r w:rsidRPr="000F5253">
              <w:rPr>
                <w:rPrChange w:id="795" w:author="yangy" w:date="2017-05-10T18:19:00Z">
                  <w:rPr>
                    <w:rStyle w:val="a9"/>
                    <w:noProof/>
                  </w:rPr>
                </w:rPrChange>
              </w:rPr>
              <w:delText>5.1.11.</w:delText>
            </w:r>
            <w:r w:rsidR="00C21A62" w:rsidDel="00F33A67">
              <w:rPr>
                <w:noProof/>
                <w:kern w:val="2"/>
                <w:sz w:val="21"/>
              </w:rPr>
              <w:tab/>
            </w:r>
            <w:r w:rsidRPr="000F5253">
              <w:rPr>
                <w:rPrChange w:id="796" w:author="yangy" w:date="2017-05-10T18:19:00Z">
                  <w:rPr>
                    <w:rStyle w:val="a9"/>
                    <w:noProof/>
                  </w:rPr>
                </w:rPrChange>
              </w:rPr>
              <w:delText>A7SRP00REQ&lt;31:0&gt;</w:delText>
            </w:r>
            <w:r w:rsidR="00C21A62" w:rsidDel="00F33A67">
              <w:rPr>
                <w:noProof/>
                <w:webHidden/>
              </w:rPr>
              <w:tab/>
              <w:delText>32</w:delText>
            </w:r>
          </w:del>
        </w:p>
        <w:p w:rsidR="00C21A62" w:rsidDel="00F33A67" w:rsidRDefault="000F5253">
          <w:pPr>
            <w:pStyle w:val="30"/>
            <w:tabs>
              <w:tab w:val="left" w:pos="1470"/>
              <w:tab w:val="right" w:leader="dot" w:pos="8302"/>
            </w:tabs>
            <w:rPr>
              <w:del w:id="797" w:author="yangy" w:date="2017-05-10T18:19:00Z"/>
              <w:noProof/>
              <w:kern w:val="2"/>
              <w:sz w:val="21"/>
            </w:rPr>
          </w:pPr>
          <w:del w:id="798" w:author="yangy" w:date="2017-05-10T18:19:00Z">
            <w:r w:rsidRPr="000F5253">
              <w:rPr>
                <w:rPrChange w:id="799" w:author="yangy" w:date="2017-05-10T18:19:00Z">
                  <w:rPr>
                    <w:rStyle w:val="a9"/>
                    <w:noProof/>
                  </w:rPr>
                </w:rPrChange>
              </w:rPr>
              <w:delText>5.1.12.</w:delText>
            </w:r>
            <w:r w:rsidR="00C21A62" w:rsidDel="00F33A67">
              <w:rPr>
                <w:noProof/>
                <w:kern w:val="2"/>
                <w:sz w:val="21"/>
              </w:rPr>
              <w:tab/>
            </w:r>
            <w:r w:rsidRPr="000F5253">
              <w:rPr>
                <w:rPrChange w:id="800" w:author="yangy" w:date="2017-05-10T18:19:00Z">
                  <w:rPr>
                    <w:rStyle w:val="a9"/>
                    <w:noProof/>
                  </w:rPr>
                </w:rPrChange>
              </w:rPr>
              <w:delText>A7SRP01REQ&lt;31:0&gt;</w:delText>
            </w:r>
            <w:r w:rsidR="00C21A62" w:rsidDel="00F33A67">
              <w:rPr>
                <w:noProof/>
                <w:webHidden/>
              </w:rPr>
              <w:tab/>
              <w:delText>32</w:delText>
            </w:r>
          </w:del>
        </w:p>
        <w:p w:rsidR="00C21A62" w:rsidDel="00F33A67" w:rsidRDefault="000F5253">
          <w:pPr>
            <w:pStyle w:val="30"/>
            <w:tabs>
              <w:tab w:val="left" w:pos="1470"/>
              <w:tab w:val="right" w:leader="dot" w:pos="8302"/>
            </w:tabs>
            <w:rPr>
              <w:del w:id="801" w:author="yangy" w:date="2017-05-10T18:19:00Z"/>
              <w:noProof/>
              <w:kern w:val="2"/>
              <w:sz w:val="21"/>
            </w:rPr>
          </w:pPr>
          <w:del w:id="802" w:author="yangy" w:date="2017-05-10T18:19:00Z">
            <w:r w:rsidRPr="000F5253">
              <w:rPr>
                <w:rPrChange w:id="803" w:author="yangy" w:date="2017-05-10T18:19:00Z">
                  <w:rPr>
                    <w:rStyle w:val="a9"/>
                    <w:noProof/>
                  </w:rPr>
                </w:rPrChange>
              </w:rPr>
              <w:delText>5.1.13.</w:delText>
            </w:r>
            <w:r w:rsidR="00C21A62" w:rsidDel="00F33A67">
              <w:rPr>
                <w:noProof/>
                <w:kern w:val="2"/>
                <w:sz w:val="21"/>
              </w:rPr>
              <w:tab/>
            </w:r>
            <w:r w:rsidRPr="000F5253">
              <w:rPr>
                <w:rPrChange w:id="804" w:author="yangy" w:date="2017-05-10T18:19:00Z">
                  <w:rPr>
                    <w:rStyle w:val="a9"/>
                    <w:noProof/>
                  </w:rPr>
                </w:rPrChange>
              </w:rPr>
              <w:delText>A7SRP02REQ&lt;31:0&gt;</w:delText>
            </w:r>
            <w:r w:rsidR="00C21A62" w:rsidDel="00F33A67">
              <w:rPr>
                <w:noProof/>
                <w:webHidden/>
              </w:rPr>
              <w:tab/>
              <w:delText>32</w:delText>
            </w:r>
          </w:del>
        </w:p>
        <w:p w:rsidR="00C21A62" w:rsidDel="00F33A67" w:rsidRDefault="000F5253">
          <w:pPr>
            <w:pStyle w:val="30"/>
            <w:tabs>
              <w:tab w:val="left" w:pos="1470"/>
              <w:tab w:val="right" w:leader="dot" w:pos="8302"/>
            </w:tabs>
            <w:rPr>
              <w:del w:id="805" w:author="yangy" w:date="2017-05-10T18:19:00Z"/>
              <w:noProof/>
              <w:kern w:val="2"/>
              <w:sz w:val="21"/>
            </w:rPr>
          </w:pPr>
          <w:del w:id="806" w:author="yangy" w:date="2017-05-10T18:19:00Z">
            <w:r w:rsidRPr="000F5253">
              <w:rPr>
                <w:rPrChange w:id="807" w:author="yangy" w:date="2017-05-10T18:19:00Z">
                  <w:rPr>
                    <w:rStyle w:val="a9"/>
                    <w:noProof/>
                  </w:rPr>
                </w:rPrChange>
              </w:rPr>
              <w:delText>5.1.14.</w:delText>
            </w:r>
            <w:r w:rsidR="00C21A62" w:rsidDel="00F33A67">
              <w:rPr>
                <w:noProof/>
                <w:kern w:val="2"/>
                <w:sz w:val="21"/>
              </w:rPr>
              <w:tab/>
            </w:r>
            <w:r w:rsidRPr="000F5253">
              <w:rPr>
                <w:rPrChange w:id="808" w:author="yangy" w:date="2017-05-10T18:19:00Z">
                  <w:rPr>
                    <w:rStyle w:val="a9"/>
                    <w:noProof/>
                  </w:rPr>
                </w:rPrChange>
              </w:rPr>
              <w:delText>A7SRP03REQ&lt;31:0&gt;</w:delText>
            </w:r>
            <w:r w:rsidR="00C21A62" w:rsidDel="00F33A67">
              <w:rPr>
                <w:noProof/>
                <w:webHidden/>
              </w:rPr>
              <w:tab/>
              <w:delText>33</w:delText>
            </w:r>
          </w:del>
        </w:p>
        <w:p w:rsidR="00C21A62" w:rsidDel="00F33A67" w:rsidRDefault="000F5253">
          <w:pPr>
            <w:pStyle w:val="30"/>
            <w:tabs>
              <w:tab w:val="left" w:pos="1470"/>
              <w:tab w:val="right" w:leader="dot" w:pos="8302"/>
            </w:tabs>
            <w:rPr>
              <w:del w:id="809" w:author="yangy" w:date="2017-05-10T18:19:00Z"/>
              <w:noProof/>
              <w:kern w:val="2"/>
              <w:sz w:val="21"/>
            </w:rPr>
          </w:pPr>
          <w:del w:id="810" w:author="yangy" w:date="2017-05-10T18:19:00Z">
            <w:r w:rsidRPr="000F5253">
              <w:rPr>
                <w:rPrChange w:id="811" w:author="yangy" w:date="2017-05-10T18:19:00Z">
                  <w:rPr>
                    <w:rStyle w:val="a9"/>
                    <w:noProof/>
                  </w:rPr>
                </w:rPrChange>
              </w:rPr>
              <w:delText>5.1.15.</w:delText>
            </w:r>
            <w:r w:rsidR="00C21A62" w:rsidDel="00F33A67">
              <w:rPr>
                <w:noProof/>
                <w:kern w:val="2"/>
                <w:sz w:val="21"/>
              </w:rPr>
              <w:tab/>
            </w:r>
            <w:r w:rsidRPr="000F5253">
              <w:rPr>
                <w:rPrChange w:id="812" w:author="yangy" w:date="2017-05-10T18:19:00Z">
                  <w:rPr>
                    <w:rStyle w:val="a9"/>
                    <w:noProof/>
                  </w:rPr>
                </w:rPrChange>
              </w:rPr>
              <w:delText>A7SRP04REQ&lt;31:0&gt;</w:delText>
            </w:r>
            <w:r w:rsidR="00C21A62" w:rsidDel="00F33A67">
              <w:rPr>
                <w:noProof/>
                <w:webHidden/>
              </w:rPr>
              <w:tab/>
              <w:delText>33</w:delText>
            </w:r>
          </w:del>
        </w:p>
        <w:p w:rsidR="00C21A62" w:rsidDel="00F33A67" w:rsidRDefault="000F5253">
          <w:pPr>
            <w:pStyle w:val="30"/>
            <w:tabs>
              <w:tab w:val="left" w:pos="1470"/>
              <w:tab w:val="right" w:leader="dot" w:pos="8302"/>
            </w:tabs>
            <w:rPr>
              <w:del w:id="813" w:author="yangy" w:date="2017-05-10T18:19:00Z"/>
              <w:noProof/>
              <w:kern w:val="2"/>
              <w:sz w:val="21"/>
            </w:rPr>
          </w:pPr>
          <w:del w:id="814" w:author="yangy" w:date="2017-05-10T18:19:00Z">
            <w:r w:rsidRPr="000F5253">
              <w:rPr>
                <w:rPrChange w:id="815" w:author="yangy" w:date="2017-05-10T18:19:00Z">
                  <w:rPr>
                    <w:rStyle w:val="a9"/>
                    <w:noProof/>
                  </w:rPr>
                </w:rPrChange>
              </w:rPr>
              <w:delText>5.1.16.</w:delText>
            </w:r>
            <w:r w:rsidR="00C21A62" w:rsidDel="00F33A67">
              <w:rPr>
                <w:noProof/>
                <w:kern w:val="2"/>
                <w:sz w:val="21"/>
              </w:rPr>
              <w:tab/>
            </w:r>
            <w:r w:rsidRPr="000F5253">
              <w:rPr>
                <w:rPrChange w:id="816" w:author="yangy" w:date="2017-05-10T18:19:00Z">
                  <w:rPr>
                    <w:rStyle w:val="a9"/>
                    <w:noProof/>
                  </w:rPr>
                </w:rPrChange>
              </w:rPr>
              <w:delText>A7SRP05REQ&lt;31:0&gt;</w:delText>
            </w:r>
            <w:r w:rsidR="00C21A62" w:rsidDel="00F33A67">
              <w:rPr>
                <w:noProof/>
                <w:webHidden/>
              </w:rPr>
              <w:tab/>
              <w:delText>33</w:delText>
            </w:r>
          </w:del>
        </w:p>
        <w:p w:rsidR="00C21A62" w:rsidDel="00F33A67" w:rsidRDefault="000F5253">
          <w:pPr>
            <w:pStyle w:val="30"/>
            <w:tabs>
              <w:tab w:val="left" w:pos="1470"/>
              <w:tab w:val="right" w:leader="dot" w:pos="8302"/>
            </w:tabs>
            <w:rPr>
              <w:del w:id="817" w:author="yangy" w:date="2017-05-10T18:19:00Z"/>
              <w:noProof/>
              <w:kern w:val="2"/>
              <w:sz w:val="21"/>
            </w:rPr>
          </w:pPr>
          <w:del w:id="818" w:author="yangy" w:date="2017-05-10T18:19:00Z">
            <w:r w:rsidRPr="000F5253">
              <w:rPr>
                <w:rPrChange w:id="819" w:author="yangy" w:date="2017-05-10T18:19:00Z">
                  <w:rPr>
                    <w:rStyle w:val="a9"/>
                    <w:noProof/>
                  </w:rPr>
                </w:rPrChange>
              </w:rPr>
              <w:delText>5.1.17.</w:delText>
            </w:r>
            <w:r w:rsidR="00C21A62" w:rsidDel="00F33A67">
              <w:rPr>
                <w:noProof/>
                <w:kern w:val="2"/>
                <w:sz w:val="21"/>
              </w:rPr>
              <w:tab/>
            </w:r>
            <w:r w:rsidRPr="000F5253">
              <w:rPr>
                <w:rPrChange w:id="820" w:author="yangy" w:date="2017-05-10T18:19:00Z">
                  <w:rPr>
                    <w:rStyle w:val="a9"/>
                    <w:noProof/>
                  </w:rPr>
                </w:rPrChange>
              </w:rPr>
              <w:delText>A7SRP06REQ&lt;31:0&gt;</w:delText>
            </w:r>
            <w:r w:rsidR="00C21A62" w:rsidDel="00F33A67">
              <w:rPr>
                <w:noProof/>
                <w:webHidden/>
              </w:rPr>
              <w:tab/>
              <w:delText>34</w:delText>
            </w:r>
          </w:del>
        </w:p>
        <w:p w:rsidR="00C21A62" w:rsidDel="00F33A67" w:rsidRDefault="000F5253">
          <w:pPr>
            <w:pStyle w:val="30"/>
            <w:tabs>
              <w:tab w:val="left" w:pos="1470"/>
              <w:tab w:val="right" w:leader="dot" w:pos="8302"/>
            </w:tabs>
            <w:rPr>
              <w:del w:id="821" w:author="yangy" w:date="2017-05-10T18:19:00Z"/>
              <w:noProof/>
              <w:kern w:val="2"/>
              <w:sz w:val="21"/>
            </w:rPr>
          </w:pPr>
          <w:del w:id="822" w:author="yangy" w:date="2017-05-10T18:19:00Z">
            <w:r w:rsidRPr="000F5253">
              <w:rPr>
                <w:rPrChange w:id="823" w:author="yangy" w:date="2017-05-10T18:19:00Z">
                  <w:rPr>
                    <w:rStyle w:val="a9"/>
                    <w:noProof/>
                  </w:rPr>
                </w:rPrChange>
              </w:rPr>
              <w:delText>5.1.18.</w:delText>
            </w:r>
            <w:r w:rsidR="00C21A62" w:rsidDel="00F33A67">
              <w:rPr>
                <w:noProof/>
                <w:kern w:val="2"/>
                <w:sz w:val="21"/>
              </w:rPr>
              <w:tab/>
            </w:r>
            <w:r w:rsidRPr="000F5253">
              <w:rPr>
                <w:rPrChange w:id="824" w:author="yangy" w:date="2017-05-10T18:19:00Z">
                  <w:rPr>
                    <w:rStyle w:val="a9"/>
                    <w:noProof/>
                  </w:rPr>
                </w:rPrChange>
              </w:rPr>
              <w:delText>A7SRP07REQ&lt;31:0&gt;</w:delText>
            </w:r>
            <w:r w:rsidR="00C21A62" w:rsidDel="00F33A67">
              <w:rPr>
                <w:noProof/>
                <w:webHidden/>
              </w:rPr>
              <w:tab/>
              <w:delText>34</w:delText>
            </w:r>
          </w:del>
        </w:p>
        <w:p w:rsidR="00C21A62" w:rsidDel="00F33A67" w:rsidRDefault="000F5253">
          <w:pPr>
            <w:pStyle w:val="30"/>
            <w:tabs>
              <w:tab w:val="left" w:pos="1470"/>
              <w:tab w:val="right" w:leader="dot" w:pos="8302"/>
            </w:tabs>
            <w:rPr>
              <w:del w:id="825" w:author="yangy" w:date="2017-05-10T18:19:00Z"/>
              <w:noProof/>
              <w:kern w:val="2"/>
              <w:sz w:val="21"/>
            </w:rPr>
          </w:pPr>
          <w:del w:id="826" w:author="yangy" w:date="2017-05-10T18:19:00Z">
            <w:r w:rsidRPr="000F5253">
              <w:rPr>
                <w:rPrChange w:id="827" w:author="yangy" w:date="2017-05-10T18:19:00Z">
                  <w:rPr>
                    <w:rStyle w:val="a9"/>
                    <w:noProof/>
                  </w:rPr>
                </w:rPrChange>
              </w:rPr>
              <w:delText>5.1.19.</w:delText>
            </w:r>
            <w:r w:rsidR="00C21A62" w:rsidDel="00F33A67">
              <w:rPr>
                <w:noProof/>
                <w:kern w:val="2"/>
                <w:sz w:val="21"/>
              </w:rPr>
              <w:tab/>
            </w:r>
            <w:r w:rsidRPr="000F5253">
              <w:rPr>
                <w:rPrChange w:id="828" w:author="yangy" w:date="2017-05-10T18:19:00Z">
                  <w:rPr>
                    <w:rStyle w:val="a9"/>
                    <w:noProof/>
                  </w:rPr>
                </w:rPrChange>
              </w:rPr>
              <w:delText>A7SRP08REQ&lt;31:0&gt;</w:delText>
            </w:r>
            <w:r w:rsidR="00C21A62" w:rsidDel="00F33A67">
              <w:rPr>
                <w:noProof/>
                <w:webHidden/>
              </w:rPr>
              <w:tab/>
              <w:delText>34</w:delText>
            </w:r>
          </w:del>
        </w:p>
        <w:p w:rsidR="00C21A62" w:rsidDel="00F33A67" w:rsidRDefault="000F5253">
          <w:pPr>
            <w:pStyle w:val="30"/>
            <w:tabs>
              <w:tab w:val="left" w:pos="1470"/>
              <w:tab w:val="right" w:leader="dot" w:pos="8302"/>
            </w:tabs>
            <w:rPr>
              <w:del w:id="829" w:author="yangy" w:date="2017-05-10T18:19:00Z"/>
              <w:noProof/>
              <w:kern w:val="2"/>
              <w:sz w:val="21"/>
            </w:rPr>
          </w:pPr>
          <w:del w:id="830" w:author="yangy" w:date="2017-05-10T18:19:00Z">
            <w:r w:rsidRPr="000F5253">
              <w:rPr>
                <w:rPrChange w:id="831" w:author="yangy" w:date="2017-05-10T18:19:00Z">
                  <w:rPr>
                    <w:rStyle w:val="a9"/>
                    <w:noProof/>
                  </w:rPr>
                </w:rPrChange>
              </w:rPr>
              <w:delText>5.1.20.</w:delText>
            </w:r>
            <w:r w:rsidR="00C21A62" w:rsidDel="00F33A67">
              <w:rPr>
                <w:noProof/>
                <w:kern w:val="2"/>
                <w:sz w:val="21"/>
              </w:rPr>
              <w:tab/>
            </w:r>
            <w:r w:rsidRPr="000F5253">
              <w:rPr>
                <w:rPrChange w:id="832" w:author="yangy" w:date="2017-05-10T18:19:00Z">
                  <w:rPr>
                    <w:rStyle w:val="a9"/>
                    <w:noProof/>
                  </w:rPr>
                </w:rPrChange>
              </w:rPr>
              <w:delText>A7SRP09REQ&lt;31:0&gt;</w:delText>
            </w:r>
            <w:r w:rsidR="00C21A62" w:rsidDel="00F33A67">
              <w:rPr>
                <w:noProof/>
                <w:webHidden/>
              </w:rPr>
              <w:tab/>
              <w:delText>35</w:delText>
            </w:r>
          </w:del>
        </w:p>
        <w:p w:rsidR="00C21A62" w:rsidDel="00F33A67" w:rsidRDefault="000F5253">
          <w:pPr>
            <w:pStyle w:val="30"/>
            <w:tabs>
              <w:tab w:val="left" w:pos="1470"/>
              <w:tab w:val="right" w:leader="dot" w:pos="8302"/>
            </w:tabs>
            <w:rPr>
              <w:del w:id="833" w:author="yangy" w:date="2017-05-10T18:19:00Z"/>
              <w:noProof/>
              <w:kern w:val="2"/>
              <w:sz w:val="21"/>
            </w:rPr>
          </w:pPr>
          <w:del w:id="834" w:author="yangy" w:date="2017-05-10T18:19:00Z">
            <w:r w:rsidRPr="000F5253">
              <w:rPr>
                <w:rPrChange w:id="835" w:author="yangy" w:date="2017-05-10T18:19:00Z">
                  <w:rPr>
                    <w:rStyle w:val="a9"/>
                    <w:noProof/>
                  </w:rPr>
                </w:rPrChange>
              </w:rPr>
              <w:delText>5.1.21.</w:delText>
            </w:r>
            <w:r w:rsidR="00C21A62" w:rsidDel="00F33A67">
              <w:rPr>
                <w:noProof/>
                <w:kern w:val="2"/>
                <w:sz w:val="21"/>
              </w:rPr>
              <w:tab/>
            </w:r>
            <w:r w:rsidRPr="000F5253">
              <w:rPr>
                <w:rPrChange w:id="836" w:author="yangy" w:date="2017-05-10T18:19:00Z">
                  <w:rPr>
                    <w:rStyle w:val="a9"/>
                    <w:noProof/>
                  </w:rPr>
                </w:rPrChange>
              </w:rPr>
              <w:delText>A7SRP10REQ&lt;31:0&gt;</w:delText>
            </w:r>
            <w:r w:rsidR="00C21A62" w:rsidDel="00F33A67">
              <w:rPr>
                <w:noProof/>
                <w:webHidden/>
              </w:rPr>
              <w:tab/>
              <w:delText>35</w:delText>
            </w:r>
          </w:del>
        </w:p>
        <w:p w:rsidR="00C21A62" w:rsidDel="00F33A67" w:rsidRDefault="000F5253">
          <w:pPr>
            <w:pStyle w:val="30"/>
            <w:tabs>
              <w:tab w:val="left" w:pos="1470"/>
              <w:tab w:val="right" w:leader="dot" w:pos="8302"/>
            </w:tabs>
            <w:rPr>
              <w:del w:id="837" w:author="yangy" w:date="2017-05-10T18:19:00Z"/>
              <w:noProof/>
              <w:kern w:val="2"/>
              <w:sz w:val="21"/>
            </w:rPr>
          </w:pPr>
          <w:del w:id="838" w:author="yangy" w:date="2017-05-10T18:19:00Z">
            <w:r w:rsidRPr="000F5253">
              <w:rPr>
                <w:rPrChange w:id="839" w:author="yangy" w:date="2017-05-10T18:19:00Z">
                  <w:rPr>
                    <w:rStyle w:val="a9"/>
                    <w:noProof/>
                  </w:rPr>
                </w:rPrChange>
              </w:rPr>
              <w:delText>5.1.22.</w:delText>
            </w:r>
            <w:r w:rsidR="00C21A62" w:rsidDel="00F33A67">
              <w:rPr>
                <w:noProof/>
                <w:kern w:val="2"/>
                <w:sz w:val="21"/>
              </w:rPr>
              <w:tab/>
            </w:r>
            <w:r w:rsidRPr="000F5253">
              <w:rPr>
                <w:rPrChange w:id="840" w:author="yangy" w:date="2017-05-10T18:19:00Z">
                  <w:rPr>
                    <w:rStyle w:val="a9"/>
                    <w:noProof/>
                  </w:rPr>
                </w:rPrChange>
              </w:rPr>
              <w:delText>A7SRP11REQ&lt;31:0&gt;</w:delText>
            </w:r>
            <w:r w:rsidR="00C21A62" w:rsidDel="00F33A67">
              <w:rPr>
                <w:noProof/>
                <w:webHidden/>
              </w:rPr>
              <w:tab/>
              <w:delText>35</w:delText>
            </w:r>
          </w:del>
        </w:p>
        <w:p w:rsidR="00C21A62" w:rsidDel="00F33A67" w:rsidRDefault="000F5253">
          <w:pPr>
            <w:pStyle w:val="30"/>
            <w:tabs>
              <w:tab w:val="left" w:pos="1470"/>
              <w:tab w:val="right" w:leader="dot" w:pos="8302"/>
            </w:tabs>
            <w:rPr>
              <w:del w:id="841" w:author="yangy" w:date="2017-05-10T18:19:00Z"/>
              <w:noProof/>
              <w:kern w:val="2"/>
              <w:sz w:val="21"/>
            </w:rPr>
          </w:pPr>
          <w:del w:id="842" w:author="yangy" w:date="2017-05-10T18:19:00Z">
            <w:r w:rsidRPr="000F5253">
              <w:rPr>
                <w:rPrChange w:id="843" w:author="yangy" w:date="2017-05-10T18:19:00Z">
                  <w:rPr>
                    <w:rStyle w:val="a9"/>
                    <w:noProof/>
                  </w:rPr>
                </w:rPrChange>
              </w:rPr>
              <w:delText>5.1.23.</w:delText>
            </w:r>
            <w:r w:rsidR="00C21A62" w:rsidDel="00F33A67">
              <w:rPr>
                <w:noProof/>
                <w:kern w:val="2"/>
                <w:sz w:val="21"/>
              </w:rPr>
              <w:tab/>
            </w:r>
            <w:r w:rsidRPr="000F5253">
              <w:rPr>
                <w:rPrChange w:id="844" w:author="yangy" w:date="2017-05-10T18:19:00Z">
                  <w:rPr>
                    <w:rStyle w:val="a9"/>
                    <w:noProof/>
                  </w:rPr>
                </w:rPrChange>
              </w:rPr>
              <w:delText>A7SRP12REQ&lt;31:0&gt;</w:delText>
            </w:r>
            <w:r w:rsidR="00C21A62" w:rsidDel="00F33A67">
              <w:rPr>
                <w:noProof/>
                <w:webHidden/>
              </w:rPr>
              <w:tab/>
              <w:delText>35</w:delText>
            </w:r>
          </w:del>
        </w:p>
        <w:p w:rsidR="00C21A62" w:rsidDel="00F33A67" w:rsidRDefault="000F5253">
          <w:pPr>
            <w:pStyle w:val="30"/>
            <w:tabs>
              <w:tab w:val="left" w:pos="1470"/>
              <w:tab w:val="right" w:leader="dot" w:pos="8302"/>
            </w:tabs>
            <w:rPr>
              <w:del w:id="845" w:author="yangy" w:date="2017-05-10T18:19:00Z"/>
              <w:noProof/>
              <w:kern w:val="2"/>
              <w:sz w:val="21"/>
            </w:rPr>
          </w:pPr>
          <w:del w:id="846" w:author="yangy" w:date="2017-05-10T18:19:00Z">
            <w:r w:rsidRPr="000F5253">
              <w:rPr>
                <w:rPrChange w:id="847" w:author="yangy" w:date="2017-05-10T18:19:00Z">
                  <w:rPr>
                    <w:rStyle w:val="a9"/>
                    <w:noProof/>
                  </w:rPr>
                </w:rPrChange>
              </w:rPr>
              <w:lastRenderedPageBreak/>
              <w:delText>5.1.24.</w:delText>
            </w:r>
            <w:r w:rsidR="00C21A62" w:rsidDel="00F33A67">
              <w:rPr>
                <w:noProof/>
                <w:kern w:val="2"/>
                <w:sz w:val="21"/>
              </w:rPr>
              <w:tab/>
            </w:r>
            <w:r w:rsidRPr="000F5253">
              <w:rPr>
                <w:rPrChange w:id="848" w:author="yangy" w:date="2017-05-10T18:19:00Z">
                  <w:rPr>
                    <w:rStyle w:val="a9"/>
                    <w:noProof/>
                  </w:rPr>
                </w:rPrChange>
              </w:rPr>
              <w:delText>A7SRP13REQ&lt;31:0&gt;</w:delText>
            </w:r>
            <w:r w:rsidR="00C21A62" w:rsidDel="00F33A67">
              <w:rPr>
                <w:noProof/>
                <w:webHidden/>
              </w:rPr>
              <w:tab/>
              <w:delText>36</w:delText>
            </w:r>
          </w:del>
        </w:p>
        <w:p w:rsidR="00C21A62" w:rsidDel="00F33A67" w:rsidRDefault="000F5253">
          <w:pPr>
            <w:pStyle w:val="30"/>
            <w:tabs>
              <w:tab w:val="left" w:pos="1470"/>
              <w:tab w:val="right" w:leader="dot" w:pos="8302"/>
            </w:tabs>
            <w:rPr>
              <w:del w:id="849" w:author="yangy" w:date="2017-05-10T18:19:00Z"/>
              <w:noProof/>
              <w:kern w:val="2"/>
              <w:sz w:val="21"/>
            </w:rPr>
          </w:pPr>
          <w:del w:id="850" w:author="yangy" w:date="2017-05-10T18:19:00Z">
            <w:r w:rsidRPr="000F5253">
              <w:rPr>
                <w:rPrChange w:id="851" w:author="yangy" w:date="2017-05-10T18:19:00Z">
                  <w:rPr>
                    <w:rStyle w:val="a9"/>
                    <w:noProof/>
                  </w:rPr>
                </w:rPrChange>
              </w:rPr>
              <w:delText>5.1.25.</w:delText>
            </w:r>
            <w:r w:rsidR="00C21A62" w:rsidDel="00F33A67">
              <w:rPr>
                <w:noProof/>
                <w:kern w:val="2"/>
                <w:sz w:val="21"/>
              </w:rPr>
              <w:tab/>
            </w:r>
            <w:r w:rsidRPr="000F5253">
              <w:rPr>
                <w:rPrChange w:id="852" w:author="yangy" w:date="2017-05-10T18:19:00Z">
                  <w:rPr>
                    <w:rStyle w:val="a9"/>
                    <w:noProof/>
                  </w:rPr>
                </w:rPrChange>
              </w:rPr>
              <w:delText>A7SRP14REQ&lt;31:0&gt;</w:delText>
            </w:r>
            <w:r w:rsidR="00C21A62" w:rsidDel="00F33A67">
              <w:rPr>
                <w:noProof/>
                <w:webHidden/>
              </w:rPr>
              <w:tab/>
              <w:delText>36</w:delText>
            </w:r>
          </w:del>
        </w:p>
        <w:p w:rsidR="00C21A62" w:rsidDel="00F33A67" w:rsidRDefault="000F5253">
          <w:pPr>
            <w:pStyle w:val="30"/>
            <w:tabs>
              <w:tab w:val="left" w:pos="1470"/>
              <w:tab w:val="right" w:leader="dot" w:pos="8302"/>
            </w:tabs>
            <w:rPr>
              <w:del w:id="853" w:author="yangy" w:date="2017-05-10T18:19:00Z"/>
              <w:noProof/>
              <w:kern w:val="2"/>
              <w:sz w:val="21"/>
            </w:rPr>
          </w:pPr>
          <w:del w:id="854" w:author="yangy" w:date="2017-05-10T18:19:00Z">
            <w:r w:rsidRPr="000F5253">
              <w:rPr>
                <w:rPrChange w:id="855" w:author="yangy" w:date="2017-05-10T18:19:00Z">
                  <w:rPr>
                    <w:rStyle w:val="a9"/>
                    <w:noProof/>
                  </w:rPr>
                </w:rPrChange>
              </w:rPr>
              <w:delText>5.1.26.</w:delText>
            </w:r>
            <w:r w:rsidR="00C21A62" w:rsidDel="00F33A67">
              <w:rPr>
                <w:noProof/>
                <w:kern w:val="2"/>
                <w:sz w:val="21"/>
              </w:rPr>
              <w:tab/>
            </w:r>
            <w:r w:rsidRPr="000F5253">
              <w:rPr>
                <w:rPrChange w:id="856" w:author="yangy" w:date="2017-05-10T18:19:00Z">
                  <w:rPr>
                    <w:rStyle w:val="a9"/>
                    <w:noProof/>
                  </w:rPr>
                </w:rPrChange>
              </w:rPr>
              <w:delText>A7SRP15REQ&lt;31:0&gt;</w:delText>
            </w:r>
            <w:r w:rsidR="00C21A62" w:rsidDel="00F33A67">
              <w:rPr>
                <w:noProof/>
                <w:webHidden/>
              </w:rPr>
              <w:tab/>
              <w:delText>36</w:delText>
            </w:r>
          </w:del>
        </w:p>
        <w:p w:rsidR="00C21A62" w:rsidDel="00F33A67" w:rsidRDefault="000F5253">
          <w:pPr>
            <w:pStyle w:val="30"/>
            <w:tabs>
              <w:tab w:val="left" w:pos="1470"/>
              <w:tab w:val="right" w:leader="dot" w:pos="8302"/>
            </w:tabs>
            <w:rPr>
              <w:del w:id="857" w:author="yangy" w:date="2017-05-10T18:19:00Z"/>
              <w:noProof/>
              <w:kern w:val="2"/>
              <w:sz w:val="21"/>
            </w:rPr>
          </w:pPr>
          <w:del w:id="858" w:author="yangy" w:date="2017-05-10T18:19:00Z">
            <w:r w:rsidRPr="000F5253">
              <w:rPr>
                <w:rPrChange w:id="859" w:author="yangy" w:date="2017-05-10T18:19:00Z">
                  <w:rPr>
                    <w:rStyle w:val="a9"/>
                    <w:noProof/>
                  </w:rPr>
                </w:rPrChange>
              </w:rPr>
              <w:delText>5.1.27.</w:delText>
            </w:r>
            <w:r w:rsidR="00C21A62" w:rsidDel="00F33A67">
              <w:rPr>
                <w:noProof/>
                <w:kern w:val="2"/>
                <w:sz w:val="21"/>
              </w:rPr>
              <w:tab/>
            </w:r>
            <w:r w:rsidRPr="000F5253">
              <w:rPr>
                <w:rPrChange w:id="860" w:author="yangy" w:date="2017-05-10T18:19:00Z">
                  <w:rPr>
                    <w:rStyle w:val="a9"/>
                    <w:noProof/>
                  </w:rPr>
                </w:rPrChange>
              </w:rPr>
              <w:delText>A7SRP16REQ&lt;31:0&gt;</w:delText>
            </w:r>
            <w:r w:rsidR="00C21A62" w:rsidDel="00F33A67">
              <w:rPr>
                <w:noProof/>
                <w:webHidden/>
              </w:rPr>
              <w:tab/>
              <w:delText>37</w:delText>
            </w:r>
          </w:del>
        </w:p>
        <w:p w:rsidR="00C21A62" w:rsidDel="00F33A67" w:rsidRDefault="000F5253">
          <w:pPr>
            <w:pStyle w:val="30"/>
            <w:tabs>
              <w:tab w:val="left" w:pos="1470"/>
              <w:tab w:val="right" w:leader="dot" w:pos="8302"/>
            </w:tabs>
            <w:rPr>
              <w:del w:id="861" w:author="yangy" w:date="2017-05-10T18:19:00Z"/>
              <w:noProof/>
              <w:kern w:val="2"/>
              <w:sz w:val="21"/>
            </w:rPr>
          </w:pPr>
          <w:del w:id="862" w:author="yangy" w:date="2017-05-10T18:19:00Z">
            <w:r w:rsidRPr="000F5253">
              <w:rPr>
                <w:rPrChange w:id="863" w:author="yangy" w:date="2017-05-10T18:19:00Z">
                  <w:rPr>
                    <w:rStyle w:val="a9"/>
                    <w:noProof/>
                  </w:rPr>
                </w:rPrChange>
              </w:rPr>
              <w:delText>5.1.28.</w:delText>
            </w:r>
            <w:r w:rsidR="00C21A62" w:rsidDel="00F33A67">
              <w:rPr>
                <w:noProof/>
                <w:kern w:val="2"/>
                <w:sz w:val="21"/>
              </w:rPr>
              <w:tab/>
            </w:r>
            <w:r w:rsidRPr="000F5253">
              <w:rPr>
                <w:rPrChange w:id="864" w:author="yangy" w:date="2017-05-10T18:19:00Z">
                  <w:rPr>
                    <w:rStyle w:val="a9"/>
                    <w:noProof/>
                  </w:rPr>
                </w:rPrChange>
              </w:rPr>
              <w:delText>A7SRP17REQ&lt;31:0&gt;</w:delText>
            </w:r>
            <w:r w:rsidR="00C21A62" w:rsidDel="00F33A67">
              <w:rPr>
                <w:noProof/>
                <w:webHidden/>
              </w:rPr>
              <w:tab/>
              <w:delText>37</w:delText>
            </w:r>
          </w:del>
        </w:p>
        <w:p w:rsidR="00C21A62" w:rsidDel="00F33A67" w:rsidRDefault="000F5253">
          <w:pPr>
            <w:pStyle w:val="30"/>
            <w:tabs>
              <w:tab w:val="left" w:pos="1470"/>
              <w:tab w:val="right" w:leader="dot" w:pos="8302"/>
            </w:tabs>
            <w:rPr>
              <w:del w:id="865" w:author="yangy" w:date="2017-05-10T18:19:00Z"/>
              <w:noProof/>
              <w:kern w:val="2"/>
              <w:sz w:val="21"/>
            </w:rPr>
          </w:pPr>
          <w:del w:id="866" w:author="yangy" w:date="2017-05-10T18:19:00Z">
            <w:r w:rsidRPr="000F5253">
              <w:rPr>
                <w:rPrChange w:id="867" w:author="yangy" w:date="2017-05-10T18:19:00Z">
                  <w:rPr>
                    <w:rStyle w:val="a9"/>
                    <w:noProof/>
                  </w:rPr>
                </w:rPrChange>
              </w:rPr>
              <w:delText>5.1.29.</w:delText>
            </w:r>
            <w:r w:rsidR="00C21A62" w:rsidDel="00F33A67">
              <w:rPr>
                <w:noProof/>
                <w:kern w:val="2"/>
                <w:sz w:val="21"/>
              </w:rPr>
              <w:tab/>
            </w:r>
            <w:r w:rsidRPr="000F5253">
              <w:rPr>
                <w:rPrChange w:id="868" w:author="yangy" w:date="2017-05-10T18:19:00Z">
                  <w:rPr>
                    <w:rStyle w:val="a9"/>
                    <w:noProof/>
                  </w:rPr>
                </w:rPrChange>
              </w:rPr>
              <w:delText>A7SRP18REQ&lt;31:0&gt;</w:delText>
            </w:r>
            <w:r w:rsidR="00C21A62" w:rsidDel="00F33A67">
              <w:rPr>
                <w:noProof/>
                <w:webHidden/>
              </w:rPr>
              <w:tab/>
              <w:delText>37</w:delText>
            </w:r>
          </w:del>
        </w:p>
        <w:p w:rsidR="00C21A62" w:rsidDel="00F33A67" w:rsidRDefault="000F5253">
          <w:pPr>
            <w:pStyle w:val="30"/>
            <w:tabs>
              <w:tab w:val="left" w:pos="1470"/>
              <w:tab w:val="right" w:leader="dot" w:pos="8302"/>
            </w:tabs>
            <w:rPr>
              <w:del w:id="869" w:author="yangy" w:date="2017-05-10T18:19:00Z"/>
              <w:noProof/>
              <w:kern w:val="2"/>
              <w:sz w:val="21"/>
            </w:rPr>
          </w:pPr>
          <w:del w:id="870" w:author="yangy" w:date="2017-05-10T18:19:00Z">
            <w:r w:rsidRPr="000F5253">
              <w:rPr>
                <w:rPrChange w:id="871" w:author="yangy" w:date="2017-05-10T18:19:00Z">
                  <w:rPr>
                    <w:rStyle w:val="a9"/>
                    <w:noProof/>
                  </w:rPr>
                </w:rPrChange>
              </w:rPr>
              <w:delText>5.1.30.</w:delText>
            </w:r>
            <w:r w:rsidR="00C21A62" w:rsidDel="00F33A67">
              <w:rPr>
                <w:noProof/>
                <w:kern w:val="2"/>
                <w:sz w:val="21"/>
              </w:rPr>
              <w:tab/>
            </w:r>
            <w:r w:rsidRPr="000F5253">
              <w:rPr>
                <w:rPrChange w:id="872" w:author="yangy" w:date="2017-05-10T18:19:00Z">
                  <w:rPr>
                    <w:rStyle w:val="a9"/>
                    <w:noProof/>
                  </w:rPr>
                </w:rPrChange>
              </w:rPr>
              <w:delText>A7SRP19REQ&lt;31:0&gt;</w:delText>
            </w:r>
            <w:r w:rsidR="00C21A62" w:rsidDel="00F33A67">
              <w:rPr>
                <w:noProof/>
                <w:webHidden/>
              </w:rPr>
              <w:tab/>
              <w:delText>38</w:delText>
            </w:r>
          </w:del>
        </w:p>
        <w:p w:rsidR="00C21A62" w:rsidDel="00F33A67" w:rsidRDefault="000F5253">
          <w:pPr>
            <w:pStyle w:val="30"/>
            <w:tabs>
              <w:tab w:val="left" w:pos="1470"/>
              <w:tab w:val="right" w:leader="dot" w:pos="8302"/>
            </w:tabs>
            <w:rPr>
              <w:del w:id="873" w:author="yangy" w:date="2017-05-10T18:19:00Z"/>
              <w:noProof/>
              <w:kern w:val="2"/>
              <w:sz w:val="21"/>
            </w:rPr>
          </w:pPr>
          <w:del w:id="874" w:author="yangy" w:date="2017-05-10T18:19:00Z">
            <w:r w:rsidRPr="000F5253">
              <w:rPr>
                <w:rPrChange w:id="875" w:author="yangy" w:date="2017-05-10T18:19:00Z">
                  <w:rPr>
                    <w:rStyle w:val="a9"/>
                    <w:noProof/>
                  </w:rPr>
                </w:rPrChange>
              </w:rPr>
              <w:delText>5.1.31.</w:delText>
            </w:r>
            <w:r w:rsidR="00C21A62" w:rsidDel="00F33A67">
              <w:rPr>
                <w:noProof/>
                <w:kern w:val="2"/>
                <w:sz w:val="21"/>
              </w:rPr>
              <w:tab/>
            </w:r>
            <w:r w:rsidRPr="000F5253">
              <w:rPr>
                <w:rPrChange w:id="876" w:author="yangy" w:date="2017-05-10T18:19:00Z">
                  <w:rPr>
                    <w:rStyle w:val="a9"/>
                    <w:noProof/>
                  </w:rPr>
                </w:rPrChange>
              </w:rPr>
              <w:delText>A7SRP20REQ&lt;31:0&gt;</w:delText>
            </w:r>
            <w:r w:rsidR="00C21A62" w:rsidDel="00F33A67">
              <w:rPr>
                <w:noProof/>
                <w:webHidden/>
              </w:rPr>
              <w:tab/>
              <w:delText>38</w:delText>
            </w:r>
          </w:del>
        </w:p>
        <w:p w:rsidR="00C21A62" w:rsidDel="00F33A67" w:rsidRDefault="000F5253">
          <w:pPr>
            <w:pStyle w:val="30"/>
            <w:tabs>
              <w:tab w:val="left" w:pos="1470"/>
              <w:tab w:val="right" w:leader="dot" w:pos="8302"/>
            </w:tabs>
            <w:rPr>
              <w:del w:id="877" w:author="yangy" w:date="2017-05-10T18:19:00Z"/>
              <w:noProof/>
              <w:kern w:val="2"/>
              <w:sz w:val="21"/>
            </w:rPr>
          </w:pPr>
          <w:del w:id="878" w:author="yangy" w:date="2017-05-10T18:19:00Z">
            <w:r w:rsidRPr="000F5253">
              <w:rPr>
                <w:rPrChange w:id="879" w:author="yangy" w:date="2017-05-10T18:19:00Z">
                  <w:rPr>
                    <w:rStyle w:val="a9"/>
                    <w:noProof/>
                  </w:rPr>
                </w:rPrChange>
              </w:rPr>
              <w:delText>5.1.32.</w:delText>
            </w:r>
            <w:r w:rsidR="00C21A62" w:rsidDel="00F33A67">
              <w:rPr>
                <w:noProof/>
                <w:kern w:val="2"/>
                <w:sz w:val="21"/>
              </w:rPr>
              <w:tab/>
            </w:r>
            <w:r w:rsidRPr="000F5253">
              <w:rPr>
                <w:rPrChange w:id="880" w:author="yangy" w:date="2017-05-10T18:19:00Z">
                  <w:rPr>
                    <w:rStyle w:val="a9"/>
                    <w:noProof/>
                  </w:rPr>
                </w:rPrChange>
              </w:rPr>
              <w:delText>A7SRP21REQ&lt;31:0&gt;</w:delText>
            </w:r>
            <w:r w:rsidR="00C21A62" w:rsidDel="00F33A67">
              <w:rPr>
                <w:noProof/>
                <w:webHidden/>
              </w:rPr>
              <w:tab/>
              <w:delText>38</w:delText>
            </w:r>
          </w:del>
        </w:p>
        <w:p w:rsidR="00C21A62" w:rsidDel="00F33A67" w:rsidRDefault="000F5253">
          <w:pPr>
            <w:pStyle w:val="30"/>
            <w:tabs>
              <w:tab w:val="left" w:pos="1470"/>
              <w:tab w:val="right" w:leader="dot" w:pos="8302"/>
            </w:tabs>
            <w:rPr>
              <w:del w:id="881" w:author="yangy" w:date="2017-05-10T18:19:00Z"/>
              <w:noProof/>
              <w:kern w:val="2"/>
              <w:sz w:val="21"/>
            </w:rPr>
          </w:pPr>
          <w:del w:id="882" w:author="yangy" w:date="2017-05-10T18:19:00Z">
            <w:r w:rsidRPr="000F5253">
              <w:rPr>
                <w:rPrChange w:id="883" w:author="yangy" w:date="2017-05-10T18:19:00Z">
                  <w:rPr>
                    <w:rStyle w:val="a9"/>
                    <w:noProof/>
                  </w:rPr>
                </w:rPrChange>
              </w:rPr>
              <w:delText>5.1.33.</w:delText>
            </w:r>
            <w:r w:rsidR="00C21A62" w:rsidDel="00F33A67">
              <w:rPr>
                <w:noProof/>
                <w:kern w:val="2"/>
                <w:sz w:val="21"/>
              </w:rPr>
              <w:tab/>
            </w:r>
            <w:r w:rsidRPr="000F5253">
              <w:rPr>
                <w:rPrChange w:id="884" w:author="yangy" w:date="2017-05-10T18:19:00Z">
                  <w:rPr>
                    <w:rStyle w:val="a9"/>
                    <w:noProof/>
                  </w:rPr>
                </w:rPrChange>
              </w:rPr>
              <w:delText>A7SRP22REQ&lt;31:0&gt;</w:delText>
            </w:r>
            <w:r w:rsidR="00C21A62" w:rsidDel="00F33A67">
              <w:rPr>
                <w:noProof/>
                <w:webHidden/>
              </w:rPr>
              <w:tab/>
              <w:delText>38</w:delText>
            </w:r>
          </w:del>
        </w:p>
        <w:p w:rsidR="00C21A62" w:rsidDel="00F33A67" w:rsidRDefault="000F5253">
          <w:pPr>
            <w:pStyle w:val="30"/>
            <w:tabs>
              <w:tab w:val="left" w:pos="1470"/>
              <w:tab w:val="right" w:leader="dot" w:pos="8302"/>
            </w:tabs>
            <w:rPr>
              <w:del w:id="885" w:author="yangy" w:date="2017-05-10T18:19:00Z"/>
              <w:noProof/>
              <w:kern w:val="2"/>
              <w:sz w:val="21"/>
            </w:rPr>
          </w:pPr>
          <w:del w:id="886" w:author="yangy" w:date="2017-05-10T18:19:00Z">
            <w:r w:rsidRPr="000F5253">
              <w:rPr>
                <w:rPrChange w:id="887" w:author="yangy" w:date="2017-05-10T18:19:00Z">
                  <w:rPr>
                    <w:rStyle w:val="a9"/>
                    <w:noProof/>
                  </w:rPr>
                </w:rPrChange>
              </w:rPr>
              <w:delText>5.1.34.</w:delText>
            </w:r>
            <w:r w:rsidR="00C21A62" w:rsidDel="00F33A67">
              <w:rPr>
                <w:noProof/>
                <w:kern w:val="2"/>
                <w:sz w:val="21"/>
              </w:rPr>
              <w:tab/>
            </w:r>
            <w:r w:rsidRPr="000F5253">
              <w:rPr>
                <w:rPrChange w:id="888" w:author="yangy" w:date="2017-05-10T18:19:00Z">
                  <w:rPr>
                    <w:rStyle w:val="a9"/>
                    <w:noProof/>
                  </w:rPr>
                </w:rPrChange>
              </w:rPr>
              <w:delText>A7SRP23REQ&lt;31:0&gt;</w:delText>
            </w:r>
            <w:r w:rsidR="00C21A62" w:rsidDel="00F33A67">
              <w:rPr>
                <w:noProof/>
                <w:webHidden/>
              </w:rPr>
              <w:tab/>
              <w:delText>39</w:delText>
            </w:r>
          </w:del>
        </w:p>
        <w:p w:rsidR="00C21A62" w:rsidDel="00F33A67" w:rsidRDefault="000F5253">
          <w:pPr>
            <w:pStyle w:val="30"/>
            <w:tabs>
              <w:tab w:val="left" w:pos="1470"/>
              <w:tab w:val="right" w:leader="dot" w:pos="8302"/>
            </w:tabs>
            <w:rPr>
              <w:del w:id="889" w:author="yangy" w:date="2017-05-10T18:19:00Z"/>
              <w:noProof/>
              <w:kern w:val="2"/>
              <w:sz w:val="21"/>
            </w:rPr>
          </w:pPr>
          <w:del w:id="890" w:author="yangy" w:date="2017-05-10T18:19:00Z">
            <w:r w:rsidRPr="000F5253">
              <w:rPr>
                <w:rPrChange w:id="891" w:author="yangy" w:date="2017-05-10T18:19:00Z">
                  <w:rPr>
                    <w:rStyle w:val="a9"/>
                    <w:noProof/>
                  </w:rPr>
                </w:rPrChange>
              </w:rPr>
              <w:delText>5.1.35.</w:delText>
            </w:r>
            <w:r w:rsidR="00C21A62" w:rsidDel="00F33A67">
              <w:rPr>
                <w:noProof/>
                <w:kern w:val="2"/>
                <w:sz w:val="21"/>
              </w:rPr>
              <w:tab/>
            </w:r>
            <w:r w:rsidRPr="000F5253">
              <w:rPr>
                <w:rPrChange w:id="892" w:author="yangy" w:date="2017-05-10T18:19:00Z">
                  <w:rPr>
                    <w:rStyle w:val="a9"/>
                    <w:noProof/>
                  </w:rPr>
                </w:rPrChange>
              </w:rPr>
              <w:delText>A7SRP24REQ&lt;31:0&gt;</w:delText>
            </w:r>
            <w:r w:rsidR="00C21A62" w:rsidDel="00F33A67">
              <w:rPr>
                <w:noProof/>
                <w:webHidden/>
              </w:rPr>
              <w:tab/>
              <w:delText>39</w:delText>
            </w:r>
          </w:del>
        </w:p>
        <w:p w:rsidR="00C21A62" w:rsidDel="00F33A67" w:rsidRDefault="000F5253">
          <w:pPr>
            <w:pStyle w:val="30"/>
            <w:tabs>
              <w:tab w:val="left" w:pos="1470"/>
              <w:tab w:val="right" w:leader="dot" w:pos="8302"/>
            </w:tabs>
            <w:rPr>
              <w:del w:id="893" w:author="yangy" w:date="2017-05-10T18:19:00Z"/>
              <w:noProof/>
              <w:kern w:val="2"/>
              <w:sz w:val="21"/>
            </w:rPr>
          </w:pPr>
          <w:del w:id="894" w:author="yangy" w:date="2017-05-10T18:19:00Z">
            <w:r w:rsidRPr="000F5253">
              <w:rPr>
                <w:rPrChange w:id="895" w:author="yangy" w:date="2017-05-10T18:19:00Z">
                  <w:rPr>
                    <w:rStyle w:val="a9"/>
                    <w:noProof/>
                  </w:rPr>
                </w:rPrChange>
              </w:rPr>
              <w:delText>5.1.36.</w:delText>
            </w:r>
            <w:r w:rsidR="00C21A62" w:rsidDel="00F33A67">
              <w:rPr>
                <w:noProof/>
                <w:kern w:val="2"/>
                <w:sz w:val="21"/>
              </w:rPr>
              <w:tab/>
            </w:r>
            <w:r w:rsidRPr="000F5253">
              <w:rPr>
                <w:rPrChange w:id="896" w:author="yangy" w:date="2017-05-10T18:19:00Z">
                  <w:rPr>
                    <w:rStyle w:val="a9"/>
                    <w:noProof/>
                  </w:rPr>
                </w:rPrChange>
              </w:rPr>
              <w:delText>A7SRP25REQ&lt;31:0&gt;</w:delText>
            </w:r>
            <w:r w:rsidR="00C21A62" w:rsidDel="00F33A67">
              <w:rPr>
                <w:noProof/>
                <w:webHidden/>
              </w:rPr>
              <w:tab/>
              <w:delText>39</w:delText>
            </w:r>
          </w:del>
        </w:p>
        <w:p w:rsidR="00C21A62" w:rsidDel="00F33A67" w:rsidRDefault="000F5253">
          <w:pPr>
            <w:pStyle w:val="30"/>
            <w:tabs>
              <w:tab w:val="left" w:pos="1470"/>
              <w:tab w:val="right" w:leader="dot" w:pos="8302"/>
            </w:tabs>
            <w:rPr>
              <w:del w:id="897" w:author="yangy" w:date="2017-05-10T18:19:00Z"/>
              <w:noProof/>
              <w:kern w:val="2"/>
              <w:sz w:val="21"/>
            </w:rPr>
          </w:pPr>
          <w:del w:id="898" w:author="yangy" w:date="2017-05-10T18:19:00Z">
            <w:r w:rsidRPr="000F5253">
              <w:rPr>
                <w:rPrChange w:id="899" w:author="yangy" w:date="2017-05-10T18:19:00Z">
                  <w:rPr>
                    <w:rStyle w:val="a9"/>
                    <w:noProof/>
                  </w:rPr>
                </w:rPrChange>
              </w:rPr>
              <w:delText>5.1.37.</w:delText>
            </w:r>
            <w:r w:rsidR="00C21A62" w:rsidDel="00F33A67">
              <w:rPr>
                <w:noProof/>
                <w:kern w:val="2"/>
                <w:sz w:val="21"/>
              </w:rPr>
              <w:tab/>
            </w:r>
            <w:r w:rsidRPr="000F5253">
              <w:rPr>
                <w:rPrChange w:id="900" w:author="yangy" w:date="2017-05-10T18:19:00Z">
                  <w:rPr>
                    <w:rStyle w:val="a9"/>
                    <w:noProof/>
                  </w:rPr>
                </w:rPrChange>
              </w:rPr>
              <w:delText>A7SRP26REQ&lt;31:0&gt;</w:delText>
            </w:r>
            <w:r w:rsidR="00C21A62" w:rsidDel="00F33A67">
              <w:rPr>
                <w:noProof/>
                <w:webHidden/>
              </w:rPr>
              <w:tab/>
              <w:delText>40</w:delText>
            </w:r>
          </w:del>
        </w:p>
        <w:p w:rsidR="00C21A62" w:rsidDel="00F33A67" w:rsidRDefault="000F5253">
          <w:pPr>
            <w:pStyle w:val="30"/>
            <w:tabs>
              <w:tab w:val="left" w:pos="1470"/>
              <w:tab w:val="right" w:leader="dot" w:pos="8302"/>
            </w:tabs>
            <w:rPr>
              <w:del w:id="901" w:author="yangy" w:date="2017-05-10T18:19:00Z"/>
              <w:noProof/>
              <w:kern w:val="2"/>
              <w:sz w:val="21"/>
            </w:rPr>
          </w:pPr>
          <w:del w:id="902" w:author="yangy" w:date="2017-05-10T18:19:00Z">
            <w:r w:rsidRPr="000F5253">
              <w:rPr>
                <w:rPrChange w:id="903" w:author="yangy" w:date="2017-05-10T18:19:00Z">
                  <w:rPr>
                    <w:rStyle w:val="a9"/>
                    <w:noProof/>
                  </w:rPr>
                </w:rPrChange>
              </w:rPr>
              <w:delText>5.1.38.</w:delText>
            </w:r>
            <w:r w:rsidR="00C21A62" w:rsidDel="00F33A67">
              <w:rPr>
                <w:noProof/>
                <w:kern w:val="2"/>
                <w:sz w:val="21"/>
              </w:rPr>
              <w:tab/>
            </w:r>
            <w:r w:rsidRPr="000F5253">
              <w:rPr>
                <w:rPrChange w:id="904" w:author="yangy" w:date="2017-05-10T18:19:00Z">
                  <w:rPr>
                    <w:rStyle w:val="a9"/>
                    <w:noProof/>
                  </w:rPr>
                </w:rPrChange>
              </w:rPr>
              <w:delText>A7SRP27REQ&lt;31:0&gt;</w:delText>
            </w:r>
            <w:r w:rsidR="00C21A62" w:rsidDel="00F33A67">
              <w:rPr>
                <w:noProof/>
                <w:webHidden/>
              </w:rPr>
              <w:tab/>
              <w:delText>40</w:delText>
            </w:r>
          </w:del>
        </w:p>
        <w:p w:rsidR="00C21A62" w:rsidDel="00F33A67" w:rsidRDefault="000F5253">
          <w:pPr>
            <w:pStyle w:val="30"/>
            <w:tabs>
              <w:tab w:val="left" w:pos="1470"/>
              <w:tab w:val="right" w:leader="dot" w:pos="8302"/>
            </w:tabs>
            <w:rPr>
              <w:del w:id="905" w:author="yangy" w:date="2017-05-10T18:19:00Z"/>
              <w:noProof/>
              <w:kern w:val="2"/>
              <w:sz w:val="21"/>
            </w:rPr>
          </w:pPr>
          <w:del w:id="906" w:author="yangy" w:date="2017-05-10T18:19:00Z">
            <w:r w:rsidRPr="000F5253">
              <w:rPr>
                <w:rPrChange w:id="907" w:author="yangy" w:date="2017-05-10T18:19:00Z">
                  <w:rPr>
                    <w:rStyle w:val="a9"/>
                    <w:noProof/>
                  </w:rPr>
                </w:rPrChange>
              </w:rPr>
              <w:delText>5.1.39.</w:delText>
            </w:r>
            <w:r w:rsidR="00C21A62" w:rsidDel="00F33A67">
              <w:rPr>
                <w:noProof/>
                <w:kern w:val="2"/>
                <w:sz w:val="21"/>
              </w:rPr>
              <w:tab/>
            </w:r>
            <w:r w:rsidRPr="000F5253">
              <w:rPr>
                <w:rPrChange w:id="908" w:author="yangy" w:date="2017-05-10T18:19:00Z">
                  <w:rPr>
                    <w:rStyle w:val="a9"/>
                    <w:noProof/>
                  </w:rPr>
                </w:rPrChange>
              </w:rPr>
              <w:delText>A7SRP28REQ&lt;31:0&gt;</w:delText>
            </w:r>
            <w:r w:rsidR="00C21A62" w:rsidDel="00F33A67">
              <w:rPr>
                <w:noProof/>
                <w:webHidden/>
              </w:rPr>
              <w:tab/>
              <w:delText>40</w:delText>
            </w:r>
          </w:del>
        </w:p>
        <w:p w:rsidR="00C21A62" w:rsidDel="00F33A67" w:rsidRDefault="000F5253">
          <w:pPr>
            <w:pStyle w:val="30"/>
            <w:tabs>
              <w:tab w:val="left" w:pos="1470"/>
              <w:tab w:val="right" w:leader="dot" w:pos="8302"/>
            </w:tabs>
            <w:rPr>
              <w:del w:id="909" w:author="yangy" w:date="2017-05-10T18:19:00Z"/>
              <w:noProof/>
              <w:kern w:val="2"/>
              <w:sz w:val="21"/>
            </w:rPr>
          </w:pPr>
          <w:del w:id="910" w:author="yangy" w:date="2017-05-10T18:19:00Z">
            <w:r w:rsidRPr="000F5253">
              <w:rPr>
                <w:rPrChange w:id="911" w:author="yangy" w:date="2017-05-10T18:19:00Z">
                  <w:rPr>
                    <w:rStyle w:val="a9"/>
                    <w:noProof/>
                  </w:rPr>
                </w:rPrChange>
              </w:rPr>
              <w:delText>5.1.40.</w:delText>
            </w:r>
            <w:r w:rsidR="00C21A62" w:rsidDel="00F33A67">
              <w:rPr>
                <w:noProof/>
                <w:kern w:val="2"/>
                <w:sz w:val="21"/>
              </w:rPr>
              <w:tab/>
            </w:r>
            <w:r w:rsidRPr="000F5253">
              <w:rPr>
                <w:rPrChange w:id="912" w:author="yangy" w:date="2017-05-10T18:19:00Z">
                  <w:rPr>
                    <w:rStyle w:val="a9"/>
                    <w:noProof/>
                  </w:rPr>
                </w:rPrChange>
              </w:rPr>
              <w:delText>A7SRP29REQ&lt;31:0&gt;</w:delText>
            </w:r>
            <w:r w:rsidR="00C21A62" w:rsidDel="00F33A67">
              <w:rPr>
                <w:noProof/>
                <w:webHidden/>
              </w:rPr>
              <w:tab/>
              <w:delText>41</w:delText>
            </w:r>
          </w:del>
        </w:p>
        <w:p w:rsidR="00C21A62" w:rsidDel="00F33A67" w:rsidRDefault="000F5253">
          <w:pPr>
            <w:pStyle w:val="30"/>
            <w:tabs>
              <w:tab w:val="left" w:pos="1470"/>
              <w:tab w:val="right" w:leader="dot" w:pos="8302"/>
            </w:tabs>
            <w:rPr>
              <w:del w:id="913" w:author="yangy" w:date="2017-05-10T18:19:00Z"/>
              <w:noProof/>
              <w:kern w:val="2"/>
              <w:sz w:val="21"/>
            </w:rPr>
          </w:pPr>
          <w:del w:id="914" w:author="yangy" w:date="2017-05-10T18:19:00Z">
            <w:r w:rsidRPr="000F5253">
              <w:rPr>
                <w:rPrChange w:id="915" w:author="yangy" w:date="2017-05-10T18:19:00Z">
                  <w:rPr>
                    <w:rStyle w:val="a9"/>
                    <w:noProof/>
                  </w:rPr>
                </w:rPrChange>
              </w:rPr>
              <w:delText>5.1.41.</w:delText>
            </w:r>
            <w:r w:rsidR="00C21A62" w:rsidDel="00F33A67">
              <w:rPr>
                <w:noProof/>
                <w:kern w:val="2"/>
                <w:sz w:val="21"/>
              </w:rPr>
              <w:tab/>
            </w:r>
            <w:r w:rsidRPr="000F5253">
              <w:rPr>
                <w:rPrChange w:id="916" w:author="yangy" w:date="2017-05-10T18:19:00Z">
                  <w:rPr>
                    <w:rStyle w:val="a9"/>
                    <w:noProof/>
                  </w:rPr>
                </w:rPrChange>
              </w:rPr>
              <w:delText>A7SRP30REQ&lt;31:0&gt;</w:delText>
            </w:r>
            <w:r w:rsidR="00C21A62" w:rsidDel="00F33A67">
              <w:rPr>
                <w:noProof/>
                <w:webHidden/>
              </w:rPr>
              <w:tab/>
              <w:delText>41</w:delText>
            </w:r>
          </w:del>
        </w:p>
        <w:p w:rsidR="00C21A62" w:rsidDel="00F33A67" w:rsidRDefault="000F5253">
          <w:pPr>
            <w:pStyle w:val="30"/>
            <w:tabs>
              <w:tab w:val="left" w:pos="1470"/>
              <w:tab w:val="right" w:leader="dot" w:pos="8302"/>
            </w:tabs>
            <w:rPr>
              <w:del w:id="917" w:author="yangy" w:date="2017-05-10T18:19:00Z"/>
              <w:noProof/>
              <w:kern w:val="2"/>
              <w:sz w:val="21"/>
            </w:rPr>
          </w:pPr>
          <w:del w:id="918" w:author="yangy" w:date="2017-05-10T18:19:00Z">
            <w:r w:rsidRPr="000F5253">
              <w:rPr>
                <w:rPrChange w:id="919" w:author="yangy" w:date="2017-05-10T18:19:00Z">
                  <w:rPr>
                    <w:rStyle w:val="a9"/>
                    <w:noProof/>
                  </w:rPr>
                </w:rPrChange>
              </w:rPr>
              <w:delText>5.1.42.</w:delText>
            </w:r>
            <w:r w:rsidR="00C21A62" w:rsidDel="00F33A67">
              <w:rPr>
                <w:noProof/>
                <w:kern w:val="2"/>
                <w:sz w:val="21"/>
              </w:rPr>
              <w:tab/>
            </w:r>
            <w:r w:rsidRPr="000F5253">
              <w:rPr>
                <w:rPrChange w:id="920" w:author="yangy" w:date="2017-05-10T18:19:00Z">
                  <w:rPr>
                    <w:rStyle w:val="a9"/>
                    <w:noProof/>
                  </w:rPr>
                </w:rPrChange>
              </w:rPr>
              <w:delText>A7SRP31REQ&lt;31:0&gt;</w:delText>
            </w:r>
            <w:r w:rsidR="00C21A62" w:rsidDel="00F33A67">
              <w:rPr>
                <w:noProof/>
                <w:webHidden/>
              </w:rPr>
              <w:tab/>
              <w:delText>41</w:delText>
            </w:r>
          </w:del>
        </w:p>
        <w:p w:rsidR="00C21A62" w:rsidDel="00F33A67" w:rsidRDefault="000F5253">
          <w:pPr>
            <w:pStyle w:val="30"/>
            <w:tabs>
              <w:tab w:val="left" w:pos="1050"/>
              <w:tab w:val="right" w:leader="dot" w:pos="8302"/>
            </w:tabs>
            <w:rPr>
              <w:del w:id="921" w:author="yangy" w:date="2017-05-10T18:19:00Z"/>
              <w:noProof/>
              <w:kern w:val="2"/>
              <w:sz w:val="21"/>
            </w:rPr>
          </w:pPr>
          <w:del w:id="922" w:author="yangy" w:date="2017-05-10T18:19:00Z">
            <w:r w:rsidRPr="000F5253">
              <w:rPr>
                <w:rPrChange w:id="923" w:author="yangy" w:date="2017-05-10T18:19:00Z">
                  <w:rPr>
                    <w:rStyle w:val="a9"/>
                    <w:noProof/>
                  </w:rPr>
                </w:rPrChange>
              </w:rPr>
              <w:delText>5.2.</w:delText>
            </w:r>
            <w:r w:rsidR="00C21A62" w:rsidDel="00F33A67">
              <w:rPr>
                <w:noProof/>
                <w:kern w:val="2"/>
                <w:sz w:val="21"/>
              </w:rPr>
              <w:tab/>
            </w:r>
            <w:r w:rsidRPr="000F5253">
              <w:rPr>
                <w:rPrChange w:id="924" w:author="yangy" w:date="2017-05-10T18:19:00Z">
                  <w:rPr>
                    <w:rStyle w:val="a9"/>
                    <w:noProof/>
                  </w:rPr>
                </w:rPrChange>
              </w:rPr>
              <w:delText>RF DSP core IPC registers</w:delText>
            </w:r>
            <w:r w:rsidR="00C21A62" w:rsidDel="00F33A67">
              <w:rPr>
                <w:noProof/>
                <w:webHidden/>
              </w:rPr>
              <w:tab/>
              <w:delText>42</w:delText>
            </w:r>
          </w:del>
        </w:p>
        <w:p w:rsidR="00C21A62" w:rsidDel="00F33A67" w:rsidRDefault="000F5253">
          <w:pPr>
            <w:pStyle w:val="30"/>
            <w:tabs>
              <w:tab w:val="left" w:pos="1260"/>
              <w:tab w:val="right" w:leader="dot" w:pos="8302"/>
            </w:tabs>
            <w:rPr>
              <w:del w:id="925" w:author="yangy" w:date="2017-05-10T18:19:00Z"/>
              <w:noProof/>
              <w:kern w:val="2"/>
              <w:sz w:val="21"/>
            </w:rPr>
          </w:pPr>
          <w:del w:id="926" w:author="yangy" w:date="2017-05-10T18:19:00Z">
            <w:r w:rsidRPr="000F5253">
              <w:rPr>
                <w:rPrChange w:id="927" w:author="yangy" w:date="2017-05-10T18:19:00Z">
                  <w:rPr>
                    <w:rStyle w:val="a9"/>
                    <w:noProof/>
                  </w:rPr>
                </w:rPrChange>
              </w:rPr>
              <w:delText>5.2.1.</w:delText>
            </w:r>
            <w:r w:rsidR="00C21A62" w:rsidDel="00F33A67">
              <w:rPr>
                <w:noProof/>
                <w:kern w:val="2"/>
                <w:sz w:val="21"/>
              </w:rPr>
              <w:tab/>
            </w:r>
            <w:r w:rsidRPr="000F5253">
              <w:rPr>
                <w:rPrChange w:id="928" w:author="yangy" w:date="2017-05-10T18:19:00Z">
                  <w:rPr>
                    <w:rStyle w:val="a9"/>
                    <w:noProof/>
                  </w:rPr>
                </w:rPrChange>
              </w:rPr>
              <w:delText>RFTOA7IPCSET&lt;15:0&gt;</w:delText>
            </w:r>
            <w:r w:rsidR="00C21A62" w:rsidDel="00F33A67">
              <w:rPr>
                <w:noProof/>
                <w:webHidden/>
              </w:rPr>
              <w:tab/>
              <w:delText>42</w:delText>
            </w:r>
          </w:del>
        </w:p>
        <w:p w:rsidR="00C21A62" w:rsidDel="00F33A67" w:rsidRDefault="000F5253">
          <w:pPr>
            <w:pStyle w:val="30"/>
            <w:tabs>
              <w:tab w:val="left" w:pos="1260"/>
              <w:tab w:val="right" w:leader="dot" w:pos="8302"/>
            </w:tabs>
            <w:rPr>
              <w:del w:id="929" w:author="yangy" w:date="2017-05-10T18:19:00Z"/>
              <w:noProof/>
              <w:kern w:val="2"/>
              <w:sz w:val="21"/>
            </w:rPr>
          </w:pPr>
          <w:del w:id="930" w:author="yangy" w:date="2017-05-10T18:19:00Z">
            <w:r w:rsidRPr="000F5253">
              <w:rPr>
                <w:rPrChange w:id="931" w:author="yangy" w:date="2017-05-10T18:19:00Z">
                  <w:rPr>
                    <w:rStyle w:val="a9"/>
                    <w:noProof/>
                  </w:rPr>
                </w:rPrChange>
              </w:rPr>
              <w:delText>5.2.2.</w:delText>
            </w:r>
            <w:r w:rsidR="00C21A62" w:rsidDel="00F33A67">
              <w:rPr>
                <w:noProof/>
                <w:kern w:val="2"/>
                <w:sz w:val="21"/>
              </w:rPr>
              <w:tab/>
            </w:r>
            <w:r w:rsidRPr="000F5253">
              <w:rPr>
                <w:rPrChange w:id="932" w:author="yangy" w:date="2017-05-10T18:19:00Z">
                  <w:rPr>
                    <w:rStyle w:val="a9"/>
                    <w:noProof/>
                  </w:rPr>
                </w:rPrChange>
              </w:rPr>
              <w:delText>RFTOA7IPCCLR&lt;15:0&gt;</w:delText>
            </w:r>
            <w:r w:rsidR="00C21A62" w:rsidDel="00F33A67">
              <w:rPr>
                <w:noProof/>
                <w:webHidden/>
              </w:rPr>
              <w:tab/>
              <w:delText>43</w:delText>
            </w:r>
          </w:del>
        </w:p>
        <w:p w:rsidR="00C21A62" w:rsidDel="00F33A67" w:rsidRDefault="000F5253">
          <w:pPr>
            <w:pStyle w:val="30"/>
            <w:tabs>
              <w:tab w:val="left" w:pos="1260"/>
              <w:tab w:val="right" w:leader="dot" w:pos="8302"/>
            </w:tabs>
            <w:rPr>
              <w:del w:id="933" w:author="yangy" w:date="2017-05-10T18:19:00Z"/>
              <w:noProof/>
              <w:kern w:val="2"/>
              <w:sz w:val="21"/>
            </w:rPr>
          </w:pPr>
          <w:del w:id="934" w:author="yangy" w:date="2017-05-10T18:19:00Z">
            <w:r w:rsidRPr="000F5253">
              <w:rPr>
                <w:rPrChange w:id="935" w:author="yangy" w:date="2017-05-10T18:19:00Z">
                  <w:rPr>
                    <w:rStyle w:val="a9"/>
                    <w:noProof/>
                  </w:rPr>
                </w:rPrChange>
              </w:rPr>
              <w:delText>5.2.3.</w:delText>
            </w:r>
            <w:r w:rsidR="00C21A62" w:rsidDel="00F33A67">
              <w:rPr>
                <w:noProof/>
                <w:kern w:val="2"/>
                <w:sz w:val="21"/>
              </w:rPr>
              <w:tab/>
            </w:r>
            <w:r w:rsidRPr="000F5253">
              <w:rPr>
                <w:rPrChange w:id="936" w:author="yangy" w:date="2017-05-10T18:19:00Z">
                  <w:rPr>
                    <w:rStyle w:val="a9"/>
                    <w:noProof/>
                  </w:rPr>
                </w:rPrChange>
              </w:rPr>
              <w:delText>RFTOA7IPCFLG&lt;15:0&gt;</w:delText>
            </w:r>
            <w:r w:rsidR="00C21A62" w:rsidDel="00F33A67">
              <w:rPr>
                <w:noProof/>
                <w:webHidden/>
              </w:rPr>
              <w:tab/>
              <w:delText>44</w:delText>
            </w:r>
          </w:del>
        </w:p>
        <w:p w:rsidR="00C21A62" w:rsidDel="00F33A67" w:rsidRDefault="000F5253">
          <w:pPr>
            <w:pStyle w:val="30"/>
            <w:tabs>
              <w:tab w:val="left" w:pos="1260"/>
              <w:tab w:val="right" w:leader="dot" w:pos="8302"/>
            </w:tabs>
            <w:rPr>
              <w:del w:id="937" w:author="yangy" w:date="2017-05-10T18:19:00Z"/>
              <w:noProof/>
              <w:kern w:val="2"/>
              <w:sz w:val="21"/>
            </w:rPr>
          </w:pPr>
          <w:del w:id="938" w:author="yangy" w:date="2017-05-10T18:19:00Z">
            <w:r w:rsidRPr="000F5253">
              <w:rPr>
                <w:rPrChange w:id="939" w:author="yangy" w:date="2017-05-10T18:19:00Z">
                  <w:rPr>
                    <w:rStyle w:val="a9"/>
                    <w:noProof/>
                  </w:rPr>
                </w:rPrChange>
              </w:rPr>
              <w:delText>5.2.4.</w:delText>
            </w:r>
            <w:r w:rsidR="00C21A62" w:rsidDel="00F33A67">
              <w:rPr>
                <w:noProof/>
                <w:kern w:val="2"/>
                <w:sz w:val="21"/>
              </w:rPr>
              <w:tab/>
            </w:r>
            <w:r w:rsidRPr="000F5253">
              <w:rPr>
                <w:rPrChange w:id="940" w:author="yangy" w:date="2017-05-10T18:19:00Z">
                  <w:rPr>
                    <w:rStyle w:val="a9"/>
                    <w:noProof/>
                  </w:rPr>
                </w:rPrChange>
              </w:rPr>
              <w:delText>A7TORFIPCACK&lt;15:0&gt;</w:delText>
            </w:r>
            <w:r w:rsidR="00C21A62" w:rsidDel="00F33A67">
              <w:rPr>
                <w:noProof/>
                <w:webHidden/>
              </w:rPr>
              <w:tab/>
              <w:delText>46</w:delText>
            </w:r>
          </w:del>
        </w:p>
        <w:p w:rsidR="00C21A62" w:rsidDel="00F33A67" w:rsidRDefault="000F5253">
          <w:pPr>
            <w:pStyle w:val="30"/>
            <w:tabs>
              <w:tab w:val="left" w:pos="1260"/>
              <w:tab w:val="right" w:leader="dot" w:pos="8302"/>
            </w:tabs>
            <w:rPr>
              <w:del w:id="941" w:author="yangy" w:date="2017-05-10T18:19:00Z"/>
              <w:noProof/>
              <w:kern w:val="2"/>
              <w:sz w:val="21"/>
            </w:rPr>
          </w:pPr>
          <w:del w:id="942" w:author="yangy" w:date="2017-05-10T18:19:00Z">
            <w:r w:rsidRPr="000F5253">
              <w:rPr>
                <w:rPrChange w:id="943" w:author="yangy" w:date="2017-05-10T18:19:00Z">
                  <w:rPr>
                    <w:rStyle w:val="a9"/>
                    <w:noProof/>
                  </w:rPr>
                </w:rPrChange>
              </w:rPr>
              <w:delText>5.2.5.</w:delText>
            </w:r>
            <w:r w:rsidR="00C21A62" w:rsidDel="00F33A67">
              <w:rPr>
                <w:noProof/>
                <w:kern w:val="2"/>
                <w:sz w:val="21"/>
              </w:rPr>
              <w:tab/>
            </w:r>
            <w:r w:rsidRPr="000F5253">
              <w:rPr>
                <w:rPrChange w:id="944" w:author="yangy" w:date="2017-05-10T18:19:00Z">
                  <w:rPr>
                    <w:rStyle w:val="a9"/>
                    <w:noProof/>
                  </w:rPr>
                </w:rPrChange>
              </w:rPr>
              <w:delText>A7TORFIPCSTS&lt;15:0&gt;</w:delText>
            </w:r>
            <w:r w:rsidR="00C21A62" w:rsidDel="00F33A67">
              <w:rPr>
                <w:noProof/>
                <w:webHidden/>
              </w:rPr>
              <w:tab/>
              <w:delText>47</w:delText>
            </w:r>
          </w:del>
        </w:p>
        <w:p w:rsidR="00C21A62" w:rsidDel="00F33A67" w:rsidRDefault="000F5253">
          <w:pPr>
            <w:pStyle w:val="30"/>
            <w:tabs>
              <w:tab w:val="left" w:pos="1260"/>
              <w:tab w:val="right" w:leader="dot" w:pos="8302"/>
            </w:tabs>
            <w:rPr>
              <w:del w:id="945" w:author="yangy" w:date="2017-05-10T18:19:00Z"/>
              <w:noProof/>
              <w:kern w:val="2"/>
              <w:sz w:val="21"/>
            </w:rPr>
          </w:pPr>
          <w:del w:id="946" w:author="yangy" w:date="2017-05-10T18:19:00Z">
            <w:r w:rsidRPr="000F5253">
              <w:rPr>
                <w:rPrChange w:id="947" w:author="yangy" w:date="2017-05-10T18:19:00Z">
                  <w:rPr>
                    <w:rStyle w:val="a9"/>
                    <w:noProof/>
                  </w:rPr>
                </w:rPrChange>
              </w:rPr>
              <w:delText>5.2.6.</w:delText>
            </w:r>
            <w:r w:rsidR="00C21A62" w:rsidDel="00F33A67">
              <w:rPr>
                <w:noProof/>
                <w:kern w:val="2"/>
                <w:sz w:val="21"/>
              </w:rPr>
              <w:tab/>
            </w:r>
            <w:r w:rsidRPr="000F5253">
              <w:rPr>
                <w:rPrChange w:id="948" w:author="yangy" w:date="2017-05-10T18:19:00Z">
                  <w:rPr>
                    <w:rStyle w:val="a9"/>
                    <w:noProof/>
                  </w:rPr>
                </w:rPrChange>
              </w:rPr>
              <w:delText>RFTOPLCIPCSET&lt;15:0&gt;</w:delText>
            </w:r>
            <w:r w:rsidR="00C21A62" w:rsidDel="00F33A67">
              <w:rPr>
                <w:noProof/>
                <w:webHidden/>
              </w:rPr>
              <w:tab/>
              <w:delText>48</w:delText>
            </w:r>
          </w:del>
        </w:p>
        <w:p w:rsidR="00C21A62" w:rsidDel="00F33A67" w:rsidRDefault="000F5253">
          <w:pPr>
            <w:pStyle w:val="30"/>
            <w:tabs>
              <w:tab w:val="left" w:pos="1260"/>
              <w:tab w:val="right" w:leader="dot" w:pos="8302"/>
            </w:tabs>
            <w:rPr>
              <w:del w:id="949" w:author="yangy" w:date="2017-05-10T18:19:00Z"/>
              <w:noProof/>
              <w:kern w:val="2"/>
              <w:sz w:val="21"/>
            </w:rPr>
          </w:pPr>
          <w:del w:id="950" w:author="yangy" w:date="2017-05-10T18:19:00Z">
            <w:r w:rsidRPr="000F5253">
              <w:rPr>
                <w:rPrChange w:id="951" w:author="yangy" w:date="2017-05-10T18:19:00Z">
                  <w:rPr>
                    <w:rStyle w:val="a9"/>
                    <w:noProof/>
                  </w:rPr>
                </w:rPrChange>
              </w:rPr>
              <w:delText>5.2.7.</w:delText>
            </w:r>
            <w:r w:rsidR="00C21A62" w:rsidDel="00F33A67">
              <w:rPr>
                <w:noProof/>
                <w:kern w:val="2"/>
                <w:sz w:val="21"/>
              </w:rPr>
              <w:tab/>
            </w:r>
            <w:r w:rsidRPr="000F5253">
              <w:rPr>
                <w:rPrChange w:id="952" w:author="yangy" w:date="2017-05-10T18:19:00Z">
                  <w:rPr>
                    <w:rStyle w:val="a9"/>
                    <w:noProof/>
                  </w:rPr>
                </w:rPrChange>
              </w:rPr>
              <w:delText>RFTOPLCIPCCLR&lt;15:0&gt;</w:delText>
            </w:r>
            <w:r w:rsidR="00C21A62" w:rsidDel="00F33A67">
              <w:rPr>
                <w:noProof/>
                <w:webHidden/>
              </w:rPr>
              <w:tab/>
              <w:delText>50</w:delText>
            </w:r>
          </w:del>
        </w:p>
        <w:p w:rsidR="00C21A62" w:rsidDel="00F33A67" w:rsidRDefault="000F5253">
          <w:pPr>
            <w:pStyle w:val="30"/>
            <w:tabs>
              <w:tab w:val="left" w:pos="1260"/>
              <w:tab w:val="right" w:leader="dot" w:pos="8302"/>
            </w:tabs>
            <w:rPr>
              <w:del w:id="953" w:author="yangy" w:date="2017-05-10T18:19:00Z"/>
              <w:noProof/>
              <w:kern w:val="2"/>
              <w:sz w:val="21"/>
            </w:rPr>
          </w:pPr>
          <w:del w:id="954" w:author="yangy" w:date="2017-05-10T18:19:00Z">
            <w:r w:rsidRPr="000F5253">
              <w:rPr>
                <w:rPrChange w:id="955" w:author="yangy" w:date="2017-05-10T18:19:00Z">
                  <w:rPr>
                    <w:rStyle w:val="a9"/>
                    <w:noProof/>
                  </w:rPr>
                </w:rPrChange>
              </w:rPr>
              <w:delText>5.2.8.</w:delText>
            </w:r>
            <w:r w:rsidR="00C21A62" w:rsidDel="00F33A67">
              <w:rPr>
                <w:noProof/>
                <w:kern w:val="2"/>
                <w:sz w:val="21"/>
              </w:rPr>
              <w:tab/>
            </w:r>
            <w:r w:rsidRPr="000F5253">
              <w:rPr>
                <w:rPrChange w:id="956" w:author="yangy" w:date="2017-05-10T18:19:00Z">
                  <w:rPr>
                    <w:rStyle w:val="a9"/>
                    <w:noProof/>
                  </w:rPr>
                </w:rPrChange>
              </w:rPr>
              <w:delText>RFTOPLCIPCFLG&lt;15:0&gt;</w:delText>
            </w:r>
            <w:r w:rsidR="00C21A62" w:rsidDel="00F33A67">
              <w:rPr>
                <w:noProof/>
                <w:webHidden/>
              </w:rPr>
              <w:tab/>
              <w:delText>51</w:delText>
            </w:r>
          </w:del>
        </w:p>
        <w:p w:rsidR="00C21A62" w:rsidDel="00F33A67" w:rsidRDefault="000F5253">
          <w:pPr>
            <w:pStyle w:val="30"/>
            <w:tabs>
              <w:tab w:val="left" w:pos="1260"/>
              <w:tab w:val="right" w:leader="dot" w:pos="8302"/>
            </w:tabs>
            <w:rPr>
              <w:del w:id="957" w:author="yangy" w:date="2017-05-10T18:19:00Z"/>
              <w:noProof/>
              <w:kern w:val="2"/>
              <w:sz w:val="21"/>
            </w:rPr>
          </w:pPr>
          <w:del w:id="958" w:author="yangy" w:date="2017-05-10T18:19:00Z">
            <w:r w:rsidRPr="000F5253">
              <w:rPr>
                <w:rPrChange w:id="959" w:author="yangy" w:date="2017-05-10T18:19:00Z">
                  <w:rPr>
                    <w:rStyle w:val="a9"/>
                    <w:noProof/>
                  </w:rPr>
                </w:rPrChange>
              </w:rPr>
              <w:delText>5.2.9.</w:delText>
            </w:r>
            <w:r w:rsidR="00C21A62" w:rsidDel="00F33A67">
              <w:rPr>
                <w:noProof/>
                <w:kern w:val="2"/>
                <w:sz w:val="21"/>
              </w:rPr>
              <w:tab/>
            </w:r>
            <w:r w:rsidRPr="000F5253">
              <w:rPr>
                <w:rPrChange w:id="960" w:author="yangy" w:date="2017-05-10T18:19:00Z">
                  <w:rPr>
                    <w:rStyle w:val="a9"/>
                    <w:noProof/>
                  </w:rPr>
                </w:rPrChange>
              </w:rPr>
              <w:delText>PLCTORFIPCACK&lt;15:0&gt;</w:delText>
            </w:r>
            <w:r w:rsidR="00C21A62" w:rsidDel="00F33A67">
              <w:rPr>
                <w:noProof/>
                <w:webHidden/>
              </w:rPr>
              <w:tab/>
              <w:delText>52</w:delText>
            </w:r>
          </w:del>
        </w:p>
        <w:p w:rsidR="00C21A62" w:rsidDel="00F33A67" w:rsidRDefault="000F5253">
          <w:pPr>
            <w:pStyle w:val="30"/>
            <w:tabs>
              <w:tab w:val="left" w:pos="1470"/>
              <w:tab w:val="right" w:leader="dot" w:pos="8302"/>
            </w:tabs>
            <w:rPr>
              <w:del w:id="961" w:author="yangy" w:date="2017-05-10T18:19:00Z"/>
              <w:noProof/>
              <w:kern w:val="2"/>
              <w:sz w:val="21"/>
            </w:rPr>
          </w:pPr>
          <w:del w:id="962" w:author="yangy" w:date="2017-05-10T18:19:00Z">
            <w:r w:rsidRPr="000F5253">
              <w:rPr>
                <w:rPrChange w:id="963" w:author="yangy" w:date="2017-05-10T18:19:00Z">
                  <w:rPr>
                    <w:rStyle w:val="a9"/>
                    <w:noProof/>
                  </w:rPr>
                </w:rPrChange>
              </w:rPr>
              <w:lastRenderedPageBreak/>
              <w:delText>5.2.10.</w:delText>
            </w:r>
            <w:r w:rsidR="00C21A62" w:rsidDel="00F33A67">
              <w:rPr>
                <w:noProof/>
                <w:kern w:val="2"/>
                <w:sz w:val="21"/>
              </w:rPr>
              <w:tab/>
            </w:r>
            <w:r w:rsidRPr="000F5253">
              <w:rPr>
                <w:rPrChange w:id="964" w:author="yangy" w:date="2017-05-10T18:19:00Z">
                  <w:rPr>
                    <w:rStyle w:val="a9"/>
                    <w:noProof/>
                  </w:rPr>
                </w:rPrChange>
              </w:rPr>
              <w:delText>PLCTORFIPCSTS&lt;15:0&gt;</w:delText>
            </w:r>
            <w:r w:rsidR="00C21A62" w:rsidDel="00F33A67">
              <w:rPr>
                <w:noProof/>
                <w:webHidden/>
              </w:rPr>
              <w:tab/>
              <w:delText>54</w:delText>
            </w:r>
          </w:del>
        </w:p>
        <w:p w:rsidR="00C21A62" w:rsidDel="00F33A67" w:rsidRDefault="000F5253">
          <w:pPr>
            <w:pStyle w:val="30"/>
            <w:tabs>
              <w:tab w:val="left" w:pos="1470"/>
              <w:tab w:val="right" w:leader="dot" w:pos="8302"/>
            </w:tabs>
            <w:rPr>
              <w:del w:id="965" w:author="yangy" w:date="2017-05-10T18:19:00Z"/>
              <w:noProof/>
              <w:kern w:val="2"/>
              <w:sz w:val="21"/>
            </w:rPr>
          </w:pPr>
          <w:del w:id="966" w:author="yangy" w:date="2017-05-10T18:19:00Z">
            <w:r w:rsidRPr="000F5253">
              <w:rPr>
                <w:rPrChange w:id="967" w:author="yangy" w:date="2017-05-10T18:19:00Z">
                  <w:rPr>
                    <w:rStyle w:val="a9"/>
                    <w:noProof/>
                  </w:rPr>
                </w:rPrChange>
              </w:rPr>
              <w:delText>5.2.11.</w:delText>
            </w:r>
            <w:r w:rsidR="00C21A62" w:rsidDel="00F33A67">
              <w:rPr>
                <w:noProof/>
                <w:kern w:val="2"/>
                <w:sz w:val="21"/>
              </w:rPr>
              <w:tab/>
            </w:r>
            <w:r w:rsidRPr="000F5253">
              <w:rPr>
                <w:rPrChange w:id="968" w:author="yangy" w:date="2017-05-10T18:19:00Z">
                  <w:rPr>
                    <w:rStyle w:val="a9"/>
                    <w:noProof/>
                  </w:rPr>
                </w:rPrChange>
              </w:rPr>
              <w:delText>RFSRP00REQ&lt;31:0&gt;</w:delText>
            </w:r>
            <w:r w:rsidR="00C21A62" w:rsidDel="00F33A67">
              <w:rPr>
                <w:noProof/>
                <w:webHidden/>
              </w:rPr>
              <w:tab/>
              <w:delText>55</w:delText>
            </w:r>
          </w:del>
        </w:p>
        <w:p w:rsidR="00C21A62" w:rsidDel="00F33A67" w:rsidRDefault="000F5253">
          <w:pPr>
            <w:pStyle w:val="30"/>
            <w:tabs>
              <w:tab w:val="left" w:pos="1470"/>
              <w:tab w:val="right" w:leader="dot" w:pos="8302"/>
            </w:tabs>
            <w:rPr>
              <w:del w:id="969" w:author="yangy" w:date="2017-05-10T18:19:00Z"/>
              <w:noProof/>
              <w:kern w:val="2"/>
              <w:sz w:val="21"/>
            </w:rPr>
          </w:pPr>
          <w:del w:id="970" w:author="yangy" w:date="2017-05-10T18:19:00Z">
            <w:r w:rsidRPr="000F5253">
              <w:rPr>
                <w:rPrChange w:id="971" w:author="yangy" w:date="2017-05-10T18:19:00Z">
                  <w:rPr>
                    <w:rStyle w:val="a9"/>
                    <w:noProof/>
                  </w:rPr>
                </w:rPrChange>
              </w:rPr>
              <w:delText>5.2.12.</w:delText>
            </w:r>
            <w:r w:rsidR="00C21A62" w:rsidDel="00F33A67">
              <w:rPr>
                <w:noProof/>
                <w:kern w:val="2"/>
                <w:sz w:val="21"/>
              </w:rPr>
              <w:tab/>
            </w:r>
            <w:r w:rsidRPr="000F5253">
              <w:rPr>
                <w:rPrChange w:id="972" w:author="yangy" w:date="2017-05-10T18:19:00Z">
                  <w:rPr>
                    <w:rStyle w:val="a9"/>
                    <w:noProof/>
                  </w:rPr>
                </w:rPrChange>
              </w:rPr>
              <w:delText>RFSRP01REQ&lt;31:0&gt;</w:delText>
            </w:r>
            <w:r w:rsidR="00C21A62" w:rsidDel="00F33A67">
              <w:rPr>
                <w:noProof/>
                <w:webHidden/>
              </w:rPr>
              <w:tab/>
              <w:delText>56</w:delText>
            </w:r>
          </w:del>
        </w:p>
        <w:p w:rsidR="00C21A62" w:rsidDel="00F33A67" w:rsidRDefault="000F5253">
          <w:pPr>
            <w:pStyle w:val="30"/>
            <w:tabs>
              <w:tab w:val="left" w:pos="1470"/>
              <w:tab w:val="right" w:leader="dot" w:pos="8302"/>
            </w:tabs>
            <w:rPr>
              <w:del w:id="973" w:author="yangy" w:date="2017-05-10T18:19:00Z"/>
              <w:noProof/>
              <w:kern w:val="2"/>
              <w:sz w:val="21"/>
            </w:rPr>
          </w:pPr>
          <w:del w:id="974" w:author="yangy" w:date="2017-05-10T18:19:00Z">
            <w:r w:rsidRPr="000F5253">
              <w:rPr>
                <w:rPrChange w:id="975" w:author="yangy" w:date="2017-05-10T18:19:00Z">
                  <w:rPr>
                    <w:rStyle w:val="a9"/>
                    <w:noProof/>
                  </w:rPr>
                </w:rPrChange>
              </w:rPr>
              <w:delText>5.2.13.</w:delText>
            </w:r>
            <w:r w:rsidR="00C21A62" w:rsidDel="00F33A67">
              <w:rPr>
                <w:noProof/>
                <w:kern w:val="2"/>
                <w:sz w:val="21"/>
              </w:rPr>
              <w:tab/>
            </w:r>
            <w:r w:rsidRPr="000F5253">
              <w:rPr>
                <w:rPrChange w:id="976" w:author="yangy" w:date="2017-05-10T18:19:00Z">
                  <w:rPr>
                    <w:rStyle w:val="a9"/>
                    <w:noProof/>
                  </w:rPr>
                </w:rPrChange>
              </w:rPr>
              <w:delText>RFSRP02REQ&lt;31:0&gt;</w:delText>
            </w:r>
            <w:r w:rsidR="00C21A62" w:rsidDel="00F33A67">
              <w:rPr>
                <w:noProof/>
                <w:webHidden/>
              </w:rPr>
              <w:tab/>
              <w:delText>56</w:delText>
            </w:r>
          </w:del>
        </w:p>
        <w:p w:rsidR="00C21A62" w:rsidDel="00F33A67" w:rsidRDefault="000F5253">
          <w:pPr>
            <w:pStyle w:val="30"/>
            <w:tabs>
              <w:tab w:val="left" w:pos="1470"/>
              <w:tab w:val="right" w:leader="dot" w:pos="8302"/>
            </w:tabs>
            <w:rPr>
              <w:del w:id="977" w:author="yangy" w:date="2017-05-10T18:19:00Z"/>
              <w:noProof/>
              <w:kern w:val="2"/>
              <w:sz w:val="21"/>
            </w:rPr>
          </w:pPr>
          <w:del w:id="978" w:author="yangy" w:date="2017-05-10T18:19:00Z">
            <w:r w:rsidRPr="000F5253">
              <w:rPr>
                <w:rPrChange w:id="979" w:author="yangy" w:date="2017-05-10T18:19:00Z">
                  <w:rPr>
                    <w:rStyle w:val="a9"/>
                    <w:noProof/>
                  </w:rPr>
                </w:rPrChange>
              </w:rPr>
              <w:delText>5.2.14.</w:delText>
            </w:r>
            <w:r w:rsidR="00C21A62" w:rsidDel="00F33A67">
              <w:rPr>
                <w:noProof/>
                <w:kern w:val="2"/>
                <w:sz w:val="21"/>
              </w:rPr>
              <w:tab/>
            </w:r>
            <w:r w:rsidRPr="000F5253">
              <w:rPr>
                <w:rPrChange w:id="980" w:author="yangy" w:date="2017-05-10T18:19:00Z">
                  <w:rPr>
                    <w:rStyle w:val="a9"/>
                    <w:noProof/>
                  </w:rPr>
                </w:rPrChange>
              </w:rPr>
              <w:delText>RFSRP03REQ&lt;31:0&gt;</w:delText>
            </w:r>
            <w:r w:rsidR="00C21A62" w:rsidDel="00F33A67">
              <w:rPr>
                <w:noProof/>
                <w:webHidden/>
              </w:rPr>
              <w:tab/>
              <w:delText>56</w:delText>
            </w:r>
          </w:del>
        </w:p>
        <w:p w:rsidR="00C21A62" w:rsidDel="00F33A67" w:rsidRDefault="000F5253">
          <w:pPr>
            <w:pStyle w:val="30"/>
            <w:tabs>
              <w:tab w:val="left" w:pos="1470"/>
              <w:tab w:val="right" w:leader="dot" w:pos="8302"/>
            </w:tabs>
            <w:rPr>
              <w:del w:id="981" w:author="yangy" w:date="2017-05-10T18:19:00Z"/>
              <w:noProof/>
              <w:kern w:val="2"/>
              <w:sz w:val="21"/>
            </w:rPr>
          </w:pPr>
          <w:del w:id="982" w:author="yangy" w:date="2017-05-10T18:19:00Z">
            <w:r w:rsidRPr="000F5253">
              <w:rPr>
                <w:rPrChange w:id="983" w:author="yangy" w:date="2017-05-10T18:19:00Z">
                  <w:rPr>
                    <w:rStyle w:val="a9"/>
                    <w:noProof/>
                  </w:rPr>
                </w:rPrChange>
              </w:rPr>
              <w:delText>5.2.15.</w:delText>
            </w:r>
            <w:r w:rsidR="00C21A62" w:rsidDel="00F33A67">
              <w:rPr>
                <w:noProof/>
                <w:kern w:val="2"/>
                <w:sz w:val="21"/>
              </w:rPr>
              <w:tab/>
            </w:r>
            <w:r w:rsidRPr="000F5253">
              <w:rPr>
                <w:rPrChange w:id="984" w:author="yangy" w:date="2017-05-10T18:19:00Z">
                  <w:rPr>
                    <w:rStyle w:val="a9"/>
                    <w:noProof/>
                  </w:rPr>
                </w:rPrChange>
              </w:rPr>
              <w:delText>RFSRP04REQ&lt;31:0&gt;</w:delText>
            </w:r>
            <w:r w:rsidR="00C21A62" w:rsidDel="00F33A67">
              <w:rPr>
                <w:noProof/>
                <w:webHidden/>
              </w:rPr>
              <w:tab/>
              <w:delText>56</w:delText>
            </w:r>
          </w:del>
        </w:p>
        <w:p w:rsidR="00C21A62" w:rsidDel="00F33A67" w:rsidRDefault="000F5253">
          <w:pPr>
            <w:pStyle w:val="30"/>
            <w:tabs>
              <w:tab w:val="left" w:pos="1470"/>
              <w:tab w:val="right" w:leader="dot" w:pos="8302"/>
            </w:tabs>
            <w:rPr>
              <w:del w:id="985" w:author="yangy" w:date="2017-05-10T18:19:00Z"/>
              <w:noProof/>
              <w:kern w:val="2"/>
              <w:sz w:val="21"/>
            </w:rPr>
          </w:pPr>
          <w:del w:id="986" w:author="yangy" w:date="2017-05-10T18:19:00Z">
            <w:r w:rsidRPr="000F5253">
              <w:rPr>
                <w:rPrChange w:id="987" w:author="yangy" w:date="2017-05-10T18:19:00Z">
                  <w:rPr>
                    <w:rStyle w:val="a9"/>
                    <w:noProof/>
                  </w:rPr>
                </w:rPrChange>
              </w:rPr>
              <w:delText>5.2.16.</w:delText>
            </w:r>
            <w:r w:rsidR="00C21A62" w:rsidDel="00F33A67">
              <w:rPr>
                <w:noProof/>
                <w:kern w:val="2"/>
                <w:sz w:val="21"/>
              </w:rPr>
              <w:tab/>
            </w:r>
            <w:r w:rsidRPr="000F5253">
              <w:rPr>
                <w:rPrChange w:id="988" w:author="yangy" w:date="2017-05-10T18:19:00Z">
                  <w:rPr>
                    <w:rStyle w:val="a9"/>
                    <w:noProof/>
                  </w:rPr>
                </w:rPrChange>
              </w:rPr>
              <w:delText>RFSRP05REQ&lt;31:0&gt;</w:delText>
            </w:r>
            <w:r w:rsidR="00C21A62" w:rsidDel="00F33A67">
              <w:rPr>
                <w:noProof/>
                <w:webHidden/>
              </w:rPr>
              <w:tab/>
              <w:delText>57</w:delText>
            </w:r>
          </w:del>
        </w:p>
        <w:p w:rsidR="00C21A62" w:rsidDel="00F33A67" w:rsidRDefault="000F5253">
          <w:pPr>
            <w:pStyle w:val="30"/>
            <w:tabs>
              <w:tab w:val="left" w:pos="1470"/>
              <w:tab w:val="right" w:leader="dot" w:pos="8302"/>
            </w:tabs>
            <w:rPr>
              <w:del w:id="989" w:author="yangy" w:date="2017-05-10T18:19:00Z"/>
              <w:noProof/>
              <w:kern w:val="2"/>
              <w:sz w:val="21"/>
            </w:rPr>
          </w:pPr>
          <w:del w:id="990" w:author="yangy" w:date="2017-05-10T18:19:00Z">
            <w:r w:rsidRPr="000F5253">
              <w:rPr>
                <w:rPrChange w:id="991" w:author="yangy" w:date="2017-05-10T18:19:00Z">
                  <w:rPr>
                    <w:rStyle w:val="a9"/>
                    <w:noProof/>
                  </w:rPr>
                </w:rPrChange>
              </w:rPr>
              <w:delText>5.2.17.</w:delText>
            </w:r>
            <w:r w:rsidR="00C21A62" w:rsidDel="00F33A67">
              <w:rPr>
                <w:noProof/>
                <w:kern w:val="2"/>
                <w:sz w:val="21"/>
              </w:rPr>
              <w:tab/>
            </w:r>
            <w:r w:rsidRPr="000F5253">
              <w:rPr>
                <w:rPrChange w:id="992" w:author="yangy" w:date="2017-05-10T18:19:00Z">
                  <w:rPr>
                    <w:rStyle w:val="a9"/>
                    <w:noProof/>
                  </w:rPr>
                </w:rPrChange>
              </w:rPr>
              <w:delText>RFSRP06REQ&lt;31:0&gt;</w:delText>
            </w:r>
            <w:r w:rsidR="00C21A62" w:rsidDel="00F33A67">
              <w:rPr>
                <w:noProof/>
                <w:webHidden/>
              </w:rPr>
              <w:tab/>
              <w:delText>57</w:delText>
            </w:r>
          </w:del>
        </w:p>
        <w:p w:rsidR="00C21A62" w:rsidDel="00F33A67" w:rsidRDefault="000F5253">
          <w:pPr>
            <w:pStyle w:val="30"/>
            <w:tabs>
              <w:tab w:val="left" w:pos="1470"/>
              <w:tab w:val="right" w:leader="dot" w:pos="8302"/>
            </w:tabs>
            <w:rPr>
              <w:del w:id="993" w:author="yangy" w:date="2017-05-10T18:19:00Z"/>
              <w:noProof/>
              <w:kern w:val="2"/>
              <w:sz w:val="21"/>
            </w:rPr>
          </w:pPr>
          <w:del w:id="994" w:author="yangy" w:date="2017-05-10T18:19:00Z">
            <w:r w:rsidRPr="000F5253">
              <w:rPr>
                <w:rPrChange w:id="995" w:author="yangy" w:date="2017-05-10T18:19:00Z">
                  <w:rPr>
                    <w:rStyle w:val="a9"/>
                    <w:noProof/>
                  </w:rPr>
                </w:rPrChange>
              </w:rPr>
              <w:delText>5.2.18.</w:delText>
            </w:r>
            <w:r w:rsidR="00C21A62" w:rsidDel="00F33A67">
              <w:rPr>
                <w:noProof/>
                <w:kern w:val="2"/>
                <w:sz w:val="21"/>
              </w:rPr>
              <w:tab/>
            </w:r>
            <w:r w:rsidRPr="000F5253">
              <w:rPr>
                <w:rPrChange w:id="996" w:author="yangy" w:date="2017-05-10T18:19:00Z">
                  <w:rPr>
                    <w:rStyle w:val="a9"/>
                    <w:noProof/>
                  </w:rPr>
                </w:rPrChange>
              </w:rPr>
              <w:delText>RFSRP07REQ&lt;31:0&gt;</w:delText>
            </w:r>
            <w:r w:rsidR="00C21A62" w:rsidDel="00F33A67">
              <w:rPr>
                <w:noProof/>
                <w:webHidden/>
              </w:rPr>
              <w:tab/>
              <w:delText>57</w:delText>
            </w:r>
          </w:del>
        </w:p>
        <w:p w:rsidR="00C21A62" w:rsidDel="00F33A67" w:rsidRDefault="000F5253">
          <w:pPr>
            <w:pStyle w:val="30"/>
            <w:tabs>
              <w:tab w:val="left" w:pos="1470"/>
              <w:tab w:val="right" w:leader="dot" w:pos="8302"/>
            </w:tabs>
            <w:rPr>
              <w:del w:id="997" w:author="yangy" w:date="2017-05-10T18:19:00Z"/>
              <w:noProof/>
              <w:kern w:val="2"/>
              <w:sz w:val="21"/>
            </w:rPr>
          </w:pPr>
          <w:del w:id="998" w:author="yangy" w:date="2017-05-10T18:19:00Z">
            <w:r w:rsidRPr="000F5253">
              <w:rPr>
                <w:rPrChange w:id="999" w:author="yangy" w:date="2017-05-10T18:19:00Z">
                  <w:rPr>
                    <w:rStyle w:val="a9"/>
                    <w:noProof/>
                  </w:rPr>
                </w:rPrChange>
              </w:rPr>
              <w:delText>5.2.19.</w:delText>
            </w:r>
            <w:r w:rsidR="00C21A62" w:rsidDel="00F33A67">
              <w:rPr>
                <w:noProof/>
                <w:kern w:val="2"/>
                <w:sz w:val="21"/>
              </w:rPr>
              <w:tab/>
            </w:r>
            <w:r w:rsidRPr="000F5253">
              <w:rPr>
                <w:rPrChange w:id="1000" w:author="yangy" w:date="2017-05-10T18:19:00Z">
                  <w:rPr>
                    <w:rStyle w:val="a9"/>
                    <w:noProof/>
                  </w:rPr>
                </w:rPrChange>
              </w:rPr>
              <w:delText>RFSRP08REQ&lt;31:0&gt;</w:delText>
            </w:r>
            <w:r w:rsidR="00C21A62" w:rsidDel="00F33A67">
              <w:rPr>
                <w:noProof/>
                <w:webHidden/>
              </w:rPr>
              <w:tab/>
              <w:delText>58</w:delText>
            </w:r>
          </w:del>
        </w:p>
        <w:p w:rsidR="00C21A62" w:rsidDel="00F33A67" w:rsidRDefault="000F5253">
          <w:pPr>
            <w:pStyle w:val="30"/>
            <w:tabs>
              <w:tab w:val="left" w:pos="1470"/>
              <w:tab w:val="right" w:leader="dot" w:pos="8302"/>
            </w:tabs>
            <w:rPr>
              <w:del w:id="1001" w:author="yangy" w:date="2017-05-10T18:19:00Z"/>
              <w:noProof/>
              <w:kern w:val="2"/>
              <w:sz w:val="21"/>
            </w:rPr>
          </w:pPr>
          <w:del w:id="1002" w:author="yangy" w:date="2017-05-10T18:19:00Z">
            <w:r w:rsidRPr="000F5253">
              <w:rPr>
                <w:rPrChange w:id="1003" w:author="yangy" w:date="2017-05-10T18:19:00Z">
                  <w:rPr>
                    <w:rStyle w:val="a9"/>
                    <w:noProof/>
                  </w:rPr>
                </w:rPrChange>
              </w:rPr>
              <w:delText>5.2.20.</w:delText>
            </w:r>
            <w:r w:rsidR="00C21A62" w:rsidDel="00F33A67">
              <w:rPr>
                <w:noProof/>
                <w:kern w:val="2"/>
                <w:sz w:val="21"/>
              </w:rPr>
              <w:tab/>
            </w:r>
            <w:r w:rsidRPr="000F5253">
              <w:rPr>
                <w:rPrChange w:id="1004" w:author="yangy" w:date="2017-05-10T18:19:00Z">
                  <w:rPr>
                    <w:rStyle w:val="a9"/>
                    <w:noProof/>
                  </w:rPr>
                </w:rPrChange>
              </w:rPr>
              <w:delText>RFSRP09REQ&lt;31:0&gt;</w:delText>
            </w:r>
            <w:r w:rsidR="00C21A62" w:rsidDel="00F33A67">
              <w:rPr>
                <w:noProof/>
                <w:webHidden/>
              </w:rPr>
              <w:tab/>
              <w:delText>58</w:delText>
            </w:r>
          </w:del>
        </w:p>
        <w:p w:rsidR="00C21A62" w:rsidDel="00F33A67" w:rsidRDefault="000F5253">
          <w:pPr>
            <w:pStyle w:val="30"/>
            <w:tabs>
              <w:tab w:val="left" w:pos="1470"/>
              <w:tab w:val="right" w:leader="dot" w:pos="8302"/>
            </w:tabs>
            <w:rPr>
              <w:del w:id="1005" w:author="yangy" w:date="2017-05-10T18:19:00Z"/>
              <w:noProof/>
              <w:kern w:val="2"/>
              <w:sz w:val="21"/>
            </w:rPr>
          </w:pPr>
          <w:del w:id="1006" w:author="yangy" w:date="2017-05-10T18:19:00Z">
            <w:r w:rsidRPr="000F5253">
              <w:rPr>
                <w:rPrChange w:id="1007" w:author="yangy" w:date="2017-05-10T18:19:00Z">
                  <w:rPr>
                    <w:rStyle w:val="a9"/>
                    <w:noProof/>
                  </w:rPr>
                </w:rPrChange>
              </w:rPr>
              <w:delText>5.2.21.</w:delText>
            </w:r>
            <w:r w:rsidR="00C21A62" w:rsidDel="00F33A67">
              <w:rPr>
                <w:noProof/>
                <w:kern w:val="2"/>
                <w:sz w:val="21"/>
              </w:rPr>
              <w:tab/>
            </w:r>
            <w:r w:rsidRPr="000F5253">
              <w:rPr>
                <w:rPrChange w:id="1008" w:author="yangy" w:date="2017-05-10T18:19:00Z">
                  <w:rPr>
                    <w:rStyle w:val="a9"/>
                    <w:noProof/>
                  </w:rPr>
                </w:rPrChange>
              </w:rPr>
              <w:delText>RFSRP10REQ&lt;31:0&gt;</w:delText>
            </w:r>
            <w:r w:rsidR="00C21A62" w:rsidDel="00F33A67">
              <w:rPr>
                <w:noProof/>
                <w:webHidden/>
              </w:rPr>
              <w:tab/>
              <w:delText>58</w:delText>
            </w:r>
          </w:del>
        </w:p>
        <w:p w:rsidR="00C21A62" w:rsidDel="00F33A67" w:rsidRDefault="000F5253">
          <w:pPr>
            <w:pStyle w:val="30"/>
            <w:tabs>
              <w:tab w:val="left" w:pos="1470"/>
              <w:tab w:val="right" w:leader="dot" w:pos="8302"/>
            </w:tabs>
            <w:rPr>
              <w:del w:id="1009" w:author="yangy" w:date="2017-05-10T18:19:00Z"/>
              <w:noProof/>
              <w:kern w:val="2"/>
              <w:sz w:val="21"/>
            </w:rPr>
          </w:pPr>
          <w:del w:id="1010" w:author="yangy" w:date="2017-05-10T18:19:00Z">
            <w:r w:rsidRPr="000F5253">
              <w:rPr>
                <w:rPrChange w:id="1011" w:author="yangy" w:date="2017-05-10T18:19:00Z">
                  <w:rPr>
                    <w:rStyle w:val="a9"/>
                    <w:noProof/>
                  </w:rPr>
                </w:rPrChange>
              </w:rPr>
              <w:delText>5.2.22.</w:delText>
            </w:r>
            <w:r w:rsidR="00C21A62" w:rsidDel="00F33A67">
              <w:rPr>
                <w:noProof/>
                <w:kern w:val="2"/>
                <w:sz w:val="21"/>
              </w:rPr>
              <w:tab/>
            </w:r>
            <w:r w:rsidRPr="000F5253">
              <w:rPr>
                <w:rPrChange w:id="1012" w:author="yangy" w:date="2017-05-10T18:19:00Z">
                  <w:rPr>
                    <w:rStyle w:val="a9"/>
                    <w:noProof/>
                  </w:rPr>
                </w:rPrChange>
              </w:rPr>
              <w:delText>RFSRP11REQ&lt;31:0&gt;</w:delText>
            </w:r>
            <w:r w:rsidR="00C21A62" w:rsidDel="00F33A67">
              <w:rPr>
                <w:noProof/>
                <w:webHidden/>
              </w:rPr>
              <w:tab/>
              <w:delText>59</w:delText>
            </w:r>
          </w:del>
        </w:p>
        <w:p w:rsidR="00C21A62" w:rsidDel="00F33A67" w:rsidRDefault="000F5253">
          <w:pPr>
            <w:pStyle w:val="30"/>
            <w:tabs>
              <w:tab w:val="left" w:pos="1470"/>
              <w:tab w:val="right" w:leader="dot" w:pos="8302"/>
            </w:tabs>
            <w:rPr>
              <w:del w:id="1013" w:author="yangy" w:date="2017-05-10T18:19:00Z"/>
              <w:noProof/>
              <w:kern w:val="2"/>
              <w:sz w:val="21"/>
            </w:rPr>
          </w:pPr>
          <w:del w:id="1014" w:author="yangy" w:date="2017-05-10T18:19:00Z">
            <w:r w:rsidRPr="000F5253">
              <w:rPr>
                <w:rPrChange w:id="1015" w:author="yangy" w:date="2017-05-10T18:19:00Z">
                  <w:rPr>
                    <w:rStyle w:val="a9"/>
                    <w:noProof/>
                  </w:rPr>
                </w:rPrChange>
              </w:rPr>
              <w:delText>5.2.23.</w:delText>
            </w:r>
            <w:r w:rsidR="00C21A62" w:rsidDel="00F33A67">
              <w:rPr>
                <w:noProof/>
                <w:kern w:val="2"/>
                <w:sz w:val="21"/>
              </w:rPr>
              <w:tab/>
            </w:r>
            <w:r w:rsidRPr="000F5253">
              <w:rPr>
                <w:rPrChange w:id="1016" w:author="yangy" w:date="2017-05-10T18:19:00Z">
                  <w:rPr>
                    <w:rStyle w:val="a9"/>
                    <w:noProof/>
                  </w:rPr>
                </w:rPrChange>
              </w:rPr>
              <w:delText>RFSRP12REQ&lt;31:0&gt;</w:delText>
            </w:r>
            <w:r w:rsidR="00C21A62" w:rsidDel="00F33A67">
              <w:rPr>
                <w:noProof/>
                <w:webHidden/>
              </w:rPr>
              <w:tab/>
              <w:delText>59</w:delText>
            </w:r>
          </w:del>
        </w:p>
        <w:p w:rsidR="00C21A62" w:rsidDel="00F33A67" w:rsidRDefault="000F5253">
          <w:pPr>
            <w:pStyle w:val="30"/>
            <w:tabs>
              <w:tab w:val="left" w:pos="1470"/>
              <w:tab w:val="right" w:leader="dot" w:pos="8302"/>
            </w:tabs>
            <w:rPr>
              <w:del w:id="1017" w:author="yangy" w:date="2017-05-10T18:19:00Z"/>
              <w:noProof/>
              <w:kern w:val="2"/>
              <w:sz w:val="21"/>
            </w:rPr>
          </w:pPr>
          <w:del w:id="1018" w:author="yangy" w:date="2017-05-10T18:19:00Z">
            <w:r w:rsidRPr="000F5253">
              <w:rPr>
                <w:rPrChange w:id="1019" w:author="yangy" w:date="2017-05-10T18:19:00Z">
                  <w:rPr>
                    <w:rStyle w:val="a9"/>
                    <w:noProof/>
                  </w:rPr>
                </w:rPrChange>
              </w:rPr>
              <w:delText>5.2.24.</w:delText>
            </w:r>
            <w:r w:rsidR="00C21A62" w:rsidDel="00F33A67">
              <w:rPr>
                <w:noProof/>
                <w:kern w:val="2"/>
                <w:sz w:val="21"/>
              </w:rPr>
              <w:tab/>
            </w:r>
            <w:r w:rsidRPr="000F5253">
              <w:rPr>
                <w:rPrChange w:id="1020" w:author="yangy" w:date="2017-05-10T18:19:00Z">
                  <w:rPr>
                    <w:rStyle w:val="a9"/>
                    <w:noProof/>
                  </w:rPr>
                </w:rPrChange>
              </w:rPr>
              <w:delText>RFSRP13REQ&lt;31:0&gt;</w:delText>
            </w:r>
            <w:r w:rsidR="00C21A62" w:rsidDel="00F33A67">
              <w:rPr>
                <w:noProof/>
                <w:webHidden/>
              </w:rPr>
              <w:tab/>
              <w:delText>59</w:delText>
            </w:r>
          </w:del>
        </w:p>
        <w:p w:rsidR="00C21A62" w:rsidDel="00F33A67" w:rsidRDefault="000F5253">
          <w:pPr>
            <w:pStyle w:val="30"/>
            <w:tabs>
              <w:tab w:val="left" w:pos="1470"/>
              <w:tab w:val="right" w:leader="dot" w:pos="8302"/>
            </w:tabs>
            <w:rPr>
              <w:del w:id="1021" w:author="yangy" w:date="2017-05-10T18:19:00Z"/>
              <w:noProof/>
              <w:kern w:val="2"/>
              <w:sz w:val="21"/>
            </w:rPr>
          </w:pPr>
          <w:del w:id="1022" w:author="yangy" w:date="2017-05-10T18:19:00Z">
            <w:r w:rsidRPr="000F5253">
              <w:rPr>
                <w:rPrChange w:id="1023" w:author="yangy" w:date="2017-05-10T18:19:00Z">
                  <w:rPr>
                    <w:rStyle w:val="a9"/>
                    <w:noProof/>
                  </w:rPr>
                </w:rPrChange>
              </w:rPr>
              <w:delText>5.2.25.</w:delText>
            </w:r>
            <w:r w:rsidR="00C21A62" w:rsidDel="00F33A67">
              <w:rPr>
                <w:noProof/>
                <w:kern w:val="2"/>
                <w:sz w:val="21"/>
              </w:rPr>
              <w:tab/>
            </w:r>
            <w:r w:rsidRPr="000F5253">
              <w:rPr>
                <w:rPrChange w:id="1024" w:author="yangy" w:date="2017-05-10T18:19:00Z">
                  <w:rPr>
                    <w:rStyle w:val="a9"/>
                    <w:noProof/>
                  </w:rPr>
                </w:rPrChange>
              </w:rPr>
              <w:delText>RFSRP14REQ&lt;31:0&gt;</w:delText>
            </w:r>
            <w:r w:rsidR="00C21A62" w:rsidDel="00F33A67">
              <w:rPr>
                <w:noProof/>
                <w:webHidden/>
              </w:rPr>
              <w:tab/>
              <w:delText>59</w:delText>
            </w:r>
          </w:del>
        </w:p>
        <w:p w:rsidR="00C21A62" w:rsidDel="00F33A67" w:rsidRDefault="000F5253">
          <w:pPr>
            <w:pStyle w:val="30"/>
            <w:tabs>
              <w:tab w:val="left" w:pos="1470"/>
              <w:tab w:val="right" w:leader="dot" w:pos="8302"/>
            </w:tabs>
            <w:rPr>
              <w:del w:id="1025" w:author="yangy" w:date="2017-05-10T18:19:00Z"/>
              <w:noProof/>
              <w:kern w:val="2"/>
              <w:sz w:val="21"/>
            </w:rPr>
          </w:pPr>
          <w:del w:id="1026" w:author="yangy" w:date="2017-05-10T18:19:00Z">
            <w:r w:rsidRPr="000F5253">
              <w:rPr>
                <w:rPrChange w:id="1027" w:author="yangy" w:date="2017-05-10T18:19:00Z">
                  <w:rPr>
                    <w:rStyle w:val="a9"/>
                    <w:noProof/>
                  </w:rPr>
                </w:rPrChange>
              </w:rPr>
              <w:delText>5.2.26.</w:delText>
            </w:r>
            <w:r w:rsidR="00C21A62" w:rsidDel="00F33A67">
              <w:rPr>
                <w:noProof/>
                <w:kern w:val="2"/>
                <w:sz w:val="21"/>
              </w:rPr>
              <w:tab/>
            </w:r>
            <w:r w:rsidRPr="000F5253">
              <w:rPr>
                <w:rPrChange w:id="1028" w:author="yangy" w:date="2017-05-10T18:19:00Z">
                  <w:rPr>
                    <w:rStyle w:val="a9"/>
                    <w:noProof/>
                  </w:rPr>
                </w:rPrChange>
              </w:rPr>
              <w:delText>RFSRP15REQ&lt;31:0&gt;</w:delText>
            </w:r>
            <w:r w:rsidR="00C21A62" w:rsidDel="00F33A67">
              <w:rPr>
                <w:noProof/>
                <w:webHidden/>
              </w:rPr>
              <w:tab/>
              <w:delText>60</w:delText>
            </w:r>
          </w:del>
        </w:p>
        <w:p w:rsidR="00C21A62" w:rsidDel="00F33A67" w:rsidRDefault="000F5253">
          <w:pPr>
            <w:pStyle w:val="30"/>
            <w:tabs>
              <w:tab w:val="left" w:pos="1470"/>
              <w:tab w:val="right" w:leader="dot" w:pos="8302"/>
            </w:tabs>
            <w:rPr>
              <w:del w:id="1029" w:author="yangy" w:date="2017-05-10T18:19:00Z"/>
              <w:noProof/>
              <w:kern w:val="2"/>
              <w:sz w:val="21"/>
            </w:rPr>
          </w:pPr>
          <w:del w:id="1030" w:author="yangy" w:date="2017-05-10T18:19:00Z">
            <w:r w:rsidRPr="000F5253">
              <w:rPr>
                <w:rPrChange w:id="1031" w:author="yangy" w:date="2017-05-10T18:19:00Z">
                  <w:rPr>
                    <w:rStyle w:val="a9"/>
                    <w:noProof/>
                  </w:rPr>
                </w:rPrChange>
              </w:rPr>
              <w:delText>5.2.27.</w:delText>
            </w:r>
            <w:r w:rsidR="00C21A62" w:rsidDel="00F33A67">
              <w:rPr>
                <w:noProof/>
                <w:kern w:val="2"/>
                <w:sz w:val="21"/>
              </w:rPr>
              <w:tab/>
            </w:r>
            <w:r w:rsidRPr="000F5253">
              <w:rPr>
                <w:rPrChange w:id="1032" w:author="yangy" w:date="2017-05-10T18:19:00Z">
                  <w:rPr>
                    <w:rStyle w:val="a9"/>
                    <w:noProof/>
                  </w:rPr>
                </w:rPrChange>
              </w:rPr>
              <w:delText>RFSRP16REQ&lt;31:0&gt;</w:delText>
            </w:r>
            <w:r w:rsidR="00C21A62" w:rsidDel="00F33A67">
              <w:rPr>
                <w:noProof/>
                <w:webHidden/>
              </w:rPr>
              <w:tab/>
              <w:delText>60</w:delText>
            </w:r>
          </w:del>
        </w:p>
        <w:p w:rsidR="00C21A62" w:rsidDel="00F33A67" w:rsidRDefault="000F5253">
          <w:pPr>
            <w:pStyle w:val="30"/>
            <w:tabs>
              <w:tab w:val="left" w:pos="1470"/>
              <w:tab w:val="right" w:leader="dot" w:pos="8302"/>
            </w:tabs>
            <w:rPr>
              <w:del w:id="1033" w:author="yangy" w:date="2017-05-10T18:19:00Z"/>
              <w:noProof/>
              <w:kern w:val="2"/>
              <w:sz w:val="21"/>
            </w:rPr>
          </w:pPr>
          <w:del w:id="1034" w:author="yangy" w:date="2017-05-10T18:19:00Z">
            <w:r w:rsidRPr="000F5253">
              <w:rPr>
                <w:rPrChange w:id="1035" w:author="yangy" w:date="2017-05-10T18:19:00Z">
                  <w:rPr>
                    <w:rStyle w:val="a9"/>
                    <w:noProof/>
                  </w:rPr>
                </w:rPrChange>
              </w:rPr>
              <w:delText>5.2.28.</w:delText>
            </w:r>
            <w:r w:rsidR="00C21A62" w:rsidDel="00F33A67">
              <w:rPr>
                <w:noProof/>
                <w:kern w:val="2"/>
                <w:sz w:val="21"/>
              </w:rPr>
              <w:tab/>
            </w:r>
            <w:r w:rsidRPr="000F5253">
              <w:rPr>
                <w:rPrChange w:id="1036" w:author="yangy" w:date="2017-05-10T18:19:00Z">
                  <w:rPr>
                    <w:rStyle w:val="a9"/>
                    <w:noProof/>
                  </w:rPr>
                </w:rPrChange>
              </w:rPr>
              <w:delText>RFSRP17REQ&lt;31:0&gt;</w:delText>
            </w:r>
            <w:r w:rsidR="00C21A62" w:rsidDel="00F33A67">
              <w:rPr>
                <w:noProof/>
                <w:webHidden/>
              </w:rPr>
              <w:tab/>
              <w:delText>60</w:delText>
            </w:r>
          </w:del>
        </w:p>
        <w:p w:rsidR="00C21A62" w:rsidDel="00F33A67" w:rsidRDefault="000F5253">
          <w:pPr>
            <w:pStyle w:val="30"/>
            <w:tabs>
              <w:tab w:val="left" w:pos="1470"/>
              <w:tab w:val="right" w:leader="dot" w:pos="8302"/>
            </w:tabs>
            <w:rPr>
              <w:del w:id="1037" w:author="yangy" w:date="2017-05-10T18:19:00Z"/>
              <w:noProof/>
              <w:kern w:val="2"/>
              <w:sz w:val="21"/>
            </w:rPr>
          </w:pPr>
          <w:del w:id="1038" w:author="yangy" w:date="2017-05-10T18:19:00Z">
            <w:r w:rsidRPr="000F5253">
              <w:rPr>
                <w:rPrChange w:id="1039" w:author="yangy" w:date="2017-05-10T18:19:00Z">
                  <w:rPr>
                    <w:rStyle w:val="a9"/>
                    <w:noProof/>
                  </w:rPr>
                </w:rPrChange>
              </w:rPr>
              <w:delText>5.2.29.</w:delText>
            </w:r>
            <w:r w:rsidR="00C21A62" w:rsidDel="00F33A67">
              <w:rPr>
                <w:noProof/>
                <w:kern w:val="2"/>
                <w:sz w:val="21"/>
              </w:rPr>
              <w:tab/>
            </w:r>
            <w:r w:rsidRPr="000F5253">
              <w:rPr>
                <w:rPrChange w:id="1040" w:author="yangy" w:date="2017-05-10T18:19:00Z">
                  <w:rPr>
                    <w:rStyle w:val="a9"/>
                    <w:noProof/>
                  </w:rPr>
                </w:rPrChange>
              </w:rPr>
              <w:delText>RFSRP18REQ&lt;31:0&gt;</w:delText>
            </w:r>
            <w:r w:rsidR="00C21A62" w:rsidDel="00F33A67">
              <w:rPr>
                <w:noProof/>
                <w:webHidden/>
              </w:rPr>
              <w:tab/>
              <w:delText>61</w:delText>
            </w:r>
          </w:del>
        </w:p>
        <w:p w:rsidR="00C21A62" w:rsidDel="00F33A67" w:rsidRDefault="000F5253">
          <w:pPr>
            <w:pStyle w:val="30"/>
            <w:tabs>
              <w:tab w:val="left" w:pos="1470"/>
              <w:tab w:val="right" w:leader="dot" w:pos="8302"/>
            </w:tabs>
            <w:rPr>
              <w:del w:id="1041" w:author="yangy" w:date="2017-05-10T18:19:00Z"/>
              <w:noProof/>
              <w:kern w:val="2"/>
              <w:sz w:val="21"/>
            </w:rPr>
          </w:pPr>
          <w:del w:id="1042" w:author="yangy" w:date="2017-05-10T18:19:00Z">
            <w:r w:rsidRPr="000F5253">
              <w:rPr>
                <w:rPrChange w:id="1043" w:author="yangy" w:date="2017-05-10T18:19:00Z">
                  <w:rPr>
                    <w:rStyle w:val="a9"/>
                    <w:noProof/>
                  </w:rPr>
                </w:rPrChange>
              </w:rPr>
              <w:delText>5.2.30.</w:delText>
            </w:r>
            <w:r w:rsidR="00C21A62" w:rsidDel="00F33A67">
              <w:rPr>
                <w:noProof/>
                <w:kern w:val="2"/>
                <w:sz w:val="21"/>
              </w:rPr>
              <w:tab/>
            </w:r>
            <w:r w:rsidRPr="000F5253">
              <w:rPr>
                <w:rPrChange w:id="1044" w:author="yangy" w:date="2017-05-10T18:19:00Z">
                  <w:rPr>
                    <w:rStyle w:val="a9"/>
                    <w:noProof/>
                  </w:rPr>
                </w:rPrChange>
              </w:rPr>
              <w:delText>RFSRP19REQ&lt;31:0&gt;</w:delText>
            </w:r>
            <w:r w:rsidR="00C21A62" w:rsidDel="00F33A67">
              <w:rPr>
                <w:noProof/>
                <w:webHidden/>
              </w:rPr>
              <w:tab/>
              <w:delText>61</w:delText>
            </w:r>
          </w:del>
        </w:p>
        <w:p w:rsidR="00C21A62" w:rsidDel="00F33A67" w:rsidRDefault="000F5253">
          <w:pPr>
            <w:pStyle w:val="30"/>
            <w:tabs>
              <w:tab w:val="left" w:pos="1470"/>
              <w:tab w:val="right" w:leader="dot" w:pos="8302"/>
            </w:tabs>
            <w:rPr>
              <w:del w:id="1045" w:author="yangy" w:date="2017-05-10T18:19:00Z"/>
              <w:noProof/>
              <w:kern w:val="2"/>
              <w:sz w:val="21"/>
            </w:rPr>
          </w:pPr>
          <w:del w:id="1046" w:author="yangy" w:date="2017-05-10T18:19:00Z">
            <w:r w:rsidRPr="000F5253">
              <w:rPr>
                <w:rPrChange w:id="1047" w:author="yangy" w:date="2017-05-10T18:19:00Z">
                  <w:rPr>
                    <w:rStyle w:val="a9"/>
                    <w:noProof/>
                  </w:rPr>
                </w:rPrChange>
              </w:rPr>
              <w:delText>5.2.31.</w:delText>
            </w:r>
            <w:r w:rsidR="00C21A62" w:rsidDel="00F33A67">
              <w:rPr>
                <w:noProof/>
                <w:kern w:val="2"/>
                <w:sz w:val="21"/>
              </w:rPr>
              <w:tab/>
            </w:r>
            <w:r w:rsidRPr="000F5253">
              <w:rPr>
                <w:rPrChange w:id="1048" w:author="yangy" w:date="2017-05-10T18:19:00Z">
                  <w:rPr>
                    <w:rStyle w:val="a9"/>
                    <w:noProof/>
                  </w:rPr>
                </w:rPrChange>
              </w:rPr>
              <w:delText>RFSRP20REQ&lt;31:0&gt;</w:delText>
            </w:r>
            <w:r w:rsidR="00C21A62" w:rsidDel="00F33A67">
              <w:rPr>
                <w:noProof/>
                <w:webHidden/>
              </w:rPr>
              <w:tab/>
              <w:delText>61</w:delText>
            </w:r>
          </w:del>
        </w:p>
        <w:p w:rsidR="00C21A62" w:rsidDel="00F33A67" w:rsidRDefault="000F5253">
          <w:pPr>
            <w:pStyle w:val="30"/>
            <w:tabs>
              <w:tab w:val="left" w:pos="1470"/>
              <w:tab w:val="right" w:leader="dot" w:pos="8302"/>
            </w:tabs>
            <w:rPr>
              <w:del w:id="1049" w:author="yangy" w:date="2017-05-10T18:19:00Z"/>
              <w:noProof/>
              <w:kern w:val="2"/>
              <w:sz w:val="21"/>
            </w:rPr>
          </w:pPr>
          <w:del w:id="1050" w:author="yangy" w:date="2017-05-10T18:19:00Z">
            <w:r w:rsidRPr="000F5253">
              <w:rPr>
                <w:rPrChange w:id="1051" w:author="yangy" w:date="2017-05-10T18:19:00Z">
                  <w:rPr>
                    <w:rStyle w:val="a9"/>
                    <w:noProof/>
                  </w:rPr>
                </w:rPrChange>
              </w:rPr>
              <w:delText>5.2.32.</w:delText>
            </w:r>
            <w:r w:rsidR="00C21A62" w:rsidDel="00F33A67">
              <w:rPr>
                <w:noProof/>
                <w:kern w:val="2"/>
                <w:sz w:val="21"/>
              </w:rPr>
              <w:tab/>
            </w:r>
            <w:r w:rsidRPr="000F5253">
              <w:rPr>
                <w:rPrChange w:id="1052" w:author="yangy" w:date="2017-05-10T18:19:00Z">
                  <w:rPr>
                    <w:rStyle w:val="a9"/>
                    <w:noProof/>
                  </w:rPr>
                </w:rPrChange>
              </w:rPr>
              <w:delText>RFSRP21REQ&lt;31:0&gt;</w:delText>
            </w:r>
            <w:r w:rsidR="00C21A62" w:rsidDel="00F33A67">
              <w:rPr>
                <w:noProof/>
                <w:webHidden/>
              </w:rPr>
              <w:tab/>
              <w:delText>62</w:delText>
            </w:r>
          </w:del>
        </w:p>
        <w:p w:rsidR="00C21A62" w:rsidDel="00F33A67" w:rsidRDefault="000F5253">
          <w:pPr>
            <w:pStyle w:val="30"/>
            <w:tabs>
              <w:tab w:val="left" w:pos="1470"/>
              <w:tab w:val="right" w:leader="dot" w:pos="8302"/>
            </w:tabs>
            <w:rPr>
              <w:del w:id="1053" w:author="yangy" w:date="2017-05-10T18:19:00Z"/>
              <w:noProof/>
              <w:kern w:val="2"/>
              <w:sz w:val="21"/>
            </w:rPr>
          </w:pPr>
          <w:del w:id="1054" w:author="yangy" w:date="2017-05-10T18:19:00Z">
            <w:r w:rsidRPr="000F5253">
              <w:rPr>
                <w:rPrChange w:id="1055" w:author="yangy" w:date="2017-05-10T18:19:00Z">
                  <w:rPr>
                    <w:rStyle w:val="a9"/>
                    <w:noProof/>
                  </w:rPr>
                </w:rPrChange>
              </w:rPr>
              <w:delText>5.2.33.</w:delText>
            </w:r>
            <w:r w:rsidR="00C21A62" w:rsidDel="00F33A67">
              <w:rPr>
                <w:noProof/>
                <w:kern w:val="2"/>
                <w:sz w:val="21"/>
              </w:rPr>
              <w:tab/>
            </w:r>
            <w:r w:rsidRPr="000F5253">
              <w:rPr>
                <w:rPrChange w:id="1056" w:author="yangy" w:date="2017-05-10T18:19:00Z">
                  <w:rPr>
                    <w:rStyle w:val="a9"/>
                    <w:noProof/>
                  </w:rPr>
                </w:rPrChange>
              </w:rPr>
              <w:delText>RFSRP22REQ&lt;31:0&gt;</w:delText>
            </w:r>
            <w:r w:rsidR="00C21A62" w:rsidDel="00F33A67">
              <w:rPr>
                <w:noProof/>
                <w:webHidden/>
              </w:rPr>
              <w:tab/>
              <w:delText>62</w:delText>
            </w:r>
          </w:del>
        </w:p>
        <w:p w:rsidR="00C21A62" w:rsidDel="00F33A67" w:rsidRDefault="000F5253">
          <w:pPr>
            <w:pStyle w:val="30"/>
            <w:tabs>
              <w:tab w:val="left" w:pos="1470"/>
              <w:tab w:val="right" w:leader="dot" w:pos="8302"/>
            </w:tabs>
            <w:rPr>
              <w:del w:id="1057" w:author="yangy" w:date="2017-05-10T18:19:00Z"/>
              <w:noProof/>
              <w:kern w:val="2"/>
              <w:sz w:val="21"/>
            </w:rPr>
          </w:pPr>
          <w:del w:id="1058" w:author="yangy" w:date="2017-05-10T18:19:00Z">
            <w:r w:rsidRPr="000F5253">
              <w:rPr>
                <w:rPrChange w:id="1059" w:author="yangy" w:date="2017-05-10T18:19:00Z">
                  <w:rPr>
                    <w:rStyle w:val="a9"/>
                    <w:noProof/>
                  </w:rPr>
                </w:rPrChange>
              </w:rPr>
              <w:delText>5.2.34.</w:delText>
            </w:r>
            <w:r w:rsidR="00C21A62" w:rsidDel="00F33A67">
              <w:rPr>
                <w:noProof/>
                <w:kern w:val="2"/>
                <w:sz w:val="21"/>
              </w:rPr>
              <w:tab/>
            </w:r>
            <w:r w:rsidRPr="000F5253">
              <w:rPr>
                <w:rPrChange w:id="1060" w:author="yangy" w:date="2017-05-10T18:19:00Z">
                  <w:rPr>
                    <w:rStyle w:val="a9"/>
                    <w:noProof/>
                  </w:rPr>
                </w:rPrChange>
              </w:rPr>
              <w:delText>RFSRP23REQ&lt;31:0&gt;</w:delText>
            </w:r>
            <w:r w:rsidR="00C21A62" w:rsidDel="00F33A67">
              <w:rPr>
                <w:noProof/>
                <w:webHidden/>
              </w:rPr>
              <w:tab/>
              <w:delText>62</w:delText>
            </w:r>
          </w:del>
        </w:p>
        <w:p w:rsidR="00C21A62" w:rsidDel="00F33A67" w:rsidRDefault="000F5253">
          <w:pPr>
            <w:pStyle w:val="30"/>
            <w:tabs>
              <w:tab w:val="left" w:pos="1470"/>
              <w:tab w:val="right" w:leader="dot" w:pos="8302"/>
            </w:tabs>
            <w:rPr>
              <w:del w:id="1061" w:author="yangy" w:date="2017-05-10T18:19:00Z"/>
              <w:noProof/>
              <w:kern w:val="2"/>
              <w:sz w:val="21"/>
            </w:rPr>
          </w:pPr>
          <w:del w:id="1062" w:author="yangy" w:date="2017-05-10T18:19:00Z">
            <w:r w:rsidRPr="000F5253">
              <w:rPr>
                <w:rPrChange w:id="1063" w:author="yangy" w:date="2017-05-10T18:19:00Z">
                  <w:rPr>
                    <w:rStyle w:val="a9"/>
                    <w:noProof/>
                  </w:rPr>
                </w:rPrChange>
              </w:rPr>
              <w:delText>5.2.35.</w:delText>
            </w:r>
            <w:r w:rsidR="00C21A62" w:rsidDel="00F33A67">
              <w:rPr>
                <w:noProof/>
                <w:kern w:val="2"/>
                <w:sz w:val="21"/>
              </w:rPr>
              <w:tab/>
            </w:r>
            <w:r w:rsidRPr="000F5253">
              <w:rPr>
                <w:rPrChange w:id="1064" w:author="yangy" w:date="2017-05-10T18:19:00Z">
                  <w:rPr>
                    <w:rStyle w:val="a9"/>
                    <w:noProof/>
                  </w:rPr>
                </w:rPrChange>
              </w:rPr>
              <w:delText>RFSRP24REQ&lt;31:0&gt;</w:delText>
            </w:r>
            <w:r w:rsidR="00C21A62" w:rsidDel="00F33A67">
              <w:rPr>
                <w:noProof/>
                <w:webHidden/>
              </w:rPr>
              <w:tab/>
              <w:delText>62</w:delText>
            </w:r>
          </w:del>
        </w:p>
        <w:p w:rsidR="00C21A62" w:rsidDel="00F33A67" w:rsidRDefault="000F5253">
          <w:pPr>
            <w:pStyle w:val="30"/>
            <w:tabs>
              <w:tab w:val="left" w:pos="1470"/>
              <w:tab w:val="right" w:leader="dot" w:pos="8302"/>
            </w:tabs>
            <w:rPr>
              <w:del w:id="1065" w:author="yangy" w:date="2017-05-10T18:19:00Z"/>
              <w:noProof/>
              <w:kern w:val="2"/>
              <w:sz w:val="21"/>
            </w:rPr>
          </w:pPr>
          <w:del w:id="1066" w:author="yangy" w:date="2017-05-10T18:19:00Z">
            <w:r w:rsidRPr="000F5253">
              <w:rPr>
                <w:rPrChange w:id="1067" w:author="yangy" w:date="2017-05-10T18:19:00Z">
                  <w:rPr>
                    <w:rStyle w:val="a9"/>
                    <w:noProof/>
                  </w:rPr>
                </w:rPrChange>
              </w:rPr>
              <w:delText>5.2.36.</w:delText>
            </w:r>
            <w:r w:rsidR="00C21A62" w:rsidDel="00F33A67">
              <w:rPr>
                <w:noProof/>
                <w:kern w:val="2"/>
                <w:sz w:val="21"/>
              </w:rPr>
              <w:tab/>
            </w:r>
            <w:r w:rsidRPr="000F5253">
              <w:rPr>
                <w:rPrChange w:id="1068" w:author="yangy" w:date="2017-05-10T18:19:00Z">
                  <w:rPr>
                    <w:rStyle w:val="a9"/>
                    <w:noProof/>
                  </w:rPr>
                </w:rPrChange>
              </w:rPr>
              <w:delText>RFSRP25REQ&lt;31:0&gt;</w:delText>
            </w:r>
            <w:r w:rsidR="00C21A62" w:rsidDel="00F33A67">
              <w:rPr>
                <w:noProof/>
                <w:webHidden/>
              </w:rPr>
              <w:tab/>
              <w:delText>63</w:delText>
            </w:r>
          </w:del>
        </w:p>
        <w:p w:rsidR="00C21A62" w:rsidDel="00F33A67" w:rsidRDefault="000F5253">
          <w:pPr>
            <w:pStyle w:val="30"/>
            <w:tabs>
              <w:tab w:val="left" w:pos="1470"/>
              <w:tab w:val="right" w:leader="dot" w:pos="8302"/>
            </w:tabs>
            <w:rPr>
              <w:del w:id="1069" w:author="yangy" w:date="2017-05-10T18:19:00Z"/>
              <w:noProof/>
              <w:kern w:val="2"/>
              <w:sz w:val="21"/>
            </w:rPr>
          </w:pPr>
          <w:del w:id="1070" w:author="yangy" w:date="2017-05-10T18:19:00Z">
            <w:r w:rsidRPr="000F5253">
              <w:rPr>
                <w:rPrChange w:id="1071" w:author="yangy" w:date="2017-05-10T18:19:00Z">
                  <w:rPr>
                    <w:rStyle w:val="a9"/>
                    <w:noProof/>
                  </w:rPr>
                </w:rPrChange>
              </w:rPr>
              <w:delText>5.2.37.</w:delText>
            </w:r>
            <w:r w:rsidR="00C21A62" w:rsidDel="00F33A67">
              <w:rPr>
                <w:noProof/>
                <w:kern w:val="2"/>
                <w:sz w:val="21"/>
              </w:rPr>
              <w:tab/>
            </w:r>
            <w:r w:rsidRPr="000F5253">
              <w:rPr>
                <w:rPrChange w:id="1072" w:author="yangy" w:date="2017-05-10T18:19:00Z">
                  <w:rPr>
                    <w:rStyle w:val="a9"/>
                    <w:noProof/>
                  </w:rPr>
                </w:rPrChange>
              </w:rPr>
              <w:delText>RFSRP26REQ&lt;31:0&gt;</w:delText>
            </w:r>
            <w:r w:rsidR="00C21A62" w:rsidDel="00F33A67">
              <w:rPr>
                <w:noProof/>
                <w:webHidden/>
              </w:rPr>
              <w:tab/>
              <w:delText>63</w:delText>
            </w:r>
          </w:del>
        </w:p>
        <w:p w:rsidR="00C21A62" w:rsidDel="00F33A67" w:rsidRDefault="000F5253">
          <w:pPr>
            <w:pStyle w:val="30"/>
            <w:tabs>
              <w:tab w:val="left" w:pos="1470"/>
              <w:tab w:val="right" w:leader="dot" w:pos="8302"/>
            </w:tabs>
            <w:rPr>
              <w:del w:id="1073" w:author="yangy" w:date="2017-05-10T18:19:00Z"/>
              <w:noProof/>
              <w:kern w:val="2"/>
              <w:sz w:val="21"/>
            </w:rPr>
          </w:pPr>
          <w:del w:id="1074" w:author="yangy" w:date="2017-05-10T18:19:00Z">
            <w:r w:rsidRPr="000F5253">
              <w:rPr>
                <w:rPrChange w:id="1075" w:author="yangy" w:date="2017-05-10T18:19:00Z">
                  <w:rPr>
                    <w:rStyle w:val="a9"/>
                    <w:noProof/>
                  </w:rPr>
                </w:rPrChange>
              </w:rPr>
              <w:delText>5.2.38.</w:delText>
            </w:r>
            <w:r w:rsidR="00C21A62" w:rsidDel="00F33A67">
              <w:rPr>
                <w:noProof/>
                <w:kern w:val="2"/>
                <w:sz w:val="21"/>
              </w:rPr>
              <w:tab/>
            </w:r>
            <w:r w:rsidRPr="000F5253">
              <w:rPr>
                <w:rPrChange w:id="1076" w:author="yangy" w:date="2017-05-10T18:19:00Z">
                  <w:rPr>
                    <w:rStyle w:val="a9"/>
                    <w:noProof/>
                  </w:rPr>
                </w:rPrChange>
              </w:rPr>
              <w:delText>RFSRP27REQ&lt;31:0&gt;</w:delText>
            </w:r>
            <w:r w:rsidR="00C21A62" w:rsidDel="00F33A67">
              <w:rPr>
                <w:noProof/>
                <w:webHidden/>
              </w:rPr>
              <w:tab/>
              <w:delText>63</w:delText>
            </w:r>
          </w:del>
        </w:p>
        <w:p w:rsidR="00C21A62" w:rsidDel="00F33A67" w:rsidRDefault="000F5253">
          <w:pPr>
            <w:pStyle w:val="30"/>
            <w:tabs>
              <w:tab w:val="left" w:pos="1470"/>
              <w:tab w:val="right" w:leader="dot" w:pos="8302"/>
            </w:tabs>
            <w:rPr>
              <w:del w:id="1077" w:author="yangy" w:date="2017-05-10T18:19:00Z"/>
              <w:noProof/>
              <w:kern w:val="2"/>
              <w:sz w:val="21"/>
            </w:rPr>
          </w:pPr>
          <w:del w:id="1078" w:author="yangy" w:date="2017-05-10T18:19:00Z">
            <w:r w:rsidRPr="000F5253">
              <w:rPr>
                <w:rPrChange w:id="1079" w:author="yangy" w:date="2017-05-10T18:19:00Z">
                  <w:rPr>
                    <w:rStyle w:val="a9"/>
                    <w:noProof/>
                  </w:rPr>
                </w:rPrChange>
              </w:rPr>
              <w:lastRenderedPageBreak/>
              <w:delText>5.2.39.</w:delText>
            </w:r>
            <w:r w:rsidR="00C21A62" w:rsidDel="00F33A67">
              <w:rPr>
                <w:noProof/>
                <w:kern w:val="2"/>
                <w:sz w:val="21"/>
              </w:rPr>
              <w:tab/>
            </w:r>
            <w:r w:rsidRPr="000F5253">
              <w:rPr>
                <w:rPrChange w:id="1080" w:author="yangy" w:date="2017-05-10T18:19:00Z">
                  <w:rPr>
                    <w:rStyle w:val="a9"/>
                    <w:noProof/>
                  </w:rPr>
                </w:rPrChange>
              </w:rPr>
              <w:delText>RFSRP28REQ&lt;31:0&gt;</w:delText>
            </w:r>
            <w:r w:rsidR="00C21A62" w:rsidDel="00F33A67">
              <w:rPr>
                <w:noProof/>
                <w:webHidden/>
              </w:rPr>
              <w:tab/>
              <w:delText>64</w:delText>
            </w:r>
          </w:del>
        </w:p>
        <w:p w:rsidR="00C21A62" w:rsidDel="00F33A67" w:rsidRDefault="000F5253">
          <w:pPr>
            <w:pStyle w:val="30"/>
            <w:tabs>
              <w:tab w:val="left" w:pos="1470"/>
              <w:tab w:val="right" w:leader="dot" w:pos="8302"/>
            </w:tabs>
            <w:rPr>
              <w:del w:id="1081" w:author="yangy" w:date="2017-05-10T18:19:00Z"/>
              <w:noProof/>
              <w:kern w:val="2"/>
              <w:sz w:val="21"/>
            </w:rPr>
          </w:pPr>
          <w:del w:id="1082" w:author="yangy" w:date="2017-05-10T18:19:00Z">
            <w:r w:rsidRPr="000F5253">
              <w:rPr>
                <w:rPrChange w:id="1083" w:author="yangy" w:date="2017-05-10T18:19:00Z">
                  <w:rPr>
                    <w:rStyle w:val="a9"/>
                    <w:noProof/>
                  </w:rPr>
                </w:rPrChange>
              </w:rPr>
              <w:delText>5.2.40.</w:delText>
            </w:r>
            <w:r w:rsidR="00C21A62" w:rsidDel="00F33A67">
              <w:rPr>
                <w:noProof/>
                <w:kern w:val="2"/>
                <w:sz w:val="21"/>
              </w:rPr>
              <w:tab/>
            </w:r>
            <w:r w:rsidRPr="000F5253">
              <w:rPr>
                <w:rPrChange w:id="1084" w:author="yangy" w:date="2017-05-10T18:19:00Z">
                  <w:rPr>
                    <w:rStyle w:val="a9"/>
                    <w:noProof/>
                  </w:rPr>
                </w:rPrChange>
              </w:rPr>
              <w:delText>RFSRP29REQ&lt;31:0&gt;</w:delText>
            </w:r>
            <w:r w:rsidR="00C21A62" w:rsidDel="00F33A67">
              <w:rPr>
                <w:noProof/>
                <w:webHidden/>
              </w:rPr>
              <w:tab/>
              <w:delText>64</w:delText>
            </w:r>
          </w:del>
        </w:p>
        <w:p w:rsidR="00C21A62" w:rsidDel="00F33A67" w:rsidRDefault="000F5253">
          <w:pPr>
            <w:pStyle w:val="30"/>
            <w:tabs>
              <w:tab w:val="left" w:pos="1470"/>
              <w:tab w:val="right" w:leader="dot" w:pos="8302"/>
            </w:tabs>
            <w:rPr>
              <w:del w:id="1085" w:author="yangy" w:date="2017-05-10T18:19:00Z"/>
              <w:noProof/>
              <w:kern w:val="2"/>
              <w:sz w:val="21"/>
            </w:rPr>
          </w:pPr>
          <w:del w:id="1086" w:author="yangy" w:date="2017-05-10T18:19:00Z">
            <w:r w:rsidRPr="000F5253">
              <w:rPr>
                <w:rPrChange w:id="1087" w:author="yangy" w:date="2017-05-10T18:19:00Z">
                  <w:rPr>
                    <w:rStyle w:val="a9"/>
                    <w:noProof/>
                  </w:rPr>
                </w:rPrChange>
              </w:rPr>
              <w:delText>5.2.41.</w:delText>
            </w:r>
            <w:r w:rsidR="00C21A62" w:rsidDel="00F33A67">
              <w:rPr>
                <w:noProof/>
                <w:kern w:val="2"/>
                <w:sz w:val="21"/>
              </w:rPr>
              <w:tab/>
            </w:r>
            <w:r w:rsidRPr="000F5253">
              <w:rPr>
                <w:rPrChange w:id="1088" w:author="yangy" w:date="2017-05-10T18:19:00Z">
                  <w:rPr>
                    <w:rStyle w:val="a9"/>
                    <w:noProof/>
                  </w:rPr>
                </w:rPrChange>
              </w:rPr>
              <w:delText>RFSRP30REQ&lt;31:0&gt;</w:delText>
            </w:r>
            <w:r w:rsidR="00C21A62" w:rsidDel="00F33A67">
              <w:rPr>
                <w:noProof/>
                <w:webHidden/>
              </w:rPr>
              <w:tab/>
              <w:delText>64</w:delText>
            </w:r>
          </w:del>
        </w:p>
        <w:p w:rsidR="00C21A62" w:rsidDel="00F33A67" w:rsidRDefault="000F5253">
          <w:pPr>
            <w:pStyle w:val="30"/>
            <w:tabs>
              <w:tab w:val="left" w:pos="1470"/>
              <w:tab w:val="right" w:leader="dot" w:pos="8302"/>
            </w:tabs>
            <w:rPr>
              <w:del w:id="1089" w:author="yangy" w:date="2017-05-10T18:19:00Z"/>
              <w:noProof/>
              <w:kern w:val="2"/>
              <w:sz w:val="21"/>
            </w:rPr>
          </w:pPr>
          <w:del w:id="1090" w:author="yangy" w:date="2017-05-10T18:19:00Z">
            <w:r w:rsidRPr="000F5253">
              <w:rPr>
                <w:rPrChange w:id="1091" w:author="yangy" w:date="2017-05-10T18:19:00Z">
                  <w:rPr>
                    <w:rStyle w:val="a9"/>
                    <w:noProof/>
                  </w:rPr>
                </w:rPrChange>
              </w:rPr>
              <w:delText>5.2.42.</w:delText>
            </w:r>
            <w:r w:rsidR="00C21A62" w:rsidDel="00F33A67">
              <w:rPr>
                <w:noProof/>
                <w:kern w:val="2"/>
                <w:sz w:val="21"/>
              </w:rPr>
              <w:tab/>
            </w:r>
            <w:r w:rsidRPr="000F5253">
              <w:rPr>
                <w:rPrChange w:id="1092" w:author="yangy" w:date="2017-05-10T18:19:00Z">
                  <w:rPr>
                    <w:rStyle w:val="a9"/>
                    <w:noProof/>
                  </w:rPr>
                </w:rPrChange>
              </w:rPr>
              <w:delText>RFSRP31REQ&lt;31:0&gt;</w:delText>
            </w:r>
            <w:r w:rsidR="00C21A62" w:rsidDel="00F33A67">
              <w:rPr>
                <w:noProof/>
                <w:webHidden/>
              </w:rPr>
              <w:tab/>
              <w:delText>65</w:delText>
            </w:r>
          </w:del>
        </w:p>
        <w:p w:rsidR="00C21A62" w:rsidDel="00F33A67" w:rsidRDefault="000F5253">
          <w:pPr>
            <w:pStyle w:val="30"/>
            <w:tabs>
              <w:tab w:val="left" w:pos="1050"/>
              <w:tab w:val="right" w:leader="dot" w:pos="8302"/>
            </w:tabs>
            <w:rPr>
              <w:del w:id="1093" w:author="yangy" w:date="2017-05-10T18:19:00Z"/>
              <w:noProof/>
              <w:kern w:val="2"/>
              <w:sz w:val="21"/>
            </w:rPr>
          </w:pPr>
          <w:del w:id="1094" w:author="yangy" w:date="2017-05-10T18:19:00Z">
            <w:r w:rsidRPr="000F5253">
              <w:rPr>
                <w:rPrChange w:id="1095" w:author="yangy" w:date="2017-05-10T18:19:00Z">
                  <w:rPr>
                    <w:rStyle w:val="a9"/>
                    <w:noProof/>
                  </w:rPr>
                </w:rPrChange>
              </w:rPr>
              <w:delText>5.3.</w:delText>
            </w:r>
            <w:r w:rsidR="00C21A62" w:rsidDel="00F33A67">
              <w:rPr>
                <w:noProof/>
                <w:kern w:val="2"/>
                <w:sz w:val="21"/>
              </w:rPr>
              <w:tab/>
            </w:r>
            <w:r w:rsidRPr="000F5253">
              <w:rPr>
                <w:rPrChange w:id="1096" w:author="yangy" w:date="2017-05-10T18:19:00Z">
                  <w:rPr>
                    <w:rStyle w:val="a9"/>
                    <w:noProof/>
                  </w:rPr>
                </w:rPrChange>
              </w:rPr>
              <w:delText>PLC DSP core IPC registers</w:delText>
            </w:r>
            <w:r w:rsidR="00C21A62" w:rsidDel="00F33A67">
              <w:rPr>
                <w:noProof/>
                <w:webHidden/>
              </w:rPr>
              <w:tab/>
              <w:delText>66</w:delText>
            </w:r>
          </w:del>
        </w:p>
        <w:p w:rsidR="00C21A62" w:rsidDel="00F33A67" w:rsidRDefault="000F5253">
          <w:pPr>
            <w:pStyle w:val="30"/>
            <w:tabs>
              <w:tab w:val="left" w:pos="1260"/>
              <w:tab w:val="right" w:leader="dot" w:pos="8302"/>
            </w:tabs>
            <w:rPr>
              <w:del w:id="1097" w:author="yangy" w:date="2017-05-10T18:19:00Z"/>
              <w:noProof/>
              <w:kern w:val="2"/>
              <w:sz w:val="21"/>
            </w:rPr>
          </w:pPr>
          <w:del w:id="1098" w:author="yangy" w:date="2017-05-10T18:19:00Z">
            <w:r w:rsidRPr="000F5253">
              <w:rPr>
                <w:rPrChange w:id="1099" w:author="yangy" w:date="2017-05-10T18:19:00Z">
                  <w:rPr>
                    <w:rStyle w:val="a9"/>
                    <w:noProof/>
                  </w:rPr>
                </w:rPrChange>
              </w:rPr>
              <w:delText>5.3.1.</w:delText>
            </w:r>
            <w:r w:rsidR="00C21A62" w:rsidDel="00F33A67">
              <w:rPr>
                <w:noProof/>
                <w:kern w:val="2"/>
                <w:sz w:val="21"/>
              </w:rPr>
              <w:tab/>
            </w:r>
            <w:r w:rsidRPr="000F5253">
              <w:rPr>
                <w:rPrChange w:id="1100" w:author="yangy" w:date="2017-05-10T18:19:00Z">
                  <w:rPr>
                    <w:rStyle w:val="a9"/>
                    <w:noProof/>
                  </w:rPr>
                </w:rPrChange>
              </w:rPr>
              <w:delText>PLCTOA7IPCSET&lt;15:0&gt;</w:delText>
            </w:r>
            <w:r w:rsidR="00C21A62" w:rsidDel="00F33A67">
              <w:rPr>
                <w:noProof/>
                <w:webHidden/>
              </w:rPr>
              <w:tab/>
              <w:delText>66</w:delText>
            </w:r>
          </w:del>
        </w:p>
        <w:p w:rsidR="00C21A62" w:rsidDel="00F33A67" w:rsidRDefault="000F5253">
          <w:pPr>
            <w:pStyle w:val="30"/>
            <w:tabs>
              <w:tab w:val="left" w:pos="1260"/>
              <w:tab w:val="right" w:leader="dot" w:pos="8302"/>
            </w:tabs>
            <w:rPr>
              <w:del w:id="1101" w:author="yangy" w:date="2017-05-10T18:19:00Z"/>
              <w:noProof/>
              <w:kern w:val="2"/>
              <w:sz w:val="21"/>
            </w:rPr>
          </w:pPr>
          <w:del w:id="1102" w:author="yangy" w:date="2017-05-10T18:19:00Z">
            <w:r w:rsidRPr="000F5253">
              <w:rPr>
                <w:rPrChange w:id="1103" w:author="yangy" w:date="2017-05-10T18:19:00Z">
                  <w:rPr>
                    <w:rStyle w:val="a9"/>
                    <w:noProof/>
                  </w:rPr>
                </w:rPrChange>
              </w:rPr>
              <w:delText>5.3.2.</w:delText>
            </w:r>
            <w:r w:rsidR="00C21A62" w:rsidDel="00F33A67">
              <w:rPr>
                <w:noProof/>
                <w:kern w:val="2"/>
                <w:sz w:val="21"/>
              </w:rPr>
              <w:tab/>
            </w:r>
            <w:r w:rsidRPr="000F5253">
              <w:rPr>
                <w:rPrChange w:id="1104" w:author="yangy" w:date="2017-05-10T18:19:00Z">
                  <w:rPr>
                    <w:rStyle w:val="a9"/>
                    <w:noProof/>
                  </w:rPr>
                </w:rPrChange>
              </w:rPr>
              <w:delText>PLCTOA7IPCCLR&lt;15:0&gt;</w:delText>
            </w:r>
            <w:r w:rsidR="00C21A62" w:rsidDel="00F33A67">
              <w:rPr>
                <w:noProof/>
                <w:webHidden/>
              </w:rPr>
              <w:tab/>
              <w:delText>67</w:delText>
            </w:r>
          </w:del>
        </w:p>
        <w:p w:rsidR="00C21A62" w:rsidDel="00F33A67" w:rsidRDefault="000F5253">
          <w:pPr>
            <w:pStyle w:val="30"/>
            <w:tabs>
              <w:tab w:val="left" w:pos="1260"/>
              <w:tab w:val="right" w:leader="dot" w:pos="8302"/>
            </w:tabs>
            <w:rPr>
              <w:del w:id="1105" w:author="yangy" w:date="2017-05-10T18:19:00Z"/>
              <w:noProof/>
              <w:kern w:val="2"/>
              <w:sz w:val="21"/>
            </w:rPr>
          </w:pPr>
          <w:del w:id="1106" w:author="yangy" w:date="2017-05-10T18:19:00Z">
            <w:r w:rsidRPr="000F5253">
              <w:rPr>
                <w:rPrChange w:id="1107" w:author="yangy" w:date="2017-05-10T18:19:00Z">
                  <w:rPr>
                    <w:rStyle w:val="a9"/>
                    <w:noProof/>
                  </w:rPr>
                </w:rPrChange>
              </w:rPr>
              <w:delText>5.3.3.</w:delText>
            </w:r>
            <w:r w:rsidR="00C21A62" w:rsidDel="00F33A67">
              <w:rPr>
                <w:noProof/>
                <w:kern w:val="2"/>
                <w:sz w:val="21"/>
              </w:rPr>
              <w:tab/>
            </w:r>
            <w:r w:rsidRPr="000F5253">
              <w:rPr>
                <w:rPrChange w:id="1108" w:author="yangy" w:date="2017-05-10T18:19:00Z">
                  <w:rPr>
                    <w:rStyle w:val="a9"/>
                    <w:noProof/>
                  </w:rPr>
                </w:rPrChange>
              </w:rPr>
              <w:delText>PLCTOA7IPCFLG&lt;15:0&gt;</w:delText>
            </w:r>
            <w:r w:rsidR="00C21A62" w:rsidDel="00F33A67">
              <w:rPr>
                <w:noProof/>
                <w:webHidden/>
              </w:rPr>
              <w:tab/>
              <w:delText>68</w:delText>
            </w:r>
          </w:del>
        </w:p>
        <w:p w:rsidR="00C21A62" w:rsidDel="00F33A67" w:rsidRDefault="000F5253">
          <w:pPr>
            <w:pStyle w:val="30"/>
            <w:tabs>
              <w:tab w:val="left" w:pos="1260"/>
              <w:tab w:val="right" w:leader="dot" w:pos="8302"/>
            </w:tabs>
            <w:rPr>
              <w:del w:id="1109" w:author="yangy" w:date="2017-05-10T18:19:00Z"/>
              <w:noProof/>
              <w:kern w:val="2"/>
              <w:sz w:val="21"/>
            </w:rPr>
          </w:pPr>
          <w:del w:id="1110" w:author="yangy" w:date="2017-05-10T18:19:00Z">
            <w:r w:rsidRPr="000F5253">
              <w:rPr>
                <w:rPrChange w:id="1111" w:author="yangy" w:date="2017-05-10T18:19:00Z">
                  <w:rPr>
                    <w:rStyle w:val="a9"/>
                    <w:noProof/>
                  </w:rPr>
                </w:rPrChange>
              </w:rPr>
              <w:delText>5.3.4.</w:delText>
            </w:r>
            <w:r w:rsidR="00C21A62" w:rsidDel="00F33A67">
              <w:rPr>
                <w:noProof/>
                <w:kern w:val="2"/>
                <w:sz w:val="21"/>
              </w:rPr>
              <w:tab/>
            </w:r>
            <w:r w:rsidRPr="000F5253">
              <w:rPr>
                <w:rPrChange w:id="1112" w:author="yangy" w:date="2017-05-10T18:19:00Z">
                  <w:rPr>
                    <w:rStyle w:val="a9"/>
                    <w:noProof/>
                  </w:rPr>
                </w:rPrChange>
              </w:rPr>
              <w:delText>A7TOPLCIPCACK&lt;15:0&gt;</w:delText>
            </w:r>
            <w:r w:rsidR="00C21A62" w:rsidDel="00F33A67">
              <w:rPr>
                <w:noProof/>
                <w:webHidden/>
              </w:rPr>
              <w:tab/>
              <w:delText>70</w:delText>
            </w:r>
          </w:del>
        </w:p>
        <w:p w:rsidR="00C21A62" w:rsidDel="00F33A67" w:rsidRDefault="000F5253">
          <w:pPr>
            <w:pStyle w:val="30"/>
            <w:tabs>
              <w:tab w:val="left" w:pos="1260"/>
              <w:tab w:val="right" w:leader="dot" w:pos="8302"/>
            </w:tabs>
            <w:rPr>
              <w:del w:id="1113" w:author="yangy" w:date="2017-05-10T18:19:00Z"/>
              <w:noProof/>
              <w:kern w:val="2"/>
              <w:sz w:val="21"/>
            </w:rPr>
          </w:pPr>
          <w:del w:id="1114" w:author="yangy" w:date="2017-05-10T18:19:00Z">
            <w:r w:rsidRPr="000F5253">
              <w:rPr>
                <w:rPrChange w:id="1115" w:author="yangy" w:date="2017-05-10T18:19:00Z">
                  <w:rPr>
                    <w:rStyle w:val="a9"/>
                    <w:noProof/>
                  </w:rPr>
                </w:rPrChange>
              </w:rPr>
              <w:delText>5.3.5.</w:delText>
            </w:r>
            <w:r w:rsidR="00C21A62" w:rsidDel="00F33A67">
              <w:rPr>
                <w:noProof/>
                <w:kern w:val="2"/>
                <w:sz w:val="21"/>
              </w:rPr>
              <w:tab/>
            </w:r>
            <w:r w:rsidRPr="000F5253">
              <w:rPr>
                <w:rPrChange w:id="1116" w:author="yangy" w:date="2017-05-10T18:19:00Z">
                  <w:rPr>
                    <w:rStyle w:val="a9"/>
                    <w:noProof/>
                  </w:rPr>
                </w:rPrChange>
              </w:rPr>
              <w:delText>A7TOPLCIPCSTS&lt;15:0&gt;</w:delText>
            </w:r>
            <w:r w:rsidR="00C21A62" w:rsidDel="00F33A67">
              <w:rPr>
                <w:noProof/>
                <w:webHidden/>
              </w:rPr>
              <w:tab/>
              <w:delText>71</w:delText>
            </w:r>
          </w:del>
        </w:p>
        <w:p w:rsidR="00C21A62" w:rsidDel="00F33A67" w:rsidRDefault="000F5253">
          <w:pPr>
            <w:pStyle w:val="30"/>
            <w:tabs>
              <w:tab w:val="left" w:pos="1260"/>
              <w:tab w:val="right" w:leader="dot" w:pos="8302"/>
            </w:tabs>
            <w:rPr>
              <w:del w:id="1117" w:author="yangy" w:date="2017-05-10T18:19:00Z"/>
              <w:noProof/>
              <w:kern w:val="2"/>
              <w:sz w:val="21"/>
            </w:rPr>
          </w:pPr>
          <w:del w:id="1118" w:author="yangy" w:date="2017-05-10T18:19:00Z">
            <w:r w:rsidRPr="000F5253">
              <w:rPr>
                <w:rPrChange w:id="1119" w:author="yangy" w:date="2017-05-10T18:19:00Z">
                  <w:rPr>
                    <w:rStyle w:val="a9"/>
                    <w:noProof/>
                  </w:rPr>
                </w:rPrChange>
              </w:rPr>
              <w:delText>5.3.6.</w:delText>
            </w:r>
            <w:r w:rsidR="00C21A62" w:rsidDel="00F33A67">
              <w:rPr>
                <w:noProof/>
                <w:kern w:val="2"/>
                <w:sz w:val="21"/>
              </w:rPr>
              <w:tab/>
            </w:r>
            <w:r w:rsidRPr="000F5253">
              <w:rPr>
                <w:rPrChange w:id="1120" w:author="yangy" w:date="2017-05-10T18:19:00Z">
                  <w:rPr>
                    <w:rStyle w:val="a9"/>
                    <w:noProof/>
                  </w:rPr>
                </w:rPrChange>
              </w:rPr>
              <w:delText>PLCTORFIPCSET&lt;15:0&gt;</w:delText>
            </w:r>
            <w:r w:rsidR="00C21A62" w:rsidDel="00F33A67">
              <w:rPr>
                <w:noProof/>
                <w:webHidden/>
              </w:rPr>
              <w:tab/>
              <w:delText>72</w:delText>
            </w:r>
          </w:del>
        </w:p>
        <w:p w:rsidR="00C21A62" w:rsidDel="00F33A67" w:rsidRDefault="000F5253">
          <w:pPr>
            <w:pStyle w:val="30"/>
            <w:tabs>
              <w:tab w:val="left" w:pos="1260"/>
              <w:tab w:val="right" w:leader="dot" w:pos="8302"/>
            </w:tabs>
            <w:rPr>
              <w:del w:id="1121" w:author="yangy" w:date="2017-05-10T18:19:00Z"/>
              <w:noProof/>
              <w:kern w:val="2"/>
              <w:sz w:val="21"/>
            </w:rPr>
          </w:pPr>
          <w:del w:id="1122" w:author="yangy" w:date="2017-05-10T18:19:00Z">
            <w:r w:rsidRPr="000F5253">
              <w:rPr>
                <w:rPrChange w:id="1123" w:author="yangy" w:date="2017-05-10T18:19:00Z">
                  <w:rPr>
                    <w:rStyle w:val="a9"/>
                    <w:noProof/>
                  </w:rPr>
                </w:rPrChange>
              </w:rPr>
              <w:delText>5.3.7.</w:delText>
            </w:r>
            <w:r w:rsidR="00C21A62" w:rsidDel="00F33A67">
              <w:rPr>
                <w:noProof/>
                <w:kern w:val="2"/>
                <w:sz w:val="21"/>
              </w:rPr>
              <w:tab/>
            </w:r>
            <w:r w:rsidRPr="000F5253">
              <w:rPr>
                <w:rPrChange w:id="1124" w:author="yangy" w:date="2017-05-10T18:19:00Z">
                  <w:rPr>
                    <w:rStyle w:val="a9"/>
                    <w:noProof/>
                  </w:rPr>
                </w:rPrChange>
              </w:rPr>
              <w:delText>PLCTORFIPCCLR&lt;15:0&gt;</w:delText>
            </w:r>
            <w:r w:rsidR="00C21A62" w:rsidDel="00F33A67">
              <w:rPr>
                <w:noProof/>
                <w:webHidden/>
              </w:rPr>
              <w:tab/>
              <w:delText>74</w:delText>
            </w:r>
          </w:del>
        </w:p>
        <w:p w:rsidR="00C21A62" w:rsidDel="00F33A67" w:rsidRDefault="000F5253">
          <w:pPr>
            <w:pStyle w:val="30"/>
            <w:tabs>
              <w:tab w:val="left" w:pos="1260"/>
              <w:tab w:val="right" w:leader="dot" w:pos="8302"/>
            </w:tabs>
            <w:rPr>
              <w:del w:id="1125" w:author="yangy" w:date="2017-05-10T18:19:00Z"/>
              <w:noProof/>
              <w:kern w:val="2"/>
              <w:sz w:val="21"/>
            </w:rPr>
          </w:pPr>
          <w:del w:id="1126" w:author="yangy" w:date="2017-05-10T18:19:00Z">
            <w:r w:rsidRPr="000F5253">
              <w:rPr>
                <w:rPrChange w:id="1127" w:author="yangy" w:date="2017-05-10T18:19:00Z">
                  <w:rPr>
                    <w:rStyle w:val="a9"/>
                    <w:noProof/>
                  </w:rPr>
                </w:rPrChange>
              </w:rPr>
              <w:delText>5.3.8.</w:delText>
            </w:r>
            <w:r w:rsidR="00C21A62" w:rsidDel="00F33A67">
              <w:rPr>
                <w:noProof/>
                <w:kern w:val="2"/>
                <w:sz w:val="21"/>
              </w:rPr>
              <w:tab/>
            </w:r>
            <w:r w:rsidRPr="000F5253">
              <w:rPr>
                <w:rPrChange w:id="1128" w:author="yangy" w:date="2017-05-10T18:19:00Z">
                  <w:rPr>
                    <w:rStyle w:val="a9"/>
                    <w:noProof/>
                  </w:rPr>
                </w:rPrChange>
              </w:rPr>
              <w:delText>PLCTORFIPCFLG&lt;15:0&gt;</w:delText>
            </w:r>
            <w:r w:rsidR="00C21A62" w:rsidDel="00F33A67">
              <w:rPr>
                <w:noProof/>
                <w:webHidden/>
              </w:rPr>
              <w:tab/>
              <w:delText>75</w:delText>
            </w:r>
          </w:del>
        </w:p>
        <w:p w:rsidR="00C21A62" w:rsidDel="00F33A67" w:rsidRDefault="000F5253">
          <w:pPr>
            <w:pStyle w:val="30"/>
            <w:tabs>
              <w:tab w:val="left" w:pos="1260"/>
              <w:tab w:val="right" w:leader="dot" w:pos="8302"/>
            </w:tabs>
            <w:rPr>
              <w:del w:id="1129" w:author="yangy" w:date="2017-05-10T18:19:00Z"/>
              <w:noProof/>
              <w:kern w:val="2"/>
              <w:sz w:val="21"/>
            </w:rPr>
          </w:pPr>
          <w:del w:id="1130" w:author="yangy" w:date="2017-05-10T18:19:00Z">
            <w:r w:rsidRPr="000F5253">
              <w:rPr>
                <w:rPrChange w:id="1131" w:author="yangy" w:date="2017-05-10T18:19:00Z">
                  <w:rPr>
                    <w:rStyle w:val="a9"/>
                    <w:noProof/>
                  </w:rPr>
                </w:rPrChange>
              </w:rPr>
              <w:delText>5.3.9.</w:delText>
            </w:r>
            <w:r w:rsidR="00C21A62" w:rsidDel="00F33A67">
              <w:rPr>
                <w:noProof/>
                <w:kern w:val="2"/>
                <w:sz w:val="21"/>
              </w:rPr>
              <w:tab/>
            </w:r>
            <w:r w:rsidRPr="000F5253">
              <w:rPr>
                <w:rPrChange w:id="1132" w:author="yangy" w:date="2017-05-10T18:19:00Z">
                  <w:rPr>
                    <w:rStyle w:val="a9"/>
                    <w:noProof/>
                  </w:rPr>
                </w:rPrChange>
              </w:rPr>
              <w:delText>PLCTOA7IPCACK&lt;15:0&gt;</w:delText>
            </w:r>
            <w:r w:rsidR="00C21A62" w:rsidDel="00F33A67">
              <w:rPr>
                <w:noProof/>
                <w:webHidden/>
              </w:rPr>
              <w:tab/>
              <w:delText>76</w:delText>
            </w:r>
          </w:del>
        </w:p>
        <w:p w:rsidR="00C21A62" w:rsidDel="00F33A67" w:rsidRDefault="000F5253">
          <w:pPr>
            <w:pStyle w:val="30"/>
            <w:tabs>
              <w:tab w:val="left" w:pos="1470"/>
              <w:tab w:val="right" w:leader="dot" w:pos="8302"/>
            </w:tabs>
            <w:rPr>
              <w:del w:id="1133" w:author="yangy" w:date="2017-05-10T18:19:00Z"/>
              <w:noProof/>
              <w:kern w:val="2"/>
              <w:sz w:val="21"/>
            </w:rPr>
          </w:pPr>
          <w:del w:id="1134" w:author="yangy" w:date="2017-05-10T18:19:00Z">
            <w:r w:rsidRPr="000F5253">
              <w:rPr>
                <w:rPrChange w:id="1135" w:author="yangy" w:date="2017-05-10T18:19:00Z">
                  <w:rPr>
                    <w:rStyle w:val="a9"/>
                    <w:noProof/>
                  </w:rPr>
                </w:rPrChange>
              </w:rPr>
              <w:delText>5.3.10.</w:delText>
            </w:r>
            <w:r w:rsidR="00C21A62" w:rsidDel="00F33A67">
              <w:rPr>
                <w:noProof/>
                <w:kern w:val="2"/>
                <w:sz w:val="21"/>
              </w:rPr>
              <w:tab/>
            </w:r>
            <w:r w:rsidRPr="000F5253">
              <w:rPr>
                <w:rPrChange w:id="1136" w:author="yangy" w:date="2017-05-10T18:19:00Z">
                  <w:rPr>
                    <w:rStyle w:val="a9"/>
                    <w:noProof/>
                  </w:rPr>
                </w:rPrChange>
              </w:rPr>
              <w:delText>PLCTOA7IPCSTS&lt;15:0&gt;</w:delText>
            </w:r>
            <w:r w:rsidR="00C21A62" w:rsidDel="00F33A67">
              <w:rPr>
                <w:noProof/>
                <w:webHidden/>
              </w:rPr>
              <w:tab/>
              <w:delText>78</w:delText>
            </w:r>
          </w:del>
        </w:p>
        <w:p w:rsidR="00C21A62" w:rsidDel="00F33A67" w:rsidRDefault="000F5253">
          <w:pPr>
            <w:pStyle w:val="30"/>
            <w:tabs>
              <w:tab w:val="left" w:pos="1470"/>
              <w:tab w:val="right" w:leader="dot" w:pos="8302"/>
            </w:tabs>
            <w:rPr>
              <w:del w:id="1137" w:author="yangy" w:date="2017-05-10T18:19:00Z"/>
              <w:noProof/>
              <w:kern w:val="2"/>
              <w:sz w:val="21"/>
            </w:rPr>
          </w:pPr>
          <w:del w:id="1138" w:author="yangy" w:date="2017-05-10T18:19:00Z">
            <w:r w:rsidRPr="000F5253">
              <w:rPr>
                <w:rPrChange w:id="1139" w:author="yangy" w:date="2017-05-10T18:19:00Z">
                  <w:rPr>
                    <w:rStyle w:val="a9"/>
                    <w:noProof/>
                  </w:rPr>
                </w:rPrChange>
              </w:rPr>
              <w:delText>5.3.11.</w:delText>
            </w:r>
            <w:r w:rsidR="00C21A62" w:rsidDel="00F33A67">
              <w:rPr>
                <w:noProof/>
                <w:kern w:val="2"/>
                <w:sz w:val="21"/>
              </w:rPr>
              <w:tab/>
            </w:r>
            <w:r w:rsidRPr="000F5253">
              <w:rPr>
                <w:rPrChange w:id="1140" w:author="yangy" w:date="2017-05-10T18:19:00Z">
                  <w:rPr>
                    <w:rStyle w:val="a9"/>
                    <w:noProof/>
                  </w:rPr>
                </w:rPrChange>
              </w:rPr>
              <w:delText>PLCSRP00REQ&lt;31:0&gt;</w:delText>
            </w:r>
            <w:r w:rsidR="00C21A62" w:rsidDel="00F33A67">
              <w:rPr>
                <w:noProof/>
                <w:webHidden/>
              </w:rPr>
              <w:tab/>
              <w:delText>79</w:delText>
            </w:r>
          </w:del>
        </w:p>
        <w:p w:rsidR="00C21A62" w:rsidDel="00F33A67" w:rsidRDefault="000F5253">
          <w:pPr>
            <w:pStyle w:val="30"/>
            <w:tabs>
              <w:tab w:val="left" w:pos="1470"/>
              <w:tab w:val="right" w:leader="dot" w:pos="8302"/>
            </w:tabs>
            <w:rPr>
              <w:del w:id="1141" w:author="yangy" w:date="2017-05-10T18:19:00Z"/>
              <w:noProof/>
              <w:kern w:val="2"/>
              <w:sz w:val="21"/>
            </w:rPr>
          </w:pPr>
          <w:del w:id="1142" w:author="yangy" w:date="2017-05-10T18:19:00Z">
            <w:r w:rsidRPr="000F5253">
              <w:rPr>
                <w:rPrChange w:id="1143" w:author="yangy" w:date="2017-05-10T18:19:00Z">
                  <w:rPr>
                    <w:rStyle w:val="a9"/>
                    <w:noProof/>
                  </w:rPr>
                </w:rPrChange>
              </w:rPr>
              <w:delText>5.3.12.</w:delText>
            </w:r>
            <w:r w:rsidR="00C21A62" w:rsidDel="00F33A67">
              <w:rPr>
                <w:noProof/>
                <w:kern w:val="2"/>
                <w:sz w:val="21"/>
              </w:rPr>
              <w:tab/>
            </w:r>
            <w:r w:rsidRPr="000F5253">
              <w:rPr>
                <w:rPrChange w:id="1144" w:author="yangy" w:date="2017-05-10T18:19:00Z">
                  <w:rPr>
                    <w:rStyle w:val="a9"/>
                    <w:noProof/>
                  </w:rPr>
                </w:rPrChange>
              </w:rPr>
              <w:delText>PLCSRP01REQ&lt;31:0&gt;</w:delText>
            </w:r>
            <w:r w:rsidR="00C21A62" w:rsidDel="00F33A67">
              <w:rPr>
                <w:noProof/>
                <w:webHidden/>
              </w:rPr>
              <w:tab/>
              <w:delText>80</w:delText>
            </w:r>
          </w:del>
        </w:p>
        <w:p w:rsidR="00C21A62" w:rsidDel="00F33A67" w:rsidRDefault="000F5253">
          <w:pPr>
            <w:pStyle w:val="30"/>
            <w:tabs>
              <w:tab w:val="left" w:pos="1470"/>
              <w:tab w:val="right" w:leader="dot" w:pos="8302"/>
            </w:tabs>
            <w:rPr>
              <w:del w:id="1145" w:author="yangy" w:date="2017-05-10T18:19:00Z"/>
              <w:noProof/>
              <w:kern w:val="2"/>
              <w:sz w:val="21"/>
            </w:rPr>
          </w:pPr>
          <w:del w:id="1146" w:author="yangy" w:date="2017-05-10T18:19:00Z">
            <w:r w:rsidRPr="000F5253">
              <w:rPr>
                <w:rPrChange w:id="1147" w:author="yangy" w:date="2017-05-10T18:19:00Z">
                  <w:rPr>
                    <w:rStyle w:val="a9"/>
                    <w:noProof/>
                  </w:rPr>
                </w:rPrChange>
              </w:rPr>
              <w:delText>5.3.13.</w:delText>
            </w:r>
            <w:r w:rsidR="00C21A62" w:rsidDel="00F33A67">
              <w:rPr>
                <w:noProof/>
                <w:kern w:val="2"/>
                <w:sz w:val="21"/>
              </w:rPr>
              <w:tab/>
            </w:r>
            <w:r w:rsidRPr="000F5253">
              <w:rPr>
                <w:rPrChange w:id="1148" w:author="yangy" w:date="2017-05-10T18:19:00Z">
                  <w:rPr>
                    <w:rStyle w:val="a9"/>
                    <w:noProof/>
                  </w:rPr>
                </w:rPrChange>
              </w:rPr>
              <w:delText>PLCSRP02REQ&lt;31:0&gt;</w:delText>
            </w:r>
            <w:r w:rsidR="00C21A62" w:rsidDel="00F33A67">
              <w:rPr>
                <w:noProof/>
                <w:webHidden/>
              </w:rPr>
              <w:tab/>
              <w:delText>80</w:delText>
            </w:r>
          </w:del>
        </w:p>
        <w:p w:rsidR="00C21A62" w:rsidDel="00F33A67" w:rsidRDefault="000F5253">
          <w:pPr>
            <w:pStyle w:val="30"/>
            <w:tabs>
              <w:tab w:val="left" w:pos="1470"/>
              <w:tab w:val="right" w:leader="dot" w:pos="8302"/>
            </w:tabs>
            <w:rPr>
              <w:del w:id="1149" w:author="yangy" w:date="2017-05-10T18:19:00Z"/>
              <w:noProof/>
              <w:kern w:val="2"/>
              <w:sz w:val="21"/>
            </w:rPr>
          </w:pPr>
          <w:del w:id="1150" w:author="yangy" w:date="2017-05-10T18:19:00Z">
            <w:r w:rsidRPr="000F5253">
              <w:rPr>
                <w:rPrChange w:id="1151" w:author="yangy" w:date="2017-05-10T18:19:00Z">
                  <w:rPr>
                    <w:rStyle w:val="a9"/>
                    <w:noProof/>
                  </w:rPr>
                </w:rPrChange>
              </w:rPr>
              <w:delText>5.3.14.</w:delText>
            </w:r>
            <w:r w:rsidR="00C21A62" w:rsidDel="00F33A67">
              <w:rPr>
                <w:noProof/>
                <w:kern w:val="2"/>
                <w:sz w:val="21"/>
              </w:rPr>
              <w:tab/>
            </w:r>
            <w:r w:rsidRPr="000F5253">
              <w:rPr>
                <w:rPrChange w:id="1152" w:author="yangy" w:date="2017-05-10T18:19:00Z">
                  <w:rPr>
                    <w:rStyle w:val="a9"/>
                    <w:noProof/>
                  </w:rPr>
                </w:rPrChange>
              </w:rPr>
              <w:delText>PLCSRP03REQ&lt;31:0&gt;</w:delText>
            </w:r>
            <w:r w:rsidR="00C21A62" w:rsidDel="00F33A67">
              <w:rPr>
                <w:noProof/>
                <w:webHidden/>
              </w:rPr>
              <w:tab/>
              <w:delText>80</w:delText>
            </w:r>
          </w:del>
        </w:p>
        <w:p w:rsidR="00C21A62" w:rsidDel="00F33A67" w:rsidRDefault="000F5253">
          <w:pPr>
            <w:pStyle w:val="30"/>
            <w:tabs>
              <w:tab w:val="left" w:pos="1470"/>
              <w:tab w:val="right" w:leader="dot" w:pos="8302"/>
            </w:tabs>
            <w:rPr>
              <w:del w:id="1153" w:author="yangy" w:date="2017-05-10T18:19:00Z"/>
              <w:noProof/>
              <w:kern w:val="2"/>
              <w:sz w:val="21"/>
            </w:rPr>
          </w:pPr>
          <w:del w:id="1154" w:author="yangy" w:date="2017-05-10T18:19:00Z">
            <w:r w:rsidRPr="000F5253">
              <w:rPr>
                <w:rPrChange w:id="1155" w:author="yangy" w:date="2017-05-10T18:19:00Z">
                  <w:rPr>
                    <w:rStyle w:val="a9"/>
                    <w:noProof/>
                  </w:rPr>
                </w:rPrChange>
              </w:rPr>
              <w:delText>5.3.15.</w:delText>
            </w:r>
            <w:r w:rsidR="00C21A62" w:rsidDel="00F33A67">
              <w:rPr>
                <w:noProof/>
                <w:kern w:val="2"/>
                <w:sz w:val="21"/>
              </w:rPr>
              <w:tab/>
            </w:r>
            <w:r w:rsidRPr="000F5253">
              <w:rPr>
                <w:rPrChange w:id="1156" w:author="yangy" w:date="2017-05-10T18:19:00Z">
                  <w:rPr>
                    <w:rStyle w:val="a9"/>
                    <w:noProof/>
                  </w:rPr>
                </w:rPrChange>
              </w:rPr>
              <w:delText>PLCSRP04REQ&lt;31:0&gt;</w:delText>
            </w:r>
            <w:r w:rsidR="00C21A62" w:rsidDel="00F33A67">
              <w:rPr>
                <w:noProof/>
                <w:webHidden/>
              </w:rPr>
              <w:tab/>
              <w:delText>80</w:delText>
            </w:r>
          </w:del>
        </w:p>
        <w:p w:rsidR="00C21A62" w:rsidDel="00F33A67" w:rsidRDefault="000F5253">
          <w:pPr>
            <w:pStyle w:val="30"/>
            <w:tabs>
              <w:tab w:val="left" w:pos="1470"/>
              <w:tab w:val="right" w:leader="dot" w:pos="8302"/>
            </w:tabs>
            <w:rPr>
              <w:del w:id="1157" w:author="yangy" w:date="2017-05-10T18:19:00Z"/>
              <w:noProof/>
              <w:kern w:val="2"/>
              <w:sz w:val="21"/>
            </w:rPr>
          </w:pPr>
          <w:del w:id="1158" w:author="yangy" w:date="2017-05-10T18:19:00Z">
            <w:r w:rsidRPr="000F5253">
              <w:rPr>
                <w:rPrChange w:id="1159" w:author="yangy" w:date="2017-05-10T18:19:00Z">
                  <w:rPr>
                    <w:rStyle w:val="a9"/>
                    <w:noProof/>
                  </w:rPr>
                </w:rPrChange>
              </w:rPr>
              <w:delText>5.3.16.</w:delText>
            </w:r>
            <w:r w:rsidR="00C21A62" w:rsidDel="00F33A67">
              <w:rPr>
                <w:noProof/>
                <w:kern w:val="2"/>
                <w:sz w:val="21"/>
              </w:rPr>
              <w:tab/>
            </w:r>
            <w:r w:rsidRPr="000F5253">
              <w:rPr>
                <w:rPrChange w:id="1160" w:author="yangy" w:date="2017-05-10T18:19:00Z">
                  <w:rPr>
                    <w:rStyle w:val="a9"/>
                    <w:noProof/>
                  </w:rPr>
                </w:rPrChange>
              </w:rPr>
              <w:delText>PLCSRP05REQ&lt;31:0&gt;</w:delText>
            </w:r>
            <w:r w:rsidR="00C21A62" w:rsidDel="00F33A67">
              <w:rPr>
                <w:noProof/>
                <w:webHidden/>
              </w:rPr>
              <w:tab/>
              <w:delText>81</w:delText>
            </w:r>
          </w:del>
        </w:p>
        <w:p w:rsidR="00C21A62" w:rsidDel="00F33A67" w:rsidRDefault="000F5253">
          <w:pPr>
            <w:pStyle w:val="30"/>
            <w:tabs>
              <w:tab w:val="left" w:pos="1470"/>
              <w:tab w:val="right" w:leader="dot" w:pos="8302"/>
            </w:tabs>
            <w:rPr>
              <w:del w:id="1161" w:author="yangy" w:date="2017-05-10T18:19:00Z"/>
              <w:noProof/>
              <w:kern w:val="2"/>
              <w:sz w:val="21"/>
            </w:rPr>
          </w:pPr>
          <w:del w:id="1162" w:author="yangy" w:date="2017-05-10T18:19:00Z">
            <w:r w:rsidRPr="000F5253">
              <w:rPr>
                <w:rPrChange w:id="1163" w:author="yangy" w:date="2017-05-10T18:19:00Z">
                  <w:rPr>
                    <w:rStyle w:val="a9"/>
                    <w:noProof/>
                  </w:rPr>
                </w:rPrChange>
              </w:rPr>
              <w:delText>5.3.17.</w:delText>
            </w:r>
            <w:r w:rsidR="00C21A62" w:rsidDel="00F33A67">
              <w:rPr>
                <w:noProof/>
                <w:kern w:val="2"/>
                <w:sz w:val="21"/>
              </w:rPr>
              <w:tab/>
            </w:r>
            <w:r w:rsidRPr="000F5253">
              <w:rPr>
                <w:rPrChange w:id="1164" w:author="yangy" w:date="2017-05-10T18:19:00Z">
                  <w:rPr>
                    <w:rStyle w:val="a9"/>
                    <w:noProof/>
                  </w:rPr>
                </w:rPrChange>
              </w:rPr>
              <w:delText>PLCSRP06REQ&lt;31:0&gt;</w:delText>
            </w:r>
            <w:r w:rsidR="00C21A62" w:rsidDel="00F33A67">
              <w:rPr>
                <w:noProof/>
                <w:webHidden/>
              </w:rPr>
              <w:tab/>
              <w:delText>81</w:delText>
            </w:r>
          </w:del>
        </w:p>
        <w:p w:rsidR="00C21A62" w:rsidDel="00F33A67" w:rsidRDefault="000F5253">
          <w:pPr>
            <w:pStyle w:val="30"/>
            <w:tabs>
              <w:tab w:val="left" w:pos="1470"/>
              <w:tab w:val="right" w:leader="dot" w:pos="8302"/>
            </w:tabs>
            <w:rPr>
              <w:del w:id="1165" w:author="yangy" w:date="2017-05-10T18:19:00Z"/>
              <w:noProof/>
              <w:kern w:val="2"/>
              <w:sz w:val="21"/>
            </w:rPr>
          </w:pPr>
          <w:del w:id="1166" w:author="yangy" w:date="2017-05-10T18:19:00Z">
            <w:r w:rsidRPr="000F5253">
              <w:rPr>
                <w:rPrChange w:id="1167" w:author="yangy" w:date="2017-05-10T18:19:00Z">
                  <w:rPr>
                    <w:rStyle w:val="a9"/>
                    <w:noProof/>
                  </w:rPr>
                </w:rPrChange>
              </w:rPr>
              <w:delText>5.3.18.</w:delText>
            </w:r>
            <w:r w:rsidR="00C21A62" w:rsidDel="00F33A67">
              <w:rPr>
                <w:noProof/>
                <w:kern w:val="2"/>
                <w:sz w:val="21"/>
              </w:rPr>
              <w:tab/>
            </w:r>
            <w:r w:rsidRPr="000F5253">
              <w:rPr>
                <w:rPrChange w:id="1168" w:author="yangy" w:date="2017-05-10T18:19:00Z">
                  <w:rPr>
                    <w:rStyle w:val="a9"/>
                    <w:noProof/>
                  </w:rPr>
                </w:rPrChange>
              </w:rPr>
              <w:delText>PLCSRP07REQ&lt;31:0&gt;</w:delText>
            </w:r>
            <w:r w:rsidR="00C21A62" w:rsidDel="00F33A67">
              <w:rPr>
                <w:noProof/>
                <w:webHidden/>
              </w:rPr>
              <w:tab/>
              <w:delText>81</w:delText>
            </w:r>
          </w:del>
        </w:p>
        <w:p w:rsidR="00C21A62" w:rsidDel="00F33A67" w:rsidRDefault="000F5253">
          <w:pPr>
            <w:pStyle w:val="30"/>
            <w:tabs>
              <w:tab w:val="left" w:pos="1470"/>
              <w:tab w:val="right" w:leader="dot" w:pos="8302"/>
            </w:tabs>
            <w:rPr>
              <w:del w:id="1169" w:author="yangy" w:date="2017-05-10T18:19:00Z"/>
              <w:noProof/>
              <w:kern w:val="2"/>
              <w:sz w:val="21"/>
            </w:rPr>
          </w:pPr>
          <w:del w:id="1170" w:author="yangy" w:date="2017-05-10T18:19:00Z">
            <w:r w:rsidRPr="000F5253">
              <w:rPr>
                <w:rPrChange w:id="1171" w:author="yangy" w:date="2017-05-10T18:19:00Z">
                  <w:rPr>
                    <w:rStyle w:val="a9"/>
                    <w:noProof/>
                  </w:rPr>
                </w:rPrChange>
              </w:rPr>
              <w:delText>5.3.19.</w:delText>
            </w:r>
            <w:r w:rsidR="00C21A62" w:rsidDel="00F33A67">
              <w:rPr>
                <w:noProof/>
                <w:kern w:val="2"/>
                <w:sz w:val="21"/>
              </w:rPr>
              <w:tab/>
            </w:r>
            <w:r w:rsidRPr="000F5253">
              <w:rPr>
                <w:rPrChange w:id="1172" w:author="yangy" w:date="2017-05-10T18:19:00Z">
                  <w:rPr>
                    <w:rStyle w:val="a9"/>
                    <w:noProof/>
                  </w:rPr>
                </w:rPrChange>
              </w:rPr>
              <w:delText>PLCSRP08REQ&lt;31:0&gt;</w:delText>
            </w:r>
            <w:r w:rsidR="00C21A62" w:rsidDel="00F33A67">
              <w:rPr>
                <w:noProof/>
                <w:webHidden/>
              </w:rPr>
              <w:tab/>
              <w:delText>82</w:delText>
            </w:r>
          </w:del>
        </w:p>
        <w:p w:rsidR="00C21A62" w:rsidDel="00F33A67" w:rsidRDefault="000F5253">
          <w:pPr>
            <w:pStyle w:val="30"/>
            <w:tabs>
              <w:tab w:val="left" w:pos="1470"/>
              <w:tab w:val="right" w:leader="dot" w:pos="8302"/>
            </w:tabs>
            <w:rPr>
              <w:del w:id="1173" w:author="yangy" w:date="2017-05-10T18:19:00Z"/>
              <w:noProof/>
              <w:kern w:val="2"/>
              <w:sz w:val="21"/>
            </w:rPr>
          </w:pPr>
          <w:del w:id="1174" w:author="yangy" w:date="2017-05-10T18:19:00Z">
            <w:r w:rsidRPr="000F5253">
              <w:rPr>
                <w:rPrChange w:id="1175" w:author="yangy" w:date="2017-05-10T18:19:00Z">
                  <w:rPr>
                    <w:rStyle w:val="a9"/>
                    <w:noProof/>
                  </w:rPr>
                </w:rPrChange>
              </w:rPr>
              <w:delText>5.3.20.</w:delText>
            </w:r>
            <w:r w:rsidR="00C21A62" w:rsidDel="00F33A67">
              <w:rPr>
                <w:noProof/>
                <w:kern w:val="2"/>
                <w:sz w:val="21"/>
              </w:rPr>
              <w:tab/>
            </w:r>
            <w:r w:rsidRPr="000F5253">
              <w:rPr>
                <w:rPrChange w:id="1176" w:author="yangy" w:date="2017-05-10T18:19:00Z">
                  <w:rPr>
                    <w:rStyle w:val="a9"/>
                    <w:noProof/>
                  </w:rPr>
                </w:rPrChange>
              </w:rPr>
              <w:delText>PLCSRP09REQ&lt;31:0&gt;</w:delText>
            </w:r>
            <w:r w:rsidR="00C21A62" w:rsidDel="00F33A67">
              <w:rPr>
                <w:noProof/>
                <w:webHidden/>
              </w:rPr>
              <w:tab/>
              <w:delText>82</w:delText>
            </w:r>
          </w:del>
        </w:p>
        <w:p w:rsidR="00C21A62" w:rsidDel="00F33A67" w:rsidRDefault="000F5253">
          <w:pPr>
            <w:pStyle w:val="30"/>
            <w:tabs>
              <w:tab w:val="left" w:pos="1470"/>
              <w:tab w:val="right" w:leader="dot" w:pos="8302"/>
            </w:tabs>
            <w:rPr>
              <w:del w:id="1177" w:author="yangy" w:date="2017-05-10T18:19:00Z"/>
              <w:noProof/>
              <w:kern w:val="2"/>
              <w:sz w:val="21"/>
            </w:rPr>
          </w:pPr>
          <w:del w:id="1178" w:author="yangy" w:date="2017-05-10T18:19:00Z">
            <w:r w:rsidRPr="000F5253">
              <w:rPr>
                <w:rPrChange w:id="1179" w:author="yangy" w:date="2017-05-10T18:19:00Z">
                  <w:rPr>
                    <w:rStyle w:val="a9"/>
                    <w:noProof/>
                  </w:rPr>
                </w:rPrChange>
              </w:rPr>
              <w:delText>5.3.21.</w:delText>
            </w:r>
            <w:r w:rsidR="00C21A62" w:rsidDel="00F33A67">
              <w:rPr>
                <w:noProof/>
                <w:kern w:val="2"/>
                <w:sz w:val="21"/>
              </w:rPr>
              <w:tab/>
            </w:r>
            <w:r w:rsidRPr="000F5253">
              <w:rPr>
                <w:rPrChange w:id="1180" w:author="yangy" w:date="2017-05-10T18:19:00Z">
                  <w:rPr>
                    <w:rStyle w:val="a9"/>
                    <w:noProof/>
                  </w:rPr>
                </w:rPrChange>
              </w:rPr>
              <w:delText>PLCSRP10REQ&lt;31:0&gt;</w:delText>
            </w:r>
            <w:r w:rsidR="00C21A62" w:rsidDel="00F33A67">
              <w:rPr>
                <w:noProof/>
                <w:webHidden/>
              </w:rPr>
              <w:tab/>
              <w:delText>82</w:delText>
            </w:r>
          </w:del>
        </w:p>
        <w:p w:rsidR="00C21A62" w:rsidDel="00F33A67" w:rsidRDefault="000F5253">
          <w:pPr>
            <w:pStyle w:val="30"/>
            <w:tabs>
              <w:tab w:val="left" w:pos="1470"/>
              <w:tab w:val="right" w:leader="dot" w:pos="8302"/>
            </w:tabs>
            <w:rPr>
              <w:del w:id="1181" w:author="yangy" w:date="2017-05-10T18:19:00Z"/>
              <w:noProof/>
              <w:kern w:val="2"/>
              <w:sz w:val="21"/>
            </w:rPr>
          </w:pPr>
          <w:del w:id="1182" w:author="yangy" w:date="2017-05-10T18:19:00Z">
            <w:r w:rsidRPr="000F5253">
              <w:rPr>
                <w:rPrChange w:id="1183" w:author="yangy" w:date="2017-05-10T18:19:00Z">
                  <w:rPr>
                    <w:rStyle w:val="a9"/>
                    <w:noProof/>
                  </w:rPr>
                </w:rPrChange>
              </w:rPr>
              <w:delText>5.3.22.</w:delText>
            </w:r>
            <w:r w:rsidR="00C21A62" w:rsidDel="00F33A67">
              <w:rPr>
                <w:noProof/>
                <w:kern w:val="2"/>
                <w:sz w:val="21"/>
              </w:rPr>
              <w:tab/>
            </w:r>
            <w:r w:rsidRPr="000F5253">
              <w:rPr>
                <w:rPrChange w:id="1184" w:author="yangy" w:date="2017-05-10T18:19:00Z">
                  <w:rPr>
                    <w:rStyle w:val="a9"/>
                    <w:noProof/>
                  </w:rPr>
                </w:rPrChange>
              </w:rPr>
              <w:delText>PLCSRP11REQ&lt;31:0&gt;</w:delText>
            </w:r>
            <w:r w:rsidR="00C21A62" w:rsidDel="00F33A67">
              <w:rPr>
                <w:noProof/>
                <w:webHidden/>
              </w:rPr>
              <w:tab/>
              <w:delText>83</w:delText>
            </w:r>
          </w:del>
        </w:p>
        <w:p w:rsidR="00C21A62" w:rsidDel="00F33A67" w:rsidRDefault="000F5253">
          <w:pPr>
            <w:pStyle w:val="30"/>
            <w:tabs>
              <w:tab w:val="left" w:pos="1470"/>
              <w:tab w:val="right" w:leader="dot" w:pos="8302"/>
            </w:tabs>
            <w:rPr>
              <w:del w:id="1185" w:author="yangy" w:date="2017-05-10T18:19:00Z"/>
              <w:noProof/>
              <w:kern w:val="2"/>
              <w:sz w:val="21"/>
            </w:rPr>
          </w:pPr>
          <w:del w:id="1186" w:author="yangy" w:date="2017-05-10T18:19:00Z">
            <w:r w:rsidRPr="000F5253">
              <w:rPr>
                <w:rPrChange w:id="1187" w:author="yangy" w:date="2017-05-10T18:19:00Z">
                  <w:rPr>
                    <w:rStyle w:val="a9"/>
                    <w:noProof/>
                  </w:rPr>
                </w:rPrChange>
              </w:rPr>
              <w:delText>5.3.23.</w:delText>
            </w:r>
            <w:r w:rsidR="00C21A62" w:rsidDel="00F33A67">
              <w:rPr>
                <w:noProof/>
                <w:kern w:val="2"/>
                <w:sz w:val="21"/>
              </w:rPr>
              <w:tab/>
            </w:r>
            <w:r w:rsidRPr="000F5253">
              <w:rPr>
                <w:rPrChange w:id="1188" w:author="yangy" w:date="2017-05-10T18:19:00Z">
                  <w:rPr>
                    <w:rStyle w:val="a9"/>
                    <w:noProof/>
                  </w:rPr>
                </w:rPrChange>
              </w:rPr>
              <w:delText>PLCSRP12REQ&lt;31:0&gt;</w:delText>
            </w:r>
            <w:r w:rsidR="00C21A62" w:rsidDel="00F33A67">
              <w:rPr>
                <w:noProof/>
                <w:webHidden/>
              </w:rPr>
              <w:tab/>
              <w:delText>83</w:delText>
            </w:r>
          </w:del>
        </w:p>
        <w:p w:rsidR="00C21A62" w:rsidDel="00F33A67" w:rsidRDefault="000F5253">
          <w:pPr>
            <w:pStyle w:val="30"/>
            <w:tabs>
              <w:tab w:val="left" w:pos="1470"/>
              <w:tab w:val="right" w:leader="dot" w:pos="8302"/>
            </w:tabs>
            <w:rPr>
              <w:del w:id="1189" w:author="yangy" w:date="2017-05-10T18:19:00Z"/>
              <w:noProof/>
              <w:kern w:val="2"/>
              <w:sz w:val="21"/>
            </w:rPr>
          </w:pPr>
          <w:del w:id="1190" w:author="yangy" w:date="2017-05-10T18:19:00Z">
            <w:r w:rsidRPr="000F5253">
              <w:rPr>
                <w:rPrChange w:id="1191" w:author="yangy" w:date="2017-05-10T18:19:00Z">
                  <w:rPr>
                    <w:rStyle w:val="a9"/>
                    <w:noProof/>
                  </w:rPr>
                </w:rPrChange>
              </w:rPr>
              <w:delText>5.3.24.</w:delText>
            </w:r>
            <w:r w:rsidR="00C21A62" w:rsidDel="00F33A67">
              <w:rPr>
                <w:noProof/>
                <w:kern w:val="2"/>
                <w:sz w:val="21"/>
              </w:rPr>
              <w:tab/>
            </w:r>
            <w:r w:rsidRPr="000F5253">
              <w:rPr>
                <w:rPrChange w:id="1192" w:author="yangy" w:date="2017-05-10T18:19:00Z">
                  <w:rPr>
                    <w:rStyle w:val="a9"/>
                    <w:noProof/>
                  </w:rPr>
                </w:rPrChange>
              </w:rPr>
              <w:delText>PLCSRP13REQ&lt;31:0&gt;</w:delText>
            </w:r>
            <w:r w:rsidR="00C21A62" w:rsidDel="00F33A67">
              <w:rPr>
                <w:noProof/>
                <w:webHidden/>
              </w:rPr>
              <w:tab/>
              <w:delText>83</w:delText>
            </w:r>
          </w:del>
        </w:p>
        <w:p w:rsidR="00C21A62" w:rsidDel="00F33A67" w:rsidRDefault="000F5253">
          <w:pPr>
            <w:pStyle w:val="30"/>
            <w:tabs>
              <w:tab w:val="left" w:pos="1470"/>
              <w:tab w:val="right" w:leader="dot" w:pos="8302"/>
            </w:tabs>
            <w:rPr>
              <w:del w:id="1193" w:author="yangy" w:date="2017-05-10T18:19:00Z"/>
              <w:noProof/>
              <w:kern w:val="2"/>
              <w:sz w:val="21"/>
            </w:rPr>
          </w:pPr>
          <w:del w:id="1194" w:author="yangy" w:date="2017-05-10T18:19:00Z">
            <w:r w:rsidRPr="000F5253">
              <w:rPr>
                <w:rPrChange w:id="1195" w:author="yangy" w:date="2017-05-10T18:19:00Z">
                  <w:rPr>
                    <w:rStyle w:val="a9"/>
                    <w:noProof/>
                  </w:rPr>
                </w:rPrChange>
              </w:rPr>
              <w:lastRenderedPageBreak/>
              <w:delText>5.3.25.</w:delText>
            </w:r>
            <w:r w:rsidR="00C21A62" w:rsidDel="00F33A67">
              <w:rPr>
                <w:noProof/>
                <w:kern w:val="2"/>
                <w:sz w:val="21"/>
              </w:rPr>
              <w:tab/>
            </w:r>
            <w:r w:rsidRPr="000F5253">
              <w:rPr>
                <w:rPrChange w:id="1196" w:author="yangy" w:date="2017-05-10T18:19:00Z">
                  <w:rPr>
                    <w:rStyle w:val="a9"/>
                    <w:noProof/>
                  </w:rPr>
                </w:rPrChange>
              </w:rPr>
              <w:delText>PLCSRP14REQ&lt;31:0&gt;</w:delText>
            </w:r>
            <w:r w:rsidR="00C21A62" w:rsidDel="00F33A67">
              <w:rPr>
                <w:noProof/>
                <w:webHidden/>
              </w:rPr>
              <w:tab/>
              <w:delText>83</w:delText>
            </w:r>
          </w:del>
        </w:p>
        <w:p w:rsidR="00C21A62" w:rsidDel="00F33A67" w:rsidRDefault="000F5253">
          <w:pPr>
            <w:pStyle w:val="30"/>
            <w:tabs>
              <w:tab w:val="left" w:pos="1470"/>
              <w:tab w:val="right" w:leader="dot" w:pos="8302"/>
            </w:tabs>
            <w:rPr>
              <w:del w:id="1197" w:author="yangy" w:date="2017-05-10T18:19:00Z"/>
              <w:noProof/>
              <w:kern w:val="2"/>
              <w:sz w:val="21"/>
            </w:rPr>
          </w:pPr>
          <w:del w:id="1198" w:author="yangy" w:date="2017-05-10T18:19:00Z">
            <w:r w:rsidRPr="000F5253">
              <w:rPr>
                <w:rPrChange w:id="1199" w:author="yangy" w:date="2017-05-10T18:19:00Z">
                  <w:rPr>
                    <w:rStyle w:val="a9"/>
                    <w:noProof/>
                  </w:rPr>
                </w:rPrChange>
              </w:rPr>
              <w:delText>5.3.26.</w:delText>
            </w:r>
            <w:r w:rsidR="00C21A62" w:rsidDel="00F33A67">
              <w:rPr>
                <w:noProof/>
                <w:kern w:val="2"/>
                <w:sz w:val="21"/>
              </w:rPr>
              <w:tab/>
            </w:r>
            <w:r w:rsidRPr="000F5253">
              <w:rPr>
                <w:rPrChange w:id="1200" w:author="yangy" w:date="2017-05-10T18:19:00Z">
                  <w:rPr>
                    <w:rStyle w:val="a9"/>
                    <w:noProof/>
                  </w:rPr>
                </w:rPrChange>
              </w:rPr>
              <w:delText>PLCSRP15REQ&lt;31:0&gt;</w:delText>
            </w:r>
            <w:r w:rsidR="00C21A62" w:rsidDel="00F33A67">
              <w:rPr>
                <w:noProof/>
                <w:webHidden/>
              </w:rPr>
              <w:tab/>
              <w:delText>84</w:delText>
            </w:r>
          </w:del>
        </w:p>
        <w:p w:rsidR="00C21A62" w:rsidDel="00F33A67" w:rsidRDefault="000F5253">
          <w:pPr>
            <w:pStyle w:val="30"/>
            <w:tabs>
              <w:tab w:val="left" w:pos="1470"/>
              <w:tab w:val="right" w:leader="dot" w:pos="8302"/>
            </w:tabs>
            <w:rPr>
              <w:del w:id="1201" w:author="yangy" w:date="2017-05-10T18:19:00Z"/>
              <w:noProof/>
              <w:kern w:val="2"/>
              <w:sz w:val="21"/>
            </w:rPr>
          </w:pPr>
          <w:del w:id="1202" w:author="yangy" w:date="2017-05-10T18:19:00Z">
            <w:r w:rsidRPr="000F5253">
              <w:rPr>
                <w:rPrChange w:id="1203" w:author="yangy" w:date="2017-05-10T18:19:00Z">
                  <w:rPr>
                    <w:rStyle w:val="a9"/>
                    <w:noProof/>
                  </w:rPr>
                </w:rPrChange>
              </w:rPr>
              <w:delText>5.3.27.</w:delText>
            </w:r>
            <w:r w:rsidR="00C21A62" w:rsidDel="00F33A67">
              <w:rPr>
                <w:noProof/>
                <w:kern w:val="2"/>
                <w:sz w:val="21"/>
              </w:rPr>
              <w:tab/>
            </w:r>
            <w:r w:rsidRPr="000F5253">
              <w:rPr>
                <w:rPrChange w:id="1204" w:author="yangy" w:date="2017-05-10T18:19:00Z">
                  <w:rPr>
                    <w:rStyle w:val="a9"/>
                    <w:noProof/>
                  </w:rPr>
                </w:rPrChange>
              </w:rPr>
              <w:delText>PLCSRP16REQ&lt;31:0&gt;</w:delText>
            </w:r>
            <w:r w:rsidR="00C21A62" w:rsidDel="00F33A67">
              <w:rPr>
                <w:noProof/>
                <w:webHidden/>
              </w:rPr>
              <w:tab/>
              <w:delText>84</w:delText>
            </w:r>
          </w:del>
        </w:p>
        <w:p w:rsidR="00C21A62" w:rsidDel="00F33A67" w:rsidRDefault="000F5253">
          <w:pPr>
            <w:pStyle w:val="30"/>
            <w:tabs>
              <w:tab w:val="left" w:pos="1470"/>
              <w:tab w:val="right" w:leader="dot" w:pos="8302"/>
            </w:tabs>
            <w:rPr>
              <w:del w:id="1205" w:author="yangy" w:date="2017-05-10T18:19:00Z"/>
              <w:noProof/>
              <w:kern w:val="2"/>
              <w:sz w:val="21"/>
            </w:rPr>
          </w:pPr>
          <w:del w:id="1206" w:author="yangy" w:date="2017-05-10T18:19:00Z">
            <w:r w:rsidRPr="000F5253">
              <w:rPr>
                <w:rPrChange w:id="1207" w:author="yangy" w:date="2017-05-10T18:19:00Z">
                  <w:rPr>
                    <w:rStyle w:val="a9"/>
                    <w:noProof/>
                  </w:rPr>
                </w:rPrChange>
              </w:rPr>
              <w:delText>5.3.28.</w:delText>
            </w:r>
            <w:r w:rsidR="00C21A62" w:rsidDel="00F33A67">
              <w:rPr>
                <w:noProof/>
                <w:kern w:val="2"/>
                <w:sz w:val="21"/>
              </w:rPr>
              <w:tab/>
            </w:r>
            <w:r w:rsidRPr="000F5253">
              <w:rPr>
                <w:rPrChange w:id="1208" w:author="yangy" w:date="2017-05-10T18:19:00Z">
                  <w:rPr>
                    <w:rStyle w:val="a9"/>
                    <w:noProof/>
                  </w:rPr>
                </w:rPrChange>
              </w:rPr>
              <w:delText>PLCSRP17REQ&lt;31:0&gt;</w:delText>
            </w:r>
            <w:r w:rsidR="00C21A62" w:rsidDel="00F33A67">
              <w:rPr>
                <w:noProof/>
                <w:webHidden/>
              </w:rPr>
              <w:tab/>
              <w:delText>84</w:delText>
            </w:r>
          </w:del>
        </w:p>
        <w:p w:rsidR="00C21A62" w:rsidDel="00F33A67" w:rsidRDefault="000F5253">
          <w:pPr>
            <w:pStyle w:val="30"/>
            <w:tabs>
              <w:tab w:val="left" w:pos="1470"/>
              <w:tab w:val="right" w:leader="dot" w:pos="8302"/>
            </w:tabs>
            <w:rPr>
              <w:del w:id="1209" w:author="yangy" w:date="2017-05-10T18:19:00Z"/>
              <w:noProof/>
              <w:kern w:val="2"/>
              <w:sz w:val="21"/>
            </w:rPr>
          </w:pPr>
          <w:del w:id="1210" w:author="yangy" w:date="2017-05-10T18:19:00Z">
            <w:r w:rsidRPr="000F5253">
              <w:rPr>
                <w:rPrChange w:id="1211" w:author="yangy" w:date="2017-05-10T18:19:00Z">
                  <w:rPr>
                    <w:rStyle w:val="a9"/>
                    <w:noProof/>
                  </w:rPr>
                </w:rPrChange>
              </w:rPr>
              <w:delText>5.3.29.</w:delText>
            </w:r>
            <w:r w:rsidR="00C21A62" w:rsidDel="00F33A67">
              <w:rPr>
                <w:noProof/>
                <w:kern w:val="2"/>
                <w:sz w:val="21"/>
              </w:rPr>
              <w:tab/>
            </w:r>
            <w:r w:rsidRPr="000F5253">
              <w:rPr>
                <w:rPrChange w:id="1212" w:author="yangy" w:date="2017-05-10T18:19:00Z">
                  <w:rPr>
                    <w:rStyle w:val="a9"/>
                    <w:noProof/>
                  </w:rPr>
                </w:rPrChange>
              </w:rPr>
              <w:delText>PLCSRP18REQ&lt;31:0&gt;</w:delText>
            </w:r>
            <w:r w:rsidR="00C21A62" w:rsidDel="00F33A67">
              <w:rPr>
                <w:noProof/>
                <w:webHidden/>
              </w:rPr>
              <w:tab/>
              <w:delText>85</w:delText>
            </w:r>
          </w:del>
        </w:p>
        <w:p w:rsidR="00C21A62" w:rsidDel="00F33A67" w:rsidRDefault="000F5253">
          <w:pPr>
            <w:pStyle w:val="30"/>
            <w:tabs>
              <w:tab w:val="left" w:pos="1470"/>
              <w:tab w:val="right" w:leader="dot" w:pos="8302"/>
            </w:tabs>
            <w:rPr>
              <w:del w:id="1213" w:author="yangy" w:date="2017-05-10T18:19:00Z"/>
              <w:noProof/>
              <w:kern w:val="2"/>
              <w:sz w:val="21"/>
            </w:rPr>
          </w:pPr>
          <w:del w:id="1214" w:author="yangy" w:date="2017-05-10T18:19:00Z">
            <w:r w:rsidRPr="000F5253">
              <w:rPr>
                <w:rPrChange w:id="1215" w:author="yangy" w:date="2017-05-10T18:19:00Z">
                  <w:rPr>
                    <w:rStyle w:val="a9"/>
                    <w:noProof/>
                  </w:rPr>
                </w:rPrChange>
              </w:rPr>
              <w:delText>5.3.30.</w:delText>
            </w:r>
            <w:r w:rsidR="00C21A62" w:rsidDel="00F33A67">
              <w:rPr>
                <w:noProof/>
                <w:kern w:val="2"/>
                <w:sz w:val="21"/>
              </w:rPr>
              <w:tab/>
            </w:r>
            <w:r w:rsidRPr="000F5253">
              <w:rPr>
                <w:rPrChange w:id="1216" w:author="yangy" w:date="2017-05-10T18:19:00Z">
                  <w:rPr>
                    <w:rStyle w:val="a9"/>
                    <w:noProof/>
                  </w:rPr>
                </w:rPrChange>
              </w:rPr>
              <w:delText>PLCSRP19REQ&lt;31:0&gt;</w:delText>
            </w:r>
            <w:r w:rsidR="00C21A62" w:rsidDel="00F33A67">
              <w:rPr>
                <w:noProof/>
                <w:webHidden/>
              </w:rPr>
              <w:tab/>
              <w:delText>85</w:delText>
            </w:r>
          </w:del>
        </w:p>
        <w:p w:rsidR="00C21A62" w:rsidDel="00F33A67" w:rsidRDefault="000F5253">
          <w:pPr>
            <w:pStyle w:val="30"/>
            <w:tabs>
              <w:tab w:val="left" w:pos="1470"/>
              <w:tab w:val="right" w:leader="dot" w:pos="8302"/>
            </w:tabs>
            <w:rPr>
              <w:del w:id="1217" w:author="yangy" w:date="2017-05-10T18:19:00Z"/>
              <w:noProof/>
              <w:kern w:val="2"/>
              <w:sz w:val="21"/>
            </w:rPr>
          </w:pPr>
          <w:del w:id="1218" w:author="yangy" w:date="2017-05-10T18:19:00Z">
            <w:r w:rsidRPr="000F5253">
              <w:rPr>
                <w:rPrChange w:id="1219" w:author="yangy" w:date="2017-05-10T18:19:00Z">
                  <w:rPr>
                    <w:rStyle w:val="a9"/>
                    <w:noProof/>
                  </w:rPr>
                </w:rPrChange>
              </w:rPr>
              <w:delText>5.3.31.</w:delText>
            </w:r>
            <w:r w:rsidR="00C21A62" w:rsidDel="00F33A67">
              <w:rPr>
                <w:noProof/>
                <w:kern w:val="2"/>
                <w:sz w:val="21"/>
              </w:rPr>
              <w:tab/>
            </w:r>
            <w:r w:rsidRPr="000F5253">
              <w:rPr>
                <w:rPrChange w:id="1220" w:author="yangy" w:date="2017-05-10T18:19:00Z">
                  <w:rPr>
                    <w:rStyle w:val="a9"/>
                    <w:noProof/>
                  </w:rPr>
                </w:rPrChange>
              </w:rPr>
              <w:delText>PLCSRP20REQ&lt;31:0&gt;</w:delText>
            </w:r>
            <w:r w:rsidR="00C21A62" w:rsidDel="00F33A67">
              <w:rPr>
                <w:noProof/>
                <w:webHidden/>
              </w:rPr>
              <w:tab/>
              <w:delText>85</w:delText>
            </w:r>
          </w:del>
        </w:p>
        <w:p w:rsidR="00C21A62" w:rsidDel="00F33A67" w:rsidRDefault="000F5253">
          <w:pPr>
            <w:pStyle w:val="30"/>
            <w:tabs>
              <w:tab w:val="left" w:pos="1470"/>
              <w:tab w:val="right" w:leader="dot" w:pos="8302"/>
            </w:tabs>
            <w:rPr>
              <w:del w:id="1221" w:author="yangy" w:date="2017-05-10T18:19:00Z"/>
              <w:noProof/>
              <w:kern w:val="2"/>
              <w:sz w:val="21"/>
            </w:rPr>
          </w:pPr>
          <w:del w:id="1222" w:author="yangy" w:date="2017-05-10T18:19:00Z">
            <w:r w:rsidRPr="000F5253">
              <w:rPr>
                <w:rPrChange w:id="1223" w:author="yangy" w:date="2017-05-10T18:19:00Z">
                  <w:rPr>
                    <w:rStyle w:val="a9"/>
                    <w:noProof/>
                  </w:rPr>
                </w:rPrChange>
              </w:rPr>
              <w:delText>5.3.32.</w:delText>
            </w:r>
            <w:r w:rsidR="00C21A62" w:rsidDel="00F33A67">
              <w:rPr>
                <w:noProof/>
                <w:kern w:val="2"/>
                <w:sz w:val="21"/>
              </w:rPr>
              <w:tab/>
            </w:r>
            <w:r w:rsidRPr="000F5253">
              <w:rPr>
                <w:rPrChange w:id="1224" w:author="yangy" w:date="2017-05-10T18:19:00Z">
                  <w:rPr>
                    <w:rStyle w:val="a9"/>
                    <w:noProof/>
                  </w:rPr>
                </w:rPrChange>
              </w:rPr>
              <w:delText>PLCSRP21REQ&lt;31:0&gt;</w:delText>
            </w:r>
            <w:r w:rsidR="00C21A62" w:rsidDel="00F33A67">
              <w:rPr>
                <w:noProof/>
                <w:webHidden/>
              </w:rPr>
              <w:tab/>
              <w:delText>86</w:delText>
            </w:r>
          </w:del>
        </w:p>
        <w:p w:rsidR="00C21A62" w:rsidDel="00F33A67" w:rsidRDefault="000F5253">
          <w:pPr>
            <w:pStyle w:val="30"/>
            <w:tabs>
              <w:tab w:val="left" w:pos="1470"/>
              <w:tab w:val="right" w:leader="dot" w:pos="8302"/>
            </w:tabs>
            <w:rPr>
              <w:del w:id="1225" w:author="yangy" w:date="2017-05-10T18:19:00Z"/>
              <w:noProof/>
              <w:kern w:val="2"/>
              <w:sz w:val="21"/>
            </w:rPr>
          </w:pPr>
          <w:del w:id="1226" w:author="yangy" w:date="2017-05-10T18:19:00Z">
            <w:r w:rsidRPr="000F5253">
              <w:rPr>
                <w:rPrChange w:id="1227" w:author="yangy" w:date="2017-05-10T18:19:00Z">
                  <w:rPr>
                    <w:rStyle w:val="a9"/>
                    <w:noProof/>
                  </w:rPr>
                </w:rPrChange>
              </w:rPr>
              <w:delText>5.3.33.</w:delText>
            </w:r>
            <w:r w:rsidR="00C21A62" w:rsidDel="00F33A67">
              <w:rPr>
                <w:noProof/>
                <w:kern w:val="2"/>
                <w:sz w:val="21"/>
              </w:rPr>
              <w:tab/>
            </w:r>
            <w:r w:rsidRPr="000F5253">
              <w:rPr>
                <w:rPrChange w:id="1228" w:author="yangy" w:date="2017-05-10T18:19:00Z">
                  <w:rPr>
                    <w:rStyle w:val="a9"/>
                    <w:noProof/>
                  </w:rPr>
                </w:rPrChange>
              </w:rPr>
              <w:delText>PLCSRP22REQ&lt;31:0&gt;</w:delText>
            </w:r>
            <w:r w:rsidR="00C21A62" w:rsidDel="00F33A67">
              <w:rPr>
                <w:noProof/>
                <w:webHidden/>
              </w:rPr>
              <w:tab/>
              <w:delText>86</w:delText>
            </w:r>
          </w:del>
        </w:p>
        <w:p w:rsidR="00C21A62" w:rsidDel="00F33A67" w:rsidRDefault="000F5253">
          <w:pPr>
            <w:pStyle w:val="30"/>
            <w:tabs>
              <w:tab w:val="left" w:pos="1470"/>
              <w:tab w:val="right" w:leader="dot" w:pos="8302"/>
            </w:tabs>
            <w:rPr>
              <w:del w:id="1229" w:author="yangy" w:date="2017-05-10T18:19:00Z"/>
              <w:noProof/>
              <w:kern w:val="2"/>
              <w:sz w:val="21"/>
            </w:rPr>
          </w:pPr>
          <w:del w:id="1230" w:author="yangy" w:date="2017-05-10T18:19:00Z">
            <w:r w:rsidRPr="000F5253">
              <w:rPr>
                <w:rPrChange w:id="1231" w:author="yangy" w:date="2017-05-10T18:19:00Z">
                  <w:rPr>
                    <w:rStyle w:val="a9"/>
                    <w:noProof/>
                  </w:rPr>
                </w:rPrChange>
              </w:rPr>
              <w:delText>5.3.34.</w:delText>
            </w:r>
            <w:r w:rsidR="00C21A62" w:rsidDel="00F33A67">
              <w:rPr>
                <w:noProof/>
                <w:kern w:val="2"/>
                <w:sz w:val="21"/>
              </w:rPr>
              <w:tab/>
            </w:r>
            <w:r w:rsidRPr="000F5253">
              <w:rPr>
                <w:rPrChange w:id="1232" w:author="yangy" w:date="2017-05-10T18:19:00Z">
                  <w:rPr>
                    <w:rStyle w:val="a9"/>
                    <w:noProof/>
                  </w:rPr>
                </w:rPrChange>
              </w:rPr>
              <w:delText>PLCSRP23REQ&lt;31:0&gt;</w:delText>
            </w:r>
            <w:r w:rsidR="00C21A62" w:rsidDel="00F33A67">
              <w:rPr>
                <w:noProof/>
                <w:webHidden/>
              </w:rPr>
              <w:tab/>
              <w:delText>86</w:delText>
            </w:r>
          </w:del>
        </w:p>
        <w:p w:rsidR="00C21A62" w:rsidDel="00F33A67" w:rsidRDefault="000F5253">
          <w:pPr>
            <w:pStyle w:val="30"/>
            <w:tabs>
              <w:tab w:val="left" w:pos="1470"/>
              <w:tab w:val="right" w:leader="dot" w:pos="8302"/>
            </w:tabs>
            <w:rPr>
              <w:del w:id="1233" w:author="yangy" w:date="2017-05-10T18:19:00Z"/>
              <w:noProof/>
              <w:kern w:val="2"/>
              <w:sz w:val="21"/>
            </w:rPr>
          </w:pPr>
          <w:del w:id="1234" w:author="yangy" w:date="2017-05-10T18:19:00Z">
            <w:r w:rsidRPr="000F5253">
              <w:rPr>
                <w:rPrChange w:id="1235" w:author="yangy" w:date="2017-05-10T18:19:00Z">
                  <w:rPr>
                    <w:rStyle w:val="a9"/>
                    <w:noProof/>
                  </w:rPr>
                </w:rPrChange>
              </w:rPr>
              <w:delText>5.3.35.</w:delText>
            </w:r>
            <w:r w:rsidR="00C21A62" w:rsidDel="00F33A67">
              <w:rPr>
                <w:noProof/>
                <w:kern w:val="2"/>
                <w:sz w:val="21"/>
              </w:rPr>
              <w:tab/>
            </w:r>
            <w:r w:rsidRPr="000F5253">
              <w:rPr>
                <w:rPrChange w:id="1236" w:author="yangy" w:date="2017-05-10T18:19:00Z">
                  <w:rPr>
                    <w:rStyle w:val="a9"/>
                    <w:noProof/>
                  </w:rPr>
                </w:rPrChange>
              </w:rPr>
              <w:delText>PLCSRP24REQ&lt;31:0&gt;</w:delText>
            </w:r>
            <w:r w:rsidR="00C21A62" w:rsidDel="00F33A67">
              <w:rPr>
                <w:noProof/>
                <w:webHidden/>
              </w:rPr>
              <w:tab/>
              <w:delText>86</w:delText>
            </w:r>
          </w:del>
        </w:p>
        <w:p w:rsidR="00C21A62" w:rsidDel="00F33A67" w:rsidRDefault="000F5253">
          <w:pPr>
            <w:pStyle w:val="30"/>
            <w:tabs>
              <w:tab w:val="left" w:pos="1470"/>
              <w:tab w:val="right" w:leader="dot" w:pos="8302"/>
            </w:tabs>
            <w:rPr>
              <w:del w:id="1237" w:author="yangy" w:date="2017-05-10T18:19:00Z"/>
              <w:noProof/>
              <w:kern w:val="2"/>
              <w:sz w:val="21"/>
            </w:rPr>
          </w:pPr>
          <w:del w:id="1238" w:author="yangy" w:date="2017-05-10T18:19:00Z">
            <w:r w:rsidRPr="000F5253">
              <w:rPr>
                <w:rPrChange w:id="1239" w:author="yangy" w:date="2017-05-10T18:19:00Z">
                  <w:rPr>
                    <w:rStyle w:val="a9"/>
                    <w:noProof/>
                  </w:rPr>
                </w:rPrChange>
              </w:rPr>
              <w:delText>5.3.36.</w:delText>
            </w:r>
            <w:r w:rsidR="00C21A62" w:rsidDel="00F33A67">
              <w:rPr>
                <w:noProof/>
                <w:kern w:val="2"/>
                <w:sz w:val="21"/>
              </w:rPr>
              <w:tab/>
            </w:r>
            <w:r w:rsidRPr="000F5253">
              <w:rPr>
                <w:rPrChange w:id="1240" w:author="yangy" w:date="2017-05-10T18:19:00Z">
                  <w:rPr>
                    <w:rStyle w:val="a9"/>
                    <w:noProof/>
                  </w:rPr>
                </w:rPrChange>
              </w:rPr>
              <w:delText>PLCSRP25REQ&lt;31:0&gt;</w:delText>
            </w:r>
            <w:r w:rsidR="00C21A62" w:rsidDel="00F33A67">
              <w:rPr>
                <w:noProof/>
                <w:webHidden/>
              </w:rPr>
              <w:tab/>
              <w:delText>87</w:delText>
            </w:r>
          </w:del>
        </w:p>
        <w:p w:rsidR="00C21A62" w:rsidDel="00F33A67" w:rsidRDefault="000F5253">
          <w:pPr>
            <w:pStyle w:val="30"/>
            <w:tabs>
              <w:tab w:val="left" w:pos="1470"/>
              <w:tab w:val="right" w:leader="dot" w:pos="8302"/>
            </w:tabs>
            <w:rPr>
              <w:del w:id="1241" w:author="yangy" w:date="2017-05-10T18:19:00Z"/>
              <w:noProof/>
              <w:kern w:val="2"/>
              <w:sz w:val="21"/>
            </w:rPr>
          </w:pPr>
          <w:del w:id="1242" w:author="yangy" w:date="2017-05-10T18:19:00Z">
            <w:r w:rsidRPr="000F5253">
              <w:rPr>
                <w:rPrChange w:id="1243" w:author="yangy" w:date="2017-05-10T18:19:00Z">
                  <w:rPr>
                    <w:rStyle w:val="a9"/>
                    <w:noProof/>
                  </w:rPr>
                </w:rPrChange>
              </w:rPr>
              <w:delText>5.3.37.</w:delText>
            </w:r>
            <w:r w:rsidR="00C21A62" w:rsidDel="00F33A67">
              <w:rPr>
                <w:noProof/>
                <w:kern w:val="2"/>
                <w:sz w:val="21"/>
              </w:rPr>
              <w:tab/>
            </w:r>
            <w:r w:rsidRPr="000F5253">
              <w:rPr>
                <w:rPrChange w:id="1244" w:author="yangy" w:date="2017-05-10T18:19:00Z">
                  <w:rPr>
                    <w:rStyle w:val="a9"/>
                    <w:noProof/>
                  </w:rPr>
                </w:rPrChange>
              </w:rPr>
              <w:delText>PLCSRP26REQ&lt;31:0&gt;</w:delText>
            </w:r>
            <w:r w:rsidR="00C21A62" w:rsidDel="00F33A67">
              <w:rPr>
                <w:noProof/>
                <w:webHidden/>
              </w:rPr>
              <w:tab/>
              <w:delText>87</w:delText>
            </w:r>
          </w:del>
        </w:p>
        <w:p w:rsidR="00C21A62" w:rsidDel="00F33A67" w:rsidRDefault="000F5253">
          <w:pPr>
            <w:pStyle w:val="30"/>
            <w:tabs>
              <w:tab w:val="left" w:pos="1470"/>
              <w:tab w:val="right" w:leader="dot" w:pos="8302"/>
            </w:tabs>
            <w:rPr>
              <w:del w:id="1245" w:author="yangy" w:date="2017-05-10T18:19:00Z"/>
              <w:noProof/>
              <w:kern w:val="2"/>
              <w:sz w:val="21"/>
            </w:rPr>
          </w:pPr>
          <w:del w:id="1246" w:author="yangy" w:date="2017-05-10T18:19:00Z">
            <w:r w:rsidRPr="000F5253">
              <w:rPr>
                <w:rPrChange w:id="1247" w:author="yangy" w:date="2017-05-10T18:19:00Z">
                  <w:rPr>
                    <w:rStyle w:val="a9"/>
                    <w:noProof/>
                  </w:rPr>
                </w:rPrChange>
              </w:rPr>
              <w:delText>5.3.38.</w:delText>
            </w:r>
            <w:r w:rsidR="00C21A62" w:rsidDel="00F33A67">
              <w:rPr>
                <w:noProof/>
                <w:kern w:val="2"/>
                <w:sz w:val="21"/>
              </w:rPr>
              <w:tab/>
            </w:r>
            <w:r w:rsidRPr="000F5253">
              <w:rPr>
                <w:rPrChange w:id="1248" w:author="yangy" w:date="2017-05-10T18:19:00Z">
                  <w:rPr>
                    <w:rStyle w:val="a9"/>
                    <w:noProof/>
                  </w:rPr>
                </w:rPrChange>
              </w:rPr>
              <w:delText>PLCSRP27REQ&lt;31:0&gt;</w:delText>
            </w:r>
            <w:r w:rsidR="00C21A62" w:rsidDel="00F33A67">
              <w:rPr>
                <w:noProof/>
                <w:webHidden/>
              </w:rPr>
              <w:tab/>
              <w:delText>87</w:delText>
            </w:r>
          </w:del>
        </w:p>
        <w:p w:rsidR="00C21A62" w:rsidDel="00F33A67" w:rsidRDefault="000F5253">
          <w:pPr>
            <w:pStyle w:val="30"/>
            <w:tabs>
              <w:tab w:val="left" w:pos="1470"/>
              <w:tab w:val="right" w:leader="dot" w:pos="8302"/>
            </w:tabs>
            <w:rPr>
              <w:del w:id="1249" w:author="yangy" w:date="2017-05-10T18:19:00Z"/>
              <w:noProof/>
              <w:kern w:val="2"/>
              <w:sz w:val="21"/>
            </w:rPr>
          </w:pPr>
          <w:del w:id="1250" w:author="yangy" w:date="2017-05-10T18:19:00Z">
            <w:r w:rsidRPr="000F5253">
              <w:rPr>
                <w:rPrChange w:id="1251" w:author="yangy" w:date="2017-05-10T18:19:00Z">
                  <w:rPr>
                    <w:rStyle w:val="a9"/>
                    <w:noProof/>
                  </w:rPr>
                </w:rPrChange>
              </w:rPr>
              <w:delText>5.3.39.</w:delText>
            </w:r>
            <w:r w:rsidR="00C21A62" w:rsidDel="00F33A67">
              <w:rPr>
                <w:noProof/>
                <w:kern w:val="2"/>
                <w:sz w:val="21"/>
              </w:rPr>
              <w:tab/>
            </w:r>
            <w:r w:rsidRPr="000F5253">
              <w:rPr>
                <w:rPrChange w:id="1252" w:author="yangy" w:date="2017-05-10T18:19:00Z">
                  <w:rPr>
                    <w:rStyle w:val="a9"/>
                    <w:noProof/>
                  </w:rPr>
                </w:rPrChange>
              </w:rPr>
              <w:delText>PLCSRP28REQ&lt;31:0&gt;</w:delText>
            </w:r>
            <w:r w:rsidR="00C21A62" w:rsidDel="00F33A67">
              <w:rPr>
                <w:noProof/>
                <w:webHidden/>
              </w:rPr>
              <w:tab/>
              <w:delText>88</w:delText>
            </w:r>
          </w:del>
        </w:p>
        <w:p w:rsidR="00C21A62" w:rsidDel="00F33A67" w:rsidRDefault="000F5253">
          <w:pPr>
            <w:pStyle w:val="30"/>
            <w:tabs>
              <w:tab w:val="left" w:pos="1470"/>
              <w:tab w:val="right" w:leader="dot" w:pos="8302"/>
            </w:tabs>
            <w:rPr>
              <w:del w:id="1253" w:author="yangy" w:date="2017-05-10T18:19:00Z"/>
              <w:noProof/>
              <w:kern w:val="2"/>
              <w:sz w:val="21"/>
            </w:rPr>
          </w:pPr>
          <w:del w:id="1254" w:author="yangy" w:date="2017-05-10T18:19:00Z">
            <w:r w:rsidRPr="000F5253">
              <w:rPr>
                <w:rPrChange w:id="1255" w:author="yangy" w:date="2017-05-10T18:19:00Z">
                  <w:rPr>
                    <w:rStyle w:val="a9"/>
                    <w:noProof/>
                  </w:rPr>
                </w:rPrChange>
              </w:rPr>
              <w:delText>5.3.40.</w:delText>
            </w:r>
            <w:r w:rsidR="00C21A62" w:rsidDel="00F33A67">
              <w:rPr>
                <w:noProof/>
                <w:kern w:val="2"/>
                <w:sz w:val="21"/>
              </w:rPr>
              <w:tab/>
            </w:r>
            <w:r w:rsidRPr="000F5253">
              <w:rPr>
                <w:rPrChange w:id="1256" w:author="yangy" w:date="2017-05-10T18:19:00Z">
                  <w:rPr>
                    <w:rStyle w:val="a9"/>
                    <w:noProof/>
                  </w:rPr>
                </w:rPrChange>
              </w:rPr>
              <w:delText>PLCSRP29REQ&lt;31:0&gt;</w:delText>
            </w:r>
            <w:r w:rsidR="00C21A62" w:rsidDel="00F33A67">
              <w:rPr>
                <w:noProof/>
                <w:webHidden/>
              </w:rPr>
              <w:tab/>
              <w:delText>88</w:delText>
            </w:r>
          </w:del>
        </w:p>
        <w:p w:rsidR="00C21A62" w:rsidDel="00F33A67" w:rsidRDefault="000F5253">
          <w:pPr>
            <w:pStyle w:val="30"/>
            <w:tabs>
              <w:tab w:val="left" w:pos="1470"/>
              <w:tab w:val="right" w:leader="dot" w:pos="8302"/>
            </w:tabs>
            <w:rPr>
              <w:del w:id="1257" w:author="yangy" w:date="2017-05-10T18:19:00Z"/>
              <w:noProof/>
              <w:kern w:val="2"/>
              <w:sz w:val="21"/>
            </w:rPr>
          </w:pPr>
          <w:del w:id="1258" w:author="yangy" w:date="2017-05-10T18:19:00Z">
            <w:r w:rsidRPr="000F5253">
              <w:rPr>
                <w:rPrChange w:id="1259" w:author="yangy" w:date="2017-05-10T18:19:00Z">
                  <w:rPr>
                    <w:rStyle w:val="a9"/>
                    <w:noProof/>
                  </w:rPr>
                </w:rPrChange>
              </w:rPr>
              <w:delText>5.3.41.</w:delText>
            </w:r>
            <w:r w:rsidR="00C21A62" w:rsidDel="00F33A67">
              <w:rPr>
                <w:noProof/>
                <w:kern w:val="2"/>
                <w:sz w:val="21"/>
              </w:rPr>
              <w:tab/>
            </w:r>
            <w:r w:rsidRPr="000F5253">
              <w:rPr>
                <w:rPrChange w:id="1260" w:author="yangy" w:date="2017-05-10T18:19:00Z">
                  <w:rPr>
                    <w:rStyle w:val="a9"/>
                    <w:noProof/>
                  </w:rPr>
                </w:rPrChange>
              </w:rPr>
              <w:delText>PLCSRP30REQ&lt;31:0&gt;</w:delText>
            </w:r>
            <w:r w:rsidR="00C21A62" w:rsidDel="00F33A67">
              <w:rPr>
                <w:noProof/>
                <w:webHidden/>
              </w:rPr>
              <w:tab/>
              <w:delText>88</w:delText>
            </w:r>
          </w:del>
        </w:p>
        <w:p w:rsidR="00C21A62" w:rsidDel="00F33A67" w:rsidRDefault="000F5253">
          <w:pPr>
            <w:pStyle w:val="30"/>
            <w:tabs>
              <w:tab w:val="left" w:pos="1470"/>
              <w:tab w:val="right" w:leader="dot" w:pos="8302"/>
            </w:tabs>
            <w:rPr>
              <w:del w:id="1261" w:author="yangy" w:date="2017-05-10T18:19:00Z"/>
              <w:noProof/>
              <w:kern w:val="2"/>
              <w:sz w:val="21"/>
            </w:rPr>
          </w:pPr>
          <w:del w:id="1262" w:author="yangy" w:date="2017-05-10T18:19:00Z">
            <w:r w:rsidRPr="000F5253">
              <w:rPr>
                <w:rPrChange w:id="1263" w:author="yangy" w:date="2017-05-10T18:19:00Z">
                  <w:rPr>
                    <w:rStyle w:val="a9"/>
                    <w:noProof/>
                  </w:rPr>
                </w:rPrChange>
              </w:rPr>
              <w:delText>5.3.42.</w:delText>
            </w:r>
            <w:r w:rsidR="00C21A62" w:rsidDel="00F33A67">
              <w:rPr>
                <w:noProof/>
                <w:kern w:val="2"/>
                <w:sz w:val="21"/>
              </w:rPr>
              <w:tab/>
            </w:r>
            <w:r w:rsidRPr="000F5253">
              <w:rPr>
                <w:rPrChange w:id="1264" w:author="yangy" w:date="2017-05-10T18:19:00Z">
                  <w:rPr>
                    <w:rStyle w:val="a9"/>
                    <w:noProof/>
                  </w:rPr>
                </w:rPrChange>
              </w:rPr>
              <w:delText>PLCSRP31REQ&lt;31:0&gt;</w:delText>
            </w:r>
            <w:r w:rsidR="00C21A62" w:rsidDel="00F33A67">
              <w:rPr>
                <w:noProof/>
                <w:webHidden/>
              </w:rPr>
              <w:tab/>
              <w:delText>89</w:delText>
            </w:r>
          </w:del>
        </w:p>
        <w:p w:rsidR="00C21A62" w:rsidDel="00F33A67" w:rsidRDefault="000F5253">
          <w:pPr>
            <w:pStyle w:val="30"/>
            <w:tabs>
              <w:tab w:val="left" w:pos="1050"/>
              <w:tab w:val="right" w:leader="dot" w:pos="8302"/>
            </w:tabs>
            <w:rPr>
              <w:del w:id="1265" w:author="yangy" w:date="2017-05-10T18:19:00Z"/>
              <w:noProof/>
              <w:kern w:val="2"/>
              <w:sz w:val="21"/>
            </w:rPr>
          </w:pPr>
          <w:del w:id="1266" w:author="yangy" w:date="2017-05-10T18:19:00Z">
            <w:r w:rsidRPr="000F5253">
              <w:rPr>
                <w:rPrChange w:id="1267" w:author="yangy" w:date="2017-05-10T18:19:00Z">
                  <w:rPr>
                    <w:rStyle w:val="a9"/>
                    <w:noProof/>
                  </w:rPr>
                </w:rPrChange>
              </w:rPr>
              <w:delText>5.4.</w:delText>
            </w:r>
            <w:r w:rsidR="00C21A62" w:rsidDel="00F33A67">
              <w:rPr>
                <w:noProof/>
                <w:kern w:val="2"/>
                <w:sz w:val="21"/>
              </w:rPr>
              <w:tab/>
            </w:r>
            <w:r w:rsidRPr="000F5253">
              <w:rPr>
                <w:rPrChange w:id="1268" w:author="yangy" w:date="2017-05-10T18:19:00Z">
                  <w:rPr>
                    <w:rStyle w:val="a9"/>
                    <w:noProof/>
                  </w:rPr>
                </w:rPrChange>
              </w:rPr>
              <w:delText>CPU cores common registers</w:delText>
            </w:r>
            <w:r w:rsidR="00C21A62" w:rsidDel="00F33A67">
              <w:rPr>
                <w:noProof/>
                <w:webHidden/>
              </w:rPr>
              <w:tab/>
              <w:delText>90</w:delText>
            </w:r>
          </w:del>
        </w:p>
        <w:p w:rsidR="00C21A62" w:rsidDel="00F33A67" w:rsidRDefault="000F5253">
          <w:pPr>
            <w:pStyle w:val="30"/>
            <w:tabs>
              <w:tab w:val="left" w:pos="1260"/>
              <w:tab w:val="right" w:leader="dot" w:pos="8302"/>
            </w:tabs>
            <w:rPr>
              <w:del w:id="1269" w:author="yangy" w:date="2017-05-10T18:19:00Z"/>
              <w:noProof/>
              <w:kern w:val="2"/>
              <w:sz w:val="21"/>
            </w:rPr>
          </w:pPr>
          <w:del w:id="1270" w:author="yangy" w:date="2017-05-10T18:19:00Z">
            <w:r w:rsidRPr="000F5253">
              <w:rPr>
                <w:rPrChange w:id="1271" w:author="yangy" w:date="2017-05-10T18:19:00Z">
                  <w:rPr>
                    <w:rStyle w:val="a9"/>
                    <w:noProof/>
                  </w:rPr>
                </w:rPrChange>
              </w:rPr>
              <w:delText>5.4.1.</w:delText>
            </w:r>
            <w:r w:rsidR="00C21A62" w:rsidDel="00F33A67">
              <w:rPr>
                <w:noProof/>
                <w:kern w:val="2"/>
                <w:sz w:val="21"/>
              </w:rPr>
              <w:tab/>
            </w:r>
            <w:r w:rsidRPr="000F5253">
              <w:rPr>
                <w:rPrChange w:id="1272" w:author="yangy" w:date="2017-05-10T18:19:00Z">
                  <w:rPr>
                    <w:rStyle w:val="a9"/>
                    <w:noProof/>
                  </w:rPr>
                </w:rPrChange>
              </w:rPr>
              <w:delText>SRMSEL0&lt;31:0&gt;</w:delText>
            </w:r>
            <w:r w:rsidR="00C21A62" w:rsidDel="00F33A67">
              <w:rPr>
                <w:noProof/>
                <w:webHidden/>
              </w:rPr>
              <w:tab/>
              <w:delText>90</w:delText>
            </w:r>
          </w:del>
        </w:p>
        <w:p w:rsidR="00C21A62" w:rsidDel="00F33A67" w:rsidRDefault="000F5253">
          <w:pPr>
            <w:pStyle w:val="30"/>
            <w:tabs>
              <w:tab w:val="left" w:pos="1260"/>
              <w:tab w:val="right" w:leader="dot" w:pos="8302"/>
            </w:tabs>
            <w:rPr>
              <w:del w:id="1273" w:author="yangy" w:date="2017-05-10T18:19:00Z"/>
              <w:noProof/>
              <w:kern w:val="2"/>
              <w:sz w:val="21"/>
            </w:rPr>
          </w:pPr>
          <w:del w:id="1274" w:author="yangy" w:date="2017-05-10T18:19:00Z">
            <w:r w:rsidRPr="000F5253">
              <w:rPr>
                <w:rPrChange w:id="1275" w:author="yangy" w:date="2017-05-10T18:19:00Z">
                  <w:rPr>
                    <w:rStyle w:val="a9"/>
                    <w:noProof/>
                  </w:rPr>
                </w:rPrChange>
              </w:rPr>
              <w:delText>5.4.2.</w:delText>
            </w:r>
            <w:r w:rsidR="00C21A62" w:rsidDel="00F33A67">
              <w:rPr>
                <w:noProof/>
                <w:kern w:val="2"/>
                <w:sz w:val="21"/>
              </w:rPr>
              <w:tab/>
            </w:r>
            <w:r w:rsidRPr="000F5253">
              <w:rPr>
                <w:rPrChange w:id="1276" w:author="yangy" w:date="2017-05-10T18:19:00Z">
                  <w:rPr>
                    <w:rStyle w:val="a9"/>
                    <w:noProof/>
                  </w:rPr>
                </w:rPrChange>
              </w:rPr>
              <w:delText>SRMSEL1&lt;31:0&gt;</w:delText>
            </w:r>
            <w:r w:rsidR="00C21A62" w:rsidDel="00F33A67">
              <w:rPr>
                <w:noProof/>
                <w:webHidden/>
              </w:rPr>
              <w:tab/>
              <w:delText>91</w:delText>
            </w:r>
          </w:del>
        </w:p>
        <w:p w:rsidR="00C21A62" w:rsidDel="00F33A67" w:rsidRDefault="000F5253">
          <w:pPr>
            <w:pStyle w:val="30"/>
            <w:tabs>
              <w:tab w:val="left" w:pos="1260"/>
              <w:tab w:val="right" w:leader="dot" w:pos="8302"/>
            </w:tabs>
            <w:rPr>
              <w:del w:id="1277" w:author="yangy" w:date="2017-05-10T18:19:00Z"/>
              <w:noProof/>
              <w:kern w:val="2"/>
              <w:sz w:val="21"/>
            </w:rPr>
          </w:pPr>
          <w:del w:id="1278" w:author="yangy" w:date="2017-05-10T18:19:00Z">
            <w:r w:rsidRPr="000F5253">
              <w:rPr>
                <w:rPrChange w:id="1279" w:author="yangy" w:date="2017-05-10T18:19:00Z">
                  <w:rPr>
                    <w:rStyle w:val="a9"/>
                    <w:noProof/>
                  </w:rPr>
                </w:rPrChange>
              </w:rPr>
              <w:delText>5.4.3.</w:delText>
            </w:r>
            <w:r w:rsidR="00C21A62" w:rsidDel="00F33A67">
              <w:rPr>
                <w:noProof/>
                <w:kern w:val="2"/>
                <w:sz w:val="21"/>
              </w:rPr>
              <w:tab/>
            </w:r>
            <w:r w:rsidRPr="000F5253">
              <w:rPr>
                <w:rPrChange w:id="1280" w:author="yangy" w:date="2017-05-10T18:19:00Z">
                  <w:rPr>
                    <w:rStyle w:val="a9"/>
                    <w:noProof/>
                  </w:rPr>
                </w:rPrChange>
              </w:rPr>
              <w:delText>A7TORFIPCCOMM&lt;31:0&gt;</w:delText>
            </w:r>
            <w:r w:rsidR="00C21A62" w:rsidDel="00F33A67">
              <w:rPr>
                <w:noProof/>
                <w:webHidden/>
              </w:rPr>
              <w:tab/>
              <w:delText>91</w:delText>
            </w:r>
          </w:del>
        </w:p>
        <w:p w:rsidR="00C21A62" w:rsidDel="00F33A67" w:rsidRDefault="000F5253">
          <w:pPr>
            <w:pStyle w:val="30"/>
            <w:tabs>
              <w:tab w:val="left" w:pos="1260"/>
              <w:tab w:val="right" w:leader="dot" w:pos="8302"/>
            </w:tabs>
            <w:rPr>
              <w:del w:id="1281" w:author="yangy" w:date="2017-05-10T18:19:00Z"/>
              <w:noProof/>
              <w:kern w:val="2"/>
              <w:sz w:val="21"/>
            </w:rPr>
          </w:pPr>
          <w:del w:id="1282" w:author="yangy" w:date="2017-05-10T18:19:00Z">
            <w:r w:rsidRPr="000F5253">
              <w:rPr>
                <w:rPrChange w:id="1283" w:author="yangy" w:date="2017-05-10T18:19:00Z">
                  <w:rPr>
                    <w:rStyle w:val="a9"/>
                    <w:noProof/>
                  </w:rPr>
                </w:rPrChange>
              </w:rPr>
              <w:delText>5.4.4.</w:delText>
            </w:r>
            <w:r w:rsidR="00C21A62" w:rsidDel="00F33A67">
              <w:rPr>
                <w:noProof/>
                <w:kern w:val="2"/>
                <w:sz w:val="21"/>
              </w:rPr>
              <w:tab/>
            </w:r>
            <w:r w:rsidRPr="000F5253">
              <w:rPr>
                <w:rPrChange w:id="1284" w:author="yangy" w:date="2017-05-10T18:19:00Z">
                  <w:rPr>
                    <w:rStyle w:val="a9"/>
                    <w:noProof/>
                  </w:rPr>
                </w:rPrChange>
              </w:rPr>
              <w:delText>A7TORFIPCADDR&lt;31:0&gt;</w:delText>
            </w:r>
            <w:r w:rsidR="00C21A62" w:rsidDel="00F33A67">
              <w:rPr>
                <w:noProof/>
                <w:webHidden/>
              </w:rPr>
              <w:tab/>
              <w:delText>92</w:delText>
            </w:r>
          </w:del>
        </w:p>
        <w:p w:rsidR="00C21A62" w:rsidDel="00F33A67" w:rsidRDefault="000F5253">
          <w:pPr>
            <w:pStyle w:val="30"/>
            <w:tabs>
              <w:tab w:val="left" w:pos="1260"/>
              <w:tab w:val="right" w:leader="dot" w:pos="8302"/>
            </w:tabs>
            <w:rPr>
              <w:del w:id="1285" w:author="yangy" w:date="2017-05-10T18:19:00Z"/>
              <w:noProof/>
              <w:kern w:val="2"/>
              <w:sz w:val="21"/>
            </w:rPr>
          </w:pPr>
          <w:del w:id="1286" w:author="yangy" w:date="2017-05-10T18:19:00Z">
            <w:r w:rsidRPr="000F5253">
              <w:rPr>
                <w:rPrChange w:id="1287" w:author="yangy" w:date="2017-05-10T18:19:00Z">
                  <w:rPr>
                    <w:rStyle w:val="a9"/>
                    <w:noProof/>
                  </w:rPr>
                </w:rPrChange>
              </w:rPr>
              <w:delText>5.4.5.</w:delText>
            </w:r>
            <w:r w:rsidR="00C21A62" w:rsidDel="00F33A67">
              <w:rPr>
                <w:noProof/>
                <w:kern w:val="2"/>
                <w:sz w:val="21"/>
              </w:rPr>
              <w:tab/>
            </w:r>
            <w:r w:rsidRPr="000F5253">
              <w:rPr>
                <w:rPrChange w:id="1288" w:author="yangy" w:date="2017-05-10T18:19:00Z">
                  <w:rPr>
                    <w:rStyle w:val="a9"/>
                    <w:noProof/>
                  </w:rPr>
                </w:rPrChange>
              </w:rPr>
              <w:delText>A7TORFIPCDATA&lt;31:0&gt;</w:delText>
            </w:r>
            <w:r w:rsidR="00C21A62" w:rsidDel="00F33A67">
              <w:rPr>
                <w:noProof/>
                <w:webHidden/>
              </w:rPr>
              <w:tab/>
              <w:delText>92</w:delText>
            </w:r>
          </w:del>
        </w:p>
        <w:p w:rsidR="00C21A62" w:rsidDel="00F33A67" w:rsidRDefault="000F5253">
          <w:pPr>
            <w:pStyle w:val="30"/>
            <w:tabs>
              <w:tab w:val="left" w:pos="1260"/>
              <w:tab w:val="right" w:leader="dot" w:pos="8302"/>
            </w:tabs>
            <w:rPr>
              <w:del w:id="1289" w:author="yangy" w:date="2017-05-10T18:19:00Z"/>
              <w:noProof/>
              <w:kern w:val="2"/>
              <w:sz w:val="21"/>
            </w:rPr>
          </w:pPr>
          <w:del w:id="1290" w:author="yangy" w:date="2017-05-10T18:19:00Z">
            <w:r w:rsidRPr="000F5253">
              <w:rPr>
                <w:rPrChange w:id="1291" w:author="yangy" w:date="2017-05-10T18:19:00Z">
                  <w:rPr>
                    <w:rStyle w:val="a9"/>
                    <w:noProof/>
                  </w:rPr>
                </w:rPrChange>
              </w:rPr>
              <w:delText>5.4.6.</w:delText>
            </w:r>
            <w:r w:rsidR="00C21A62" w:rsidDel="00F33A67">
              <w:rPr>
                <w:noProof/>
                <w:kern w:val="2"/>
                <w:sz w:val="21"/>
              </w:rPr>
              <w:tab/>
            </w:r>
            <w:r w:rsidRPr="000F5253">
              <w:rPr>
                <w:rPrChange w:id="1292" w:author="yangy" w:date="2017-05-10T18:19:00Z">
                  <w:rPr>
                    <w:rStyle w:val="a9"/>
                    <w:noProof/>
                  </w:rPr>
                </w:rPrChange>
              </w:rPr>
              <w:delText>A7TORFIPCRESP&lt;31:0&gt;</w:delText>
            </w:r>
            <w:r w:rsidR="00C21A62" w:rsidDel="00F33A67">
              <w:rPr>
                <w:noProof/>
                <w:webHidden/>
              </w:rPr>
              <w:tab/>
              <w:delText>92</w:delText>
            </w:r>
          </w:del>
        </w:p>
        <w:p w:rsidR="00C21A62" w:rsidDel="00F33A67" w:rsidRDefault="000F5253">
          <w:pPr>
            <w:pStyle w:val="30"/>
            <w:tabs>
              <w:tab w:val="left" w:pos="1260"/>
              <w:tab w:val="right" w:leader="dot" w:pos="8302"/>
            </w:tabs>
            <w:rPr>
              <w:del w:id="1293" w:author="yangy" w:date="2017-05-10T18:19:00Z"/>
              <w:noProof/>
              <w:kern w:val="2"/>
              <w:sz w:val="21"/>
            </w:rPr>
          </w:pPr>
          <w:del w:id="1294" w:author="yangy" w:date="2017-05-10T18:19:00Z">
            <w:r w:rsidRPr="000F5253">
              <w:rPr>
                <w:rPrChange w:id="1295" w:author="yangy" w:date="2017-05-10T18:19:00Z">
                  <w:rPr>
                    <w:rStyle w:val="a9"/>
                    <w:noProof/>
                  </w:rPr>
                </w:rPrChange>
              </w:rPr>
              <w:delText>5.4.7.</w:delText>
            </w:r>
            <w:r w:rsidR="00C21A62" w:rsidDel="00F33A67">
              <w:rPr>
                <w:noProof/>
                <w:kern w:val="2"/>
                <w:sz w:val="21"/>
              </w:rPr>
              <w:tab/>
            </w:r>
            <w:r w:rsidRPr="000F5253">
              <w:rPr>
                <w:rPrChange w:id="1296" w:author="yangy" w:date="2017-05-10T18:19:00Z">
                  <w:rPr>
                    <w:rStyle w:val="a9"/>
                    <w:noProof/>
                  </w:rPr>
                </w:rPrChange>
              </w:rPr>
              <w:delText>A7TOPLCIPCCOMM&lt;31:0&gt;</w:delText>
            </w:r>
            <w:r w:rsidR="00C21A62" w:rsidDel="00F33A67">
              <w:rPr>
                <w:noProof/>
                <w:webHidden/>
              </w:rPr>
              <w:tab/>
              <w:delText>92</w:delText>
            </w:r>
          </w:del>
        </w:p>
        <w:p w:rsidR="00C21A62" w:rsidDel="00F33A67" w:rsidRDefault="000F5253">
          <w:pPr>
            <w:pStyle w:val="30"/>
            <w:tabs>
              <w:tab w:val="left" w:pos="1260"/>
              <w:tab w:val="right" w:leader="dot" w:pos="8302"/>
            </w:tabs>
            <w:rPr>
              <w:del w:id="1297" w:author="yangy" w:date="2017-05-10T18:19:00Z"/>
              <w:noProof/>
              <w:kern w:val="2"/>
              <w:sz w:val="21"/>
            </w:rPr>
          </w:pPr>
          <w:del w:id="1298" w:author="yangy" w:date="2017-05-10T18:19:00Z">
            <w:r w:rsidRPr="000F5253">
              <w:rPr>
                <w:rPrChange w:id="1299" w:author="yangy" w:date="2017-05-10T18:19:00Z">
                  <w:rPr>
                    <w:rStyle w:val="a9"/>
                    <w:noProof/>
                  </w:rPr>
                </w:rPrChange>
              </w:rPr>
              <w:delText>5.4.8.</w:delText>
            </w:r>
            <w:r w:rsidR="00C21A62" w:rsidDel="00F33A67">
              <w:rPr>
                <w:noProof/>
                <w:kern w:val="2"/>
                <w:sz w:val="21"/>
              </w:rPr>
              <w:tab/>
            </w:r>
            <w:r w:rsidRPr="000F5253">
              <w:rPr>
                <w:rPrChange w:id="1300" w:author="yangy" w:date="2017-05-10T18:19:00Z">
                  <w:rPr>
                    <w:rStyle w:val="a9"/>
                    <w:noProof/>
                  </w:rPr>
                </w:rPrChange>
              </w:rPr>
              <w:delText>A7TOPLCIPCADDR&lt;31:0&gt;</w:delText>
            </w:r>
            <w:r w:rsidR="00C21A62" w:rsidDel="00F33A67">
              <w:rPr>
                <w:noProof/>
                <w:webHidden/>
              </w:rPr>
              <w:tab/>
              <w:delText>93</w:delText>
            </w:r>
          </w:del>
        </w:p>
        <w:p w:rsidR="00C21A62" w:rsidDel="00F33A67" w:rsidRDefault="000F5253">
          <w:pPr>
            <w:pStyle w:val="30"/>
            <w:tabs>
              <w:tab w:val="left" w:pos="1260"/>
              <w:tab w:val="right" w:leader="dot" w:pos="8302"/>
            </w:tabs>
            <w:rPr>
              <w:del w:id="1301" w:author="yangy" w:date="2017-05-10T18:19:00Z"/>
              <w:noProof/>
              <w:kern w:val="2"/>
              <w:sz w:val="21"/>
            </w:rPr>
          </w:pPr>
          <w:del w:id="1302" w:author="yangy" w:date="2017-05-10T18:19:00Z">
            <w:r w:rsidRPr="000F5253">
              <w:rPr>
                <w:rPrChange w:id="1303" w:author="yangy" w:date="2017-05-10T18:19:00Z">
                  <w:rPr>
                    <w:rStyle w:val="a9"/>
                    <w:noProof/>
                  </w:rPr>
                </w:rPrChange>
              </w:rPr>
              <w:delText>5.4.9.</w:delText>
            </w:r>
            <w:r w:rsidR="00C21A62" w:rsidDel="00F33A67">
              <w:rPr>
                <w:noProof/>
                <w:kern w:val="2"/>
                <w:sz w:val="21"/>
              </w:rPr>
              <w:tab/>
            </w:r>
            <w:r w:rsidRPr="000F5253">
              <w:rPr>
                <w:rPrChange w:id="1304" w:author="yangy" w:date="2017-05-10T18:19:00Z">
                  <w:rPr>
                    <w:rStyle w:val="a9"/>
                    <w:noProof/>
                  </w:rPr>
                </w:rPrChange>
              </w:rPr>
              <w:delText>A7TOPLCIPCDATA&lt;31:0&gt;</w:delText>
            </w:r>
            <w:r w:rsidR="00C21A62" w:rsidDel="00F33A67">
              <w:rPr>
                <w:noProof/>
                <w:webHidden/>
              </w:rPr>
              <w:tab/>
              <w:delText>93</w:delText>
            </w:r>
          </w:del>
        </w:p>
        <w:p w:rsidR="00C21A62" w:rsidDel="00F33A67" w:rsidRDefault="000F5253">
          <w:pPr>
            <w:pStyle w:val="30"/>
            <w:tabs>
              <w:tab w:val="left" w:pos="1470"/>
              <w:tab w:val="right" w:leader="dot" w:pos="8302"/>
            </w:tabs>
            <w:rPr>
              <w:del w:id="1305" w:author="yangy" w:date="2017-05-10T18:19:00Z"/>
              <w:noProof/>
              <w:kern w:val="2"/>
              <w:sz w:val="21"/>
            </w:rPr>
          </w:pPr>
          <w:del w:id="1306" w:author="yangy" w:date="2017-05-10T18:19:00Z">
            <w:r w:rsidRPr="000F5253">
              <w:rPr>
                <w:rPrChange w:id="1307" w:author="yangy" w:date="2017-05-10T18:19:00Z">
                  <w:rPr>
                    <w:rStyle w:val="a9"/>
                    <w:noProof/>
                  </w:rPr>
                </w:rPrChange>
              </w:rPr>
              <w:delText>5.4.10.</w:delText>
            </w:r>
            <w:r w:rsidR="00C21A62" w:rsidDel="00F33A67">
              <w:rPr>
                <w:noProof/>
                <w:kern w:val="2"/>
                <w:sz w:val="21"/>
              </w:rPr>
              <w:tab/>
            </w:r>
            <w:r w:rsidRPr="000F5253">
              <w:rPr>
                <w:rPrChange w:id="1308" w:author="yangy" w:date="2017-05-10T18:19:00Z">
                  <w:rPr>
                    <w:rStyle w:val="a9"/>
                    <w:noProof/>
                  </w:rPr>
                </w:rPrChange>
              </w:rPr>
              <w:delText>A7TOPLCIPCRESP&lt;31:0&gt;</w:delText>
            </w:r>
            <w:r w:rsidR="00C21A62" w:rsidDel="00F33A67">
              <w:rPr>
                <w:noProof/>
                <w:webHidden/>
              </w:rPr>
              <w:tab/>
              <w:delText>93</w:delText>
            </w:r>
          </w:del>
        </w:p>
        <w:p w:rsidR="00C21A62" w:rsidDel="00F33A67" w:rsidRDefault="000F5253">
          <w:pPr>
            <w:pStyle w:val="30"/>
            <w:tabs>
              <w:tab w:val="left" w:pos="1470"/>
              <w:tab w:val="right" w:leader="dot" w:pos="8302"/>
            </w:tabs>
            <w:rPr>
              <w:del w:id="1309" w:author="yangy" w:date="2017-05-10T18:19:00Z"/>
              <w:noProof/>
              <w:kern w:val="2"/>
              <w:sz w:val="21"/>
            </w:rPr>
          </w:pPr>
          <w:del w:id="1310" w:author="yangy" w:date="2017-05-10T18:19:00Z">
            <w:r w:rsidRPr="000F5253">
              <w:rPr>
                <w:rPrChange w:id="1311" w:author="yangy" w:date="2017-05-10T18:19:00Z">
                  <w:rPr>
                    <w:rStyle w:val="a9"/>
                    <w:noProof/>
                  </w:rPr>
                </w:rPrChange>
              </w:rPr>
              <w:lastRenderedPageBreak/>
              <w:delText>5.4.11.</w:delText>
            </w:r>
            <w:r w:rsidR="00C21A62" w:rsidDel="00F33A67">
              <w:rPr>
                <w:noProof/>
                <w:kern w:val="2"/>
                <w:sz w:val="21"/>
              </w:rPr>
              <w:tab/>
            </w:r>
            <w:r w:rsidRPr="000F5253">
              <w:rPr>
                <w:rPrChange w:id="1312" w:author="yangy" w:date="2017-05-10T18:19:00Z">
                  <w:rPr>
                    <w:rStyle w:val="a9"/>
                    <w:noProof/>
                  </w:rPr>
                </w:rPrChange>
              </w:rPr>
              <w:delText>RFTOA7IPCCOMM&lt;31:0&gt;</w:delText>
            </w:r>
            <w:r w:rsidR="00C21A62" w:rsidDel="00F33A67">
              <w:rPr>
                <w:noProof/>
                <w:webHidden/>
              </w:rPr>
              <w:tab/>
              <w:delText>93</w:delText>
            </w:r>
          </w:del>
        </w:p>
        <w:p w:rsidR="00C21A62" w:rsidDel="00F33A67" w:rsidRDefault="000F5253">
          <w:pPr>
            <w:pStyle w:val="30"/>
            <w:tabs>
              <w:tab w:val="left" w:pos="1470"/>
              <w:tab w:val="right" w:leader="dot" w:pos="8302"/>
            </w:tabs>
            <w:rPr>
              <w:del w:id="1313" w:author="yangy" w:date="2017-05-10T18:19:00Z"/>
              <w:noProof/>
              <w:kern w:val="2"/>
              <w:sz w:val="21"/>
            </w:rPr>
          </w:pPr>
          <w:del w:id="1314" w:author="yangy" w:date="2017-05-10T18:19:00Z">
            <w:r w:rsidRPr="000F5253">
              <w:rPr>
                <w:rPrChange w:id="1315" w:author="yangy" w:date="2017-05-10T18:19:00Z">
                  <w:rPr>
                    <w:rStyle w:val="a9"/>
                    <w:noProof/>
                  </w:rPr>
                </w:rPrChange>
              </w:rPr>
              <w:delText>5.4.12.</w:delText>
            </w:r>
            <w:r w:rsidR="00C21A62" w:rsidDel="00F33A67">
              <w:rPr>
                <w:noProof/>
                <w:kern w:val="2"/>
                <w:sz w:val="21"/>
              </w:rPr>
              <w:tab/>
            </w:r>
            <w:r w:rsidRPr="000F5253">
              <w:rPr>
                <w:rPrChange w:id="1316" w:author="yangy" w:date="2017-05-10T18:19:00Z">
                  <w:rPr>
                    <w:rStyle w:val="a9"/>
                    <w:noProof/>
                  </w:rPr>
                </w:rPrChange>
              </w:rPr>
              <w:delText>RFTOA7IPCADDR&lt;31:0&gt;</w:delText>
            </w:r>
            <w:r w:rsidR="00C21A62" w:rsidDel="00F33A67">
              <w:rPr>
                <w:noProof/>
                <w:webHidden/>
              </w:rPr>
              <w:tab/>
              <w:delText>93</w:delText>
            </w:r>
          </w:del>
        </w:p>
        <w:p w:rsidR="00C21A62" w:rsidDel="00F33A67" w:rsidRDefault="000F5253">
          <w:pPr>
            <w:pStyle w:val="30"/>
            <w:tabs>
              <w:tab w:val="left" w:pos="1470"/>
              <w:tab w:val="right" w:leader="dot" w:pos="8302"/>
            </w:tabs>
            <w:rPr>
              <w:del w:id="1317" w:author="yangy" w:date="2017-05-10T18:19:00Z"/>
              <w:noProof/>
              <w:kern w:val="2"/>
              <w:sz w:val="21"/>
            </w:rPr>
          </w:pPr>
          <w:del w:id="1318" w:author="yangy" w:date="2017-05-10T18:19:00Z">
            <w:r w:rsidRPr="000F5253">
              <w:rPr>
                <w:rPrChange w:id="1319" w:author="yangy" w:date="2017-05-10T18:19:00Z">
                  <w:rPr>
                    <w:rStyle w:val="a9"/>
                    <w:noProof/>
                  </w:rPr>
                </w:rPrChange>
              </w:rPr>
              <w:delText>5.4.13.</w:delText>
            </w:r>
            <w:r w:rsidR="00C21A62" w:rsidDel="00F33A67">
              <w:rPr>
                <w:noProof/>
                <w:kern w:val="2"/>
                <w:sz w:val="21"/>
              </w:rPr>
              <w:tab/>
            </w:r>
            <w:r w:rsidRPr="000F5253">
              <w:rPr>
                <w:rPrChange w:id="1320" w:author="yangy" w:date="2017-05-10T18:19:00Z">
                  <w:rPr>
                    <w:rStyle w:val="a9"/>
                    <w:noProof/>
                  </w:rPr>
                </w:rPrChange>
              </w:rPr>
              <w:delText>RFTOA7IPCDATA&lt;31:0&gt;</w:delText>
            </w:r>
            <w:r w:rsidR="00C21A62" w:rsidDel="00F33A67">
              <w:rPr>
                <w:noProof/>
                <w:webHidden/>
              </w:rPr>
              <w:tab/>
              <w:delText>94</w:delText>
            </w:r>
          </w:del>
        </w:p>
        <w:p w:rsidR="00C21A62" w:rsidDel="00F33A67" w:rsidRDefault="000F5253">
          <w:pPr>
            <w:pStyle w:val="30"/>
            <w:tabs>
              <w:tab w:val="left" w:pos="1470"/>
              <w:tab w:val="right" w:leader="dot" w:pos="8302"/>
            </w:tabs>
            <w:rPr>
              <w:del w:id="1321" w:author="yangy" w:date="2017-05-10T18:19:00Z"/>
              <w:noProof/>
              <w:kern w:val="2"/>
              <w:sz w:val="21"/>
            </w:rPr>
          </w:pPr>
          <w:del w:id="1322" w:author="yangy" w:date="2017-05-10T18:19:00Z">
            <w:r w:rsidRPr="000F5253">
              <w:rPr>
                <w:rPrChange w:id="1323" w:author="yangy" w:date="2017-05-10T18:19:00Z">
                  <w:rPr>
                    <w:rStyle w:val="a9"/>
                    <w:noProof/>
                  </w:rPr>
                </w:rPrChange>
              </w:rPr>
              <w:delText>5.4.14.</w:delText>
            </w:r>
            <w:r w:rsidR="00C21A62" w:rsidDel="00F33A67">
              <w:rPr>
                <w:noProof/>
                <w:kern w:val="2"/>
                <w:sz w:val="21"/>
              </w:rPr>
              <w:tab/>
            </w:r>
            <w:r w:rsidRPr="000F5253">
              <w:rPr>
                <w:rPrChange w:id="1324" w:author="yangy" w:date="2017-05-10T18:19:00Z">
                  <w:rPr>
                    <w:rStyle w:val="a9"/>
                    <w:noProof/>
                  </w:rPr>
                </w:rPrChange>
              </w:rPr>
              <w:delText>RFTOA7IPCRESP&lt;31:0&gt;</w:delText>
            </w:r>
            <w:r w:rsidR="00C21A62" w:rsidDel="00F33A67">
              <w:rPr>
                <w:noProof/>
                <w:webHidden/>
              </w:rPr>
              <w:tab/>
              <w:delText>94</w:delText>
            </w:r>
          </w:del>
        </w:p>
        <w:p w:rsidR="00C21A62" w:rsidDel="00F33A67" w:rsidRDefault="000F5253">
          <w:pPr>
            <w:pStyle w:val="30"/>
            <w:tabs>
              <w:tab w:val="left" w:pos="1470"/>
              <w:tab w:val="right" w:leader="dot" w:pos="8302"/>
            </w:tabs>
            <w:rPr>
              <w:del w:id="1325" w:author="yangy" w:date="2017-05-10T18:19:00Z"/>
              <w:noProof/>
              <w:kern w:val="2"/>
              <w:sz w:val="21"/>
            </w:rPr>
          </w:pPr>
          <w:del w:id="1326" w:author="yangy" w:date="2017-05-10T18:19:00Z">
            <w:r w:rsidRPr="000F5253">
              <w:rPr>
                <w:rPrChange w:id="1327" w:author="yangy" w:date="2017-05-10T18:19:00Z">
                  <w:rPr>
                    <w:rStyle w:val="a9"/>
                    <w:noProof/>
                  </w:rPr>
                </w:rPrChange>
              </w:rPr>
              <w:delText>5.4.15.</w:delText>
            </w:r>
            <w:r w:rsidR="00C21A62" w:rsidDel="00F33A67">
              <w:rPr>
                <w:noProof/>
                <w:kern w:val="2"/>
                <w:sz w:val="21"/>
              </w:rPr>
              <w:tab/>
            </w:r>
            <w:r w:rsidRPr="000F5253">
              <w:rPr>
                <w:rPrChange w:id="1328" w:author="yangy" w:date="2017-05-10T18:19:00Z">
                  <w:rPr>
                    <w:rStyle w:val="a9"/>
                    <w:noProof/>
                  </w:rPr>
                </w:rPrChange>
              </w:rPr>
              <w:delText>RFTOPLCIPCCOMM&lt;31:0&gt;</w:delText>
            </w:r>
            <w:r w:rsidR="00C21A62" w:rsidDel="00F33A67">
              <w:rPr>
                <w:noProof/>
                <w:webHidden/>
              </w:rPr>
              <w:tab/>
              <w:delText>94</w:delText>
            </w:r>
          </w:del>
        </w:p>
        <w:p w:rsidR="00C21A62" w:rsidDel="00F33A67" w:rsidRDefault="000F5253">
          <w:pPr>
            <w:pStyle w:val="30"/>
            <w:tabs>
              <w:tab w:val="left" w:pos="1470"/>
              <w:tab w:val="right" w:leader="dot" w:pos="8302"/>
            </w:tabs>
            <w:rPr>
              <w:del w:id="1329" w:author="yangy" w:date="2017-05-10T18:19:00Z"/>
              <w:noProof/>
              <w:kern w:val="2"/>
              <w:sz w:val="21"/>
            </w:rPr>
          </w:pPr>
          <w:del w:id="1330" w:author="yangy" w:date="2017-05-10T18:19:00Z">
            <w:r w:rsidRPr="000F5253">
              <w:rPr>
                <w:rPrChange w:id="1331" w:author="yangy" w:date="2017-05-10T18:19:00Z">
                  <w:rPr>
                    <w:rStyle w:val="a9"/>
                    <w:noProof/>
                  </w:rPr>
                </w:rPrChange>
              </w:rPr>
              <w:delText>5.4.16.</w:delText>
            </w:r>
            <w:r w:rsidR="00C21A62" w:rsidDel="00F33A67">
              <w:rPr>
                <w:noProof/>
                <w:kern w:val="2"/>
                <w:sz w:val="21"/>
              </w:rPr>
              <w:tab/>
            </w:r>
            <w:r w:rsidRPr="000F5253">
              <w:rPr>
                <w:rPrChange w:id="1332" w:author="yangy" w:date="2017-05-10T18:19:00Z">
                  <w:rPr>
                    <w:rStyle w:val="a9"/>
                    <w:noProof/>
                  </w:rPr>
                </w:rPrChange>
              </w:rPr>
              <w:delText>RFTOPLCIPCADDR&lt;31:0&gt;</w:delText>
            </w:r>
            <w:r w:rsidR="00C21A62" w:rsidDel="00F33A67">
              <w:rPr>
                <w:noProof/>
                <w:webHidden/>
              </w:rPr>
              <w:tab/>
              <w:delText>94</w:delText>
            </w:r>
          </w:del>
        </w:p>
        <w:p w:rsidR="00C21A62" w:rsidDel="00F33A67" w:rsidRDefault="000F5253">
          <w:pPr>
            <w:pStyle w:val="30"/>
            <w:tabs>
              <w:tab w:val="left" w:pos="1470"/>
              <w:tab w:val="right" w:leader="dot" w:pos="8302"/>
            </w:tabs>
            <w:rPr>
              <w:del w:id="1333" w:author="yangy" w:date="2017-05-10T18:19:00Z"/>
              <w:noProof/>
              <w:kern w:val="2"/>
              <w:sz w:val="21"/>
            </w:rPr>
          </w:pPr>
          <w:del w:id="1334" w:author="yangy" w:date="2017-05-10T18:19:00Z">
            <w:r w:rsidRPr="000F5253">
              <w:rPr>
                <w:rPrChange w:id="1335" w:author="yangy" w:date="2017-05-10T18:19:00Z">
                  <w:rPr>
                    <w:rStyle w:val="a9"/>
                    <w:noProof/>
                  </w:rPr>
                </w:rPrChange>
              </w:rPr>
              <w:delText>5.4.17.</w:delText>
            </w:r>
            <w:r w:rsidR="00C21A62" w:rsidDel="00F33A67">
              <w:rPr>
                <w:noProof/>
                <w:kern w:val="2"/>
                <w:sz w:val="21"/>
              </w:rPr>
              <w:tab/>
            </w:r>
            <w:r w:rsidRPr="000F5253">
              <w:rPr>
                <w:rPrChange w:id="1336" w:author="yangy" w:date="2017-05-10T18:19:00Z">
                  <w:rPr>
                    <w:rStyle w:val="a9"/>
                    <w:noProof/>
                  </w:rPr>
                </w:rPrChange>
              </w:rPr>
              <w:delText>RFTOPLCIPCDATA&lt;31:0&gt;</w:delText>
            </w:r>
            <w:r w:rsidR="00C21A62" w:rsidDel="00F33A67">
              <w:rPr>
                <w:noProof/>
                <w:webHidden/>
              </w:rPr>
              <w:tab/>
              <w:delText>94</w:delText>
            </w:r>
          </w:del>
        </w:p>
        <w:p w:rsidR="00C21A62" w:rsidDel="00F33A67" w:rsidRDefault="000F5253">
          <w:pPr>
            <w:pStyle w:val="30"/>
            <w:tabs>
              <w:tab w:val="left" w:pos="1470"/>
              <w:tab w:val="right" w:leader="dot" w:pos="8302"/>
            </w:tabs>
            <w:rPr>
              <w:del w:id="1337" w:author="yangy" w:date="2017-05-10T18:19:00Z"/>
              <w:noProof/>
              <w:kern w:val="2"/>
              <w:sz w:val="21"/>
            </w:rPr>
          </w:pPr>
          <w:del w:id="1338" w:author="yangy" w:date="2017-05-10T18:19:00Z">
            <w:r w:rsidRPr="000F5253">
              <w:rPr>
                <w:rPrChange w:id="1339" w:author="yangy" w:date="2017-05-10T18:19:00Z">
                  <w:rPr>
                    <w:rStyle w:val="a9"/>
                    <w:noProof/>
                  </w:rPr>
                </w:rPrChange>
              </w:rPr>
              <w:delText>5.4.18.</w:delText>
            </w:r>
            <w:r w:rsidR="00C21A62" w:rsidDel="00F33A67">
              <w:rPr>
                <w:noProof/>
                <w:kern w:val="2"/>
                <w:sz w:val="21"/>
              </w:rPr>
              <w:tab/>
            </w:r>
            <w:r w:rsidRPr="000F5253">
              <w:rPr>
                <w:rPrChange w:id="1340" w:author="yangy" w:date="2017-05-10T18:19:00Z">
                  <w:rPr>
                    <w:rStyle w:val="a9"/>
                    <w:noProof/>
                  </w:rPr>
                </w:rPrChange>
              </w:rPr>
              <w:delText>RFTOPLCIPCRESP&lt;31:0&gt;</w:delText>
            </w:r>
            <w:r w:rsidR="00C21A62" w:rsidDel="00F33A67">
              <w:rPr>
                <w:noProof/>
                <w:webHidden/>
              </w:rPr>
              <w:tab/>
              <w:delText>95</w:delText>
            </w:r>
          </w:del>
        </w:p>
        <w:p w:rsidR="00C21A62" w:rsidDel="00F33A67" w:rsidRDefault="000F5253">
          <w:pPr>
            <w:pStyle w:val="30"/>
            <w:tabs>
              <w:tab w:val="left" w:pos="1470"/>
              <w:tab w:val="right" w:leader="dot" w:pos="8302"/>
            </w:tabs>
            <w:rPr>
              <w:del w:id="1341" w:author="yangy" w:date="2017-05-10T18:19:00Z"/>
              <w:noProof/>
              <w:kern w:val="2"/>
              <w:sz w:val="21"/>
            </w:rPr>
          </w:pPr>
          <w:del w:id="1342" w:author="yangy" w:date="2017-05-10T18:19:00Z">
            <w:r w:rsidRPr="000F5253">
              <w:rPr>
                <w:rPrChange w:id="1343" w:author="yangy" w:date="2017-05-10T18:19:00Z">
                  <w:rPr>
                    <w:rStyle w:val="a9"/>
                    <w:noProof/>
                  </w:rPr>
                </w:rPrChange>
              </w:rPr>
              <w:delText>5.4.19.</w:delText>
            </w:r>
            <w:r w:rsidR="00C21A62" w:rsidDel="00F33A67">
              <w:rPr>
                <w:noProof/>
                <w:kern w:val="2"/>
                <w:sz w:val="21"/>
              </w:rPr>
              <w:tab/>
            </w:r>
            <w:r w:rsidRPr="000F5253">
              <w:rPr>
                <w:rPrChange w:id="1344" w:author="yangy" w:date="2017-05-10T18:19:00Z">
                  <w:rPr>
                    <w:rStyle w:val="a9"/>
                    <w:noProof/>
                  </w:rPr>
                </w:rPrChange>
              </w:rPr>
              <w:delText>PLCTOA7IPCCOMM&lt;31:0&gt;</w:delText>
            </w:r>
            <w:r w:rsidR="00C21A62" w:rsidDel="00F33A67">
              <w:rPr>
                <w:noProof/>
                <w:webHidden/>
              </w:rPr>
              <w:tab/>
              <w:delText>95</w:delText>
            </w:r>
          </w:del>
        </w:p>
        <w:p w:rsidR="00C21A62" w:rsidDel="00F33A67" w:rsidRDefault="000F5253">
          <w:pPr>
            <w:pStyle w:val="30"/>
            <w:tabs>
              <w:tab w:val="left" w:pos="1470"/>
              <w:tab w:val="right" w:leader="dot" w:pos="8302"/>
            </w:tabs>
            <w:rPr>
              <w:del w:id="1345" w:author="yangy" w:date="2017-05-10T18:19:00Z"/>
              <w:noProof/>
              <w:kern w:val="2"/>
              <w:sz w:val="21"/>
            </w:rPr>
          </w:pPr>
          <w:del w:id="1346" w:author="yangy" w:date="2017-05-10T18:19:00Z">
            <w:r w:rsidRPr="000F5253">
              <w:rPr>
                <w:rPrChange w:id="1347" w:author="yangy" w:date="2017-05-10T18:19:00Z">
                  <w:rPr>
                    <w:rStyle w:val="a9"/>
                    <w:noProof/>
                  </w:rPr>
                </w:rPrChange>
              </w:rPr>
              <w:delText>5.4.20.</w:delText>
            </w:r>
            <w:r w:rsidR="00C21A62" w:rsidDel="00F33A67">
              <w:rPr>
                <w:noProof/>
                <w:kern w:val="2"/>
                <w:sz w:val="21"/>
              </w:rPr>
              <w:tab/>
            </w:r>
            <w:r w:rsidRPr="000F5253">
              <w:rPr>
                <w:rPrChange w:id="1348" w:author="yangy" w:date="2017-05-10T18:19:00Z">
                  <w:rPr>
                    <w:rStyle w:val="a9"/>
                    <w:noProof/>
                  </w:rPr>
                </w:rPrChange>
              </w:rPr>
              <w:delText>PLCTOA7IPCADDR&lt;31:0&gt;</w:delText>
            </w:r>
            <w:r w:rsidR="00C21A62" w:rsidDel="00F33A67">
              <w:rPr>
                <w:noProof/>
                <w:webHidden/>
              </w:rPr>
              <w:tab/>
              <w:delText>95</w:delText>
            </w:r>
          </w:del>
        </w:p>
        <w:p w:rsidR="00C21A62" w:rsidDel="00F33A67" w:rsidRDefault="000F5253">
          <w:pPr>
            <w:pStyle w:val="30"/>
            <w:tabs>
              <w:tab w:val="left" w:pos="1470"/>
              <w:tab w:val="right" w:leader="dot" w:pos="8302"/>
            </w:tabs>
            <w:rPr>
              <w:del w:id="1349" w:author="yangy" w:date="2017-05-10T18:19:00Z"/>
              <w:noProof/>
              <w:kern w:val="2"/>
              <w:sz w:val="21"/>
            </w:rPr>
          </w:pPr>
          <w:del w:id="1350" w:author="yangy" w:date="2017-05-10T18:19:00Z">
            <w:r w:rsidRPr="000F5253">
              <w:rPr>
                <w:rPrChange w:id="1351" w:author="yangy" w:date="2017-05-10T18:19:00Z">
                  <w:rPr>
                    <w:rStyle w:val="a9"/>
                    <w:noProof/>
                  </w:rPr>
                </w:rPrChange>
              </w:rPr>
              <w:delText>5.4.21.</w:delText>
            </w:r>
            <w:r w:rsidR="00C21A62" w:rsidDel="00F33A67">
              <w:rPr>
                <w:noProof/>
                <w:kern w:val="2"/>
                <w:sz w:val="21"/>
              </w:rPr>
              <w:tab/>
            </w:r>
            <w:r w:rsidRPr="000F5253">
              <w:rPr>
                <w:rPrChange w:id="1352" w:author="yangy" w:date="2017-05-10T18:19:00Z">
                  <w:rPr>
                    <w:rStyle w:val="a9"/>
                    <w:noProof/>
                  </w:rPr>
                </w:rPrChange>
              </w:rPr>
              <w:delText>PLCTOA7IPCDATA&lt;31:0&gt;</w:delText>
            </w:r>
            <w:r w:rsidR="00C21A62" w:rsidDel="00F33A67">
              <w:rPr>
                <w:noProof/>
                <w:webHidden/>
              </w:rPr>
              <w:tab/>
              <w:delText>95</w:delText>
            </w:r>
          </w:del>
        </w:p>
        <w:p w:rsidR="00C21A62" w:rsidDel="00F33A67" w:rsidRDefault="000F5253">
          <w:pPr>
            <w:pStyle w:val="30"/>
            <w:tabs>
              <w:tab w:val="left" w:pos="1470"/>
              <w:tab w:val="right" w:leader="dot" w:pos="8302"/>
            </w:tabs>
            <w:rPr>
              <w:del w:id="1353" w:author="yangy" w:date="2017-05-10T18:19:00Z"/>
              <w:noProof/>
              <w:kern w:val="2"/>
              <w:sz w:val="21"/>
            </w:rPr>
          </w:pPr>
          <w:del w:id="1354" w:author="yangy" w:date="2017-05-10T18:19:00Z">
            <w:r w:rsidRPr="000F5253">
              <w:rPr>
                <w:rPrChange w:id="1355" w:author="yangy" w:date="2017-05-10T18:19:00Z">
                  <w:rPr>
                    <w:rStyle w:val="a9"/>
                    <w:noProof/>
                  </w:rPr>
                </w:rPrChange>
              </w:rPr>
              <w:delText>5.4.22.</w:delText>
            </w:r>
            <w:r w:rsidR="00C21A62" w:rsidDel="00F33A67">
              <w:rPr>
                <w:noProof/>
                <w:kern w:val="2"/>
                <w:sz w:val="21"/>
              </w:rPr>
              <w:tab/>
            </w:r>
            <w:r w:rsidRPr="000F5253">
              <w:rPr>
                <w:rPrChange w:id="1356" w:author="yangy" w:date="2017-05-10T18:19:00Z">
                  <w:rPr>
                    <w:rStyle w:val="a9"/>
                    <w:noProof/>
                  </w:rPr>
                </w:rPrChange>
              </w:rPr>
              <w:delText>PLCTOA7IPCRESP&lt;31:0&gt;</w:delText>
            </w:r>
            <w:r w:rsidR="00C21A62" w:rsidDel="00F33A67">
              <w:rPr>
                <w:noProof/>
                <w:webHidden/>
              </w:rPr>
              <w:tab/>
              <w:delText>95</w:delText>
            </w:r>
          </w:del>
        </w:p>
        <w:p w:rsidR="00C21A62" w:rsidDel="00F33A67" w:rsidRDefault="000F5253">
          <w:pPr>
            <w:pStyle w:val="30"/>
            <w:tabs>
              <w:tab w:val="left" w:pos="1470"/>
              <w:tab w:val="right" w:leader="dot" w:pos="8302"/>
            </w:tabs>
            <w:rPr>
              <w:del w:id="1357" w:author="yangy" w:date="2017-05-10T18:19:00Z"/>
              <w:noProof/>
              <w:kern w:val="2"/>
              <w:sz w:val="21"/>
            </w:rPr>
          </w:pPr>
          <w:del w:id="1358" w:author="yangy" w:date="2017-05-10T18:19:00Z">
            <w:r w:rsidRPr="000F5253">
              <w:rPr>
                <w:rPrChange w:id="1359" w:author="yangy" w:date="2017-05-10T18:19:00Z">
                  <w:rPr>
                    <w:rStyle w:val="a9"/>
                    <w:noProof/>
                  </w:rPr>
                </w:rPrChange>
              </w:rPr>
              <w:delText>5.4.23.</w:delText>
            </w:r>
            <w:r w:rsidR="00C21A62" w:rsidDel="00F33A67">
              <w:rPr>
                <w:noProof/>
                <w:kern w:val="2"/>
                <w:sz w:val="21"/>
              </w:rPr>
              <w:tab/>
            </w:r>
            <w:r w:rsidRPr="000F5253">
              <w:rPr>
                <w:rPrChange w:id="1360" w:author="yangy" w:date="2017-05-10T18:19:00Z">
                  <w:rPr>
                    <w:rStyle w:val="a9"/>
                    <w:noProof/>
                  </w:rPr>
                </w:rPrChange>
              </w:rPr>
              <w:delText>PLCTORFIPCCOMM&lt;31:0&gt;</w:delText>
            </w:r>
            <w:r w:rsidR="00C21A62" w:rsidDel="00F33A67">
              <w:rPr>
                <w:noProof/>
                <w:webHidden/>
              </w:rPr>
              <w:tab/>
              <w:delText>96</w:delText>
            </w:r>
          </w:del>
        </w:p>
        <w:p w:rsidR="00C21A62" w:rsidDel="00F33A67" w:rsidRDefault="000F5253">
          <w:pPr>
            <w:pStyle w:val="30"/>
            <w:tabs>
              <w:tab w:val="left" w:pos="1470"/>
              <w:tab w:val="right" w:leader="dot" w:pos="8302"/>
            </w:tabs>
            <w:rPr>
              <w:del w:id="1361" w:author="yangy" w:date="2017-05-10T18:19:00Z"/>
              <w:noProof/>
              <w:kern w:val="2"/>
              <w:sz w:val="21"/>
            </w:rPr>
          </w:pPr>
          <w:del w:id="1362" w:author="yangy" w:date="2017-05-10T18:19:00Z">
            <w:r w:rsidRPr="000F5253">
              <w:rPr>
                <w:rPrChange w:id="1363" w:author="yangy" w:date="2017-05-10T18:19:00Z">
                  <w:rPr>
                    <w:rStyle w:val="a9"/>
                    <w:noProof/>
                  </w:rPr>
                </w:rPrChange>
              </w:rPr>
              <w:delText>5.4.24.</w:delText>
            </w:r>
            <w:r w:rsidR="00C21A62" w:rsidDel="00F33A67">
              <w:rPr>
                <w:noProof/>
                <w:kern w:val="2"/>
                <w:sz w:val="21"/>
              </w:rPr>
              <w:tab/>
            </w:r>
            <w:r w:rsidRPr="000F5253">
              <w:rPr>
                <w:rPrChange w:id="1364" w:author="yangy" w:date="2017-05-10T18:19:00Z">
                  <w:rPr>
                    <w:rStyle w:val="a9"/>
                    <w:noProof/>
                  </w:rPr>
                </w:rPrChange>
              </w:rPr>
              <w:delText>PLCTORFIPCADDR&lt;31:0&gt;</w:delText>
            </w:r>
            <w:r w:rsidR="00C21A62" w:rsidDel="00F33A67">
              <w:rPr>
                <w:noProof/>
                <w:webHidden/>
              </w:rPr>
              <w:tab/>
              <w:delText>96</w:delText>
            </w:r>
          </w:del>
        </w:p>
        <w:p w:rsidR="00C21A62" w:rsidDel="00F33A67" w:rsidRDefault="000F5253">
          <w:pPr>
            <w:pStyle w:val="30"/>
            <w:tabs>
              <w:tab w:val="left" w:pos="1470"/>
              <w:tab w:val="right" w:leader="dot" w:pos="8302"/>
            </w:tabs>
            <w:rPr>
              <w:del w:id="1365" w:author="yangy" w:date="2017-05-10T18:19:00Z"/>
              <w:noProof/>
              <w:kern w:val="2"/>
              <w:sz w:val="21"/>
            </w:rPr>
          </w:pPr>
          <w:del w:id="1366" w:author="yangy" w:date="2017-05-10T18:19:00Z">
            <w:r w:rsidRPr="000F5253">
              <w:rPr>
                <w:rPrChange w:id="1367" w:author="yangy" w:date="2017-05-10T18:19:00Z">
                  <w:rPr>
                    <w:rStyle w:val="a9"/>
                    <w:noProof/>
                  </w:rPr>
                </w:rPrChange>
              </w:rPr>
              <w:delText>5.4.25.</w:delText>
            </w:r>
            <w:r w:rsidR="00C21A62" w:rsidDel="00F33A67">
              <w:rPr>
                <w:noProof/>
                <w:kern w:val="2"/>
                <w:sz w:val="21"/>
              </w:rPr>
              <w:tab/>
            </w:r>
            <w:r w:rsidRPr="000F5253">
              <w:rPr>
                <w:rPrChange w:id="1368" w:author="yangy" w:date="2017-05-10T18:19:00Z">
                  <w:rPr>
                    <w:rStyle w:val="a9"/>
                    <w:noProof/>
                  </w:rPr>
                </w:rPrChange>
              </w:rPr>
              <w:delText>PLCTORFIPCDATA&lt;31:0&gt;</w:delText>
            </w:r>
            <w:r w:rsidR="00C21A62" w:rsidDel="00F33A67">
              <w:rPr>
                <w:noProof/>
                <w:webHidden/>
              </w:rPr>
              <w:tab/>
              <w:delText>96</w:delText>
            </w:r>
          </w:del>
        </w:p>
        <w:p w:rsidR="00C21A62" w:rsidDel="00F33A67" w:rsidRDefault="000F5253">
          <w:pPr>
            <w:pStyle w:val="30"/>
            <w:tabs>
              <w:tab w:val="left" w:pos="1470"/>
              <w:tab w:val="right" w:leader="dot" w:pos="8302"/>
            </w:tabs>
            <w:rPr>
              <w:del w:id="1369" w:author="yangy" w:date="2017-05-10T18:19:00Z"/>
              <w:noProof/>
              <w:kern w:val="2"/>
              <w:sz w:val="21"/>
            </w:rPr>
          </w:pPr>
          <w:del w:id="1370" w:author="yangy" w:date="2017-05-10T18:19:00Z">
            <w:r w:rsidRPr="000F5253">
              <w:rPr>
                <w:rPrChange w:id="1371" w:author="yangy" w:date="2017-05-10T18:19:00Z">
                  <w:rPr>
                    <w:rStyle w:val="a9"/>
                    <w:noProof/>
                  </w:rPr>
                </w:rPrChange>
              </w:rPr>
              <w:delText>5.4.26.</w:delText>
            </w:r>
            <w:r w:rsidR="00C21A62" w:rsidDel="00F33A67">
              <w:rPr>
                <w:noProof/>
                <w:kern w:val="2"/>
                <w:sz w:val="21"/>
              </w:rPr>
              <w:tab/>
            </w:r>
            <w:r w:rsidRPr="000F5253">
              <w:rPr>
                <w:rPrChange w:id="1372" w:author="yangy" w:date="2017-05-10T18:19:00Z">
                  <w:rPr>
                    <w:rStyle w:val="a9"/>
                    <w:noProof/>
                  </w:rPr>
                </w:rPrChange>
              </w:rPr>
              <w:delText>PLCTORFIPCRESP&lt;31:0&gt;</w:delText>
            </w:r>
            <w:r w:rsidR="00C21A62" w:rsidDel="00F33A67">
              <w:rPr>
                <w:noProof/>
                <w:webHidden/>
              </w:rPr>
              <w:tab/>
              <w:delText>96</w:delText>
            </w:r>
          </w:del>
        </w:p>
        <w:p w:rsidR="00C21A62" w:rsidDel="00F33A67" w:rsidRDefault="000F5253">
          <w:pPr>
            <w:pStyle w:val="30"/>
            <w:tabs>
              <w:tab w:val="left" w:pos="1470"/>
              <w:tab w:val="right" w:leader="dot" w:pos="8302"/>
            </w:tabs>
            <w:rPr>
              <w:del w:id="1373" w:author="yangy" w:date="2017-05-10T18:19:00Z"/>
              <w:noProof/>
              <w:kern w:val="2"/>
              <w:sz w:val="21"/>
            </w:rPr>
          </w:pPr>
          <w:del w:id="1374" w:author="yangy" w:date="2017-05-10T18:19:00Z">
            <w:r w:rsidRPr="000F5253">
              <w:rPr>
                <w:rPrChange w:id="1375" w:author="yangy" w:date="2017-05-10T18:19:00Z">
                  <w:rPr>
                    <w:rStyle w:val="a9"/>
                    <w:noProof/>
                  </w:rPr>
                </w:rPrChange>
              </w:rPr>
              <w:delText>5.4.27.</w:delText>
            </w:r>
            <w:r w:rsidR="00C21A62" w:rsidDel="00F33A67">
              <w:rPr>
                <w:noProof/>
                <w:kern w:val="2"/>
                <w:sz w:val="21"/>
              </w:rPr>
              <w:tab/>
            </w:r>
            <w:r w:rsidRPr="000F5253">
              <w:rPr>
                <w:rPrChange w:id="1376" w:author="yangy" w:date="2017-05-10T18:19:00Z">
                  <w:rPr>
                    <w:rStyle w:val="a9"/>
                    <w:noProof/>
                  </w:rPr>
                </w:rPrChange>
              </w:rPr>
              <w:delText>IPCTMRSCALER &lt;31:0&gt;</w:delText>
            </w:r>
            <w:r w:rsidR="00C21A62" w:rsidDel="00F33A67">
              <w:rPr>
                <w:noProof/>
                <w:webHidden/>
              </w:rPr>
              <w:tab/>
              <w:delText>96</w:delText>
            </w:r>
          </w:del>
        </w:p>
        <w:p w:rsidR="00C21A62" w:rsidDel="00F33A67" w:rsidRDefault="000F5253">
          <w:pPr>
            <w:pStyle w:val="30"/>
            <w:tabs>
              <w:tab w:val="left" w:pos="1470"/>
              <w:tab w:val="right" w:leader="dot" w:pos="8302"/>
            </w:tabs>
            <w:rPr>
              <w:del w:id="1377" w:author="yangy" w:date="2017-05-10T18:19:00Z"/>
              <w:noProof/>
              <w:kern w:val="2"/>
              <w:sz w:val="21"/>
            </w:rPr>
          </w:pPr>
          <w:del w:id="1378" w:author="yangy" w:date="2017-05-10T18:19:00Z">
            <w:r w:rsidRPr="000F5253">
              <w:rPr>
                <w:rPrChange w:id="1379" w:author="yangy" w:date="2017-05-10T18:19:00Z">
                  <w:rPr>
                    <w:rStyle w:val="a9"/>
                    <w:noProof/>
                  </w:rPr>
                </w:rPrChange>
              </w:rPr>
              <w:delText>5.4.28.</w:delText>
            </w:r>
            <w:r w:rsidR="00C21A62" w:rsidDel="00F33A67">
              <w:rPr>
                <w:noProof/>
                <w:kern w:val="2"/>
                <w:sz w:val="21"/>
              </w:rPr>
              <w:tab/>
            </w:r>
            <w:r w:rsidRPr="000F5253">
              <w:rPr>
                <w:rPrChange w:id="1380" w:author="yangy" w:date="2017-05-10T18:19:00Z">
                  <w:rPr>
                    <w:rStyle w:val="a9"/>
                    <w:noProof/>
                  </w:rPr>
                </w:rPrChange>
              </w:rPr>
              <w:delText>IPCCOUNTERL &lt;31:0&gt;</w:delText>
            </w:r>
            <w:r w:rsidR="00C21A62" w:rsidDel="00F33A67">
              <w:rPr>
                <w:noProof/>
                <w:webHidden/>
              </w:rPr>
              <w:tab/>
              <w:delText>97</w:delText>
            </w:r>
          </w:del>
        </w:p>
        <w:p w:rsidR="00C21A62" w:rsidDel="00F33A67" w:rsidRDefault="000F5253">
          <w:pPr>
            <w:pStyle w:val="30"/>
            <w:tabs>
              <w:tab w:val="left" w:pos="1470"/>
              <w:tab w:val="right" w:leader="dot" w:pos="8302"/>
            </w:tabs>
            <w:rPr>
              <w:del w:id="1381" w:author="yangy" w:date="2017-05-10T18:19:00Z"/>
              <w:noProof/>
              <w:kern w:val="2"/>
              <w:sz w:val="21"/>
            </w:rPr>
          </w:pPr>
          <w:del w:id="1382" w:author="yangy" w:date="2017-05-10T18:19:00Z">
            <w:r w:rsidRPr="000F5253">
              <w:rPr>
                <w:rPrChange w:id="1383" w:author="yangy" w:date="2017-05-10T18:19:00Z">
                  <w:rPr>
                    <w:rStyle w:val="a9"/>
                    <w:noProof/>
                  </w:rPr>
                </w:rPrChange>
              </w:rPr>
              <w:delText>5.4.29.</w:delText>
            </w:r>
            <w:r w:rsidR="00C21A62" w:rsidDel="00F33A67">
              <w:rPr>
                <w:noProof/>
                <w:kern w:val="2"/>
                <w:sz w:val="21"/>
              </w:rPr>
              <w:tab/>
            </w:r>
            <w:r w:rsidRPr="000F5253">
              <w:rPr>
                <w:rPrChange w:id="1384" w:author="yangy" w:date="2017-05-10T18:19:00Z">
                  <w:rPr>
                    <w:rStyle w:val="a9"/>
                    <w:noProof/>
                  </w:rPr>
                </w:rPrChange>
              </w:rPr>
              <w:delText>IPCCOUNTERH &lt;31:0&gt;</w:delText>
            </w:r>
            <w:r w:rsidR="00C21A62" w:rsidDel="00F33A67">
              <w:rPr>
                <w:noProof/>
                <w:webHidden/>
              </w:rPr>
              <w:tab/>
              <w:delText>97</w:delText>
            </w:r>
          </w:del>
        </w:p>
        <w:p w:rsidR="00310F69" w:rsidRDefault="000F5253">
          <w:r w:rsidRPr="00AC0E9C">
            <w:rPr>
              <w:rFonts w:ascii="Verdana" w:hAnsi="Verdana"/>
            </w:rPr>
            <w:fldChar w:fldCharType="end"/>
          </w:r>
        </w:p>
      </w:sdtContent>
    </w:sdt>
    <w:p w:rsidR="00310F69" w:rsidRDefault="00310F69" w:rsidP="007C6B99">
      <w:pPr>
        <w:tabs>
          <w:tab w:val="left" w:pos="7080"/>
        </w:tabs>
        <w:jc w:val="left"/>
        <w:rPr>
          <w:rFonts w:ascii="楷体_GB2312" w:eastAsia="楷体_GB2312"/>
          <w:sz w:val="28"/>
          <w:szCs w:val="28"/>
        </w:rPr>
      </w:pPr>
    </w:p>
    <w:p w:rsidR="00AC0E9C" w:rsidRDefault="00AC0E9C" w:rsidP="00AC0E9C">
      <w:pPr>
        <w:tabs>
          <w:tab w:val="left" w:pos="7080"/>
        </w:tabs>
        <w:jc w:val="left"/>
        <w:rPr>
          <w:rFonts w:ascii="楷体_GB2312" w:eastAsia="楷体_GB2312"/>
          <w:sz w:val="28"/>
          <w:szCs w:val="28"/>
        </w:rPr>
      </w:pPr>
    </w:p>
    <w:p w:rsidR="00AC0E9C" w:rsidRDefault="00AC0E9C" w:rsidP="00AC0E9C">
      <w:pPr>
        <w:tabs>
          <w:tab w:val="left" w:pos="7080"/>
        </w:tabs>
        <w:jc w:val="left"/>
        <w:rPr>
          <w:rFonts w:ascii="楷体_GB2312" w:eastAsia="楷体_GB2312"/>
          <w:sz w:val="28"/>
          <w:szCs w:val="28"/>
        </w:rPr>
      </w:pPr>
    </w:p>
    <w:p w:rsidR="00AC0E9C" w:rsidRDefault="00AC0E9C" w:rsidP="00AC0E9C">
      <w:pPr>
        <w:tabs>
          <w:tab w:val="left" w:pos="7080"/>
        </w:tabs>
        <w:jc w:val="left"/>
        <w:rPr>
          <w:rFonts w:ascii="楷体_GB2312" w:eastAsia="楷体_GB2312"/>
          <w:sz w:val="28"/>
          <w:szCs w:val="28"/>
        </w:rPr>
      </w:pPr>
    </w:p>
    <w:p w:rsidR="00AC0E9C" w:rsidRDefault="00AC0E9C" w:rsidP="00AC0E9C">
      <w:pPr>
        <w:tabs>
          <w:tab w:val="left" w:pos="7080"/>
        </w:tabs>
        <w:jc w:val="left"/>
        <w:rPr>
          <w:rFonts w:ascii="楷体_GB2312" w:eastAsia="楷体_GB2312"/>
          <w:sz w:val="28"/>
          <w:szCs w:val="28"/>
        </w:rPr>
      </w:pPr>
    </w:p>
    <w:p w:rsidR="0013077B" w:rsidRDefault="0013077B">
      <w:pPr>
        <w:widowControl/>
        <w:jc w:val="left"/>
        <w:rPr>
          <w:rFonts w:ascii="楷体_GB2312" w:eastAsia="楷体_GB2312"/>
          <w:sz w:val="28"/>
          <w:szCs w:val="28"/>
        </w:rPr>
      </w:pPr>
      <w:r>
        <w:rPr>
          <w:rFonts w:ascii="楷体_GB2312" w:eastAsia="楷体_GB2312"/>
          <w:sz w:val="28"/>
          <w:szCs w:val="28"/>
        </w:rPr>
        <w:br w:type="page"/>
      </w:r>
    </w:p>
    <w:p w:rsidR="00AC0E9C" w:rsidRPr="00AC0E9C" w:rsidRDefault="00AC0E9C" w:rsidP="00EC1A23">
      <w:pPr>
        <w:tabs>
          <w:tab w:val="left" w:pos="7080"/>
        </w:tabs>
        <w:jc w:val="left"/>
        <w:outlineLvl w:val="0"/>
        <w:rPr>
          <w:rFonts w:ascii="Verdana" w:eastAsia="楷体_GB2312" w:hAnsi="Verdana"/>
          <w:b/>
          <w:sz w:val="28"/>
          <w:szCs w:val="28"/>
        </w:rPr>
      </w:pPr>
      <w:bookmarkStart w:id="1385" w:name="_Toc482273544"/>
      <w:r w:rsidRPr="00AC0E9C">
        <w:rPr>
          <w:rFonts w:ascii="Verdana" w:eastAsia="楷体_GB2312" w:hAnsi="Verdana"/>
          <w:b/>
          <w:sz w:val="28"/>
          <w:szCs w:val="28"/>
        </w:rPr>
        <w:lastRenderedPageBreak/>
        <w:t>Revision History</w:t>
      </w:r>
      <w:bookmarkEnd w:id="1385"/>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2" w:space="0" w:color="808080" w:themeColor="background1" w:themeShade="80"/>
          <w:insideV w:val="single" w:sz="2" w:space="0" w:color="808080" w:themeColor="background1" w:themeShade="80"/>
        </w:tblBorders>
        <w:tblLook w:val="04A0"/>
        <w:tblPrChange w:id="1386" w:author="yangy" w:date="2017-05-11T10:03:00Z">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2" w:space="0" w:color="808080" w:themeColor="background1" w:themeShade="80"/>
              <w:insideV w:val="single" w:sz="2" w:space="0" w:color="808080" w:themeColor="background1" w:themeShade="80"/>
            </w:tblBorders>
            <w:tblLook w:val="04A0"/>
          </w:tblPr>
        </w:tblPrChange>
      </w:tblPr>
      <w:tblGrid>
        <w:gridCol w:w="817"/>
        <w:gridCol w:w="1559"/>
        <w:gridCol w:w="851"/>
        <w:gridCol w:w="1276"/>
        <w:gridCol w:w="4025"/>
        <w:tblGridChange w:id="1387">
          <w:tblGrid>
            <w:gridCol w:w="817"/>
            <w:gridCol w:w="1559"/>
            <w:gridCol w:w="851"/>
            <w:gridCol w:w="1559"/>
            <w:gridCol w:w="3742"/>
          </w:tblGrid>
        </w:tblGridChange>
      </w:tblGrid>
      <w:tr w:rsidR="00A5027F" w:rsidRPr="00082EF2" w:rsidTr="0046098F">
        <w:trPr>
          <w:trHeight w:val="786"/>
          <w:trPrChange w:id="1388" w:author="yangy" w:date="2017-05-11T10:03:00Z">
            <w:trPr>
              <w:trHeight w:val="786"/>
            </w:trPr>
          </w:trPrChange>
        </w:trPr>
        <w:tc>
          <w:tcPr>
            <w:tcW w:w="817" w:type="dxa"/>
            <w:tcPrChange w:id="1389" w:author="yangy" w:date="2017-05-11T10:03:00Z">
              <w:tcPr>
                <w:tcW w:w="817" w:type="dxa"/>
              </w:tcPr>
            </w:tcPrChange>
          </w:tcPr>
          <w:p w:rsidR="00AC0E9C" w:rsidRPr="00900FED" w:rsidRDefault="00AC0E9C" w:rsidP="00AC0E9C">
            <w:pPr>
              <w:jc w:val="center"/>
              <w:rPr>
                <w:rFonts w:ascii="Verdana" w:hAnsi="Verdana"/>
                <w:b/>
                <w:szCs w:val="21"/>
              </w:rPr>
            </w:pPr>
            <w:r w:rsidRPr="00900FED">
              <w:rPr>
                <w:rFonts w:ascii="Verdana" w:hAnsi="Verdana"/>
                <w:b/>
                <w:szCs w:val="21"/>
              </w:rPr>
              <w:t>Rev</w:t>
            </w:r>
            <w:r w:rsidRPr="00900FED">
              <w:rPr>
                <w:rFonts w:ascii="Verdana" w:hAnsi="Verdana" w:hint="eastAsia"/>
                <w:b/>
                <w:szCs w:val="21"/>
              </w:rPr>
              <w:t>.</w:t>
            </w:r>
          </w:p>
        </w:tc>
        <w:tc>
          <w:tcPr>
            <w:tcW w:w="1559" w:type="dxa"/>
            <w:tcPrChange w:id="1390" w:author="yangy" w:date="2017-05-11T10:03:00Z">
              <w:tcPr>
                <w:tcW w:w="1559" w:type="dxa"/>
              </w:tcPr>
            </w:tcPrChange>
          </w:tcPr>
          <w:p w:rsidR="00AC0E9C" w:rsidRPr="00900FED" w:rsidRDefault="00AC0E9C" w:rsidP="00AC0E9C">
            <w:pPr>
              <w:jc w:val="center"/>
              <w:rPr>
                <w:rFonts w:ascii="Verdana" w:hAnsi="Verdana"/>
                <w:b/>
                <w:szCs w:val="21"/>
              </w:rPr>
            </w:pPr>
            <w:r w:rsidRPr="00900FED">
              <w:rPr>
                <w:rFonts w:ascii="Verdana" w:hAnsi="Verdana"/>
                <w:b/>
                <w:szCs w:val="21"/>
              </w:rPr>
              <w:t>Release Date</w:t>
            </w:r>
          </w:p>
        </w:tc>
        <w:tc>
          <w:tcPr>
            <w:tcW w:w="851" w:type="dxa"/>
            <w:tcPrChange w:id="1391" w:author="yangy" w:date="2017-05-11T10:03:00Z">
              <w:tcPr>
                <w:tcW w:w="851" w:type="dxa"/>
              </w:tcPr>
            </w:tcPrChange>
          </w:tcPr>
          <w:p w:rsidR="00AC0E9C" w:rsidRPr="00900FED" w:rsidRDefault="00AC0E9C" w:rsidP="00AC0E9C">
            <w:pPr>
              <w:jc w:val="center"/>
              <w:rPr>
                <w:rFonts w:ascii="Verdana" w:hAnsi="Verdana"/>
                <w:b/>
                <w:szCs w:val="21"/>
              </w:rPr>
            </w:pPr>
            <w:r w:rsidRPr="00900FED">
              <w:rPr>
                <w:rFonts w:ascii="Verdana" w:hAnsi="Verdana"/>
                <w:b/>
                <w:szCs w:val="21"/>
              </w:rPr>
              <w:t>DCC No.</w:t>
            </w:r>
          </w:p>
        </w:tc>
        <w:tc>
          <w:tcPr>
            <w:tcW w:w="1276" w:type="dxa"/>
            <w:tcPrChange w:id="1392" w:author="yangy" w:date="2017-05-11T10:03:00Z">
              <w:tcPr>
                <w:tcW w:w="1559" w:type="dxa"/>
              </w:tcPr>
            </w:tcPrChange>
          </w:tcPr>
          <w:p w:rsidR="00AC0E9C" w:rsidRPr="00900FED" w:rsidRDefault="00AC0E9C" w:rsidP="00AC0E9C">
            <w:pPr>
              <w:jc w:val="center"/>
              <w:rPr>
                <w:rFonts w:ascii="Verdana" w:hAnsi="Verdana"/>
                <w:b/>
                <w:szCs w:val="21"/>
              </w:rPr>
            </w:pPr>
            <w:r w:rsidRPr="00900FED">
              <w:rPr>
                <w:rFonts w:ascii="Verdana" w:hAnsi="Verdana"/>
                <w:b/>
                <w:szCs w:val="21"/>
              </w:rPr>
              <w:t>Author</w:t>
            </w:r>
          </w:p>
        </w:tc>
        <w:tc>
          <w:tcPr>
            <w:tcW w:w="4025" w:type="dxa"/>
            <w:tcPrChange w:id="1393" w:author="yangy" w:date="2017-05-11T10:03:00Z">
              <w:tcPr>
                <w:tcW w:w="3742" w:type="dxa"/>
              </w:tcPr>
            </w:tcPrChange>
          </w:tcPr>
          <w:p w:rsidR="00AC0E9C" w:rsidRPr="00900FED" w:rsidRDefault="00AC0E9C" w:rsidP="00AC0E9C">
            <w:pPr>
              <w:jc w:val="center"/>
              <w:rPr>
                <w:rFonts w:ascii="Verdana" w:hAnsi="Verdana"/>
                <w:b/>
                <w:szCs w:val="21"/>
              </w:rPr>
            </w:pPr>
            <w:r w:rsidRPr="00900FED">
              <w:rPr>
                <w:rFonts w:ascii="Verdana" w:hAnsi="Verdana"/>
                <w:b/>
                <w:szCs w:val="21"/>
              </w:rPr>
              <w:t>Change</w:t>
            </w:r>
          </w:p>
        </w:tc>
      </w:tr>
      <w:tr w:rsidR="00A5027F" w:rsidRPr="00082EF2" w:rsidTr="0046098F">
        <w:trPr>
          <w:trHeight w:hRule="exact" w:val="397"/>
          <w:trPrChange w:id="1394" w:author="yangy" w:date="2017-05-11T10:03:00Z">
            <w:trPr>
              <w:trHeight w:hRule="exact" w:val="397"/>
            </w:trPr>
          </w:trPrChange>
        </w:trPr>
        <w:tc>
          <w:tcPr>
            <w:tcW w:w="817" w:type="dxa"/>
            <w:vAlign w:val="center"/>
            <w:tcPrChange w:id="1395" w:author="yangy" w:date="2017-05-11T10:03:00Z">
              <w:tcPr>
                <w:tcW w:w="817" w:type="dxa"/>
                <w:vAlign w:val="center"/>
              </w:tcPr>
            </w:tcPrChange>
          </w:tcPr>
          <w:p w:rsidR="00AC0E9C" w:rsidRPr="00944FBE" w:rsidRDefault="000F5253" w:rsidP="003840DD">
            <w:pPr>
              <w:jc w:val="center"/>
              <w:rPr>
                <w:rFonts w:ascii="Verdana" w:hAnsi="Verdana"/>
                <w:sz w:val="16"/>
                <w:szCs w:val="16"/>
                <w:rPrChange w:id="1396" w:author="yangy" w:date="2017-05-11T09:53:00Z">
                  <w:rPr>
                    <w:rFonts w:ascii="Verdana" w:hAnsi="Verdana"/>
                  </w:rPr>
                </w:rPrChange>
              </w:rPr>
            </w:pPr>
            <w:r w:rsidRPr="000F5253">
              <w:rPr>
                <w:rFonts w:ascii="Verdana" w:hAnsi="Verdana"/>
                <w:sz w:val="16"/>
                <w:szCs w:val="16"/>
                <w:rPrChange w:id="1397" w:author="yangy" w:date="2017-05-11T09:53:00Z">
                  <w:rPr>
                    <w:rFonts w:ascii="Verdana" w:hAnsi="Verdana"/>
                    <w:color w:val="0000FF" w:themeColor="hyperlink"/>
                    <w:u w:val="single"/>
                  </w:rPr>
                </w:rPrChange>
              </w:rPr>
              <w:t>0.1</w:t>
            </w:r>
          </w:p>
        </w:tc>
        <w:tc>
          <w:tcPr>
            <w:tcW w:w="1559" w:type="dxa"/>
            <w:vAlign w:val="center"/>
            <w:tcPrChange w:id="1398" w:author="yangy" w:date="2017-05-11T10:03:00Z">
              <w:tcPr>
                <w:tcW w:w="1559" w:type="dxa"/>
                <w:vAlign w:val="center"/>
              </w:tcPr>
            </w:tcPrChange>
          </w:tcPr>
          <w:p w:rsidR="00AC0E9C" w:rsidRPr="00944FBE" w:rsidRDefault="000F5253" w:rsidP="000F0C65">
            <w:pPr>
              <w:jc w:val="center"/>
              <w:rPr>
                <w:rFonts w:ascii="Verdana" w:hAnsi="Verdana"/>
                <w:sz w:val="16"/>
                <w:szCs w:val="16"/>
                <w:rPrChange w:id="1399" w:author="yangy" w:date="2017-05-11T09:53:00Z">
                  <w:rPr>
                    <w:rFonts w:ascii="Verdana" w:hAnsi="Verdana"/>
                  </w:rPr>
                </w:rPrChange>
              </w:rPr>
            </w:pPr>
            <w:r w:rsidRPr="000F5253">
              <w:rPr>
                <w:rFonts w:ascii="Verdana" w:hAnsi="Verdana"/>
                <w:sz w:val="16"/>
                <w:szCs w:val="16"/>
                <w:rPrChange w:id="1400" w:author="yangy" w:date="2017-05-11T09:53:00Z">
                  <w:rPr>
                    <w:rFonts w:ascii="Verdana" w:hAnsi="Verdana"/>
                    <w:color w:val="0000FF" w:themeColor="hyperlink"/>
                    <w:u w:val="single"/>
                  </w:rPr>
                </w:rPrChange>
              </w:rPr>
              <w:t>2016-04-25</w:t>
            </w:r>
          </w:p>
        </w:tc>
        <w:tc>
          <w:tcPr>
            <w:tcW w:w="851" w:type="dxa"/>
            <w:vAlign w:val="center"/>
            <w:tcPrChange w:id="1401" w:author="yangy" w:date="2017-05-11T10:03:00Z">
              <w:tcPr>
                <w:tcW w:w="851" w:type="dxa"/>
                <w:vAlign w:val="center"/>
              </w:tcPr>
            </w:tcPrChange>
          </w:tcPr>
          <w:p w:rsidR="00AC0E9C" w:rsidRPr="00944FBE" w:rsidRDefault="00AC0E9C" w:rsidP="00B05B4D">
            <w:pPr>
              <w:rPr>
                <w:rFonts w:ascii="Verdana" w:hAnsi="Verdana"/>
                <w:sz w:val="16"/>
                <w:szCs w:val="16"/>
                <w:rPrChange w:id="1402" w:author="yangy" w:date="2017-05-11T09:53:00Z">
                  <w:rPr>
                    <w:rFonts w:ascii="Verdana" w:hAnsi="Verdana"/>
                  </w:rPr>
                </w:rPrChange>
              </w:rPr>
            </w:pPr>
          </w:p>
        </w:tc>
        <w:tc>
          <w:tcPr>
            <w:tcW w:w="1276" w:type="dxa"/>
            <w:vAlign w:val="center"/>
            <w:tcPrChange w:id="1403" w:author="yangy" w:date="2017-05-11T10:03:00Z">
              <w:tcPr>
                <w:tcW w:w="1559" w:type="dxa"/>
                <w:vAlign w:val="center"/>
              </w:tcPr>
            </w:tcPrChange>
          </w:tcPr>
          <w:p w:rsidR="00AC0E9C" w:rsidRPr="00944FBE" w:rsidRDefault="000F5253" w:rsidP="003840DD">
            <w:pPr>
              <w:jc w:val="center"/>
              <w:rPr>
                <w:rFonts w:ascii="Verdana" w:hAnsi="Verdana"/>
                <w:sz w:val="16"/>
                <w:szCs w:val="16"/>
                <w:rPrChange w:id="1404" w:author="yangy" w:date="2017-05-11T09:53:00Z">
                  <w:rPr>
                    <w:rFonts w:ascii="Verdana" w:hAnsi="Verdana"/>
                  </w:rPr>
                </w:rPrChange>
              </w:rPr>
            </w:pPr>
            <w:r w:rsidRPr="000F5253">
              <w:rPr>
                <w:rFonts w:ascii="Verdana" w:hAnsi="Verdana"/>
                <w:sz w:val="16"/>
                <w:szCs w:val="16"/>
                <w:rPrChange w:id="1405" w:author="yangy" w:date="2017-05-11T09:53:00Z">
                  <w:rPr>
                    <w:rFonts w:ascii="Verdana" w:hAnsi="Verdana"/>
                    <w:color w:val="0000FF" w:themeColor="hyperlink"/>
                    <w:u w:val="single"/>
                  </w:rPr>
                </w:rPrChange>
              </w:rPr>
              <w:t>Roland Lou</w:t>
            </w:r>
          </w:p>
        </w:tc>
        <w:tc>
          <w:tcPr>
            <w:tcW w:w="4025" w:type="dxa"/>
            <w:vAlign w:val="center"/>
            <w:tcPrChange w:id="1406" w:author="yangy" w:date="2017-05-11T10:03:00Z">
              <w:tcPr>
                <w:tcW w:w="3742" w:type="dxa"/>
                <w:vAlign w:val="center"/>
              </w:tcPr>
            </w:tcPrChange>
          </w:tcPr>
          <w:p w:rsidR="00AC0E9C" w:rsidRPr="00944FBE" w:rsidRDefault="000F5253" w:rsidP="00B05B4D">
            <w:pPr>
              <w:jc w:val="left"/>
              <w:rPr>
                <w:rFonts w:ascii="Verdana" w:hAnsi="Verdana"/>
                <w:sz w:val="16"/>
                <w:szCs w:val="16"/>
                <w:rPrChange w:id="1407" w:author="yangy" w:date="2017-05-11T09:53:00Z">
                  <w:rPr>
                    <w:rFonts w:ascii="Verdana" w:hAnsi="Verdana"/>
                  </w:rPr>
                </w:rPrChange>
              </w:rPr>
            </w:pPr>
            <w:r w:rsidRPr="000F5253">
              <w:rPr>
                <w:rFonts w:ascii="Verdana" w:hAnsi="Verdana"/>
                <w:sz w:val="16"/>
                <w:szCs w:val="16"/>
                <w:rPrChange w:id="1408" w:author="yangy" w:date="2017-05-11T09:53:00Z">
                  <w:rPr>
                    <w:rFonts w:ascii="Verdana" w:hAnsi="Verdana"/>
                    <w:color w:val="0000FF" w:themeColor="hyperlink"/>
                    <w:u w:val="single"/>
                  </w:rPr>
                </w:rPrChange>
              </w:rPr>
              <w:t>Initial Release</w:t>
            </w:r>
          </w:p>
        </w:tc>
      </w:tr>
      <w:tr w:rsidR="00A5027F" w:rsidRPr="00082EF2" w:rsidTr="0046098F">
        <w:trPr>
          <w:trHeight w:hRule="exact" w:val="1852"/>
          <w:trPrChange w:id="1409" w:author="yangy" w:date="2017-05-11T10:03:00Z">
            <w:trPr>
              <w:trHeight w:hRule="exact" w:val="1852"/>
            </w:trPr>
          </w:trPrChange>
        </w:trPr>
        <w:tc>
          <w:tcPr>
            <w:tcW w:w="817" w:type="dxa"/>
            <w:tcPrChange w:id="1410" w:author="yangy" w:date="2017-05-11T10:03:00Z">
              <w:tcPr>
                <w:tcW w:w="817" w:type="dxa"/>
              </w:tcPr>
            </w:tcPrChange>
          </w:tcPr>
          <w:p w:rsidR="00AC0E9C" w:rsidRPr="00944FBE" w:rsidRDefault="000F5253" w:rsidP="002778AC">
            <w:pPr>
              <w:jc w:val="center"/>
              <w:rPr>
                <w:rFonts w:ascii="Verdana" w:hAnsi="Verdana"/>
                <w:sz w:val="16"/>
                <w:szCs w:val="16"/>
                <w:rPrChange w:id="1411" w:author="yangy" w:date="2017-05-11T09:53:00Z">
                  <w:rPr>
                    <w:rFonts w:ascii="Verdana" w:hAnsi="Verdana"/>
                  </w:rPr>
                </w:rPrChange>
              </w:rPr>
            </w:pPr>
            <w:r w:rsidRPr="000F5253">
              <w:rPr>
                <w:rFonts w:ascii="Verdana" w:hAnsi="Verdana"/>
                <w:sz w:val="16"/>
                <w:szCs w:val="16"/>
                <w:rPrChange w:id="1412" w:author="yangy" w:date="2017-05-11T09:53:00Z">
                  <w:rPr>
                    <w:rFonts w:ascii="Verdana" w:hAnsi="Verdana"/>
                    <w:color w:val="0000FF" w:themeColor="hyperlink"/>
                    <w:u w:val="single"/>
                  </w:rPr>
                </w:rPrChange>
              </w:rPr>
              <w:t>0.2</w:t>
            </w:r>
          </w:p>
        </w:tc>
        <w:tc>
          <w:tcPr>
            <w:tcW w:w="1559" w:type="dxa"/>
            <w:tcPrChange w:id="1413" w:author="yangy" w:date="2017-05-11T10:03:00Z">
              <w:tcPr>
                <w:tcW w:w="1559" w:type="dxa"/>
              </w:tcPr>
            </w:tcPrChange>
          </w:tcPr>
          <w:p w:rsidR="00AC0E9C" w:rsidRPr="00944FBE" w:rsidRDefault="000F5253" w:rsidP="00A61262">
            <w:pPr>
              <w:rPr>
                <w:rFonts w:ascii="Verdana" w:hAnsi="Verdana"/>
                <w:sz w:val="16"/>
                <w:szCs w:val="16"/>
                <w:rPrChange w:id="1414" w:author="yangy" w:date="2017-05-11T09:53:00Z">
                  <w:rPr>
                    <w:rFonts w:ascii="Verdana" w:hAnsi="Verdana"/>
                  </w:rPr>
                </w:rPrChange>
              </w:rPr>
            </w:pPr>
            <w:r w:rsidRPr="000F5253">
              <w:rPr>
                <w:rFonts w:ascii="Verdana" w:hAnsi="Verdana"/>
                <w:sz w:val="16"/>
                <w:szCs w:val="16"/>
                <w:rPrChange w:id="1415" w:author="yangy" w:date="2017-05-11T09:53:00Z">
                  <w:rPr>
                    <w:rFonts w:ascii="Verdana" w:hAnsi="Verdana"/>
                    <w:color w:val="0000FF" w:themeColor="hyperlink"/>
                    <w:u w:val="single"/>
                  </w:rPr>
                </w:rPrChange>
              </w:rPr>
              <w:t>2016-06-16</w:t>
            </w:r>
          </w:p>
        </w:tc>
        <w:tc>
          <w:tcPr>
            <w:tcW w:w="851" w:type="dxa"/>
            <w:tcPrChange w:id="1416" w:author="yangy" w:date="2017-05-11T10:03:00Z">
              <w:tcPr>
                <w:tcW w:w="851" w:type="dxa"/>
              </w:tcPr>
            </w:tcPrChange>
          </w:tcPr>
          <w:p w:rsidR="00AC0E9C" w:rsidRPr="00944FBE" w:rsidRDefault="00AC0E9C" w:rsidP="00724764">
            <w:pPr>
              <w:rPr>
                <w:rFonts w:ascii="Verdana" w:hAnsi="Verdana"/>
                <w:sz w:val="16"/>
                <w:szCs w:val="16"/>
                <w:rPrChange w:id="1417" w:author="yangy" w:date="2017-05-11T09:53:00Z">
                  <w:rPr>
                    <w:rFonts w:ascii="Verdana" w:hAnsi="Verdana"/>
                  </w:rPr>
                </w:rPrChange>
              </w:rPr>
            </w:pPr>
          </w:p>
        </w:tc>
        <w:tc>
          <w:tcPr>
            <w:tcW w:w="1276" w:type="dxa"/>
            <w:tcPrChange w:id="1418" w:author="yangy" w:date="2017-05-11T10:03:00Z">
              <w:tcPr>
                <w:tcW w:w="1559" w:type="dxa"/>
              </w:tcPr>
            </w:tcPrChange>
          </w:tcPr>
          <w:p w:rsidR="00AC0E9C" w:rsidRPr="00944FBE" w:rsidRDefault="000F5253" w:rsidP="002778AC">
            <w:pPr>
              <w:jc w:val="center"/>
              <w:rPr>
                <w:rFonts w:ascii="Verdana" w:hAnsi="Verdana"/>
                <w:sz w:val="16"/>
                <w:szCs w:val="16"/>
                <w:rPrChange w:id="1419" w:author="yangy" w:date="2017-05-11T09:53:00Z">
                  <w:rPr>
                    <w:rFonts w:ascii="Verdana" w:hAnsi="Verdana"/>
                  </w:rPr>
                </w:rPrChange>
              </w:rPr>
            </w:pPr>
            <w:r w:rsidRPr="000F5253">
              <w:rPr>
                <w:rFonts w:ascii="Verdana" w:hAnsi="Verdana"/>
                <w:sz w:val="16"/>
                <w:szCs w:val="16"/>
                <w:rPrChange w:id="1420" w:author="yangy" w:date="2017-05-11T09:53:00Z">
                  <w:rPr>
                    <w:rFonts w:ascii="Verdana" w:hAnsi="Verdana"/>
                    <w:color w:val="0000FF" w:themeColor="hyperlink"/>
                    <w:u w:val="single"/>
                  </w:rPr>
                </w:rPrChange>
              </w:rPr>
              <w:t>Yu Yang</w:t>
            </w:r>
          </w:p>
        </w:tc>
        <w:tc>
          <w:tcPr>
            <w:tcW w:w="4025" w:type="dxa"/>
            <w:tcPrChange w:id="1421" w:author="yangy" w:date="2017-05-11T10:03:00Z">
              <w:tcPr>
                <w:tcW w:w="3742" w:type="dxa"/>
              </w:tcPr>
            </w:tcPrChange>
          </w:tcPr>
          <w:p w:rsidR="00AC0E9C" w:rsidRPr="00944FBE" w:rsidRDefault="000F5253" w:rsidP="00B05B4D">
            <w:pPr>
              <w:jc w:val="left"/>
              <w:rPr>
                <w:rFonts w:ascii="Verdana" w:hAnsi="Verdana"/>
                <w:sz w:val="16"/>
                <w:szCs w:val="16"/>
                <w:rPrChange w:id="1422" w:author="yangy" w:date="2017-05-11T09:53:00Z">
                  <w:rPr>
                    <w:rFonts w:ascii="Verdana" w:hAnsi="Verdana"/>
                  </w:rPr>
                </w:rPrChange>
              </w:rPr>
            </w:pPr>
            <w:r w:rsidRPr="000F5253">
              <w:rPr>
                <w:rFonts w:ascii="Verdana" w:hAnsi="Verdana"/>
                <w:sz w:val="16"/>
                <w:szCs w:val="16"/>
                <w:rPrChange w:id="1423" w:author="yangy" w:date="2017-05-11T09:53:00Z">
                  <w:rPr>
                    <w:rFonts w:ascii="Verdana" w:hAnsi="Verdana"/>
                    <w:color w:val="0000FF" w:themeColor="hyperlink"/>
                    <w:u w:val="single"/>
                  </w:rPr>
                </w:rPrChange>
              </w:rPr>
              <w:t>5.3.9, 5.3.10 in v0.1 modified</w:t>
            </w:r>
          </w:p>
          <w:p w:rsidR="002778AC" w:rsidRPr="00944FBE" w:rsidRDefault="000F5253" w:rsidP="00B05B4D">
            <w:pPr>
              <w:jc w:val="left"/>
              <w:rPr>
                <w:rFonts w:ascii="Verdana" w:hAnsi="Verdana"/>
                <w:sz w:val="16"/>
                <w:szCs w:val="16"/>
                <w:rPrChange w:id="1424" w:author="yangy" w:date="2017-05-11T09:53:00Z">
                  <w:rPr>
                    <w:rFonts w:ascii="Verdana" w:hAnsi="Verdana"/>
                  </w:rPr>
                </w:rPrChange>
              </w:rPr>
            </w:pPr>
            <w:r w:rsidRPr="000F5253">
              <w:rPr>
                <w:rFonts w:ascii="Verdana" w:hAnsi="Verdana"/>
                <w:sz w:val="16"/>
                <w:szCs w:val="16"/>
                <w:rPrChange w:id="1425" w:author="yangy" w:date="2017-05-11T09:53:00Z">
                  <w:rPr>
                    <w:rFonts w:ascii="Verdana" w:hAnsi="Verdana"/>
                    <w:color w:val="0000FF" w:themeColor="hyperlink"/>
                    <w:u w:val="single"/>
                  </w:rPr>
                </w:rPrChange>
              </w:rPr>
              <w:t>5.1 Register memory mapping new</w:t>
            </w:r>
          </w:p>
          <w:p w:rsidR="002778AC" w:rsidRPr="00944FBE" w:rsidRDefault="000F5253" w:rsidP="00B05B4D">
            <w:pPr>
              <w:jc w:val="left"/>
              <w:rPr>
                <w:rFonts w:ascii="Verdana" w:hAnsi="Verdana"/>
                <w:sz w:val="16"/>
                <w:szCs w:val="16"/>
                <w:rPrChange w:id="1426" w:author="yangy" w:date="2017-05-11T09:53:00Z">
                  <w:rPr>
                    <w:rFonts w:ascii="Verdana" w:hAnsi="Verdana"/>
                  </w:rPr>
                </w:rPrChange>
              </w:rPr>
            </w:pPr>
            <w:r w:rsidRPr="000F5253">
              <w:rPr>
                <w:rFonts w:ascii="Verdana" w:hAnsi="Verdana"/>
                <w:sz w:val="16"/>
                <w:szCs w:val="16"/>
                <w:rPrChange w:id="1427" w:author="yangy" w:date="2017-05-11T09:53:00Z">
                  <w:rPr>
                    <w:rFonts w:ascii="Verdana" w:hAnsi="Verdana"/>
                    <w:color w:val="0000FF" w:themeColor="hyperlink"/>
                    <w:u w:val="single"/>
                  </w:rPr>
                </w:rPrChange>
              </w:rPr>
              <w:t>6. Interface new</w:t>
            </w:r>
          </w:p>
          <w:p w:rsidR="00A61262" w:rsidRPr="00944FBE" w:rsidRDefault="000F5253" w:rsidP="00B05B4D">
            <w:pPr>
              <w:jc w:val="left"/>
              <w:rPr>
                <w:rFonts w:ascii="Verdana" w:hAnsi="Verdana"/>
                <w:sz w:val="16"/>
                <w:szCs w:val="16"/>
                <w:rPrChange w:id="1428" w:author="yangy" w:date="2017-05-11T09:53:00Z">
                  <w:rPr>
                    <w:rFonts w:ascii="Verdana" w:hAnsi="Verdana"/>
                  </w:rPr>
                </w:rPrChange>
              </w:rPr>
            </w:pPr>
            <w:r w:rsidRPr="000F5253">
              <w:rPr>
                <w:rFonts w:ascii="Verdana" w:hAnsi="Verdana"/>
                <w:sz w:val="16"/>
                <w:szCs w:val="16"/>
                <w:rPrChange w:id="1429" w:author="yangy" w:date="2017-05-11T09:53:00Z">
                  <w:rPr>
                    <w:rFonts w:ascii="Verdana" w:hAnsi="Verdana"/>
                    <w:color w:val="0000FF" w:themeColor="hyperlink"/>
                    <w:u w:val="single"/>
                  </w:rPr>
                </w:rPrChange>
              </w:rPr>
              <w:t>Interrupt to ARM changed to 8 bits</w:t>
            </w:r>
          </w:p>
        </w:tc>
      </w:tr>
      <w:tr w:rsidR="00A5027F" w:rsidRPr="00082EF2" w:rsidTr="0046098F">
        <w:trPr>
          <w:trHeight w:hRule="exact" w:val="1283"/>
          <w:trPrChange w:id="1430" w:author="yangy" w:date="2017-05-11T10:03:00Z">
            <w:trPr>
              <w:trHeight w:hRule="exact" w:val="1283"/>
            </w:trPr>
          </w:trPrChange>
        </w:trPr>
        <w:tc>
          <w:tcPr>
            <w:tcW w:w="817" w:type="dxa"/>
            <w:tcPrChange w:id="1431" w:author="yangy" w:date="2017-05-11T10:03:00Z">
              <w:tcPr>
                <w:tcW w:w="817" w:type="dxa"/>
              </w:tcPr>
            </w:tcPrChange>
          </w:tcPr>
          <w:p w:rsidR="00AC0E9C" w:rsidRPr="00944FBE" w:rsidRDefault="000F5253" w:rsidP="0001720C">
            <w:pPr>
              <w:jc w:val="center"/>
              <w:rPr>
                <w:rFonts w:ascii="Verdana" w:hAnsi="Verdana"/>
                <w:sz w:val="16"/>
                <w:szCs w:val="16"/>
                <w:rPrChange w:id="1432" w:author="yangy" w:date="2017-05-11T09:53:00Z">
                  <w:rPr>
                    <w:rFonts w:ascii="Verdana" w:hAnsi="Verdana"/>
                  </w:rPr>
                </w:rPrChange>
              </w:rPr>
            </w:pPr>
            <w:r w:rsidRPr="000F5253">
              <w:rPr>
                <w:rFonts w:ascii="Verdana" w:hAnsi="Verdana"/>
                <w:sz w:val="16"/>
                <w:szCs w:val="16"/>
                <w:rPrChange w:id="1433" w:author="yangy" w:date="2017-05-11T09:53:00Z">
                  <w:rPr>
                    <w:rFonts w:ascii="Verdana" w:hAnsi="Verdana"/>
                    <w:color w:val="0000FF" w:themeColor="hyperlink"/>
                    <w:u w:val="single"/>
                  </w:rPr>
                </w:rPrChange>
              </w:rPr>
              <w:t>0.3</w:t>
            </w:r>
          </w:p>
        </w:tc>
        <w:tc>
          <w:tcPr>
            <w:tcW w:w="1559" w:type="dxa"/>
            <w:tcPrChange w:id="1434" w:author="yangy" w:date="2017-05-11T10:03:00Z">
              <w:tcPr>
                <w:tcW w:w="1559" w:type="dxa"/>
              </w:tcPr>
            </w:tcPrChange>
          </w:tcPr>
          <w:p w:rsidR="00AC0E9C" w:rsidRPr="00944FBE" w:rsidRDefault="000F5253" w:rsidP="00724764">
            <w:pPr>
              <w:rPr>
                <w:rFonts w:ascii="Verdana" w:hAnsi="Verdana"/>
                <w:sz w:val="16"/>
                <w:szCs w:val="16"/>
                <w:rPrChange w:id="1435" w:author="yangy" w:date="2017-05-11T09:53:00Z">
                  <w:rPr>
                    <w:rFonts w:ascii="Verdana" w:hAnsi="Verdana"/>
                  </w:rPr>
                </w:rPrChange>
              </w:rPr>
            </w:pPr>
            <w:r w:rsidRPr="000F5253">
              <w:rPr>
                <w:rFonts w:ascii="Verdana" w:hAnsi="Verdana"/>
                <w:sz w:val="16"/>
                <w:szCs w:val="16"/>
                <w:rPrChange w:id="1436" w:author="yangy" w:date="2017-05-11T09:53:00Z">
                  <w:rPr>
                    <w:rFonts w:ascii="Verdana" w:hAnsi="Verdana"/>
                    <w:color w:val="0000FF" w:themeColor="hyperlink"/>
                    <w:u w:val="single"/>
                  </w:rPr>
                </w:rPrChange>
              </w:rPr>
              <w:t>2016-06-21</w:t>
            </w:r>
          </w:p>
        </w:tc>
        <w:tc>
          <w:tcPr>
            <w:tcW w:w="851" w:type="dxa"/>
            <w:tcPrChange w:id="1437" w:author="yangy" w:date="2017-05-11T10:03:00Z">
              <w:tcPr>
                <w:tcW w:w="851" w:type="dxa"/>
              </w:tcPr>
            </w:tcPrChange>
          </w:tcPr>
          <w:p w:rsidR="00AC0E9C" w:rsidRPr="00944FBE" w:rsidRDefault="00AC0E9C" w:rsidP="00724764">
            <w:pPr>
              <w:rPr>
                <w:rFonts w:ascii="Verdana" w:hAnsi="Verdana"/>
                <w:sz w:val="16"/>
                <w:szCs w:val="16"/>
                <w:rPrChange w:id="1438" w:author="yangy" w:date="2017-05-11T09:53:00Z">
                  <w:rPr>
                    <w:rFonts w:ascii="Verdana" w:hAnsi="Verdana"/>
                  </w:rPr>
                </w:rPrChange>
              </w:rPr>
            </w:pPr>
          </w:p>
        </w:tc>
        <w:tc>
          <w:tcPr>
            <w:tcW w:w="1276" w:type="dxa"/>
            <w:tcPrChange w:id="1439" w:author="yangy" w:date="2017-05-11T10:03:00Z">
              <w:tcPr>
                <w:tcW w:w="1559" w:type="dxa"/>
              </w:tcPr>
            </w:tcPrChange>
          </w:tcPr>
          <w:p w:rsidR="00AC0E9C" w:rsidRPr="00944FBE" w:rsidRDefault="000F5253" w:rsidP="0001720C">
            <w:pPr>
              <w:jc w:val="center"/>
              <w:rPr>
                <w:rFonts w:ascii="Verdana" w:hAnsi="Verdana"/>
                <w:sz w:val="16"/>
                <w:szCs w:val="16"/>
                <w:rPrChange w:id="1440" w:author="yangy" w:date="2017-05-11T09:53:00Z">
                  <w:rPr>
                    <w:rFonts w:ascii="Verdana" w:hAnsi="Verdana"/>
                  </w:rPr>
                </w:rPrChange>
              </w:rPr>
            </w:pPr>
            <w:r w:rsidRPr="000F5253">
              <w:rPr>
                <w:rFonts w:ascii="Verdana" w:hAnsi="Verdana"/>
                <w:sz w:val="16"/>
                <w:szCs w:val="16"/>
                <w:rPrChange w:id="1441" w:author="yangy" w:date="2017-05-11T09:53:00Z">
                  <w:rPr>
                    <w:rFonts w:ascii="Verdana" w:hAnsi="Verdana"/>
                    <w:color w:val="0000FF" w:themeColor="hyperlink"/>
                    <w:u w:val="single"/>
                  </w:rPr>
                </w:rPrChange>
              </w:rPr>
              <w:t>Yu Yang</w:t>
            </w:r>
          </w:p>
        </w:tc>
        <w:tc>
          <w:tcPr>
            <w:tcW w:w="4025" w:type="dxa"/>
            <w:tcPrChange w:id="1442" w:author="yangy" w:date="2017-05-11T10:03:00Z">
              <w:tcPr>
                <w:tcW w:w="3742" w:type="dxa"/>
              </w:tcPr>
            </w:tcPrChange>
          </w:tcPr>
          <w:p w:rsidR="00AC0E9C" w:rsidRPr="00944FBE" w:rsidRDefault="000F5253" w:rsidP="00724764">
            <w:pPr>
              <w:rPr>
                <w:rFonts w:ascii="Verdana" w:hAnsi="Verdana"/>
                <w:sz w:val="16"/>
                <w:szCs w:val="16"/>
                <w:rPrChange w:id="1443" w:author="yangy" w:date="2017-05-11T09:53:00Z">
                  <w:rPr>
                    <w:rFonts w:ascii="Verdana" w:hAnsi="Verdana"/>
                  </w:rPr>
                </w:rPrChange>
              </w:rPr>
            </w:pPr>
            <w:r w:rsidRPr="000F5253">
              <w:rPr>
                <w:rFonts w:ascii="Verdana" w:hAnsi="Verdana"/>
                <w:sz w:val="16"/>
                <w:szCs w:val="16"/>
                <w:rPrChange w:id="1444" w:author="yangy" w:date="2017-05-11T09:53:00Z">
                  <w:rPr>
                    <w:rFonts w:ascii="Verdana" w:hAnsi="Verdana"/>
                    <w:color w:val="0000FF" w:themeColor="hyperlink"/>
                    <w:u w:val="single"/>
                  </w:rPr>
                </w:rPrChange>
              </w:rPr>
              <w:t>Share RAM size changed to 32Kbyte.</w:t>
            </w:r>
          </w:p>
          <w:p w:rsidR="0001720C" w:rsidRPr="00944FBE" w:rsidRDefault="000F5253" w:rsidP="00724764">
            <w:pPr>
              <w:rPr>
                <w:rFonts w:ascii="Verdana" w:hAnsi="Verdana"/>
                <w:sz w:val="16"/>
                <w:szCs w:val="16"/>
                <w:rPrChange w:id="1445" w:author="yangy" w:date="2017-05-11T09:53:00Z">
                  <w:rPr>
                    <w:rFonts w:ascii="Verdana" w:hAnsi="Verdana"/>
                  </w:rPr>
                </w:rPrChange>
              </w:rPr>
            </w:pPr>
            <w:r w:rsidRPr="000F5253">
              <w:rPr>
                <w:rFonts w:ascii="Verdana" w:hAnsi="Verdana"/>
                <w:sz w:val="16"/>
                <w:szCs w:val="16"/>
                <w:rPrChange w:id="1446" w:author="yangy" w:date="2017-05-11T09:53:00Z">
                  <w:rPr>
                    <w:rFonts w:ascii="Verdana" w:hAnsi="Verdana"/>
                    <w:color w:val="0000FF" w:themeColor="hyperlink"/>
                    <w:u w:val="single"/>
                  </w:rPr>
                </w:rPrChange>
              </w:rPr>
              <w:t>Page size changed to 1KByte</w:t>
            </w:r>
          </w:p>
          <w:p w:rsidR="0001720C" w:rsidRPr="00944FBE" w:rsidRDefault="0001720C" w:rsidP="00724764">
            <w:pPr>
              <w:rPr>
                <w:rFonts w:ascii="Verdana" w:hAnsi="Verdana"/>
                <w:sz w:val="16"/>
                <w:szCs w:val="16"/>
                <w:rPrChange w:id="1447" w:author="yangy" w:date="2017-05-11T09:53:00Z">
                  <w:rPr>
                    <w:rFonts w:ascii="Verdana" w:hAnsi="Verdana"/>
                  </w:rPr>
                </w:rPrChange>
              </w:rPr>
            </w:pPr>
          </w:p>
        </w:tc>
      </w:tr>
      <w:tr w:rsidR="00A5027F" w:rsidRPr="00082EF2" w:rsidTr="0046098F">
        <w:trPr>
          <w:trHeight w:hRule="exact" w:val="1274"/>
          <w:trPrChange w:id="1448" w:author="yangy" w:date="2017-05-11T10:03:00Z">
            <w:trPr>
              <w:trHeight w:hRule="exact" w:val="1274"/>
            </w:trPr>
          </w:trPrChange>
        </w:trPr>
        <w:tc>
          <w:tcPr>
            <w:tcW w:w="817" w:type="dxa"/>
            <w:tcPrChange w:id="1449" w:author="yangy" w:date="2017-05-11T10:03:00Z">
              <w:tcPr>
                <w:tcW w:w="817" w:type="dxa"/>
              </w:tcPr>
            </w:tcPrChange>
          </w:tcPr>
          <w:p w:rsidR="00AC0E9C" w:rsidRPr="00944FBE" w:rsidRDefault="000F5253" w:rsidP="00CE27D9">
            <w:pPr>
              <w:jc w:val="center"/>
              <w:rPr>
                <w:rFonts w:ascii="Verdana" w:hAnsi="Verdana"/>
                <w:sz w:val="16"/>
                <w:szCs w:val="16"/>
                <w:rPrChange w:id="1450" w:author="yangy" w:date="2017-05-11T09:53:00Z">
                  <w:rPr>
                    <w:rFonts w:ascii="Verdana" w:hAnsi="Verdana"/>
                  </w:rPr>
                </w:rPrChange>
              </w:rPr>
            </w:pPr>
            <w:r w:rsidRPr="000F5253">
              <w:rPr>
                <w:rFonts w:ascii="Verdana" w:hAnsi="Verdana"/>
                <w:sz w:val="16"/>
                <w:szCs w:val="16"/>
                <w:rPrChange w:id="1451" w:author="yangy" w:date="2017-05-11T09:53:00Z">
                  <w:rPr>
                    <w:rFonts w:ascii="Verdana" w:hAnsi="Verdana"/>
                    <w:color w:val="0000FF" w:themeColor="hyperlink"/>
                    <w:u w:val="single"/>
                  </w:rPr>
                </w:rPrChange>
              </w:rPr>
              <w:t>0.4</w:t>
            </w:r>
          </w:p>
        </w:tc>
        <w:tc>
          <w:tcPr>
            <w:tcW w:w="1559" w:type="dxa"/>
            <w:tcPrChange w:id="1452" w:author="yangy" w:date="2017-05-11T10:03:00Z">
              <w:tcPr>
                <w:tcW w:w="1559" w:type="dxa"/>
              </w:tcPr>
            </w:tcPrChange>
          </w:tcPr>
          <w:p w:rsidR="00AC0E9C" w:rsidRPr="00944FBE" w:rsidRDefault="000F5253" w:rsidP="00724764">
            <w:pPr>
              <w:rPr>
                <w:rFonts w:ascii="Verdana" w:hAnsi="Verdana"/>
                <w:sz w:val="16"/>
                <w:szCs w:val="16"/>
                <w:rPrChange w:id="1453" w:author="yangy" w:date="2017-05-11T09:53:00Z">
                  <w:rPr>
                    <w:rFonts w:ascii="Verdana" w:hAnsi="Verdana"/>
                  </w:rPr>
                </w:rPrChange>
              </w:rPr>
            </w:pPr>
            <w:r w:rsidRPr="000F5253">
              <w:rPr>
                <w:rFonts w:ascii="Verdana" w:hAnsi="Verdana"/>
                <w:sz w:val="16"/>
                <w:szCs w:val="16"/>
                <w:rPrChange w:id="1454" w:author="yangy" w:date="2017-05-11T09:53:00Z">
                  <w:rPr>
                    <w:rFonts w:ascii="Verdana" w:hAnsi="Verdana"/>
                    <w:color w:val="0000FF" w:themeColor="hyperlink"/>
                    <w:u w:val="single"/>
                  </w:rPr>
                </w:rPrChange>
              </w:rPr>
              <w:t>2016-07-25</w:t>
            </w:r>
          </w:p>
        </w:tc>
        <w:tc>
          <w:tcPr>
            <w:tcW w:w="851" w:type="dxa"/>
            <w:tcPrChange w:id="1455" w:author="yangy" w:date="2017-05-11T10:03:00Z">
              <w:tcPr>
                <w:tcW w:w="851" w:type="dxa"/>
              </w:tcPr>
            </w:tcPrChange>
          </w:tcPr>
          <w:p w:rsidR="00AC0E9C" w:rsidRPr="00944FBE" w:rsidRDefault="00AC0E9C" w:rsidP="00724764">
            <w:pPr>
              <w:rPr>
                <w:rFonts w:ascii="Verdana" w:hAnsi="Verdana"/>
                <w:sz w:val="16"/>
                <w:szCs w:val="16"/>
                <w:rPrChange w:id="1456" w:author="yangy" w:date="2017-05-11T09:53:00Z">
                  <w:rPr>
                    <w:rFonts w:ascii="Verdana" w:hAnsi="Verdana"/>
                  </w:rPr>
                </w:rPrChange>
              </w:rPr>
            </w:pPr>
          </w:p>
        </w:tc>
        <w:tc>
          <w:tcPr>
            <w:tcW w:w="1276" w:type="dxa"/>
            <w:tcPrChange w:id="1457" w:author="yangy" w:date="2017-05-11T10:03:00Z">
              <w:tcPr>
                <w:tcW w:w="1559" w:type="dxa"/>
              </w:tcPr>
            </w:tcPrChange>
          </w:tcPr>
          <w:p w:rsidR="00AC0E9C" w:rsidRPr="00944FBE" w:rsidRDefault="000F5253" w:rsidP="00CE27D9">
            <w:pPr>
              <w:jc w:val="center"/>
              <w:rPr>
                <w:rFonts w:ascii="Verdana" w:hAnsi="Verdana"/>
                <w:sz w:val="16"/>
                <w:szCs w:val="16"/>
                <w:rPrChange w:id="1458" w:author="yangy" w:date="2017-05-11T09:53:00Z">
                  <w:rPr>
                    <w:rFonts w:ascii="Verdana" w:hAnsi="Verdana"/>
                  </w:rPr>
                </w:rPrChange>
              </w:rPr>
            </w:pPr>
            <w:r w:rsidRPr="000F5253">
              <w:rPr>
                <w:rFonts w:ascii="Verdana" w:hAnsi="Verdana"/>
                <w:sz w:val="16"/>
                <w:szCs w:val="16"/>
                <w:rPrChange w:id="1459" w:author="yangy" w:date="2017-05-11T09:53:00Z">
                  <w:rPr>
                    <w:rFonts w:ascii="Verdana" w:hAnsi="Verdana"/>
                    <w:color w:val="0000FF" w:themeColor="hyperlink"/>
                    <w:u w:val="single"/>
                  </w:rPr>
                </w:rPrChange>
              </w:rPr>
              <w:t>Yu Yang</w:t>
            </w:r>
          </w:p>
        </w:tc>
        <w:tc>
          <w:tcPr>
            <w:tcW w:w="4025" w:type="dxa"/>
            <w:tcPrChange w:id="1460" w:author="yangy" w:date="2017-05-11T10:03:00Z">
              <w:tcPr>
                <w:tcW w:w="3742" w:type="dxa"/>
              </w:tcPr>
            </w:tcPrChange>
          </w:tcPr>
          <w:p w:rsidR="00AC0E9C" w:rsidRPr="00944FBE" w:rsidRDefault="000F5253" w:rsidP="00724764">
            <w:pPr>
              <w:rPr>
                <w:rFonts w:ascii="Verdana" w:hAnsi="Verdana"/>
                <w:sz w:val="16"/>
                <w:szCs w:val="16"/>
                <w:rPrChange w:id="1461" w:author="yangy" w:date="2017-05-11T09:53:00Z">
                  <w:rPr>
                    <w:rFonts w:ascii="Verdana" w:hAnsi="Verdana"/>
                  </w:rPr>
                </w:rPrChange>
              </w:rPr>
            </w:pPr>
            <w:r w:rsidRPr="000F5253">
              <w:rPr>
                <w:rFonts w:ascii="Verdana" w:hAnsi="Verdana"/>
                <w:sz w:val="16"/>
                <w:szCs w:val="16"/>
                <w:rPrChange w:id="1462" w:author="yangy" w:date="2017-05-11T09:53:00Z">
                  <w:rPr>
                    <w:rFonts w:ascii="Verdana" w:hAnsi="Verdana"/>
                    <w:color w:val="0000FF" w:themeColor="hyperlink"/>
                    <w:u w:val="single"/>
                  </w:rPr>
                </w:rPrChange>
              </w:rPr>
              <w:t>*IPCRESP changed to *IPCDATA1.</w:t>
            </w:r>
          </w:p>
          <w:p w:rsidR="00CE27D9" w:rsidRPr="00944FBE" w:rsidRDefault="000F5253" w:rsidP="00724764">
            <w:pPr>
              <w:rPr>
                <w:rFonts w:ascii="Verdana" w:hAnsi="Verdana"/>
                <w:sz w:val="16"/>
                <w:szCs w:val="16"/>
                <w:rPrChange w:id="1463" w:author="yangy" w:date="2017-05-11T09:53:00Z">
                  <w:rPr>
                    <w:rFonts w:ascii="Verdana" w:hAnsi="Verdana"/>
                  </w:rPr>
                </w:rPrChange>
              </w:rPr>
            </w:pPr>
            <w:r w:rsidRPr="000F5253">
              <w:rPr>
                <w:rFonts w:ascii="Verdana" w:hAnsi="Verdana"/>
                <w:sz w:val="16"/>
                <w:szCs w:val="16"/>
                <w:rPrChange w:id="1464" w:author="yangy" w:date="2017-05-11T09:53:00Z">
                  <w:rPr>
                    <w:rFonts w:ascii="Verdana" w:hAnsi="Verdana"/>
                    <w:color w:val="0000FF" w:themeColor="hyperlink"/>
                    <w:u w:val="single"/>
                  </w:rPr>
                </w:rPrChange>
              </w:rPr>
              <w:t>*IPCDATA changed to *IPCDATA0</w:t>
            </w:r>
          </w:p>
        </w:tc>
      </w:tr>
      <w:tr w:rsidR="00A5027F" w:rsidRPr="00082EF2" w:rsidTr="0046098F">
        <w:trPr>
          <w:trHeight w:hRule="exact" w:val="2172"/>
          <w:trPrChange w:id="1465" w:author="yangy" w:date="2017-05-11T10:03:00Z">
            <w:trPr>
              <w:trHeight w:hRule="exact" w:val="397"/>
            </w:trPr>
          </w:trPrChange>
        </w:trPr>
        <w:tc>
          <w:tcPr>
            <w:tcW w:w="817" w:type="dxa"/>
            <w:tcPrChange w:id="1466" w:author="yangy" w:date="2017-05-11T10:03:00Z">
              <w:tcPr>
                <w:tcW w:w="817" w:type="dxa"/>
              </w:tcPr>
            </w:tcPrChange>
          </w:tcPr>
          <w:p w:rsidR="000F5253" w:rsidRPr="000F5253" w:rsidRDefault="000F5253" w:rsidP="000F5253">
            <w:pPr>
              <w:jc w:val="center"/>
              <w:rPr>
                <w:rFonts w:ascii="Verdana" w:hAnsi="Verdana"/>
                <w:sz w:val="16"/>
                <w:szCs w:val="16"/>
                <w:rPrChange w:id="1467" w:author="yangy" w:date="2017-05-11T09:53:00Z">
                  <w:rPr>
                    <w:rFonts w:ascii="Verdana" w:hAnsi="Verdana"/>
                  </w:rPr>
                </w:rPrChange>
              </w:rPr>
              <w:pPrChange w:id="1468" w:author="yangy" w:date="2017-05-11T10:02:00Z">
                <w:pPr/>
              </w:pPrChange>
            </w:pPr>
            <w:ins w:id="1469" w:author="yangy" w:date="2017-05-11T09:52:00Z">
              <w:r w:rsidRPr="000F5253">
                <w:rPr>
                  <w:rFonts w:ascii="Verdana" w:hAnsi="Verdana"/>
                  <w:sz w:val="16"/>
                  <w:szCs w:val="16"/>
                  <w:rPrChange w:id="1470" w:author="yangy" w:date="2017-05-11T09:53:00Z">
                    <w:rPr>
                      <w:rFonts w:ascii="Verdana" w:hAnsi="Verdana"/>
                      <w:color w:val="0000FF" w:themeColor="hyperlink"/>
                      <w:u w:val="single"/>
                    </w:rPr>
                  </w:rPrChange>
                </w:rPr>
                <w:t>1.0</w:t>
              </w:r>
            </w:ins>
          </w:p>
        </w:tc>
        <w:tc>
          <w:tcPr>
            <w:tcW w:w="1559" w:type="dxa"/>
            <w:tcPrChange w:id="1471" w:author="yangy" w:date="2017-05-11T10:03:00Z">
              <w:tcPr>
                <w:tcW w:w="1559" w:type="dxa"/>
              </w:tcPr>
            </w:tcPrChange>
          </w:tcPr>
          <w:p w:rsidR="00AC0E9C" w:rsidRPr="00944FBE" w:rsidRDefault="0046098F" w:rsidP="00724764">
            <w:pPr>
              <w:rPr>
                <w:rFonts w:ascii="Verdana" w:hAnsi="Verdana"/>
                <w:sz w:val="16"/>
                <w:szCs w:val="16"/>
                <w:rPrChange w:id="1472" w:author="yangy" w:date="2017-05-11T09:53:00Z">
                  <w:rPr>
                    <w:rFonts w:ascii="Verdana" w:hAnsi="Verdana"/>
                  </w:rPr>
                </w:rPrChange>
              </w:rPr>
            </w:pPr>
            <w:ins w:id="1473" w:author="yangy" w:date="2017-05-11T10:02:00Z">
              <w:r>
                <w:rPr>
                  <w:rFonts w:ascii="Verdana" w:hAnsi="Verdana" w:hint="eastAsia"/>
                  <w:sz w:val="16"/>
                  <w:szCs w:val="16"/>
                </w:rPr>
                <w:t>2017-05-10</w:t>
              </w:r>
            </w:ins>
          </w:p>
        </w:tc>
        <w:tc>
          <w:tcPr>
            <w:tcW w:w="851" w:type="dxa"/>
            <w:tcPrChange w:id="1474" w:author="yangy" w:date="2017-05-11T10:03:00Z">
              <w:tcPr>
                <w:tcW w:w="851" w:type="dxa"/>
              </w:tcPr>
            </w:tcPrChange>
          </w:tcPr>
          <w:p w:rsidR="00AC0E9C" w:rsidRPr="00944FBE" w:rsidRDefault="00AC0E9C" w:rsidP="00724764">
            <w:pPr>
              <w:rPr>
                <w:rFonts w:ascii="Verdana" w:hAnsi="Verdana"/>
                <w:sz w:val="16"/>
                <w:szCs w:val="16"/>
                <w:rPrChange w:id="1475" w:author="yangy" w:date="2017-05-11T09:53:00Z">
                  <w:rPr>
                    <w:rFonts w:ascii="Verdana" w:hAnsi="Verdana"/>
                  </w:rPr>
                </w:rPrChange>
              </w:rPr>
            </w:pPr>
          </w:p>
        </w:tc>
        <w:tc>
          <w:tcPr>
            <w:tcW w:w="1276" w:type="dxa"/>
            <w:tcPrChange w:id="1476" w:author="yangy" w:date="2017-05-11T10:03:00Z">
              <w:tcPr>
                <w:tcW w:w="1559" w:type="dxa"/>
              </w:tcPr>
            </w:tcPrChange>
          </w:tcPr>
          <w:p w:rsidR="000F5253" w:rsidRPr="000F5253" w:rsidRDefault="000F5253" w:rsidP="000F5253">
            <w:pPr>
              <w:jc w:val="center"/>
              <w:rPr>
                <w:rFonts w:ascii="Verdana" w:hAnsi="Verdana"/>
                <w:sz w:val="16"/>
                <w:szCs w:val="16"/>
                <w:rPrChange w:id="1477" w:author="yangy" w:date="2017-05-11T09:53:00Z">
                  <w:rPr>
                    <w:rFonts w:ascii="Verdana" w:hAnsi="Verdana"/>
                  </w:rPr>
                </w:rPrChange>
              </w:rPr>
              <w:pPrChange w:id="1478" w:author="yangy" w:date="2017-05-11T10:03:00Z">
                <w:pPr/>
              </w:pPrChange>
            </w:pPr>
            <w:ins w:id="1479" w:author="yangy" w:date="2017-05-11T09:52:00Z">
              <w:r w:rsidRPr="000F5253">
                <w:rPr>
                  <w:rFonts w:ascii="Verdana" w:hAnsi="Verdana"/>
                  <w:sz w:val="16"/>
                  <w:szCs w:val="16"/>
                  <w:rPrChange w:id="1480" w:author="yangy" w:date="2017-05-11T09:53:00Z">
                    <w:rPr>
                      <w:rFonts w:ascii="Verdana" w:hAnsi="Verdana"/>
                      <w:color w:val="0000FF" w:themeColor="hyperlink"/>
                      <w:u w:val="single"/>
                    </w:rPr>
                  </w:rPrChange>
                </w:rPr>
                <w:t>Yu Yang</w:t>
              </w:r>
            </w:ins>
          </w:p>
        </w:tc>
        <w:tc>
          <w:tcPr>
            <w:tcW w:w="4025" w:type="dxa"/>
            <w:tcPrChange w:id="1481" w:author="yangy" w:date="2017-05-11T10:03:00Z">
              <w:tcPr>
                <w:tcW w:w="3742" w:type="dxa"/>
              </w:tcPr>
            </w:tcPrChange>
          </w:tcPr>
          <w:p w:rsidR="000F5253" w:rsidRDefault="000F5253" w:rsidP="000F5253">
            <w:pPr>
              <w:jc w:val="left"/>
              <w:rPr>
                <w:ins w:id="1482" w:author="yangy" w:date="2017-05-11T09:54:00Z"/>
                <w:color w:val="000000"/>
                <w:sz w:val="16"/>
                <w:szCs w:val="16"/>
              </w:rPr>
              <w:pPrChange w:id="1483" w:author="yangy" w:date="2017-05-11T09:54:00Z">
                <w:pPr/>
              </w:pPrChange>
            </w:pPr>
            <w:ins w:id="1484" w:author="yangy" w:date="2017-05-11T09:52:00Z">
              <w:r w:rsidRPr="000F5253">
                <w:rPr>
                  <w:color w:val="000000"/>
                  <w:sz w:val="16"/>
                  <w:szCs w:val="16"/>
                  <w:rPrChange w:id="1485" w:author="yangy" w:date="2017-05-11T09:53:00Z">
                    <w:rPr>
                      <w:color w:val="000000"/>
                      <w:sz w:val="22"/>
                      <w:szCs w:val="22"/>
                      <w:u w:val="single"/>
                    </w:rPr>
                  </w:rPrChange>
                </w:rPr>
                <w:t xml:space="preserve">make IPCTMRSCALER &amp; </w:t>
              </w:r>
            </w:ins>
            <w:ins w:id="1486" w:author="yangy" w:date="2017-05-11T09:53:00Z">
              <w:r w:rsidRPr="000F5253">
                <w:rPr>
                  <w:color w:val="000000"/>
                  <w:sz w:val="16"/>
                  <w:szCs w:val="16"/>
                  <w:rPrChange w:id="1487" w:author="yangy" w:date="2017-05-11T09:53:00Z">
                    <w:rPr>
                      <w:color w:val="000000"/>
                      <w:sz w:val="22"/>
                      <w:szCs w:val="22"/>
                      <w:u w:val="single"/>
                    </w:rPr>
                  </w:rPrChange>
                </w:rPr>
                <w:t>IPCTMRCONT readable</w:t>
              </w:r>
              <w:r w:rsidR="00944FBE">
                <w:rPr>
                  <w:rFonts w:hint="eastAsia"/>
                  <w:color w:val="000000"/>
                  <w:sz w:val="16"/>
                  <w:szCs w:val="16"/>
                </w:rPr>
                <w:t xml:space="preserve"> </w:t>
              </w:r>
              <w:r w:rsidRPr="000F5253">
                <w:rPr>
                  <w:color w:val="000000"/>
                  <w:sz w:val="16"/>
                  <w:szCs w:val="16"/>
                  <w:rPrChange w:id="1488" w:author="yangy" w:date="2017-05-11T09:53:00Z">
                    <w:rPr>
                      <w:color w:val="000000"/>
                      <w:sz w:val="22"/>
                      <w:szCs w:val="22"/>
                      <w:u w:val="single"/>
                    </w:rPr>
                  </w:rPrChange>
                </w:rPr>
                <w:t>to A7 &amp; PLC core</w:t>
              </w:r>
            </w:ins>
          </w:p>
          <w:p w:rsidR="000F5253" w:rsidRDefault="007C2698" w:rsidP="000F5253">
            <w:pPr>
              <w:jc w:val="left"/>
              <w:rPr>
                <w:ins w:id="1489" w:author="yangy" w:date="2017-05-11T10:01:00Z"/>
                <w:color w:val="000000"/>
                <w:sz w:val="16"/>
                <w:szCs w:val="16"/>
              </w:rPr>
              <w:pPrChange w:id="1490" w:author="yangy" w:date="2017-05-11T09:55:00Z">
                <w:pPr/>
              </w:pPrChange>
            </w:pPr>
            <w:ins w:id="1491" w:author="yangy" w:date="2017-05-11T10:01:00Z">
              <w:r>
                <w:rPr>
                  <w:rFonts w:hint="eastAsia"/>
                  <w:color w:val="000000"/>
                  <w:sz w:val="16"/>
                  <w:szCs w:val="16"/>
                </w:rPr>
                <w:t xml:space="preserve">Each core can set its own IPC INT flag for debugging </w:t>
              </w:r>
            </w:ins>
            <w:ins w:id="1492" w:author="yangy" w:date="2017-05-11T10:02:00Z">
              <w:r>
                <w:rPr>
                  <w:color w:val="000000"/>
                  <w:sz w:val="16"/>
                  <w:szCs w:val="16"/>
                </w:rPr>
                <w:t>purpose</w:t>
              </w:r>
            </w:ins>
          </w:p>
          <w:p w:rsidR="000F5253" w:rsidRPr="000F5253" w:rsidRDefault="000F5253" w:rsidP="000F5253">
            <w:pPr>
              <w:jc w:val="left"/>
              <w:rPr>
                <w:color w:val="000000"/>
                <w:sz w:val="16"/>
                <w:szCs w:val="16"/>
                <w:rPrChange w:id="1493" w:author="yangy" w:date="2017-05-11T09:54:00Z">
                  <w:rPr>
                    <w:rFonts w:ascii="Verdana" w:hAnsi="Verdana"/>
                  </w:rPr>
                </w:rPrChange>
              </w:rPr>
              <w:pPrChange w:id="1494" w:author="yangy" w:date="2017-05-11T10:04:00Z">
                <w:pPr/>
              </w:pPrChange>
            </w:pPr>
            <w:ins w:id="1495" w:author="yangy" w:date="2017-05-11T09:54:00Z">
              <w:r w:rsidRPr="000F5253">
                <w:rPr>
                  <w:color w:val="000000"/>
                  <w:sz w:val="16"/>
                  <w:szCs w:val="16"/>
                  <w:rPrChange w:id="1496" w:author="yangy" w:date="2017-05-11T09:54:00Z">
                    <w:rPr>
                      <w:color w:val="FF0000"/>
                      <w:sz w:val="22"/>
                      <w:szCs w:val="22"/>
                      <w:u w:val="single"/>
                    </w:rPr>
                  </w:rPrChange>
                </w:rPr>
                <w:t>Add</w:t>
              </w:r>
            </w:ins>
            <w:ins w:id="1497" w:author="yangy" w:date="2017-05-11T09:55:00Z">
              <w:r w:rsidR="00944FBE">
                <w:rPr>
                  <w:rFonts w:hint="eastAsia"/>
                  <w:color w:val="000000"/>
                  <w:sz w:val="16"/>
                  <w:szCs w:val="16"/>
                </w:rPr>
                <w:t>itional</w:t>
              </w:r>
            </w:ins>
            <w:ins w:id="1498" w:author="yangy" w:date="2017-05-11T09:54:00Z">
              <w:r w:rsidRPr="000F5253">
                <w:rPr>
                  <w:color w:val="000000"/>
                  <w:sz w:val="16"/>
                  <w:szCs w:val="16"/>
                  <w:rPrChange w:id="1499" w:author="yangy" w:date="2017-05-11T09:54:00Z">
                    <w:rPr>
                      <w:color w:val="FF0000"/>
                      <w:sz w:val="22"/>
                      <w:szCs w:val="22"/>
                      <w:u w:val="single"/>
                    </w:rPr>
                  </w:rPrChange>
                </w:rPr>
                <w:t xml:space="preserve"> INT output which is </w:t>
              </w:r>
            </w:ins>
            <w:ins w:id="1500" w:author="yangy" w:date="2017-05-11T10:04:00Z">
              <w:r w:rsidR="0046098F">
                <w:rPr>
                  <w:rFonts w:hint="eastAsia"/>
                  <w:color w:val="000000"/>
                  <w:sz w:val="16"/>
                  <w:szCs w:val="16"/>
                </w:rPr>
                <w:t>triggered</w:t>
              </w:r>
            </w:ins>
            <w:ins w:id="1501" w:author="yangy" w:date="2017-05-11T09:54:00Z">
              <w:r w:rsidRPr="000F5253">
                <w:rPr>
                  <w:color w:val="000000"/>
                  <w:sz w:val="16"/>
                  <w:szCs w:val="16"/>
                  <w:rPrChange w:id="1502" w:author="yangy" w:date="2017-05-11T09:54:00Z">
                    <w:rPr>
                      <w:color w:val="FF0000"/>
                      <w:sz w:val="22"/>
                      <w:szCs w:val="22"/>
                      <w:u w:val="single"/>
                    </w:rPr>
                  </w:rPrChange>
                </w:rPr>
                <w:t xml:space="preserve"> when </w:t>
              </w:r>
            </w:ins>
            <w:ins w:id="1503" w:author="yangy" w:date="2017-05-11T09:55:00Z">
              <w:r w:rsidR="0046098F">
                <w:rPr>
                  <w:rFonts w:hint="eastAsia"/>
                  <w:color w:val="000000"/>
                  <w:sz w:val="16"/>
                  <w:szCs w:val="16"/>
                </w:rPr>
                <w:t>receiv</w:t>
              </w:r>
            </w:ins>
            <w:ins w:id="1504" w:author="yangy" w:date="2017-05-11T10:04:00Z">
              <w:r w:rsidR="0046098F">
                <w:rPr>
                  <w:rFonts w:hint="eastAsia"/>
                  <w:color w:val="000000"/>
                  <w:sz w:val="16"/>
                  <w:szCs w:val="16"/>
                </w:rPr>
                <w:t>ing</w:t>
              </w:r>
            </w:ins>
            <w:ins w:id="1505" w:author="yangy" w:date="2017-05-11T09:55:00Z">
              <w:r w:rsidR="00944FBE">
                <w:rPr>
                  <w:rFonts w:hint="eastAsia"/>
                  <w:color w:val="000000"/>
                  <w:sz w:val="16"/>
                  <w:szCs w:val="16"/>
                </w:rPr>
                <w:t xml:space="preserve"> ACK from </w:t>
              </w:r>
            </w:ins>
            <w:ins w:id="1506" w:author="yangy" w:date="2017-05-11T09:54:00Z">
              <w:r w:rsidRPr="000F5253">
                <w:rPr>
                  <w:color w:val="000000"/>
                  <w:sz w:val="16"/>
                  <w:szCs w:val="16"/>
                  <w:rPrChange w:id="1507" w:author="yangy" w:date="2017-05-11T09:54:00Z">
                    <w:rPr>
                      <w:color w:val="FF0000"/>
                      <w:sz w:val="22"/>
                      <w:szCs w:val="22"/>
                      <w:u w:val="single"/>
                    </w:rPr>
                  </w:rPrChange>
                </w:rPr>
                <w:t xml:space="preserve">communicating core </w:t>
              </w:r>
            </w:ins>
          </w:p>
        </w:tc>
      </w:tr>
      <w:tr w:rsidR="00A5027F" w:rsidRPr="00082EF2" w:rsidTr="0046098F">
        <w:trPr>
          <w:trHeight w:hRule="exact" w:val="397"/>
          <w:trPrChange w:id="1508" w:author="yangy" w:date="2017-05-11T10:03:00Z">
            <w:trPr>
              <w:trHeight w:hRule="exact" w:val="397"/>
            </w:trPr>
          </w:trPrChange>
        </w:trPr>
        <w:tc>
          <w:tcPr>
            <w:tcW w:w="817" w:type="dxa"/>
            <w:tcPrChange w:id="1509" w:author="yangy" w:date="2017-05-11T10:03:00Z">
              <w:tcPr>
                <w:tcW w:w="817" w:type="dxa"/>
              </w:tcPr>
            </w:tcPrChange>
          </w:tcPr>
          <w:p w:rsidR="00AC0E9C" w:rsidRPr="00AC0E9C" w:rsidRDefault="00AC0E9C" w:rsidP="00724764">
            <w:pPr>
              <w:rPr>
                <w:rFonts w:ascii="Verdana" w:hAnsi="Verdana"/>
              </w:rPr>
            </w:pPr>
          </w:p>
        </w:tc>
        <w:tc>
          <w:tcPr>
            <w:tcW w:w="1559" w:type="dxa"/>
            <w:tcPrChange w:id="1510" w:author="yangy" w:date="2017-05-11T10:03:00Z">
              <w:tcPr>
                <w:tcW w:w="1559" w:type="dxa"/>
              </w:tcPr>
            </w:tcPrChange>
          </w:tcPr>
          <w:p w:rsidR="00AC0E9C" w:rsidRPr="00AC0E9C" w:rsidRDefault="00AC0E9C" w:rsidP="00724764">
            <w:pPr>
              <w:rPr>
                <w:rFonts w:ascii="Verdana" w:hAnsi="Verdana"/>
              </w:rPr>
            </w:pPr>
          </w:p>
        </w:tc>
        <w:tc>
          <w:tcPr>
            <w:tcW w:w="851" w:type="dxa"/>
            <w:tcPrChange w:id="1511" w:author="yangy" w:date="2017-05-11T10:03:00Z">
              <w:tcPr>
                <w:tcW w:w="851" w:type="dxa"/>
              </w:tcPr>
            </w:tcPrChange>
          </w:tcPr>
          <w:p w:rsidR="00AC0E9C" w:rsidRPr="00AC0E9C" w:rsidRDefault="00AC0E9C" w:rsidP="00724764">
            <w:pPr>
              <w:rPr>
                <w:rFonts w:ascii="Verdana" w:hAnsi="Verdana"/>
              </w:rPr>
            </w:pPr>
          </w:p>
        </w:tc>
        <w:tc>
          <w:tcPr>
            <w:tcW w:w="1276" w:type="dxa"/>
            <w:tcPrChange w:id="1512" w:author="yangy" w:date="2017-05-11T10:03:00Z">
              <w:tcPr>
                <w:tcW w:w="1559" w:type="dxa"/>
              </w:tcPr>
            </w:tcPrChange>
          </w:tcPr>
          <w:p w:rsidR="00AC0E9C" w:rsidRPr="00AC0E9C" w:rsidRDefault="00AC0E9C" w:rsidP="00724764">
            <w:pPr>
              <w:rPr>
                <w:rFonts w:ascii="Verdana" w:hAnsi="Verdana"/>
              </w:rPr>
            </w:pPr>
          </w:p>
        </w:tc>
        <w:tc>
          <w:tcPr>
            <w:tcW w:w="4025" w:type="dxa"/>
            <w:tcPrChange w:id="1513" w:author="yangy" w:date="2017-05-11T10:03:00Z">
              <w:tcPr>
                <w:tcW w:w="3742" w:type="dxa"/>
              </w:tcPr>
            </w:tcPrChange>
          </w:tcPr>
          <w:p w:rsidR="00AC0E9C" w:rsidRPr="00944FBE" w:rsidRDefault="00AC0E9C" w:rsidP="00724764">
            <w:pPr>
              <w:rPr>
                <w:color w:val="000000"/>
                <w:sz w:val="16"/>
                <w:szCs w:val="16"/>
                <w:rPrChange w:id="1514" w:author="yangy" w:date="2017-05-11T09:54:00Z">
                  <w:rPr>
                    <w:rFonts w:ascii="Verdana" w:hAnsi="Verdana"/>
                  </w:rPr>
                </w:rPrChange>
              </w:rPr>
            </w:pPr>
          </w:p>
        </w:tc>
      </w:tr>
      <w:tr w:rsidR="00A5027F" w:rsidRPr="00082EF2" w:rsidTr="0046098F">
        <w:trPr>
          <w:trHeight w:hRule="exact" w:val="397"/>
          <w:trPrChange w:id="1515" w:author="yangy" w:date="2017-05-11T10:03:00Z">
            <w:trPr>
              <w:trHeight w:hRule="exact" w:val="397"/>
            </w:trPr>
          </w:trPrChange>
        </w:trPr>
        <w:tc>
          <w:tcPr>
            <w:tcW w:w="817" w:type="dxa"/>
            <w:tcPrChange w:id="1516" w:author="yangy" w:date="2017-05-11T10:03:00Z">
              <w:tcPr>
                <w:tcW w:w="817" w:type="dxa"/>
              </w:tcPr>
            </w:tcPrChange>
          </w:tcPr>
          <w:p w:rsidR="00AC0E9C" w:rsidRPr="00AC0E9C" w:rsidRDefault="00AC0E9C" w:rsidP="00724764">
            <w:pPr>
              <w:rPr>
                <w:rFonts w:ascii="Verdana" w:hAnsi="Verdana"/>
              </w:rPr>
            </w:pPr>
          </w:p>
        </w:tc>
        <w:tc>
          <w:tcPr>
            <w:tcW w:w="1559" w:type="dxa"/>
            <w:tcPrChange w:id="1517" w:author="yangy" w:date="2017-05-11T10:03:00Z">
              <w:tcPr>
                <w:tcW w:w="1559" w:type="dxa"/>
              </w:tcPr>
            </w:tcPrChange>
          </w:tcPr>
          <w:p w:rsidR="00AC0E9C" w:rsidRPr="00AC0E9C" w:rsidRDefault="00AC0E9C" w:rsidP="00724764">
            <w:pPr>
              <w:rPr>
                <w:rFonts w:ascii="Verdana" w:hAnsi="Verdana"/>
              </w:rPr>
            </w:pPr>
          </w:p>
        </w:tc>
        <w:tc>
          <w:tcPr>
            <w:tcW w:w="851" w:type="dxa"/>
            <w:tcPrChange w:id="1518" w:author="yangy" w:date="2017-05-11T10:03:00Z">
              <w:tcPr>
                <w:tcW w:w="851" w:type="dxa"/>
              </w:tcPr>
            </w:tcPrChange>
          </w:tcPr>
          <w:p w:rsidR="00AC0E9C" w:rsidRPr="00AC0E9C" w:rsidRDefault="00AC0E9C" w:rsidP="00724764">
            <w:pPr>
              <w:rPr>
                <w:rFonts w:ascii="Verdana" w:hAnsi="Verdana"/>
              </w:rPr>
            </w:pPr>
          </w:p>
        </w:tc>
        <w:tc>
          <w:tcPr>
            <w:tcW w:w="1276" w:type="dxa"/>
            <w:tcPrChange w:id="1519" w:author="yangy" w:date="2017-05-11T10:03:00Z">
              <w:tcPr>
                <w:tcW w:w="1559" w:type="dxa"/>
              </w:tcPr>
            </w:tcPrChange>
          </w:tcPr>
          <w:p w:rsidR="00AC0E9C" w:rsidRPr="00AC0E9C" w:rsidRDefault="00AC0E9C" w:rsidP="00724764">
            <w:pPr>
              <w:rPr>
                <w:rFonts w:ascii="Verdana" w:hAnsi="Verdana"/>
              </w:rPr>
            </w:pPr>
          </w:p>
        </w:tc>
        <w:tc>
          <w:tcPr>
            <w:tcW w:w="4025" w:type="dxa"/>
            <w:tcPrChange w:id="1520" w:author="yangy" w:date="2017-05-11T10:03:00Z">
              <w:tcPr>
                <w:tcW w:w="3742" w:type="dxa"/>
              </w:tcPr>
            </w:tcPrChange>
          </w:tcPr>
          <w:p w:rsidR="00AC0E9C" w:rsidRPr="00AC0E9C" w:rsidRDefault="00AC0E9C" w:rsidP="00724764">
            <w:pPr>
              <w:rPr>
                <w:rFonts w:ascii="Verdana" w:hAnsi="Verdana"/>
              </w:rPr>
            </w:pPr>
          </w:p>
        </w:tc>
      </w:tr>
      <w:tr w:rsidR="00A5027F" w:rsidRPr="00082EF2" w:rsidTr="0046098F">
        <w:trPr>
          <w:trHeight w:hRule="exact" w:val="397"/>
          <w:trPrChange w:id="1521" w:author="yangy" w:date="2017-05-11T10:03:00Z">
            <w:trPr>
              <w:trHeight w:hRule="exact" w:val="397"/>
            </w:trPr>
          </w:trPrChange>
        </w:trPr>
        <w:tc>
          <w:tcPr>
            <w:tcW w:w="817" w:type="dxa"/>
            <w:tcPrChange w:id="1522" w:author="yangy" w:date="2017-05-11T10:03:00Z">
              <w:tcPr>
                <w:tcW w:w="817" w:type="dxa"/>
              </w:tcPr>
            </w:tcPrChange>
          </w:tcPr>
          <w:p w:rsidR="00AC0E9C" w:rsidRPr="00AC0E9C" w:rsidRDefault="00AC0E9C" w:rsidP="00724764">
            <w:pPr>
              <w:rPr>
                <w:rFonts w:ascii="Verdana" w:hAnsi="Verdana"/>
              </w:rPr>
            </w:pPr>
          </w:p>
        </w:tc>
        <w:tc>
          <w:tcPr>
            <w:tcW w:w="1559" w:type="dxa"/>
            <w:tcPrChange w:id="1523" w:author="yangy" w:date="2017-05-11T10:03:00Z">
              <w:tcPr>
                <w:tcW w:w="1559" w:type="dxa"/>
              </w:tcPr>
            </w:tcPrChange>
          </w:tcPr>
          <w:p w:rsidR="00AC0E9C" w:rsidRPr="00AC0E9C" w:rsidRDefault="00AC0E9C" w:rsidP="00724764">
            <w:pPr>
              <w:rPr>
                <w:rFonts w:ascii="Verdana" w:hAnsi="Verdana"/>
              </w:rPr>
            </w:pPr>
          </w:p>
        </w:tc>
        <w:tc>
          <w:tcPr>
            <w:tcW w:w="851" w:type="dxa"/>
            <w:tcPrChange w:id="1524" w:author="yangy" w:date="2017-05-11T10:03:00Z">
              <w:tcPr>
                <w:tcW w:w="851" w:type="dxa"/>
              </w:tcPr>
            </w:tcPrChange>
          </w:tcPr>
          <w:p w:rsidR="00AC0E9C" w:rsidRPr="00AC0E9C" w:rsidRDefault="00AC0E9C" w:rsidP="00724764">
            <w:pPr>
              <w:rPr>
                <w:rFonts w:ascii="Verdana" w:hAnsi="Verdana"/>
              </w:rPr>
            </w:pPr>
          </w:p>
        </w:tc>
        <w:tc>
          <w:tcPr>
            <w:tcW w:w="1276" w:type="dxa"/>
            <w:tcPrChange w:id="1525" w:author="yangy" w:date="2017-05-11T10:03:00Z">
              <w:tcPr>
                <w:tcW w:w="1559" w:type="dxa"/>
              </w:tcPr>
            </w:tcPrChange>
          </w:tcPr>
          <w:p w:rsidR="00AC0E9C" w:rsidRPr="00AC0E9C" w:rsidRDefault="00AC0E9C" w:rsidP="00724764">
            <w:pPr>
              <w:rPr>
                <w:rFonts w:ascii="Verdana" w:hAnsi="Verdana"/>
              </w:rPr>
            </w:pPr>
          </w:p>
        </w:tc>
        <w:tc>
          <w:tcPr>
            <w:tcW w:w="4025" w:type="dxa"/>
            <w:tcPrChange w:id="1526" w:author="yangy" w:date="2017-05-11T10:03:00Z">
              <w:tcPr>
                <w:tcW w:w="3742" w:type="dxa"/>
              </w:tcPr>
            </w:tcPrChange>
          </w:tcPr>
          <w:p w:rsidR="00AC0E9C" w:rsidRPr="00AC0E9C" w:rsidRDefault="00AC0E9C" w:rsidP="00724764">
            <w:pPr>
              <w:rPr>
                <w:rFonts w:ascii="Verdana" w:hAnsi="Verdana"/>
              </w:rPr>
            </w:pPr>
          </w:p>
        </w:tc>
      </w:tr>
      <w:tr w:rsidR="00A5027F" w:rsidRPr="00082EF2" w:rsidTr="0046098F">
        <w:trPr>
          <w:trHeight w:hRule="exact" w:val="397"/>
          <w:trPrChange w:id="1527" w:author="yangy" w:date="2017-05-11T10:03:00Z">
            <w:trPr>
              <w:trHeight w:hRule="exact" w:val="397"/>
            </w:trPr>
          </w:trPrChange>
        </w:trPr>
        <w:tc>
          <w:tcPr>
            <w:tcW w:w="817" w:type="dxa"/>
            <w:tcPrChange w:id="1528" w:author="yangy" w:date="2017-05-11T10:03:00Z">
              <w:tcPr>
                <w:tcW w:w="817" w:type="dxa"/>
              </w:tcPr>
            </w:tcPrChange>
          </w:tcPr>
          <w:p w:rsidR="00AC0E9C" w:rsidRPr="00AC0E9C" w:rsidRDefault="00AC0E9C" w:rsidP="00724764">
            <w:pPr>
              <w:rPr>
                <w:rFonts w:ascii="Verdana" w:hAnsi="Verdana"/>
              </w:rPr>
            </w:pPr>
          </w:p>
        </w:tc>
        <w:tc>
          <w:tcPr>
            <w:tcW w:w="1559" w:type="dxa"/>
            <w:tcPrChange w:id="1529" w:author="yangy" w:date="2017-05-11T10:03:00Z">
              <w:tcPr>
                <w:tcW w:w="1559" w:type="dxa"/>
              </w:tcPr>
            </w:tcPrChange>
          </w:tcPr>
          <w:p w:rsidR="00AC0E9C" w:rsidRPr="00AC0E9C" w:rsidRDefault="00AC0E9C" w:rsidP="00724764">
            <w:pPr>
              <w:rPr>
                <w:rFonts w:ascii="Verdana" w:hAnsi="Verdana"/>
              </w:rPr>
            </w:pPr>
          </w:p>
        </w:tc>
        <w:tc>
          <w:tcPr>
            <w:tcW w:w="851" w:type="dxa"/>
            <w:tcPrChange w:id="1530" w:author="yangy" w:date="2017-05-11T10:03:00Z">
              <w:tcPr>
                <w:tcW w:w="851" w:type="dxa"/>
              </w:tcPr>
            </w:tcPrChange>
          </w:tcPr>
          <w:p w:rsidR="00AC0E9C" w:rsidRPr="00AC0E9C" w:rsidRDefault="00AC0E9C" w:rsidP="00724764">
            <w:pPr>
              <w:rPr>
                <w:rFonts w:ascii="Verdana" w:hAnsi="Verdana"/>
              </w:rPr>
            </w:pPr>
          </w:p>
        </w:tc>
        <w:tc>
          <w:tcPr>
            <w:tcW w:w="1276" w:type="dxa"/>
            <w:tcPrChange w:id="1531" w:author="yangy" w:date="2017-05-11T10:03:00Z">
              <w:tcPr>
                <w:tcW w:w="1559" w:type="dxa"/>
              </w:tcPr>
            </w:tcPrChange>
          </w:tcPr>
          <w:p w:rsidR="00AC0E9C" w:rsidRPr="00AC0E9C" w:rsidRDefault="00AC0E9C" w:rsidP="00724764">
            <w:pPr>
              <w:rPr>
                <w:rFonts w:ascii="Verdana" w:hAnsi="Verdana"/>
              </w:rPr>
            </w:pPr>
          </w:p>
        </w:tc>
        <w:tc>
          <w:tcPr>
            <w:tcW w:w="4025" w:type="dxa"/>
            <w:tcPrChange w:id="1532" w:author="yangy" w:date="2017-05-11T10:03:00Z">
              <w:tcPr>
                <w:tcW w:w="3742" w:type="dxa"/>
              </w:tcPr>
            </w:tcPrChange>
          </w:tcPr>
          <w:p w:rsidR="00AC0E9C" w:rsidRPr="00AC0E9C" w:rsidRDefault="00AC0E9C" w:rsidP="00724764">
            <w:pPr>
              <w:rPr>
                <w:rFonts w:ascii="Verdana" w:hAnsi="Verdana"/>
              </w:rPr>
            </w:pPr>
          </w:p>
        </w:tc>
      </w:tr>
      <w:tr w:rsidR="00A5027F" w:rsidRPr="00082EF2" w:rsidTr="0046098F">
        <w:trPr>
          <w:trHeight w:hRule="exact" w:val="397"/>
          <w:trPrChange w:id="1533" w:author="yangy" w:date="2017-05-11T10:03:00Z">
            <w:trPr>
              <w:trHeight w:hRule="exact" w:val="397"/>
            </w:trPr>
          </w:trPrChange>
        </w:trPr>
        <w:tc>
          <w:tcPr>
            <w:tcW w:w="817" w:type="dxa"/>
            <w:tcPrChange w:id="1534" w:author="yangy" w:date="2017-05-11T10:03:00Z">
              <w:tcPr>
                <w:tcW w:w="817" w:type="dxa"/>
              </w:tcPr>
            </w:tcPrChange>
          </w:tcPr>
          <w:p w:rsidR="00AC0E9C" w:rsidRPr="00AC0E9C" w:rsidRDefault="00AC0E9C" w:rsidP="00724764">
            <w:pPr>
              <w:rPr>
                <w:rFonts w:ascii="Verdana" w:hAnsi="Verdana"/>
              </w:rPr>
            </w:pPr>
          </w:p>
        </w:tc>
        <w:tc>
          <w:tcPr>
            <w:tcW w:w="1559" w:type="dxa"/>
            <w:tcPrChange w:id="1535" w:author="yangy" w:date="2017-05-11T10:03:00Z">
              <w:tcPr>
                <w:tcW w:w="1559" w:type="dxa"/>
              </w:tcPr>
            </w:tcPrChange>
          </w:tcPr>
          <w:p w:rsidR="00AC0E9C" w:rsidRPr="00AC0E9C" w:rsidRDefault="00AC0E9C" w:rsidP="00724764">
            <w:pPr>
              <w:rPr>
                <w:rFonts w:ascii="Verdana" w:hAnsi="Verdana"/>
              </w:rPr>
            </w:pPr>
          </w:p>
        </w:tc>
        <w:tc>
          <w:tcPr>
            <w:tcW w:w="851" w:type="dxa"/>
            <w:tcPrChange w:id="1536" w:author="yangy" w:date="2017-05-11T10:03:00Z">
              <w:tcPr>
                <w:tcW w:w="851" w:type="dxa"/>
              </w:tcPr>
            </w:tcPrChange>
          </w:tcPr>
          <w:p w:rsidR="00AC0E9C" w:rsidRPr="00AC0E9C" w:rsidRDefault="00AC0E9C" w:rsidP="00724764">
            <w:pPr>
              <w:rPr>
                <w:rFonts w:ascii="Verdana" w:hAnsi="Verdana"/>
              </w:rPr>
            </w:pPr>
          </w:p>
        </w:tc>
        <w:tc>
          <w:tcPr>
            <w:tcW w:w="1276" w:type="dxa"/>
            <w:tcPrChange w:id="1537" w:author="yangy" w:date="2017-05-11T10:03:00Z">
              <w:tcPr>
                <w:tcW w:w="1559" w:type="dxa"/>
              </w:tcPr>
            </w:tcPrChange>
          </w:tcPr>
          <w:p w:rsidR="00AC0E9C" w:rsidRPr="00AC0E9C" w:rsidRDefault="00AC0E9C" w:rsidP="00724764">
            <w:pPr>
              <w:rPr>
                <w:rFonts w:ascii="Verdana" w:hAnsi="Verdana"/>
              </w:rPr>
            </w:pPr>
          </w:p>
        </w:tc>
        <w:tc>
          <w:tcPr>
            <w:tcW w:w="4025" w:type="dxa"/>
            <w:tcPrChange w:id="1538" w:author="yangy" w:date="2017-05-11T10:03:00Z">
              <w:tcPr>
                <w:tcW w:w="3742" w:type="dxa"/>
              </w:tcPr>
            </w:tcPrChange>
          </w:tcPr>
          <w:p w:rsidR="00AC0E9C" w:rsidRPr="00AC0E9C" w:rsidRDefault="00AC0E9C" w:rsidP="00724764">
            <w:pPr>
              <w:rPr>
                <w:rFonts w:ascii="Verdana" w:hAnsi="Verdana"/>
              </w:rPr>
            </w:pPr>
          </w:p>
        </w:tc>
      </w:tr>
    </w:tbl>
    <w:p w:rsidR="00AC0E9C" w:rsidRDefault="00AC0E9C" w:rsidP="00AC0E9C">
      <w:pPr>
        <w:tabs>
          <w:tab w:val="left" w:pos="7080"/>
        </w:tabs>
        <w:jc w:val="left"/>
        <w:rPr>
          <w:rFonts w:ascii="楷体_GB2312" w:eastAsia="楷体_GB2312"/>
          <w:sz w:val="28"/>
          <w:szCs w:val="28"/>
        </w:rPr>
      </w:pPr>
    </w:p>
    <w:p w:rsidR="00AC0E9C" w:rsidRDefault="00AC0E9C" w:rsidP="00AC0E9C">
      <w:pPr>
        <w:tabs>
          <w:tab w:val="left" w:pos="7080"/>
        </w:tabs>
        <w:jc w:val="left"/>
        <w:rPr>
          <w:rFonts w:ascii="楷体_GB2312" w:eastAsia="楷体_GB2312"/>
          <w:sz w:val="28"/>
          <w:szCs w:val="28"/>
        </w:rPr>
      </w:pPr>
    </w:p>
    <w:p w:rsidR="00AC0E9C" w:rsidRDefault="00AC0E9C" w:rsidP="00AC0E9C">
      <w:pPr>
        <w:tabs>
          <w:tab w:val="left" w:pos="7080"/>
        </w:tabs>
        <w:jc w:val="left"/>
        <w:rPr>
          <w:rFonts w:ascii="楷体_GB2312" w:eastAsia="楷体_GB2312"/>
          <w:sz w:val="28"/>
          <w:szCs w:val="28"/>
        </w:rPr>
      </w:pPr>
    </w:p>
    <w:p w:rsidR="00AC0E9C" w:rsidRDefault="00AC0E9C" w:rsidP="00AC0E9C">
      <w:pPr>
        <w:tabs>
          <w:tab w:val="left" w:pos="7080"/>
        </w:tabs>
        <w:jc w:val="left"/>
        <w:rPr>
          <w:rFonts w:ascii="楷体_GB2312" w:eastAsia="楷体_GB2312"/>
          <w:sz w:val="28"/>
          <w:szCs w:val="28"/>
        </w:rPr>
      </w:pPr>
    </w:p>
    <w:p w:rsidR="00AC0E9C" w:rsidRDefault="00AC0E9C" w:rsidP="00AC0E9C">
      <w:pPr>
        <w:tabs>
          <w:tab w:val="left" w:pos="7080"/>
        </w:tabs>
        <w:jc w:val="left"/>
        <w:rPr>
          <w:rFonts w:ascii="楷体_GB2312" w:eastAsia="楷体_GB2312"/>
          <w:sz w:val="28"/>
          <w:szCs w:val="28"/>
        </w:rPr>
      </w:pPr>
    </w:p>
    <w:p w:rsidR="00AC0E9C" w:rsidRDefault="00AC0E9C" w:rsidP="00AC0E9C">
      <w:pPr>
        <w:tabs>
          <w:tab w:val="left" w:pos="7080"/>
        </w:tabs>
        <w:jc w:val="left"/>
        <w:rPr>
          <w:rFonts w:ascii="楷体_GB2312" w:eastAsia="楷体_GB2312"/>
          <w:sz w:val="28"/>
          <w:szCs w:val="28"/>
        </w:rPr>
      </w:pPr>
    </w:p>
    <w:p w:rsidR="00AC0E9C" w:rsidRDefault="00AC0E9C" w:rsidP="00AC0E9C">
      <w:pPr>
        <w:tabs>
          <w:tab w:val="left" w:pos="7080"/>
        </w:tabs>
        <w:jc w:val="left"/>
        <w:rPr>
          <w:rFonts w:ascii="楷体_GB2312" w:eastAsia="楷体_GB2312"/>
          <w:sz w:val="28"/>
          <w:szCs w:val="28"/>
        </w:rPr>
      </w:pPr>
    </w:p>
    <w:p w:rsidR="00AC0E9C" w:rsidRDefault="00AC0E9C" w:rsidP="00AC0E9C">
      <w:pPr>
        <w:tabs>
          <w:tab w:val="left" w:pos="7080"/>
        </w:tabs>
        <w:jc w:val="left"/>
        <w:rPr>
          <w:rFonts w:ascii="楷体_GB2312" w:eastAsia="楷体_GB2312"/>
          <w:sz w:val="28"/>
          <w:szCs w:val="28"/>
        </w:rPr>
      </w:pPr>
    </w:p>
    <w:p w:rsidR="00310F69" w:rsidRDefault="00310F69" w:rsidP="007C6B99">
      <w:pPr>
        <w:tabs>
          <w:tab w:val="left" w:pos="7080"/>
        </w:tabs>
        <w:jc w:val="left"/>
        <w:rPr>
          <w:rFonts w:ascii="楷体_GB2312" w:eastAsia="楷体_GB2312"/>
          <w:sz w:val="28"/>
          <w:szCs w:val="28"/>
        </w:rPr>
      </w:pPr>
    </w:p>
    <w:p w:rsidR="0040161F" w:rsidRDefault="0040161F">
      <w:pPr>
        <w:widowControl/>
        <w:jc w:val="left"/>
        <w:rPr>
          <w:rFonts w:ascii="楷体_GB2312" w:eastAsia="楷体_GB2312"/>
          <w:sz w:val="28"/>
          <w:szCs w:val="28"/>
        </w:rPr>
      </w:pPr>
      <w:r>
        <w:rPr>
          <w:rFonts w:ascii="楷体_GB2312" w:eastAsia="楷体_GB2312"/>
          <w:sz w:val="28"/>
          <w:szCs w:val="28"/>
        </w:rPr>
        <w:br w:type="page"/>
      </w:r>
    </w:p>
    <w:p w:rsidR="00310F69" w:rsidRDefault="0040161F" w:rsidP="00EC1A23">
      <w:pPr>
        <w:pStyle w:val="1"/>
        <w:numPr>
          <w:ilvl w:val="0"/>
          <w:numId w:val="14"/>
        </w:numPr>
      </w:pPr>
      <w:bookmarkStart w:id="1539" w:name="_Toc482273545"/>
      <w:r w:rsidRPr="0040161F">
        <w:lastRenderedPageBreak/>
        <w:t>General</w:t>
      </w:r>
      <w:r w:rsidRPr="0040161F">
        <w:rPr>
          <w:rFonts w:hint="eastAsia"/>
        </w:rPr>
        <w:t xml:space="preserve"> Description</w:t>
      </w:r>
      <w:bookmarkEnd w:id="1539"/>
    </w:p>
    <w:p w:rsidR="0040161F" w:rsidRPr="00CE29B8" w:rsidRDefault="0040161F" w:rsidP="00963761">
      <w:pPr>
        <w:spacing w:beforeLines="50" w:afterLines="50"/>
        <w:ind w:firstLineChars="200" w:firstLine="420"/>
        <w:jc w:val="left"/>
        <w:rPr>
          <w:kern w:val="0"/>
          <w:szCs w:val="21"/>
        </w:rPr>
      </w:pPr>
      <w:r w:rsidRPr="00B6129B">
        <w:rPr>
          <w:szCs w:val="21"/>
        </w:rPr>
        <w:t>The</w:t>
      </w:r>
      <w:r w:rsidRPr="00CE29B8">
        <w:rPr>
          <w:kern w:val="0"/>
          <w:szCs w:val="21"/>
        </w:rPr>
        <w:t xml:space="preserve"> </w:t>
      </w:r>
      <w:r w:rsidRPr="0040161F">
        <w:rPr>
          <w:szCs w:val="21"/>
        </w:rPr>
        <w:t>Inter</w:t>
      </w:r>
      <w:r w:rsidRPr="00CE29B8">
        <w:rPr>
          <w:kern w:val="0"/>
          <w:szCs w:val="21"/>
        </w:rPr>
        <w:t xml:space="preserve"> Processor Communications (IPC) module facilitates communication between the </w:t>
      </w:r>
      <w:r>
        <w:rPr>
          <w:rFonts w:hint="eastAsia"/>
          <w:kern w:val="0"/>
          <w:szCs w:val="21"/>
        </w:rPr>
        <w:t xml:space="preserve">ARM and DSPs </w:t>
      </w:r>
      <w:r w:rsidRPr="00CE29B8">
        <w:rPr>
          <w:kern w:val="0"/>
          <w:szCs w:val="21"/>
        </w:rPr>
        <w:t xml:space="preserve">subsystems. This section details the IPC mechanisms that the </w:t>
      </w:r>
      <w:r>
        <w:rPr>
          <w:rFonts w:hint="eastAsia"/>
          <w:kern w:val="0"/>
          <w:szCs w:val="21"/>
        </w:rPr>
        <w:t>ARM</w:t>
      </w:r>
      <w:r w:rsidRPr="00CE29B8">
        <w:rPr>
          <w:kern w:val="0"/>
          <w:szCs w:val="21"/>
        </w:rPr>
        <w:t xml:space="preserve"> subsystem and </w:t>
      </w:r>
      <w:r>
        <w:rPr>
          <w:rFonts w:hint="eastAsia"/>
          <w:kern w:val="0"/>
          <w:szCs w:val="21"/>
        </w:rPr>
        <w:t xml:space="preserve">DSPs </w:t>
      </w:r>
      <w:r w:rsidRPr="00CE29B8">
        <w:rPr>
          <w:kern w:val="0"/>
          <w:szCs w:val="21"/>
        </w:rPr>
        <w:t>subsystem can use to request/shar</w:t>
      </w:r>
      <w:r>
        <w:rPr>
          <w:kern w:val="0"/>
          <w:szCs w:val="21"/>
        </w:rPr>
        <w:t>e information between the</w:t>
      </w:r>
      <w:r>
        <w:rPr>
          <w:rFonts w:hint="eastAsia"/>
          <w:kern w:val="0"/>
          <w:szCs w:val="21"/>
        </w:rPr>
        <w:t xml:space="preserve"> </w:t>
      </w:r>
      <w:r w:rsidRPr="00CE29B8">
        <w:rPr>
          <w:kern w:val="0"/>
          <w:szCs w:val="21"/>
        </w:rPr>
        <w:t>subsystems and notify the status</w:t>
      </w:r>
      <w:r>
        <w:rPr>
          <w:rFonts w:hint="eastAsia"/>
          <w:kern w:val="0"/>
          <w:szCs w:val="21"/>
        </w:rPr>
        <w:t xml:space="preserve"> </w:t>
      </w:r>
      <w:r w:rsidRPr="00CE29B8">
        <w:rPr>
          <w:kern w:val="0"/>
          <w:szCs w:val="21"/>
        </w:rPr>
        <w:t>of any dependent tasks between the subsystems.</w:t>
      </w:r>
    </w:p>
    <w:p w:rsidR="00000000" w:rsidRDefault="0040161F" w:rsidP="00963761">
      <w:pPr>
        <w:spacing w:beforeLines="50" w:afterLines="50"/>
        <w:ind w:firstLineChars="200" w:firstLine="420"/>
        <w:jc w:val="left"/>
        <w:rPr>
          <w:kern w:val="0"/>
          <w:szCs w:val="21"/>
        </w:rPr>
        <w:pPrChange w:id="1540" w:author="yangy" w:date="2017-05-22T13:25:00Z">
          <w:pPr>
            <w:spacing w:beforeLines="50" w:afterLines="50"/>
            <w:ind w:firstLineChars="200" w:firstLine="420"/>
            <w:jc w:val="left"/>
          </w:pPr>
        </w:pPrChange>
      </w:pPr>
      <w:r w:rsidRPr="00B6129B">
        <w:rPr>
          <w:szCs w:val="21"/>
        </w:rPr>
        <w:t>This</w:t>
      </w:r>
      <w:r w:rsidRPr="00CE29B8">
        <w:rPr>
          <w:kern w:val="0"/>
          <w:szCs w:val="21"/>
        </w:rPr>
        <w:t xml:space="preserve"> module consists of </w:t>
      </w:r>
      <w:r>
        <w:rPr>
          <w:rFonts w:hint="eastAsia"/>
          <w:kern w:val="0"/>
          <w:szCs w:val="21"/>
        </w:rPr>
        <w:t>four</w:t>
      </w:r>
      <w:r w:rsidRPr="00CE29B8">
        <w:rPr>
          <w:kern w:val="0"/>
          <w:szCs w:val="21"/>
        </w:rPr>
        <w:t xml:space="preserve"> main features:</w:t>
      </w:r>
    </w:p>
    <w:p w:rsidR="00000000" w:rsidRDefault="0040161F" w:rsidP="00963761">
      <w:pPr>
        <w:pStyle w:val="ab"/>
        <w:numPr>
          <w:ilvl w:val="0"/>
          <w:numId w:val="6"/>
        </w:numPr>
        <w:spacing w:beforeLines="50" w:afterLines="50"/>
        <w:ind w:firstLineChars="0"/>
        <w:jc w:val="left"/>
        <w:rPr>
          <w:kern w:val="0"/>
          <w:szCs w:val="21"/>
        </w:rPr>
        <w:pPrChange w:id="1541" w:author="yangy" w:date="2017-05-22T13:25:00Z">
          <w:pPr>
            <w:pStyle w:val="ab"/>
            <w:numPr>
              <w:numId w:val="6"/>
            </w:numPr>
            <w:spacing w:beforeLines="50" w:afterLines="50"/>
            <w:ind w:left="840" w:firstLineChars="0" w:hanging="420"/>
            <w:jc w:val="left"/>
          </w:pPr>
        </w:pPrChange>
      </w:pPr>
      <w:r w:rsidRPr="00B6129B">
        <w:rPr>
          <w:rFonts w:hint="eastAsia"/>
          <w:kern w:val="0"/>
          <w:szCs w:val="21"/>
        </w:rPr>
        <w:t>IPC flags and interrupts</w:t>
      </w:r>
    </w:p>
    <w:p w:rsidR="00000000" w:rsidRDefault="0040161F" w:rsidP="00963761">
      <w:pPr>
        <w:pStyle w:val="ab"/>
        <w:numPr>
          <w:ilvl w:val="0"/>
          <w:numId w:val="6"/>
        </w:numPr>
        <w:spacing w:beforeLines="50" w:afterLines="50"/>
        <w:ind w:firstLineChars="0"/>
        <w:jc w:val="left"/>
        <w:rPr>
          <w:kern w:val="0"/>
          <w:szCs w:val="21"/>
        </w:rPr>
        <w:pPrChange w:id="1542" w:author="yangy" w:date="2017-05-22T13:25:00Z">
          <w:pPr>
            <w:pStyle w:val="ab"/>
            <w:numPr>
              <w:numId w:val="6"/>
            </w:numPr>
            <w:spacing w:beforeLines="50" w:afterLines="50"/>
            <w:ind w:left="840" w:firstLineChars="0" w:hanging="420"/>
            <w:jc w:val="left"/>
          </w:pPr>
        </w:pPrChange>
      </w:pPr>
      <w:r w:rsidRPr="00B6129B">
        <w:rPr>
          <w:rFonts w:hint="eastAsia"/>
          <w:kern w:val="0"/>
          <w:szCs w:val="21"/>
        </w:rPr>
        <w:t>Shared RAM</w:t>
      </w:r>
    </w:p>
    <w:p w:rsidR="00000000" w:rsidRDefault="0040161F" w:rsidP="00963761">
      <w:pPr>
        <w:pStyle w:val="ab"/>
        <w:numPr>
          <w:ilvl w:val="0"/>
          <w:numId w:val="6"/>
        </w:numPr>
        <w:spacing w:beforeLines="50" w:afterLines="50"/>
        <w:ind w:firstLineChars="0"/>
        <w:jc w:val="left"/>
        <w:rPr>
          <w:kern w:val="0"/>
          <w:szCs w:val="21"/>
        </w:rPr>
        <w:pPrChange w:id="1543" w:author="yangy" w:date="2017-05-22T13:25:00Z">
          <w:pPr>
            <w:pStyle w:val="ab"/>
            <w:numPr>
              <w:numId w:val="6"/>
            </w:numPr>
            <w:spacing w:beforeLines="50" w:afterLines="50"/>
            <w:ind w:left="840" w:firstLineChars="0" w:hanging="420"/>
            <w:jc w:val="left"/>
          </w:pPr>
        </w:pPrChange>
      </w:pPr>
      <w:r>
        <w:rPr>
          <w:rFonts w:hint="eastAsia"/>
          <w:kern w:val="0"/>
          <w:szCs w:val="21"/>
        </w:rPr>
        <w:t xml:space="preserve">IPC Message registers </w:t>
      </w:r>
    </w:p>
    <w:p w:rsidR="00000000" w:rsidRDefault="0040161F" w:rsidP="00963761">
      <w:pPr>
        <w:pStyle w:val="ab"/>
        <w:numPr>
          <w:ilvl w:val="0"/>
          <w:numId w:val="6"/>
        </w:numPr>
        <w:spacing w:beforeLines="50" w:afterLines="50"/>
        <w:ind w:firstLineChars="0"/>
        <w:jc w:val="left"/>
        <w:rPr>
          <w:kern w:val="0"/>
          <w:szCs w:val="21"/>
        </w:rPr>
        <w:pPrChange w:id="1544" w:author="yangy" w:date="2017-05-22T13:25:00Z">
          <w:pPr>
            <w:pStyle w:val="ab"/>
            <w:numPr>
              <w:numId w:val="6"/>
            </w:numPr>
            <w:spacing w:beforeLines="50" w:afterLines="50"/>
            <w:ind w:left="840" w:firstLineChars="0" w:hanging="420"/>
            <w:jc w:val="left"/>
          </w:pPr>
        </w:pPrChange>
      </w:pPr>
      <w:r w:rsidRPr="00B6129B">
        <w:rPr>
          <w:kern w:val="0"/>
          <w:szCs w:val="21"/>
        </w:rPr>
        <w:t>F</w:t>
      </w:r>
      <w:r w:rsidRPr="00B6129B">
        <w:rPr>
          <w:rFonts w:hint="eastAsia"/>
          <w:kern w:val="0"/>
          <w:szCs w:val="21"/>
        </w:rPr>
        <w:t xml:space="preserve">ree running </w:t>
      </w:r>
      <w:r>
        <w:rPr>
          <w:rFonts w:hint="eastAsia"/>
          <w:kern w:val="0"/>
          <w:szCs w:val="21"/>
        </w:rPr>
        <w:t>timer</w:t>
      </w:r>
    </w:p>
    <w:p w:rsidR="0013077B" w:rsidRDefault="0013077B">
      <w:pPr>
        <w:widowControl/>
        <w:jc w:val="left"/>
        <w:rPr>
          <w:b/>
          <w:bCs/>
          <w:kern w:val="44"/>
          <w:sz w:val="44"/>
          <w:szCs w:val="44"/>
        </w:rPr>
      </w:pPr>
      <w:r>
        <w:br w:type="page"/>
      </w:r>
    </w:p>
    <w:p w:rsidR="0040161F" w:rsidRDefault="0040161F" w:rsidP="00EC1A23">
      <w:pPr>
        <w:pStyle w:val="1"/>
        <w:numPr>
          <w:ilvl w:val="0"/>
          <w:numId w:val="14"/>
        </w:numPr>
      </w:pPr>
      <w:bookmarkStart w:id="1545" w:name="_Toc482273546"/>
      <w:r w:rsidRPr="0040161F">
        <w:rPr>
          <w:rFonts w:hint="eastAsia"/>
        </w:rPr>
        <w:lastRenderedPageBreak/>
        <w:t>Interface Description</w:t>
      </w:r>
      <w:bookmarkEnd w:id="1545"/>
    </w:p>
    <w:p w:rsidR="0040161F" w:rsidRDefault="0040161F" w:rsidP="00963761">
      <w:pPr>
        <w:spacing w:beforeLines="50" w:afterLines="50"/>
        <w:ind w:firstLineChars="200" w:firstLine="420"/>
        <w:jc w:val="left"/>
        <w:rPr>
          <w:szCs w:val="21"/>
        </w:rPr>
      </w:pPr>
      <w:r>
        <w:rPr>
          <w:szCs w:val="21"/>
        </w:rPr>
        <w:t>T</w:t>
      </w:r>
      <w:r>
        <w:rPr>
          <w:rFonts w:hint="eastAsia"/>
          <w:szCs w:val="21"/>
        </w:rPr>
        <w:t xml:space="preserve">he processors use their respective </w:t>
      </w:r>
      <w:r w:rsidRPr="0023707C">
        <w:rPr>
          <w:szCs w:val="21"/>
        </w:rPr>
        <w:t xml:space="preserve">AHB </w:t>
      </w:r>
      <w:r>
        <w:rPr>
          <w:rFonts w:hint="eastAsia"/>
          <w:szCs w:val="21"/>
        </w:rPr>
        <w:t>buses to access the</w:t>
      </w:r>
      <w:r w:rsidRPr="0023707C">
        <w:rPr>
          <w:szCs w:val="21"/>
        </w:rPr>
        <w:t xml:space="preserve"> CSR register</w:t>
      </w:r>
      <w:r>
        <w:rPr>
          <w:rFonts w:hint="eastAsia"/>
          <w:szCs w:val="21"/>
        </w:rPr>
        <w:t>s</w:t>
      </w:r>
      <w:r w:rsidRPr="0023707C">
        <w:rPr>
          <w:szCs w:val="21"/>
        </w:rPr>
        <w:t xml:space="preserve"> </w:t>
      </w:r>
      <w:r>
        <w:rPr>
          <w:rFonts w:hint="eastAsia"/>
          <w:szCs w:val="21"/>
        </w:rPr>
        <w:t xml:space="preserve">for control and message transfer </w:t>
      </w:r>
      <w:r w:rsidRPr="0023707C">
        <w:rPr>
          <w:szCs w:val="21"/>
        </w:rPr>
        <w:t xml:space="preserve">and </w:t>
      </w:r>
      <w:r>
        <w:rPr>
          <w:rFonts w:hint="eastAsia"/>
          <w:szCs w:val="21"/>
        </w:rPr>
        <w:t xml:space="preserve">the </w:t>
      </w:r>
      <w:r w:rsidRPr="0023707C">
        <w:rPr>
          <w:szCs w:val="21"/>
        </w:rPr>
        <w:t>shared RAM for data transfer. In addition, interrupts for inter-processor communication are also provided.</w:t>
      </w:r>
    </w:p>
    <w:p w:rsidR="00000000" w:rsidRDefault="000F5253" w:rsidP="00963761">
      <w:pPr>
        <w:spacing w:beforeLines="50" w:afterLines="50"/>
        <w:ind w:firstLineChars="200" w:firstLine="420"/>
        <w:jc w:val="center"/>
        <w:rPr>
          <w:szCs w:val="21"/>
        </w:rPr>
        <w:pPrChange w:id="1546" w:author="yangy" w:date="2017-05-22T13:25:00Z">
          <w:pPr>
            <w:spacing w:beforeLines="50" w:afterLines="50"/>
            <w:ind w:firstLineChars="200" w:firstLine="420"/>
            <w:jc w:val="center"/>
          </w:pPr>
        </w:pPrChange>
      </w:pPr>
      <w:r w:rsidRPr="00E9045E">
        <w:rPr>
          <w:szCs w:val="21"/>
        </w:rPr>
        <w:fldChar w:fldCharType="begin"/>
      </w:r>
      <w:r w:rsidR="008D4B39" w:rsidRPr="00E9045E">
        <w:rPr>
          <w:szCs w:val="21"/>
        </w:rPr>
        <w:instrText xml:space="preserve"> LINK Visio.Drawing.11 "D:\\prj_columbus\\design spec\\AHB bus arbitrator for IPC.vsd" "" \a \p \f 0 </w:instrText>
      </w:r>
      <w:r w:rsidRPr="00E9045E">
        <w:rPr>
          <w:szCs w:val="21"/>
        </w:rPr>
        <w:fldChar w:fldCharType="separate"/>
      </w:r>
      <w:r w:rsidR="00963761" w:rsidRPr="000F5253">
        <w:rPr>
          <w:szCs w:val="21"/>
        </w:rPr>
        <w:object w:dxaOrig="7134" w:dyaOrig="5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5pt;height:228.45pt">
            <v:imagedata r:id="rId9" o:title=""/>
          </v:shape>
        </w:object>
      </w:r>
      <w:r w:rsidRPr="00E9045E">
        <w:rPr>
          <w:szCs w:val="21"/>
        </w:rPr>
        <w:fldChar w:fldCharType="end"/>
      </w:r>
    </w:p>
    <w:p w:rsidR="00000000" w:rsidRDefault="0040161F" w:rsidP="00963761">
      <w:pPr>
        <w:spacing w:beforeLines="50" w:afterLines="50"/>
        <w:ind w:firstLineChars="200" w:firstLine="420"/>
        <w:jc w:val="center"/>
        <w:outlineLvl w:val="0"/>
        <w:rPr>
          <w:szCs w:val="21"/>
        </w:rPr>
        <w:pPrChange w:id="1547" w:author="yangy" w:date="2017-05-22T13:25:00Z">
          <w:pPr>
            <w:spacing w:beforeLines="50" w:afterLines="50"/>
            <w:ind w:firstLineChars="200" w:firstLine="420"/>
            <w:jc w:val="center"/>
            <w:outlineLvl w:val="0"/>
          </w:pPr>
        </w:pPrChange>
      </w:pPr>
      <w:bookmarkStart w:id="1548" w:name="_Toc482273547"/>
      <w:r>
        <w:rPr>
          <w:szCs w:val="21"/>
        </w:rPr>
        <w:t>F</w:t>
      </w:r>
      <w:r>
        <w:rPr>
          <w:rFonts w:hint="eastAsia"/>
          <w:szCs w:val="21"/>
        </w:rPr>
        <w:t>igure 1 IPC interface diagram</w:t>
      </w:r>
      <w:bookmarkEnd w:id="1548"/>
    </w:p>
    <w:p w:rsidR="0040161F" w:rsidRPr="0040161F" w:rsidRDefault="0040161F" w:rsidP="0040161F"/>
    <w:p w:rsidR="0013077B" w:rsidRDefault="0013077B">
      <w:pPr>
        <w:widowControl/>
        <w:jc w:val="left"/>
        <w:rPr>
          <w:b/>
          <w:bCs/>
          <w:kern w:val="44"/>
          <w:sz w:val="44"/>
          <w:szCs w:val="44"/>
        </w:rPr>
      </w:pPr>
      <w:r>
        <w:br w:type="page"/>
      </w:r>
    </w:p>
    <w:p w:rsidR="0040161F" w:rsidRDefault="0040161F" w:rsidP="00EC1A23">
      <w:pPr>
        <w:pStyle w:val="1"/>
        <w:numPr>
          <w:ilvl w:val="0"/>
          <w:numId w:val="14"/>
        </w:numPr>
      </w:pPr>
      <w:bookmarkStart w:id="1549" w:name="_Toc482273548"/>
      <w:r w:rsidRPr="0040161F">
        <w:rPr>
          <w:rFonts w:hint="eastAsia"/>
        </w:rPr>
        <w:lastRenderedPageBreak/>
        <w:t>Functional Description</w:t>
      </w:r>
      <w:bookmarkEnd w:id="1549"/>
    </w:p>
    <w:p w:rsidR="007A1909" w:rsidRPr="007A1909" w:rsidRDefault="007A1909" w:rsidP="007A1909">
      <w:pPr>
        <w:pStyle w:val="ab"/>
        <w:keepNext/>
        <w:keepLines/>
        <w:numPr>
          <w:ilvl w:val="0"/>
          <w:numId w:val="16"/>
        </w:numPr>
        <w:spacing w:before="260" w:after="260" w:line="416" w:lineRule="auto"/>
        <w:ind w:firstLineChars="0"/>
        <w:outlineLvl w:val="2"/>
        <w:rPr>
          <w:b/>
          <w:bCs/>
          <w:vanish/>
          <w:sz w:val="32"/>
          <w:szCs w:val="32"/>
        </w:rPr>
      </w:pPr>
      <w:bookmarkStart w:id="1550" w:name="_Toc450033903"/>
      <w:bookmarkStart w:id="1551" w:name="_Toc450034012"/>
      <w:bookmarkStart w:id="1552" w:name="_Toc450640092"/>
      <w:bookmarkStart w:id="1553" w:name="_Toc482203692"/>
      <w:bookmarkStart w:id="1554" w:name="_Toc482203926"/>
      <w:bookmarkStart w:id="1555" w:name="_Toc482273549"/>
      <w:bookmarkEnd w:id="1550"/>
      <w:bookmarkEnd w:id="1551"/>
      <w:bookmarkEnd w:id="1552"/>
      <w:bookmarkEnd w:id="1553"/>
      <w:bookmarkEnd w:id="1554"/>
      <w:bookmarkEnd w:id="1555"/>
    </w:p>
    <w:p w:rsidR="007A1909" w:rsidRPr="007A1909" w:rsidRDefault="007A1909" w:rsidP="007A1909">
      <w:pPr>
        <w:pStyle w:val="ab"/>
        <w:keepNext/>
        <w:keepLines/>
        <w:numPr>
          <w:ilvl w:val="0"/>
          <w:numId w:val="16"/>
        </w:numPr>
        <w:spacing w:before="260" w:after="260" w:line="416" w:lineRule="auto"/>
        <w:ind w:firstLineChars="0"/>
        <w:outlineLvl w:val="2"/>
        <w:rPr>
          <w:b/>
          <w:bCs/>
          <w:vanish/>
          <w:sz w:val="32"/>
          <w:szCs w:val="32"/>
        </w:rPr>
      </w:pPr>
      <w:bookmarkStart w:id="1556" w:name="_Toc450033904"/>
      <w:bookmarkStart w:id="1557" w:name="_Toc450034013"/>
      <w:bookmarkStart w:id="1558" w:name="_Toc450640093"/>
      <w:bookmarkStart w:id="1559" w:name="_Toc482203693"/>
      <w:bookmarkStart w:id="1560" w:name="_Toc482203927"/>
      <w:bookmarkStart w:id="1561" w:name="_Toc482273550"/>
      <w:bookmarkEnd w:id="1556"/>
      <w:bookmarkEnd w:id="1557"/>
      <w:bookmarkEnd w:id="1558"/>
      <w:bookmarkEnd w:id="1559"/>
      <w:bookmarkEnd w:id="1560"/>
      <w:bookmarkEnd w:id="1561"/>
    </w:p>
    <w:p w:rsidR="007A1909" w:rsidRPr="007A1909" w:rsidRDefault="007A1909" w:rsidP="007A1909">
      <w:pPr>
        <w:pStyle w:val="ab"/>
        <w:keepNext/>
        <w:keepLines/>
        <w:numPr>
          <w:ilvl w:val="0"/>
          <w:numId w:val="16"/>
        </w:numPr>
        <w:spacing w:before="260" w:after="260" w:line="416" w:lineRule="auto"/>
        <w:ind w:firstLineChars="0"/>
        <w:outlineLvl w:val="2"/>
        <w:rPr>
          <w:b/>
          <w:bCs/>
          <w:vanish/>
          <w:sz w:val="32"/>
          <w:szCs w:val="32"/>
        </w:rPr>
      </w:pPr>
      <w:bookmarkStart w:id="1562" w:name="_Toc450033905"/>
      <w:bookmarkStart w:id="1563" w:name="_Toc450034014"/>
      <w:bookmarkStart w:id="1564" w:name="_Toc450640094"/>
      <w:bookmarkStart w:id="1565" w:name="_Toc482203694"/>
      <w:bookmarkStart w:id="1566" w:name="_Toc482203928"/>
      <w:bookmarkStart w:id="1567" w:name="_Toc482273551"/>
      <w:bookmarkEnd w:id="1562"/>
      <w:bookmarkEnd w:id="1563"/>
      <w:bookmarkEnd w:id="1564"/>
      <w:bookmarkEnd w:id="1565"/>
      <w:bookmarkEnd w:id="1566"/>
      <w:bookmarkEnd w:id="1567"/>
    </w:p>
    <w:p w:rsidR="007A1909" w:rsidRDefault="007A1909" w:rsidP="00EC1A23">
      <w:pPr>
        <w:pStyle w:val="3"/>
        <w:numPr>
          <w:ilvl w:val="1"/>
          <w:numId w:val="16"/>
        </w:numPr>
      </w:pPr>
      <w:bookmarkStart w:id="1568" w:name="_Toc482273552"/>
      <w:r w:rsidRPr="00D739C6">
        <w:rPr>
          <w:rFonts w:hint="eastAsia"/>
        </w:rPr>
        <w:t>IPC flags and interrupts</w:t>
      </w:r>
      <w:bookmarkEnd w:id="1568"/>
    </w:p>
    <w:p w:rsidR="007A1909" w:rsidRDefault="007A1909" w:rsidP="00963761">
      <w:pPr>
        <w:spacing w:beforeLines="50" w:afterLines="50"/>
        <w:ind w:firstLineChars="200" w:firstLine="420"/>
        <w:jc w:val="left"/>
        <w:rPr>
          <w:color w:val="000000"/>
          <w:kern w:val="0"/>
          <w:szCs w:val="21"/>
        </w:rPr>
      </w:pPr>
      <w:r>
        <w:rPr>
          <w:rFonts w:hint="eastAsia"/>
          <w:color w:val="000000"/>
          <w:kern w:val="0"/>
          <w:szCs w:val="21"/>
        </w:rPr>
        <w:t>For all the CPU cores, t</w:t>
      </w:r>
      <w:r w:rsidRPr="00353963">
        <w:rPr>
          <w:color w:val="000000"/>
          <w:kern w:val="0"/>
          <w:szCs w:val="21"/>
        </w:rPr>
        <w:t xml:space="preserve">here are </w:t>
      </w:r>
      <w:r>
        <w:rPr>
          <w:rFonts w:hint="eastAsia"/>
          <w:color w:val="000000"/>
          <w:kern w:val="0"/>
          <w:szCs w:val="21"/>
        </w:rPr>
        <w:t>16</w:t>
      </w:r>
      <w:r w:rsidRPr="00353963">
        <w:rPr>
          <w:color w:val="000000"/>
          <w:kern w:val="0"/>
          <w:szCs w:val="21"/>
        </w:rPr>
        <w:t xml:space="preserve"> IPC handshake channels from </w:t>
      </w:r>
      <w:r>
        <w:rPr>
          <w:rFonts w:hint="eastAsia"/>
          <w:color w:val="000000"/>
          <w:kern w:val="0"/>
          <w:szCs w:val="21"/>
        </w:rPr>
        <w:t>one core</w:t>
      </w:r>
      <w:r w:rsidRPr="00353963">
        <w:rPr>
          <w:color w:val="000000"/>
          <w:kern w:val="0"/>
          <w:szCs w:val="21"/>
        </w:rPr>
        <w:t xml:space="preserve"> to the </w:t>
      </w:r>
      <w:r>
        <w:rPr>
          <w:rFonts w:hint="eastAsia"/>
          <w:color w:val="000000"/>
          <w:kern w:val="0"/>
          <w:szCs w:val="21"/>
        </w:rPr>
        <w:t>other core</w:t>
      </w:r>
      <w:r w:rsidRPr="00353963">
        <w:rPr>
          <w:color w:val="000000"/>
          <w:kern w:val="0"/>
          <w:szCs w:val="21"/>
        </w:rPr>
        <w:t xml:space="preserve"> and vice versa to</w:t>
      </w:r>
      <w:r>
        <w:rPr>
          <w:rFonts w:hint="eastAsia"/>
          <w:color w:val="000000"/>
          <w:kern w:val="0"/>
          <w:szCs w:val="21"/>
        </w:rPr>
        <w:t xml:space="preserve"> </w:t>
      </w:r>
      <w:r w:rsidRPr="00353963">
        <w:rPr>
          <w:color w:val="000000"/>
          <w:kern w:val="0"/>
          <w:szCs w:val="21"/>
        </w:rPr>
        <w:t xml:space="preserve">enable communication between the cores based on software flags. Out of these </w:t>
      </w:r>
      <w:r>
        <w:rPr>
          <w:rFonts w:hint="eastAsia"/>
          <w:color w:val="000000"/>
          <w:kern w:val="0"/>
          <w:szCs w:val="21"/>
        </w:rPr>
        <w:t>16</w:t>
      </w:r>
      <w:r w:rsidRPr="00353963">
        <w:rPr>
          <w:color w:val="000000"/>
          <w:kern w:val="0"/>
          <w:szCs w:val="21"/>
        </w:rPr>
        <w:t xml:space="preserve">, </w:t>
      </w:r>
      <w:r>
        <w:rPr>
          <w:rFonts w:hint="eastAsia"/>
          <w:color w:val="000000"/>
          <w:kern w:val="0"/>
          <w:szCs w:val="21"/>
        </w:rPr>
        <w:t>eight</w:t>
      </w:r>
      <w:r w:rsidRPr="00353963">
        <w:rPr>
          <w:color w:val="000000"/>
          <w:kern w:val="0"/>
          <w:szCs w:val="21"/>
        </w:rPr>
        <w:t xml:space="preserve"> channels (</w:t>
      </w:r>
      <w:r w:rsidR="00633683">
        <w:rPr>
          <w:rFonts w:hint="eastAsia"/>
          <w:color w:val="000000"/>
          <w:kern w:val="0"/>
          <w:szCs w:val="21"/>
        </w:rPr>
        <w:t>0</w:t>
      </w:r>
      <w:r>
        <w:rPr>
          <w:rFonts w:hint="eastAsia"/>
          <w:color w:val="000000"/>
          <w:kern w:val="0"/>
          <w:szCs w:val="21"/>
        </w:rPr>
        <w:t xml:space="preserve"> </w:t>
      </w:r>
      <w:r w:rsidRPr="00353963">
        <w:rPr>
          <w:color w:val="000000"/>
          <w:kern w:val="0"/>
          <w:szCs w:val="21"/>
        </w:rPr>
        <w:t xml:space="preserve">through </w:t>
      </w:r>
      <w:r w:rsidR="00633683">
        <w:rPr>
          <w:rFonts w:hint="eastAsia"/>
          <w:color w:val="000000"/>
          <w:kern w:val="0"/>
          <w:szCs w:val="21"/>
        </w:rPr>
        <w:t>7</w:t>
      </w:r>
      <w:r w:rsidRPr="00353963">
        <w:rPr>
          <w:color w:val="000000"/>
          <w:kern w:val="0"/>
          <w:szCs w:val="21"/>
        </w:rPr>
        <w:t>) can be enabled to generate IPC interrupts to the other core. These handshake channels can</w:t>
      </w:r>
      <w:r>
        <w:rPr>
          <w:rFonts w:hint="eastAsia"/>
          <w:color w:val="000000"/>
          <w:kern w:val="0"/>
          <w:szCs w:val="21"/>
        </w:rPr>
        <w:t xml:space="preserve"> </w:t>
      </w:r>
      <w:r>
        <w:rPr>
          <w:color w:val="000000"/>
          <w:kern w:val="0"/>
          <w:szCs w:val="21"/>
        </w:rPr>
        <w:t>be used along with the</w:t>
      </w:r>
      <w:r>
        <w:rPr>
          <w:rFonts w:hint="eastAsia"/>
          <w:color w:val="000000"/>
          <w:kern w:val="0"/>
          <w:szCs w:val="21"/>
        </w:rPr>
        <w:t xml:space="preserve"> shared</w:t>
      </w:r>
      <w:r>
        <w:rPr>
          <w:color w:val="000000"/>
          <w:kern w:val="0"/>
          <w:szCs w:val="21"/>
        </w:rPr>
        <w:t xml:space="preserve"> RAM</w:t>
      </w:r>
      <w:r w:rsidRPr="00353963">
        <w:rPr>
          <w:color w:val="000000"/>
          <w:kern w:val="0"/>
          <w:szCs w:val="21"/>
        </w:rPr>
        <w:t xml:space="preserve"> to build a software handshake mechanism between the cores.</w:t>
      </w:r>
    </w:p>
    <w:p w:rsidR="00000000" w:rsidRDefault="007A1909" w:rsidP="00963761">
      <w:pPr>
        <w:spacing w:beforeLines="50" w:afterLines="50"/>
        <w:ind w:firstLineChars="200" w:firstLine="420"/>
        <w:jc w:val="left"/>
        <w:rPr>
          <w:kern w:val="0"/>
          <w:szCs w:val="21"/>
        </w:rPr>
        <w:pPrChange w:id="1569" w:author="yangy" w:date="2017-05-22T13:25:00Z">
          <w:pPr>
            <w:spacing w:beforeLines="50" w:afterLines="50"/>
            <w:ind w:firstLineChars="200" w:firstLine="420"/>
            <w:jc w:val="left"/>
          </w:pPr>
        </w:pPrChange>
      </w:pPr>
      <w:r w:rsidRPr="00353963">
        <w:rPr>
          <w:kern w:val="0"/>
          <w:szCs w:val="21"/>
        </w:rPr>
        <w:t xml:space="preserve">Figure </w:t>
      </w:r>
      <w:r w:rsidRPr="00353963">
        <w:rPr>
          <w:rFonts w:hint="eastAsia"/>
          <w:kern w:val="0"/>
          <w:szCs w:val="21"/>
        </w:rPr>
        <w:t>below</w:t>
      </w:r>
      <w:r w:rsidRPr="00353963">
        <w:rPr>
          <w:kern w:val="0"/>
          <w:szCs w:val="21"/>
        </w:rPr>
        <w:t xml:space="preserve"> shows the IPC flag messaging and interrupt mechanism.</w:t>
      </w:r>
      <w:r>
        <w:rPr>
          <w:rFonts w:hint="eastAsia"/>
          <w:kern w:val="0"/>
          <w:szCs w:val="21"/>
        </w:rPr>
        <w:t xml:space="preserve"> (Here the communication between ARM and RF_DSP taken as an example)</w:t>
      </w:r>
    </w:p>
    <w:p w:rsidR="00000000" w:rsidRDefault="000F5253" w:rsidP="00963761">
      <w:pPr>
        <w:spacing w:beforeLines="50" w:afterLines="50"/>
        <w:ind w:firstLineChars="200" w:firstLine="420"/>
        <w:jc w:val="center"/>
        <w:rPr>
          <w:kern w:val="0"/>
          <w:szCs w:val="21"/>
        </w:rPr>
        <w:pPrChange w:id="1570" w:author="yangy" w:date="2017-05-22T13:25:00Z">
          <w:pPr>
            <w:spacing w:beforeLines="50" w:afterLines="50"/>
            <w:ind w:firstLineChars="200" w:firstLine="420"/>
            <w:jc w:val="center"/>
          </w:pPr>
        </w:pPrChange>
      </w:pPr>
      <w:r w:rsidRPr="00EC5EE9">
        <w:rPr>
          <w:kern w:val="0"/>
          <w:szCs w:val="21"/>
        </w:rPr>
        <w:fldChar w:fldCharType="begin"/>
      </w:r>
      <w:r w:rsidR="008D4B39" w:rsidRPr="00EC5EE9">
        <w:rPr>
          <w:kern w:val="0"/>
          <w:szCs w:val="21"/>
        </w:rPr>
        <w:instrText xml:space="preserve"> LINK Visio.Drawing.11 "D:\\prj_columbus\\design spec\\Messaging with IPC Flags and Interrupts.vsd" "" \a \p \f 0 </w:instrText>
      </w:r>
      <w:r w:rsidRPr="00EC5EE9">
        <w:rPr>
          <w:kern w:val="0"/>
          <w:szCs w:val="21"/>
        </w:rPr>
        <w:fldChar w:fldCharType="separate"/>
      </w:r>
      <w:r w:rsidR="00963761" w:rsidRPr="000F5253">
        <w:rPr>
          <w:kern w:val="0"/>
          <w:szCs w:val="21"/>
        </w:rPr>
        <w:object w:dxaOrig="9999" w:dyaOrig="5436">
          <v:shape id="_x0000_i1026" type="#_x0000_t75" style="width:362.6pt;height:227.4pt">
            <v:imagedata r:id="rId10" o:title=""/>
          </v:shape>
        </w:object>
      </w:r>
      <w:r w:rsidRPr="00EC5EE9">
        <w:rPr>
          <w:kern w:val="0"/>
          <w:szCs w:val="21"/>
        </w:rPr>
        <w:fldChar w:fldCharType="end"/>
      </w:r>
    </w:p>
    <w:p w:rsidR="00000000" w:rsidRDefault="007A1909" w:rsidP="00963761">
      <w:pPr>
        <w:spacing w:beforeLines="50" w:afterLines="50"/>
        <w:ind w:firstLineChars="200" w:firstLine="420"/>
        <w:jc w:val="center"/>
        <w:outlineLvl w:val="0"/>
        <w:rPr>
          <w:kern w:val="0"/>
          <w:szCs w:val="21"/>
        </w:rPr>
        <w:pPrChange w:id="1571" w:author="yangy" w:date="2017-05-22T13:25:00Z">
          <w:pPr>
            <w:spacing w:beforeLines="50" w:afterLines="50"/>
            <w:ind w:firstLineChars="200" w:firstLine="420"/>
            <w:jc w:val="center"/>
            <w:outlineLvl w:val="0"/>
          </w:pPr>
        </w:pPrChange>
      </w:pPr>
      <w:bookmarkStart w:id="1572" w:name="_Toc482273553"/>
      <w:r>
        <w:rPr>
          <w:kern w:val="0"/>
          <w:szCs w:val="21"/>
        </w:rPr>
        <w:t>F</w:t>
      </w:r>
      <w:r>
        <w:rPr>
          <w:rFonts w:hint="eastAsia"/>
          <w:kern w:val="0"/>
          <w:szCs w:val="21"/>
        </w:rPr>
        <w:t xml:space="preserve">igure </w:t>
      </w:r>
      <w:r w:rsidR="00CF3B7C">
        <w:rPr>
          <w:rFonts w:hint="eastAsia"/>
          <w:kern w:val="0"/>
          <w:szCs w:val="21"/>
        </w:rPr>
        <w:t>2</w:t>
      </w:r>
      <w:r>
        <w:rPr>
          <w:rFonts w:hint="eastAsia"/>
          <w:kern w:val="0"/>
          <w:szCs w:val="21"/>
        </w:rPr>
        <w:t xml:space="preserve"> Messaging with IPC Flags and Interrupts</w:t>
      </w:r>
      <w:bookmarkEnd w:id="1572"/>
    </w:p>
    <w:p w:rsidR="00000000" w:rsidRDefault="007A1909" w:rsidP="00963761">
      <w:pPr>
        <w:spacing w:beforeLines="50" w:afterLines="50"/>
        <w:ind w:firstLineChars="200" w:firstLine="420"/>
        <w:jc w:val="left"/>
        <w:rPr>
          <w:kern w:val="0"/>
          <w:szCs w:val="21"/>
        </w:rPr>
        <w:pPrChange w:id="1573" w:author="yangy" w:date="2017-05-22T13:25:00Z">
          <w:pPr>
            <w:spacing w:beforeLines="50" w:afterLines="50"/>
            <w:ind w:firstLineChars="200" w:firstLine="420"/>
            <w:jc w:val="left"/>
          </w:pPr>
        </w:pPrChange>
      </w:pPr>
      <w:r w:rsidRPr="0007421E">
        <w:rPr>
          <w:kern w:val="0"/>
          <w:szCs w:val="21"/>
        </w:rPr>
        <w:t xml:space="preserve">The </w:t>
      </w:r>
      <w:r>
        <w:rPr>
          <w:color w:val="000000"/>
          <w:kern w:val="0"/>
          <w:szCs w:val="21"/>
        </w:rPr>
        <w:t>A7TORF</w:t>
      </w:r>
      <w:r w:rsidRPr="0007421E">
        <w:rPr>
          <w:kern w:val="0"/>
          <w:szCs w:val="21"/>
        </w:rPr>
        <w:t xml:space="preserve"> IPC is used by the </w:t>
      </w:r>
      <w:r>
        <w:rPr>
          <w:rFonts w:hint="eastAsia"/>
          <w:kern w:val="0"/>
          <w:szCs w:val="21"/>
        </w:rPr>
        <w:t>ARM</w:t>
      </w:r>
      <w:r w:rsidRPr="0007421E">
        <w:rPr>
          <w:kern w:val="0"/>
          <w:szCs w:val="21"/>
        </w:rPr>
        <w:t xml:space="preserve"> Subsystem to send events to the </w:t>
      </w:r>
      <w:r>
        <w:rPr>
          <w:rFonts w:hint="eastAsia"/>
          <w:kern w:val="0"/>
          <w:szCs w:val="21"/>
        </w:rPr>
        <w:t>RF DSP</w:t>
      </w:r>
      <w:r w:rsidRPr="0007421E">
        <w:rPr>
          <w:kern w:val="0"/>
          <w:szCs w:val="21"/>
        </w:rPr>
        <w:t xml:space="preserve"> Subsystem. The </w:t>
      </w:r>
      <w:r>
        <w:rPr>
          <w:kern w:val="0"/>
          <w:szCs w:val="21"/>
        </w:rPr>
        <w:t>A7TORF</w:t>
      </w:r>
      <w:r>
        <w:rPr>
          <w:rFonts w:hint="eastAsia"/>
          <w:kern w:val="0"/>
          <w:szCs w:val="21"/>
        </w:rPr>
        <w:t xml:space="preserve"> </w:t>
      </w:r>
      <w:r w:rsidRPr="0007421E">
        <w:rPr>
          <w:kern w:val="0"/>
          <w:szCs w:val="21"/>
        </w:rPr>
        <w:t xml:space="preserve">IPC typically sends events to the </w:t>
      </w:r>
      <w:r>
        <w:rPr>
          <w:rFonts w:hint="eastAsia"/>
          <w:kern w:val="0"/>
          <w:szCs w:val="21"/>
        </w:rPr>
        <w:t>RF DSP</w:t>
      </w:r>
      <w:r w:rsidRPr="0007421E">
        <w:rPr>
          <w:kern w:val="0"/>
          <w:szCs w:val="21"/>
        </w:rPr>
        <w:t xml:space="preserve"> Subsystem by using the following registers: </w:t>
      </w:r>
      <w:r>
        <w:rPr>
          <w:kern w:val="0"/>
          <w:szCs w:val="21"/>
        </w:rPr>
        <w:t>A7TORF</w:t>
      </w:r>
      <w:r w:rsidRPr="0007421E">
        <w:rPr>
          <w:kern w:val="0"/>
          <w:szCs w:val="21"/>
        </w:rPr>
        <w:t>IPCSET,</w:t>
      </w:r>
      <w:r>
        <w:rPr>
          <w:rFonts w:hint="eastAsia"/>
          <w:kern w:val="0"/>
          <w:szCs w:val="21"/>
        </w:rPr>
        <w:t xml:space="preserve"> </w:t>
      </w:r>
      <w:r>
        <w:rPr>
          <w:kern w:val="0"/>
          <w:szCs w:val="21"/>
        </w:rPr>
        <w:t>A7TORF</w:t>
      </w:r>
      <w:r w:rsidRPr="0007421E">
        <w:rPr>
          <w:kern w:val="0"/>
          <w:szCs w:val="21"/>
        </w:rPr>
        <w:t>IPCFLG/</w:t>
      </w:r>
      <w:r>
        <w:rPr>
          <w:kern w:val="0"/>
          <w:szCs w:val="21"/>
        </w:rPr>
        <w:t>A7TORFIPCSTS</w:t>
      </w:r>
      <w:r w:rsidRPr="0007421E">
        <w:rPr>
          <w:kern w:val="0"/>
          <w:szCs w:val="21"/>
        </w:rPr>
        <w:t xml:space="preserve">, and </w:t>
      </w:r>
      <w:r>
        <w:rPr>
          <w:kern w:val="0"/>
          <w:szCs w:val="21"/>
        </w:rPr>
        <w:t>A7TORF</w:t>
      </w:r>
      <w:r w:rsidRPr="0007421E">
        <w:rPr>
          <w:kern w:val="0"/>
          <w:szCs w:val="21"/>
        </w:rPr>
        <w:t>IPCACK</w:t>
      </w:r>
      <w:r w:rsidR="004806A5">
        <w:rPr>
          <w:rFonts w:hint="eastAsia"/>
          <w:kern w:val="0"/>
          <w:szCs w:val="21"/>
        </w:rPr>
        <w:t>/A7TORFIPCCLR</w:t>
      </w:r>
      <w:r w:rsidRPr="0007421E">
        <w:rPr>
          <w:kern w:val="0"/>
          <w:szCs w:val="21"/>
        </w:rPr>
        <w:t xml:space="preserve">. Each of the </w:t>
      </w:r>
      <w:r>
        <w:rPr>
          <w:rFonts w:hint="eastAsia"/>
          <w:kern w:val="0"/>
          <w:szCs w:val="21"/>
        </w:rPr>
        <w:t>16</w:t>
      </w:r>
      <w:r w:rsidRPr="0007421E">
        <w:rPr>
          <w:kern w:val="0"/>
          <w:szCs w:val="21"/>
        </w:rPr>
        <w:t xml:space="preserve"> bits of these registers represents</w:t>
      </w:r>
      <w:r>
        <w:rPr>
          <w:rFonts w:hint="eastAsia"/>
          <w:kern w:val="0"/>
          <w:szCs w:val="21"/>
        </w:rPr>
        <w:t xml:space="preserve"> 16</w:t>
      </w:r>
      <w:r w:rsidRPr="0007421E">
        <w:rPr>
          <w:kern w:val="0"/>
          <w:szCs w:val="21"/>
        </w:rPr>
        <w:t xml:space="preserve"> independent channels through which the Cortex-</w:t>
      </w:r>
      <w:r>
        <w:rPr>
          <w:rFonts w:hint="eastAsia"/>
          <w:kern w:val="0"/>
          <w:szCs w:val="21"/>
        </w:rPr>
        <w:t>A7</w:t>
      </w:r>
      <w:r w:rsidRPr="0007421E">
        <w:rPr>
          <w:kern w:val="0"/>
          <w:szCs w:val="21"/>
        </w:rPr>
        <w:t xml:space="preserve"> CPU can send up to </w:t>
      </w:r>
      <w:r>
        <w:rPr>
          <w:rFonts w:hint="eastAsia"/>
          <w:kern w:val="0"/>
          <w:szCs w:val="21"/>
        </w:rPr>
        <w:t>16</w:t>
      </w:r>
      <w:r w:rsidRPr="0007421E">
        <w:rPr>
          <w:kern w:val="0"/>
          <w:szCs w:val="21"/>
        </w:rPr>
        <w:t xml:space="preserve"> events to the </w:t>
      </w:r>
      <w:r>
        <w:rPr>
          <w:rFonts w:hint="eastAsia"/>
          <w:kern w:val="0"/>
          <w:szCs w:val="21"/>
        </w:rPr>
        <w:t>RF DSP</w:t>
      </w:r>
      <w:r w:rsidRPr="0007421E">
        <w:rPr>
          <w:kern w:val="0"/>
          <w:szCs w:val="21"/>
        </w:rPr>
        <w:t xml:space="preserve"> </w:t>
      </w:r>
      <w:r>
        <w:rPr>
          <w:kern w:val="0"/>
          <w:szCs w:val="21"/>
        </w:rPr>
        <w:t>via software</w:t>
      </w:r>
      <w:r>
        <w:rPr>
          <w:rFonts w:hint="eastAsia"/>
          <w:kern w:val="0"/>
          <w:szCs w:val="21"/>
        </w:rPr>
        <w:t xml:space="preserve"> </w:t>
      </w:r>
      <w:r w:rsidRPr="0007421E">
        <w:rPr>
          <w:kern w:val="0"/>
          <w:szCs w:val="21"/>
        </w:rPr>
        <w:t xml:space="preserve">handshaking. Additionally, the first </w:t>
      </w:r>
      <w:r>
        <w:rPr>
          <w:rFonts w:hint="eastAsia"/>
          <w:kern w:val="0"/>
          <w:szCs w:val="21"/>
        </w:rPr>
        <w:t>8</w:t>
      </w:r>
      <w:r w:rsidRPr="0007421E">
        <w:rPr>
          <w:kern w:val="0"/>
          <w:szCs w:val="21"/>
        </w:rPr>
        <w:t xml:space="preserve"> bits of the </w:t>
      </w:r>
      <w:r>
        <w:rPr>
          <w:kern w:val="0"/>
          <w:szCs w:val="21"/>
        </w:rPr>
        <w:t>A7TORF</w:t>
      </w:r>
      <w:r>
        <w:rPr>
          <w:rFonts w:hint="eastAsia"/>
          <w:kern w:val="0"/>
          <w:szCs w:val="21"/>
        </w:rPr>
        <w:t xml:space="preserve"> </w:t>
      </w:r>
      <w:r w:rsidRPr="0007421E">
        <w:rPr>
          <w:kern w:val="0"/>
          <w:szCs w:val="21"/>
        </w:rPr>
        <w:t>IPC registers are supplemented with</w:t>
      </w:r>
      <w:r>
        <w:rPr>
          <w:rFonts w:hint="eastAsia"/>
          <w:kern w:val="0"/>
          <w:szCs w:val="21"/>
        </w:rPr>
        <w:t xml:space="preserve"> </w:t>
      </w:r>
      <w:r w:rsidRPr="0007421E">
        <w:rPr>
          <w:kern w:val="0"/>
          <w:szCs w:val="21"/>
        </w:rPr>
        <w:t xml:space="preserve">interrupts. </w:t>
      </w:r>
    </w:p>
    <w:p w:rsidR="00000000" w:rsidRDefault="007A1909" w:rsidP="00963761">
      <w:pPr>
        <w:spacing w:beforeLines="50" w:afterLines="50"/>
        <w:ind w:firstLineChars="200" w:firstLine="420"/>
        <w:jc w:val="left"/>
        <w:rPr>
          <w:kern w:val="0"/>
          <w:szCs w:val="21"/>
        </w:rPr>
        <w:pPrChange w:id="1574" w:author="yangy" w:date="2017-05-22T13:25:00Z">
          <w:pPr>
            <w:spacing w:beforeLines="50" w:afterLines="50"/>
            <w:ind w:firstLineChars="200" w:firstLine="420"/>
            <w:jc w:val="left"/>
          </w:pPr>
        </w:pPrChange>
      </w:pPr>
      <w:r w:rsidRPr="0007421E">
        <w:rPr>
          <w:kern w:val="0"/>
          <w:szCs w:val="21"/>
        </w:rPr>
        <w:t>To send an event via channel 2 from Cortex-</w:t>
      </w:r>
      <w:r>
        <w:rPr>
          <w:rFonts w:hint="eastAsia"/>
          <w:kern w:val="0"/>
          <w:szCs w:val="21"/>
        </w:rPr>
        <w:t>A7</w:t>
      </w:r>
      <w:r w:rsidRPr="0007421E">
        <w:rPr>
          <w:kern w:val="0"/>
          <w:szCs w:val="21"/>
        </w:rPr>
        <w:t xml:space="preserve"> to </w:t>
      </w:r>
      <w:r>
        <w:rPr>
          <w:rFonts w:hint="eastAsia"/>
          <w:kern w:val="0"/>
          <w:szCs w:val="21"/>
        </w:rPr>
        <w:t>RF DSP</w:t>
      </w:r>
      <w:r w:rsidRPr="0007421E">
        <w:rPr>
          <w:kern w:val="0"/>
          <w:szCs w:val="21"/>
        </w:rPr>
        <w:t>, for example, the Cortex-</w:t>
      </w:r>
      <w:r>
        <w:rPr>
          <w:rFonts w:hint="eastAsia"/>
          <w:kern w:val="0"/>
          <w:szCs w:val="21"/>
        </w:rPr>
        <w:t>A7</w:t>
      </w:r>
      <w:r w:rsidRPr="0007421E">
        <w:rPr>
          <w:kern w:val="0"/>
          <w:szCs w:val="21"/>
        </w:rPr>
        <w:t xml:space="preserve"> and </w:t>
      </w:r>
      <w:r>
        <w:rPr>
          <w:rFonts w:hint="eastAsia"/>
          <w:kern w:val="0"/>
          <w:szCs w:val="21"/>
        </w:rPr>
        <w:t xml:space="preserve">RF DSP </w:t>
      </w:r>
      <w:r w:rsidRPr="0007421E">
        <w:rPr>
          <w:kern w:val="0"/>
          <w:szCs w:val="21"/>
        </w:rPr>
        <w:t xml:space="preserve">CPUs use bit 2 of the </w:t>
      </w:r>
      <w:r>
        <w:rPr>
          <w:kern w:val="0"/>
          <w:szCs w:val="21"/>
        </w:rPr>
        <w:t>A7TORF</w:t>
      </w:r>
      <w:r w:rsidRPr="0007421E">
        <w:rPr>
          <w:kern w:val="0"/>
          <w:szCs w:val="21"/>
        </w:rPr>
        <w:t xml:space="preserve">IPCSET, </w:t>
      </w:r>
      <w:r>
        <w:rPr>
          <w:kern w:val="0"/>
          <w:szCs w:val="21"/>
        </w:rPr>
        <w:t>A7TORF</w:t>
      </w:r>
      <w:r w:rsidRPr="0007421E">
        <w:rPr>
          <w:kern w:val="0"/>
          <w:szCs w:val="21"/>
        </w:rPr>
        <w:t>IPCFLG/</w:t>
      </w:r>
      <w:r>
        <w:rPr>
          <w:kern w:val="0"/>
          <w:szCs w:val="21"/>
        </w:rPr>
        <w:t>A7TORFIPCSTS,</w:t>
      </w:r>
      <w:r>
        <w:rPr>
          <w:rFonts w:hint="eastAsia"/>
          <w:kern w:val="0"/>
          <w:szCs w:val="21"/>
        </w:rPr>
        <w:t xml:space="preserve"> and </w:t>
      </w:r>
      <w:r>
        <w:rPr>
          <w:kern w:val="0"/>
          <w:szCs w:val="21"/>
        </w:rPr>
        <w:t>A7TORF</w:t>
      </w:r>
      <w:r w:rsidRPr="0007421E">
        <w:rPr>
          <w:kern w:val="0"/>
          <w:szCs w:val="21"/>
        </w:rPr>
        <w:t>IPCACK</w:t>
      </w:r>
      <w:r w:rsidR="004806A5">
        <w:rPr>
          <w:rFonts w:hint="eastAsia"/>
          <w:kern w:val="0"/>
          <w:szCs w:val="21"/>
        </w:rPr>
        <w:t>/A7TORFIPCCLR</w:t>
      </w:r>
      <w:r w:rsidRPr="0007421E">
        <w:rPr>
          <w:kern w:val="0"/>
          <w:szCs w:val="21"/>
        </w:rPr>
        <w:t xml:space="preserve"> registers. The</w:t>
      </w:r>
      <w:r>
        <w:rPr>
          <w:rFonts w:hint="eastAsia"/>
          <w:kern w:val="0"/>
          <w:szCs w:val="21"/>
        </w:rPr>
        <w:t xml:space="preserve"> </w:t>
      </w:r>
      <w:r w:rsidRPr="0007421E">
        <w:rPr>
          <w:kern w:val="0"/>
          <w:szCs w:val="21"/>
        </w:rPr>
        <w:t>handshake starts with the Cortex-</w:t>
      </w:r>
      <w:r>
        <w:rPr>
          <w:rFonts w:hint="eastAsia"/>
          <w:kern w:val="0"/>
          <w:szCs w:val="21"/>
        </w:rPr>
        <w:t>A7</w:t>
      </w:r>
      <w:r w:rsidRPr="0007421E">
        <w:rPr>
          <w:kern w:val="0"/>
          <w:szCs w:val="21"/>
        </w:rPr>
        <w:t xml:space="preserve"> polling bit 2 of the </w:t>
      </w:r>
      <w:r>
        <w:rPr>
          <w:kern w:val="0"/>
          <w:szCs w:val="21"/>
        </w:rPr>
        <w:t>A7TORF</w:t>
      </w:r>
      <w:r w:rsidRPr="0007421E">
        <w:rPr>
          <w:kern w:val="0"/>
          <w:szCs w:val="21"/>
        </w:rPr>
        <w:t>IPCFLG register to make sure bit 2 is ‘0’.</w:t>
      </w:r>
      <w:r>
        <w:rPr>
          <w:rFonts w:hint="eastAsia"/>
          <w:kern w:val="0"/>
          <w:szCs w:val="21"/>
        </w:rPr>
        <w:t xml:space="preserve"> </w:t>
      </w:r>
      <w:r w:rsidRPr="0007421E">
        <w:rPr>
          <w:kern w:val="0"/>
          <w:szCs w:val="21"/>
        </w:rPr>
        <w:t>Next, the Cortex-</w:t>
      </w:r>
      <w:r>
        <w:rPr>
          <w:rFonts w:hint="eastAsia"/>
          <w:kern w:val="0"/>
          <w:szCs w:val="21"/>
        </w:rPr>
        <w:t>A7</w:t>
      </w:r>
      <w:r w:rsidRPr="0007421E">
        <w:rPr>
          <w:kern w:val="0"/>
          <w:szCs w:val="21"/>
        </w:rPr>
        <w:t xml:space="preserve"> writes a ‘1’ </w:t>
      </w:r>
      <w:r w:rsidRPr="0007421E">
        <w:rPr>
          <w:kern w:val="0"/>
          <w:szCs w:val="21"/>
        </w:rPr>
        <w:lastRenderedPageBreak/>
        <w:t xml:space="preserve">into bit 2 of the </w:t>
      </w:r>
      <w:r>
        <w:rPr>
          <w:kern w:val="0"/>
          <w:szCs w:val="21"/>
        </w:rPr>
        <w:t>A7TORF</w:t>
      </w:r>
      <w:r w:rsidRPr="0007421E">
        <w:rPr>
          <w:kern w:val="0"/>
          <w:szCs w:val="21"/>
        </w:rPr>
        <w:t>IPCSET register to start the handshake. In the</w:t>
      </w:r>
      <w:r>
        <w:rPr>
          <w:rFonts w:hint="eastAsia"/>
          <w:kern w:val="0"/>
          <w:szCs w:val="21"/>
        </w:rPr>
        <w:t xml:space="preserve"> </w:t>
      </w:r>
      <w:r w:rsidRPr="0007421E">
        <w:rPr>
          <w:kern w:val="0"/>
          <w:szCs w:val="21"/>
        </w:rPr>
        <w:t xml:space="preserve">mean time, the </w:t>
      </w:r>
      <w:r>
        <w:rPr>
          <w:rFonts w:hint="eastAsia"/>
          <w:kern w:val="0"/>
          <w:szCs w:val="21"/>
        </w:rPr>
        <w:t>DF DSP</w:t>
      </w:r>
      <w:r w:rsidRPr="0007421E">
        <w:rPr>
          <w:kern w:val="0"/>
          <w:szCs w:val="21"/>
        </w:rPr>
        <w:t xml:space="preserve"> is continually polling the </w:t>
      </w:r>
      <w:r>
        <w:rPr>
          <w:kern w:val="0"/>
          <w:szCs w:val="21"/>
        </w:rPr>
        <w:t>A7TORF</w:t>
      </w:r>
      <w:r w:rsidRPr="0007421E">
        <w:rPr>
          <w:kern w:val="0"/>
          <w:szCs w:val="21"/>
        </w:rPr>
        <w:t>IPCSTS register while waiting for the message. As</w:t>
      </w:r>
      <w:r>
        <w:rPr>
          <w:rFonts w:hint="eastAsia"/>
          <w:kern w:val="0"/>
          <w:szCs w:val="21"/>
        </w:rPr>
        <w:t xml:space="preserve"> </w:t>
      </w:r>
      <w:r w:rsidRPr="0007421E">
        <w:rPr>
          <w:kern w:val="0"/>
          <w:szCs w:val="21"/>
        </w:rPr>
        <w:t>soon as the Cortex-</w:t>
      </w:r>
      <w:r>
        <w:rPr>
          <w:rFonts w:hint="eastAsia"/>
          <w:kern w:val="0"/>
          <w:szCs w:val="21"/>
        </w:rPr>
        <w:t>A7</w:t>
      </w:r>
      <w:r w:rsidRPr="0007421E">
        <w:rPr>
          <w:kern w:val="0"/>
          <w:szCs w:val="21"/>
        </w:rPr>
        <w:t xml:space="preserve"> writes ‘1’</w:t>
      </w:r>
      <w:r>
        <w:rPr>
          <w:kern w:val="0"/>
          <w:szCs w:val="21"/>
        </w:rPr>
        <w:t xml:space="preserve"> to</w:t>
      </w:r>
      <w:r>
        <w:rPr>
          <w:rFonts w:hint="eastAsia"/>
          <w:kern w:val="0"/>
          <w:szCs w:val="21"/>
        </w:rPr>
        <w:t xml:space="preserve"> </w:t>
      </w:r>
      <w:r w:rsidRPr="0007421E">
        <w:rPr>
          <w:kern w:val="0"/>
          <w:szCs w:val="21"/>
        </w:rPr>
        <w:t xml:space="preserve">bit 2 of the </w:t>
      </w:r>
      <w:r>
        <w:rPr>
          <w:kern w:val="0"/>
          <w:szCs w:val="21"/>
        </w:rPr>
        <w:t>A7TORF</w:t>
      </w:r>
      <w:r w:rsidRPr="0007421E">
        <w:rPr>
          <w:kern w:val="0"/>
          <w:szCs w:val="21"/>
        </w:rPr>
        <w:t>IPCSET register, bit 2 of</w:t>
      </w:r>
      <w:r>
        <w:rPr>
          <w:rFonts w:hint="eastAsia"/>
          <w:kern w:val="0"/>
          <w:szCs w:val="21"/>
        </w:rPr>
        <w:t xml:space="preserve"> </w:t>
      </w:r>
      <w:r>
        <w:rPr>
          <w:kern w:val="0"/>
          <w:szCs w:val="21"/>
        </w:rPr>
        <w:t>A7TORF</w:t>
      </w:r>
      <w:r w:rsidRPr="0007421E">
        <w:rPr>
          <w:kern w:val="0"/>
          <w:szCs w:val="21"/>
        </w:rPr>
        <w:t>IPCFLG/</w:t>
      </w:r>
      <w:r>
        <w:rPr>
          <w:kern w:val="0"/>
          <w:szCs w:val="21"/>
        </w:rPr>
        <w:t>A7TORF</w:t>
      </w:r>
      <w:r w:rsidRPr="0007421E">
        <w:rPr>
          <w:kern w:val="0"/>
          <w:szCs w:val="21"/>
        </w:rPr>
        <w:t xml:space="preserve">IPCSTS also turns ‘1’, thus announcing the event to the </w:t>
      </w:r>
      <w:r>
        <w:rPr>
          <w:rFonts w:hint="eastAsia"/>
          <w:kern w:val="0"/>
          <w:szCs w:val="21"/>
        </w:rPr>
        <w:t>RF DSP</w:t>
      </w:r>
      <w:r w:rsidRPr="0007421E">
        <w:rPr>
          <w:kern w:val="0"/>
          <w:szCs w:val="21"/>
        </w:rPr>
        <w:t xml:space="preserve">. As soon as the </w:t>
      </w:r>
      <w:r>
        <w:rPr>
          <w:rFonts w:hint="eastAsia"/>
          <w:kern w:val="0"/>
          <w:szCs w:val="21"/>
        </w:rPr>
        <w:t xml:space="preserve">RF DSP </w:t>
      </w:r>
      <w:r w:rsidRPr="0007421E">
        <w:rPr>
          <w:kern w:val="0"/>
          <w:szCs w:val="21"/>
        </w:rPr>
        <w:t xml:space="preserve">CPU reads a ‘1’ from the </w:t>
      </w:r>
      <w:r>
        <w:rPr>
          <w:kern w:val="0"/>
          <w:szCs w:val="21"/>
        </w:rPr>
        <w:t>A7TORF</w:t>
      </w:r>
      <w:r w:rsidRPr="0007421E">
        <w:rPr>
          <w:kern w:val="0"/>
          <w:szCs w:val="21"/>
        </w:rPr>
        <w:t xml:space="preserve">IPCSTS register, the </w:t>
      </w:r>
      <w:r>
        <w:rPr>
          <w:rFonts w:hint="eastAsia"/>
          <w:kern w:val="0"/>
          <w:szCs w:val="21"/>
        </w:rPr>
        <w:t>RF DSP</w:t>
      </w:r>
      <w:r w:rsidRPr="0007421E">
        <w:rPr>
          <w:kern w:val="0"/>
          <w:szCs w:val="21"/>
        </w:rPr>
        <w:t xml:space="preserve"> CPU should acknowledge by writing a ‘1’ to</w:t>
      </w:r>
      <w:r>
        <w:rPr>
          <w:rFonts w:hint="eastAsia"/>
          <w:kern w:val="0"/>
          <w:szCs w:val="21"/>
        </w:rPr>
        <w:t xml:space="preserve"> </w:t>
      </w:r>
      <w:r w:rsidRPr="0007421E">
        <w:rPr>
          <w:kern w:val="0"/>
          <w:szCs w:val="21"/>
        </w:rPr>
        <w:t xml:space="preserve">bit 2 of the </w:t>
      </w:r>
      <w:r>
        <w:rPr>
          <w:kern w:val="0"/>
          <w:szCs w:val="21"/>
        </w:rPr>
        <w:t>A7TORF</w:t>
      </w:r>
      <w:r w:rsidRPr="0007421E">
        <w:rPr>
          <w:kern w:val="0"/>
          <w:szCs w:val="21"/>
        </w:rPr>
        <w:t xml:space="preserve">IPCACK register, which in turn, clears bit 2 of the </w:t>
      </w:r>
      <w:r>
        <w:rPr>
          <w:kern w:val="0"/>
          <w:szCs w:val="21"/>
        </w:rPr>
        <w:t>A7TORF</w:t>
      </w:r>
      <w:r w:rsidRPr="0007421E">
        <w:rPr>
          <w:kern w:val="0"/>
          <w:szCs w:val="21"/>
        </w:rPr>
        <w:t>IPCFLG/</w:t>
      </w:r>
      <w:r>
        <w:rPr>
          <w:kern w:val="0"/>
          <w:szCs w:val="21"/>
        </w:rPr>
        <w:t>A7TORF</w:t>
      </w:r>
      <w:r w:rsidRPr="0007421E">
        <w:rPr>
          <w:kern w:val="0"/>
          <w:szCs w:val="21"/>
        </w:rPr>
        <w:t>IPCSTS</w:t>
      </w:r>
      <w:r>
        <w:rPr>
          <w:rFonts w:hint="eastAsia"/>
          <w:kern w:val="0"/>
          <w:szCs w:val="21"/>
        </w:rPr>
        <w:t xml:space="preserve"> </w:t>
      </w:r>
      <w:r w:rsidRPr="0007421E">
        <w:rPr>
          <w:kern w:val="0"/>
          <w:szCs w:val="21"/>
        </w:rPr>
        <w:t>register, enabling the Cortex-</w:t>
      </w:r>
      <w:r>
        <w:rPr>
          <w:rFonts w:hint="eastAsia"/>
          <w:kern w:val="0"/>
          <w:szCs w:val="21"/>
        </w:rPr>
        <w:t>A7</w:t>
      </w:r>
      <w:r w:rsidRPr="0007421E">
        <w:rPr>
          <w:kern w:val="0"/>
          <w:szCs w:val="21"/>
        </w:rPr>
        <w:t xml:space="preserve"> to send another message. Since the first </w:t>
      </w:r>
      <w:r>
        <w:rPr>
          <w:rFonts w:hint="eastAsia"/>
          <w:kern w:val="0"/>
          <w:szCs w:val="21"/>
        </w:rPr>
        <w:t>eight</w:t>
      </w:r>
      <w:r w:rsidRPr="0007421E">
        <w:rPr>
          <w:kern w:val="0"/>
          <w:szCs w:val="21"/>
        </w:rPr>
        <w:t xml:space="preserve"> channels (bits </w:t>
      </w:r>
      <w:r>
        <w:rPr>
          <w:rFonts w:hint="eastAsia"/>
          <w:kern w:val="0"/>
          <w:szCs w:val="21"/>
        </w:rPr>
        <w:t>&lt;7:0&gt;</w:t>
      </w:r>
      <w:r w:rsidRPr="0007421E">
        <w:rPr>
          <w:kern w:val="0"/>
          <w:szCs w:val="21"/>
        </w:rPr>
        <w:t>)</w:t>
      </w:r>
      <w:r>
        <w:rPr>
          <w:rFonts w:hint="eastAsia"/>
          <w:kern w:val="0"/>
          <w:szCs w:val="21"/>
        </w:rPr>
        <w:t xml:space="preserve"> </w:t>
      </w:r>
      <w:r w:rsidRPr="0007421E">
        <w:rPr>
          <w:kern w:val="0"/>
          <w:szCs w:val="21"/>
        </w:rPr>
        <w:t>are backed up by interrupts, both processors in the above example can use IPC interrupt 2 instead of</w:t>
      </w:r>
      <w:r>
        <w:rPr>
          <w:rFonts w:hint="eastAsia"/>
          <w:kern w:val="0"/>
          <w:szCs w:val="21"/>
        </w:rPr>
        <w:t xml:space="preserve"> </w:t>
      </w:r>
      <w:r w:rsidRPr="0007421E">
        <w:rPr>
          <w:kern w:val="0"/>
          <w:szCs w:val="21"/>
        </w:rPr>
        <w:t>polling to increase performance.</w:t>
      </w:r>
    </w:p>
    <w:p w:rsidR="00000000" w:rsidRDefault="007A1909" w:rsidP="00963761">
      <w:pPr>
        <w:spacing w:beforeLines="50" w:afterLines="50"/>
        <w:ind w:firstLineChars="200" w:firstLine="420"/>
        <w:jc w:val="left"/>
        <w:rPr>
          <w:kern w:val="0"/>
          <w:szCs w:val="21"/>
        </w:rPr>
        <w:pPrChange w:id="1575" w:author="yangy" w:date="2017-05-22T13:25:00Z">
          <w:pPr>
            <w:spacing w:beforeLines="50" w:afterLines="50"/>
            <w:ind w:firstLineChars="200" w:firstLine="420"/>
            <w:jc w:val="left"/>
          </w:pPr>
        </w:pPrChange>
      </w:pPr>
      <w:r>
        <w:rPr>
          <w:rFonts w:hint="eastAsia"/>
          <w:kern w:val="0"/>
          <w:szCs w:val="21"/>
        </w:rPr>
        <w:t xml:space="preserve">As for </w:t>
      </w:r>
      <w:r w:rsidRPr="00246977">
        <w:rPr>
          <w:kern w:val="0"/>
          <w:szCs w:val="21"/>
        </w:rPr>
        <w:t xml:space="preserve">the </w:t>
      </w:r>
      <w:r>
        <w:rPr>
          <w:kern w:val="0"/>
          <w:szCs w:val="21"/>
        </w:rPr>
        <w:t>A7TORFIPCCLR register</w:t>
      </w:r>
      <w:r>
        <w:rPr>
          <w:rFonts w:hint="eastAsia"/>
          <w:kern w:val="0"/>
          <w:szCs w:val="21"/>
        </w:rPr>
        <w:t>,</w:t>
      </w:r>
      <w:r>
        <w:rPr>
          <w:kern w:val="0"/>
          <w:szCs w:val="21"/>
        </w:rPr>
        <w:t xml:space="preserve"> </w:t>
      </w:r>
      <w:r>
        <w:rPr>
          <w:rFonts w:hint="eastAsia"/>
          <w:kern w:val="0"/>
          <w:szCs w:val="21"/>
        </w:rPr>
        <w:t>Cortex-A7</w:t>
      </w:r>
      <w:r w:rsidRPr="00246977">
        <w:rPr>
          <w:kern w:val="0"/>
          <w:szCs w:val="21"/>
        </w:rPr>
        <w:t xml:space="preserve"> can set</w:t>
      </w:r>
      <w:r>
        <w:rPr>
          <w:rFonts w:hint="eastAsia"/>
          <w:kern w:val="0"/>
          <w:szCs w:val="21"/>
        </w:rPr>
        <w:t xml:space="preserve"> </w:t>
      </w:r>
      <w:r w:rsidRPr="00246977">
        <w:rPr>
          <w:kern w:val="0"/>
          <w:szCs w:val="21"/>
        </w:rPr>
        <w:t xml:space="preserve">bits in the </w:t>
      </w:r>
      <w:r>
        <w:rPr>
          <w:kern w:val="0"/>
          <w:szCs w:val="21"/>
        </w:rPr>
        <w:t>A7TORF</w:t>
      </w:r>
      <w:r w:rsidRPr="00246977">
        <w:rPr>
          <w:kern w:val="0"/>
          <w:szCs w:val="21"/>
        </w:rPr>
        <w:t xml:space="preserve">IPCCLR register to clear corresponding flags (flag bit in </w:t>
      </w:r>
      <w:r>
        <w:rPr>
          <w:kern w:val="0"/>
          <w:szCs w:val="21"/>
        </w:rPr>
        <w:t>A7TORF</w:t>
      </w:r>
      <w:r w:rsidRPr="00246977">
        <w:rPr>
          <w:kern w:val="0"/>
          <w:szCs w:val="21"/>
        </w:rPr>
        <w:t>IPCFLG and status bit in</w:t>
      </w:r>
      <w:r>
        <w:rPr>
          <w:rFonts w:hint="eastAsia"/>
          <w:kern w:val="0"/>
          <w:szCs w:val="21"/>
        </w:rPr>
        <w:t xml:space="preserve"> </w:t>
      </w:r>
      <w:r>
        <w:rPr>
          <w:kern w:val="0"/>
          <w:szCs w:val="21"/>
        </w:rPr>
        <w:t>A7TORF</w:t>
      </w:r>
      <w:r w:rsidRPr="00246977">
        <w:rPr>
          <w:kern w:val="0"/>
          <w:szCs w:val="21"/>
        </w:rPr>
        <w:t xml:space="preserve">IPCSTS) that the </w:t>
      </w:r>
      <w:r>
        <w:rPr>
          <w:rFonts w:hint="eastAsia"/>
          <w:kern w:val="0"/>
          <w:szCs w:val="21"/>
        </w:rPr>
        <w:t>A7</w:t>
      </w:r>
      <w:r w:rsidRPr="00246977">
        <w:rPr>
          <w:kern w:val="0"/>
          <w:szCs w:val="21"/>
        </w:rPr>
        <w:t xml:space="preserve"> has set previously using the </w:t>
      </w:r>
      <w:r>
        <w:rPr>
          <w:kern w:val="0"/>
          <w:szCs w:val="21"/>
        </w:rPr>
        <w:t>A7TORF</w:t>
      </w:r>
      <w:r w:rsidRPr="00246977">
        <w:rPr>
          <w:kern w:val="0"/>
          <w:szCs w:val="21"/>
        </w:rPr>
        <w:t xml:space="preserve">IPCSET register. Generally, the </w:t>
      </w:r>
      <w:r>
        <w:rPr>
          <w:rFonts w:hint="eastAsia"/>
          <w:kern w:val="0"/>
          <w:szCs w:val="21"/>
        </w:rPr>
        <w:t xml:space="preserve">RF DSP </w:t>
      </w:r>
      <w:r w:rsidRPr="00246977">
        <w:rPr>
          <w:kern w:val="0"/>
          <w:szCs w:val="21"/>
        </w:rPr>
        <w:t xml:space="preserve">should acknowledge the </w:t>
      </w:r>
      <w:r>
        <w:rPr>
          <w:kern w:val="0"/>
          <w:szCs w:val="21"/>
        </w:rPr>
        <w:t>A7TORF</w:t>
      </w:r>
      <w:r w:rsidRPr="00246977">
        <w:rPr>
          <w:kern w:val="0"/>
          <w:szCs w:val="21"/>
        </w:rPr>
        <w:t xml:space="preserve">IPC request using the </w:t>
      </w:r>
      <w:r>
        <w:rPr>
          <w:kern w:val="0"/>
          <w:szCs w:val="21"/>
        </w:rPr>
        <w:t>A7TORF</w:t>
      </w:r>
      <w:r w:rsidRPr="00246977">
        <w:rPr>
          <w:kern w:val="0"/>
          <w:szCs w:val="21"/>
        </w:rPr>
        <w:t>IPCACK register which will clear the</w:t>
      </w:r>
      <w:r>
        <w:rPr>
          <w:rFonts w:hint="eastAsia"/>
          <w:kern w:val="0"/>
          <w:szCs w:val="21"/>
        </w:rPr>
        <w:t xml:space="preserve"> </w:t>
      </w:r>
      <w:r>
        <w:rPr>
          <w:kern w:val="0"/>
          <w:szCs w:val="21"/>
        </w:rPr>
        <w:t>A7TORF</w:t>
      </w:r>
      <w:r w:rsidRPr="00246977">
        <w:rPr>
          <w:kern w:val="0"/>
          <w:szCs w:val="21"/>
        </w:rPr>
        <w:t xml:space="preserve">IPCFLG bits and </w:t>
      </w:r>
      <w:r>
        <w:rPr>
          <w:kern w:val="0"/>
          <w:szCs w:val="21"/>
        </w:rPr>
        <w:t>A7TORF</w:t>
      </w:r>
      <w:r w:rsidRPr="00246977">
        <w:rPr>
          <w:kern w:val="0"/>
          <w:szCs w:val="21"/>
        </w:rPr>
        <w:t xml:space="preserve">IPCSTS bits. However, at times when the </w:t>
      </w:r>
      <w:r>
        <w:rPr>
          <w:rFonts w:hint="eastAsia"/>
          <w:kern w:val="0"/>
          <w:szCs w:val="21"/>
        </w:rPr>
        <w:t>A7</w:t>
      </w:r>
      <w:r w:rsidRPr="00246977">
        <w:rPr>
          <w:kern w:val="0"/>
          <w:szCs w:val="21"/>
        </w:rPr>
        <w:t xml:space="preserve"> did not receive any</w:t>
      </w:r>
      <w:r>
        <w:rPr>
          <w:rFonts w:hint="eastAsia"/>
          <w:kern w:val="0"/>
          <w:szCs w:val="21"/>
        </w:rPr>
        <w:t xml:space="preserve"> </w:t>
      </w:r>
      <w:r w:rsidRPr="00246977">
        <w:rPr>
          <w:kern w:val="0"/>
          <w:szCs w:val="21"/>
        </w:rPr>
        <w:t xml:space="preserve">acknowledgement from the </w:t>
      </w:r>
      <w:r>
        <w:rPr>
          <w:rFonts w:hint="eastAsia"/>
          <w:kern w:val="0"/>
          <w:szCs w:val="21"/>
        </w:rPr>
        <w:t>RF DSP</w:t>
      </w:r>
      <w:r w:rsidRPr="00246977">
        <w:rPr>
          <w:kern w:val="0"/>
          <w:szCs w:val="21"/>
        </w:rPr>
        <w:t xml:space="preserve"> about the reception of a message in an expected duration, the </w:t>
      </w:r>
      <w:r>
        <w:rPr>
          <w:rFonts w:hint="eastAsia"/>
          <w:kern w:val="0"/>
          <w:szCs w:val="21"/>
        </w:rPr>
        <w:t xml:space="preserve">A7 </w:t>
      </w:r>
      <w:r w:rsidRPr="00246977">
        <w:rPr>
          <w:kern w:val="0"/>
          <w:szCs w:val="21"/>
        </w:rPr>
        <w:t xml:space="preserve">application software might want to clear the </w:t>
      </w:r>
      <w:r>
        <w:rPr>
          <w:kern w:val="0"/>
          <w:szCs w:val="21"/>
        </w:rPr>
        <w:t>A7TORF</w:t>
      </w:r>
      <w:r w:rsidRPr="00246977">
        <w:rPr>
          <w:kern w:val="0"/>
          <w:szCs w:val="21"/>
        </w:rPr>
        <w:t>IPC flag request that it set earlier. In such a scenario,</w:t>
      </w:r>
      <w:r>
        <w:rPr>
          <w:rFonts w:hint="eastAsia"/>
          <w:kern w:val="0"/>
          <w:szCs w:val="21"/>
        </w:rPr>
        <w:t xml:space="preserve"> </w:t>
      </w:r>
      <w:r w:rsidRPr="00246977">
        <w:rPr>
          <w:kern w:val="0"/>
          <w:szCs w:val="21"/>
        </w:rPr>
        <w:t xml:space="preserve">the </w:t>
      </w:r>
      <w:r>
        <w:rPr>
          <w:rFonts w:hint="eastAsia"/>
          <w:kern w:val="0"/>
          <w:szCs w:val="21"/>
        </w:rPr>
        <w:t>A7</w:t>
      </w:r>
      <w:r w:rsidRPr="00246977">
        <w:rPr>
          <w:kern w:val="0"/>
          <w:szCs w:val="21"/>
        </w:rPr>
        <w:t xml:space="preserve"> can clear the flag requests that are raised previously by setting corresponding bits in the</w:t>
      </w:r>
      <w:r>
        <w:rPr>
          <w:rFonts w:hint="eastAsia"/>
          <w:kern w:val="0"/>
          <w:szCs w:val="21"/>
        </w:rPr>
        <w:t xml:space="preserve"> </w:t>
      </w:r>
      <w:r>
        <w:rPr>
          <w:kern w:val="0"/>
          <w:szCs w:val="21"/>
        </w:rPr>
        <w:t>A7TORF</w:t>
      </w:r>
      <w:r w:rsidRPr="00246977">
        <w:rPr>
          <w:kern w:val="0"/>
          <w:szCs w:val="21"/>
        </w:rPr>
        <w:t>IPCCLR register.</w:t>
      </w:r>
    </w:p>
    <w:p w:rsidR="00000000" w:rsidRDefault="007A1909" w:rsidP="00963761">
      <w:pPr>
        <w:spacing w:beforeLines="50" w:afterLines="50"/>
        <w:ind w:firstLineChars="200" w:firstLine="420"/>
        <w:jc w:val="left"/>
        <w:rPr>
          <w:kern w:val="0"/>
          <w:szCs w:val="21"/>
        </w:rPr>
        <w:pPrChange w:id="1576" w:author="yangy" w:date="2017-05-22T13:25:00Z">
          <w:pPr>
            <w:spacing w:beforeLines="50" w:afterLines="50"/>
            <w:ind w:firstLineChars="200" w:firstLine="420"/>
            <w:jc w:val="left"/>
          </w:pPr>
        </w:pPrChange>
      </w:pPr>
      <w:r w:rsidRPr="00B2432E">
        <w:rPr>
          <w:kern w:val="0"/>
          <w:szCs w:val="21"/>
        </w:rPr>
        <w:t xml:space="preserve">Note that the </w:t>
      </w:r>
      <w:r>
        <w:rPr>
          <w:rFonts w:hint="eastAsia"/>
          <w:kern w:val="0"/>
          <w:szCs w:val="21"/>
        </w:rPr>
        <w:t>A7TORF</w:t>
      </w:r>
      <w:r w:rsidRPr="00B2432E">
        <w:rPr>
          <w:kern w:val="0"/>
          <w:szCs w:val="21"/>
        </w:rPr>
        <w:t xml:space="preserve">IPCSET registers are write-only by the </w:t>
      </w:r>
      <w:r>
        <w:rPr>
          <w:rFonts w:hint="eastAsia"/>
          <w:kern w:val="0"/>
          <w:szCs w:val="21"/>
        </w:rPr>
        <w:t>A7</w:t>
      </w:r>
      <w:r w:rsidRPr="00B2432E">
        <w:rPr>
          <w:kern w:val="0"/>
          <w:szCs w:val="21"/>
        </w:rPr>
        <w:t xml:space="preserve"> and will always read back as 0. The </w:t>
      </w:r>
      <w:r>
        <w:rPr>
          <w:rFonts w:hint="eastAsia"/>
          <w:kern w:val="0"/>
          <w:szCs w:val="21"/>
        </w:rPr>
        <w:t xml:space="preserve">A7 </w:t>
      </w:r>
      <w:r w:rsidRPr="00B2432E">
        <w:rPr>
          <w:kern w:val="0"/>
          <w:szCs w:val="21"/>
        </w:rPr>
        <w:t xml:space="preserve">should read the </w:t>
      </w:r>
      <w:r>
        <w:rPr>
          <w:rFonts w:hint="eastAsia"/>
          <w:kern w:val="0"/>
          <w:szCs w:val="21"/>
        </w:rPr>
        <w:t>A7TORF</w:t>
      </w:r>
      <w:r w:rsidRPr="00B2432E">
        <w:rPr>
          <w:kern w:val="0"/>
          <w:szCs w:val="21"/>
        </w:rPr>
        <w:t xml:space="preserve">IPCFLG register to see pending requests. The </w:t>
      </w:r>
      <w:r>
        <w:rPr>
          <w:rFonts w:hint="eastAsia"/>
          <w:kern w:val="0"/>
          <w:szCs w:val="21"/>
        </w:rPr>
        <w:t>A7TORF</w:t>
      </w:r>
      <w:r w:rsidRPr="00B2432E">
        <w:rPr>
          <w:kern w:val="0"/>
          <w:szCs w:val="21"/>
        </w:rPr>
        <w:t xml:space="preserve">IPCFLG and </w:t>
      </w:r>
      <w:r>
        <w:rPr>
          <w:rFonts w:hint="eastAsia"/>
          <w:kern w:val="0"/>
          <w:szCs w:val="21"/>
        </w:rPr>
        <w:t>A7TORF</w:t>
      </w:r>
      <w:r w:rsidRPr="00B2432E">
        <w:rPr>
          <w:kern w:val="0"/>
          <w:szCs w:val="21"/>
        </w:rPr>
        <w:t>IPCSTS</w:t>
      </w:r>
      <w:r>
        <w:rPr>
          <w:rFonts w:hint="eastAsia"/>
          <w:kern w:val="0"/>
          <w:szCs w:val="21"/>
        </w:rPr>
        <w:t xml:space="preserve"> </w:t>
      </w:r>
      <w:r w:rsidRPr="00B2432E">
        <w:rPr>
          <w:kern w:val="0"/>
          <w:szCs w:val="21"/>
        </w:rPr>
        <w:t>registers are read-only and will always reflect the current status of the corresponding IPC flag whether it</w:t>
      </w:r>
      <w:r>
        <w:rPr>
          <w:rFonts w:hint="eastAsia"/>
          <w:kern w:val="0"/>
          <w:szCs w:val="21"/>
        </w:rPr>
        <w:t xml:space="preserve"> </w:t>
      </w:r>
      <w:r w:rsidRPr="00B2432E">
        <w:rPr>
          <w:kern w:val="0"/>
          <w:szCs w:val="21"/>
        </w:rPr>
        <w:t xml:space="preserve">has been requested or cleared. The </w:t>
      </w:r>
      <w:r>
        <w:rPr>
          <w:rFonts w:hint="eastAsia"/>
          <w:kern w:val="0"/>
          <w:szCs w:val="21"/>
        </w:rPr>
        <w:t>A7TORF</w:t>
      </w:r>
      <w:r w:rsidRPr="00B2432E">
        <w:rPr>
          <w:kern w:val="0"/>
          <w:szCs w:val="21"/>
        </w:rPr>
        <w:t xml:space="preserve">IPCCLR and </w:t>
      </w:r>
      <w:r>
        <w:rPr>
          <w:rFonts w:hint="eastAsia"/>
          <w:kern w:val="0"/>
          <w:szCs w:val="21"/>
        </w:rPr>
        <w:t>A7TORF</w:t>
      </w:r>
      <w:r w:rsidRPr="00B2432E">
        <w:rPr>
          <w:kern w:val="0"/>
          <w:szCs w:val="21"/>
        </w:rPr>
        <w:t>IPCACK bits are write-only and will always</w:t>
      </w:r>
      <w:r>
        <w:rPr>
          <w:rFonts w:hint="eastAsia"/>
          <w:kern w:val="0"/>
          <w:szCs w:val="21"/>
        </w:rPr>
        <w:t xml:space="preserve"> </w:t>
      </w:r>
      <w:r w:rsidRPr="00B2432E">
        <w:rPr>
          <w:kern w:val="0"/>
          <w:szCs w:val="21"/>
        </w:rPr>
        <w:t>read back as 0.</w:t>
      </w:r>
    </w:p>
    <w:p w:rsidR="00000000" w:rsidRDefault="007A1909" w:rsidP="00963761">
      <w:pPr>
        <w:spacing w:beforeLines="50" w:afterLines="50"/>
        <w:ind w:firstLineChars="200" w:firstLine="420"/>
        <w:jc w:val="left"/>
        <w:rPr>
          <w:kern w:val="0"/>
          <w:szCs w:val="21"/>
        </w:rPr>
        <w:pPrChange w:id="1577" w:author="yangy" w:date="2017-05-22T13:25:00Z">
          <w:pPr>
            <w:spacing w:beforeLines="50" w:afterLines="50"/>
            <w:ind w:firstLineChars="200" w:firstLine="420"/>
            <w:jc w:val="left"/>
          </w:pPr>
        </w:pPrChange>
      </w:pPr>
      <w:r w:rsidRPr="0007421E">
        <w:rPr>
          <w:kern w:val="0"/>
          <w:szCs w:val="21"/>
        </w:rPr>
        <w:t xml:space="preserve">A similar handshake is also used when sending data (not just event) from the </w:t>
      </w:r>
      <w:r>
        <w:rPr>
          <w:rFonts w:hint="eastAsia"/>
          <w:kern w:val="0"/>
          <w:szCs w:val="21"/>
        </w:rPr>
        <w:t>ARM</w:t>
      </w:r>
      <w:r w:rsidRPr="0007421E">
        <w:rPr>
          <w:kern w:val="0"/>
          <w:szCs w:val="21"/>
        </w:rPr>
        <w:t xml:space="preserve"> Subsystem to the</w:t>
      </w:r>
      <w:r>
        <w:rPr>
          <w:rFonts w:hint="eastAsia"/>
          <w:kern w:val="0"/>
          <w:szCs w:val="21"/>
        </w:rPr>
        <w:t xml:space="preserve"> RF DSP</w:t>
      </w:r>
      <w:r w:rsidRPr="0007421E">
        <w:rPr>
          <w:kern w:val="0"/>
          <w:szCs w:val="21"/>
        </w:rPr>
        <w:t xml:space="preserve"> Subsystem, but with two additional steps. Before setting a bit in the </w:t>
      </w:r>
      <w:r>
        <w:rPr>
          <w:kern w:val="0"/>
          <w:szCs w:val="21"/>
        </w:rPr>
        <w:t>A7TORF</w:t>
      </w:r>
      <w:r w:rsidRPr="0007421E">
        <w:rPr>
          <w:kern w:val="0"/>
          <w:szCs w:val="21"/>
        </w:rPr>
        <w:t>IPCSET register, the</w:t>
      </w:r>
      <w:r>
        <w:rPr>
          <w:rFonts w:hint="eastAsia"/>
          <w:kern w:val="0"/>
          <w:szCs w:val="21"/>
        </w:rPr>
        <w:t xml:space="preserve"> </w:t>
      </w:r>
      <w:r w:rsidRPr="0007421E">
        <w:rPr>
          <w:kern w:val="0"/>
          <w:szCs w:val="21"/>
        </w:rPr>
        <w:t>Cortex-</w:t>
      </w:r>
      <w:r>
        <w:rPr>
          <w:rFonts w:hint="eastAsia"/>
          <w:kern w:val="0"/>
          <w:szCs w:val="21"/>
        </w:rPr>
        <w:t>A7</w:t>
      </w:r>
      <w:r w:rsidRPr="0007421E">
        <w:rPr>
          <w:kern w:val="0"/>
          <w:szCs w:val="21"/>
        </w:rPr>
        <w:t xml:space="preserve"> should first load the </w:t>
      </w:r>
      <w:r>
        <w:rPr>
          <w:kern w:val="0"/>
          <w:szCs w:val="21"/>
        </w:rPr>
        <w:t>A7TORF</w:t>
      </w:r>
      <w:r w:rsidRPr="0007421E">
        <w:rPr>
          <w:kern w:val="0"/>
          <w:szCs w:val="21"/>
        </w:rPr>
        <w:t xml:space="preserve"> </w:t>
      </w:r>
      <w:r>
        <w:rPr>
          <w:rFonts w:hint="eastAsia"/>
          <w:kern w:val="0"/>
          <w:szCs w:val="21"/>
        </w:rPr>
        <w:t>shared</w:t>
      </w:r>
      <w:r w:rsidRPr="0007421E">
        <w:rPr>
          <w:kern w:val="0"/>
          <w:szCs w:val="21"/>
        </w:rPr>
        <w:t xml:space="preserve"> RAM with a block of data that is to be made available to</w:t>
      </w:r>
      <w:r>
        <w:rPr>
          <w:rFonts w:hint="eastAsia"/>
          <w:kern w:val="0"/>
          <w:szCs w:val="21"/>
        </w:rPr>
        <w:t xml:space="preserve"> </w:t>
      </w:r>
      <w:r w:rsidRPr="0007421E">
        <w:rPr>
          <w:kern w:val="0"/>
          <w:szCs w:val="21"/>
        </w:rPr>
        <w:t xml:space="preserve">the </w:t>
      </w:r>
      <w:r>
        <w:rPr>
          <w:rFonts w:hint="eastAsia"/>
          <w:kern w:val="0"/>
          <w:szCs w:val="21"/>
        </w:rPr>
        <w:t>RF DSP</w:t>
      </w:r>
      <w:r w:rsidRPr="0007421E">
        <w:rPr>
          <w:kern w:val="0"/>
          <w:szCs w:val="21"/>
        </w:rPr>
        <w:t xml:space="preserve">. In the second additional step, the </w:t>
      </w:r>
      <w:r>
        <w:rPr>
          <w:rFonts w:hint="eastAsia"/>
          <w:kern w:val="0"/>
          <w:szCs w:val="21"/>
        </w:rPr>
        <w:t>RF DSP</w:t>
      </w:r>
      <w:r w:rsidRPr="0007421E">
        <w:rPr>
          <w:kern w:val="0"/>
          <w:szCs w:val="21"/>
        </w:rPr>
        <w:t xml:space="preserve"> should read the data before setting a bit in the</w:t>
      </w:r>
      <w:r>
        <w:rPr>
          <w:rFonts w:hint="eastAsia"/>
          <w:kern w:val="0"/>
          <w:szCs w:val="21"/>
        </w:rPr>
        <w:t xml:space="preserve"> </w:t>
      </w:r>
      <w:r>
        <w:rPr>
          <w:kern w:val="0"/>
          <w:szCs w:val="21"/>
        </w:rPr>
        <w:t>A7TORF</w:t>
      </w:r>
      <w:r w:rsidRPr="0007421E">
        <w:rPr>
          <w:kern w:val="0"/>
          <w:szCs w:val="21"/>
        </w:rPr>
        <w:t>IPCACK register. This way, no data gets lost during multiple data transfers through a given block of</w:t>
      </w:r>
      <w:r>
        <w:rPr>
          <w:rFonts w:hint="eastAsia"/>
          <w:kern w:val="0"/>
          <w:szCs w:val="21"/>
        </w:rPr>
        <w:t xml:space="preserve"> </w:t>
      </w:r>
      <w:r w:rsidRPr="0007421E">
        <w:rPr>
          <w:kern w:val="0"/>
          <w:szCs w:val="21"/>
        </w:rPr>
        <w:t xml:space="preserve">the </w:t>
      </w:r>
      <w:r>
        <w:rPr>
          <w:rFonts w:hint="eastAsia"/>
          <w:kern w:val="0"/>
          <w:szCs w:val="21"/>
        </w:rPr>
        <w:t>shared</w:t>
      </w:r>
      <w:r w:rsidRPr="0007421E">
        <w:rPr>
          <w:kern w:val="0"/>
          <w:szCs w:val="21"/>
        </w:rPr>
        <w:t xml:space="preserve"> RAM.</w:t>
      </w:r>
    </w:p>
    <w:p w:rsidR="00000000" w:rsidRDefault="007A1909" w:rsidP="00963761">
      <w:pPr>
        <w:spacing w:beforeLines="50" w:afterLines="50"/>
        <w:ind w:firstLineChars="200" w:firstLine="420"/>
        <w:jc w:val="left"/>
        <w:rPr>
          <w:kern w:val="0"/>
          <w:szCs w:val="21"/>
        </w:rPr>
        <w:pPrChange w:id="1578" w:author="yangy" w:date="2017-05-22T13:25:00Z">
          <w:pPr>
            <w:spacing w:beforeLines="50" w:afterLines="50"/>
            <w:ind w:firstLineChars="200" w:firstLine="420"/>
            <w:jc w:val="left"/>
          </w:pPr>
        </w:pPrChange>
      </w:pPr>
      <w:r w:rsidRPr="0007421E">
        <w:rPr>
          <w:kern w:val="0"/>
          <w:szCs w:val="21"/>
        </w:rPr>
        <w:t xml:space="preserve">The </w:t>
      </w:r>
      <w:r>
        <w:rPr>
          <w:rFonts w:hint="eastAsia"/>
          <w:kern w:val="0"/>
          <w:szCs w:val="21"/>
        </w:rPr>
        <w:t>RFTOA7</w:t>
      </w:r>
      <w:r w:rsidRPr="0007421E">
        <w:rPr>
          <w:kern w:val="0"/>
          <w:szCs w:val="21"/>
        </w:rPr>
        <w:t xml:space="preserve"> IPC is used by the </w:t>
      </w:r>
      <w:r>
        <w:rPr>
          <w:rFonts w:hint="eastAsia"/>
          <w:kern w:val="0"/>
          <w:szCs w:val="21"/>
        </w:rPr>
        <w:t>RF DSP</w:t>
      </w:r>
      <w:r w:rsidRPr="0007421E">
        <w:rPr>
          <w:kern w:val="0"/>
          <w:szCs w:val="21"/>
        </w:rPr>
        <w:t xml:space="preserve"> Subsystem to send events to the </w:t>
      </w:r>
      <w:r>
        <w:rPr>
          <w:rFonts w:hint="eastAsia"/>
          <w:kern w:val="0"/>
          <w:szCs w:val="21"/>
        </w:rPr>
        <w:t>ARM</w:t>
      </w:r>
      <w:r w:rsidRPr="0007421E">
        <w:rPr>
          <w:kern w:val="0"/>
          <w:szCs w:val="21"/>
        </w:rPr>
        <w:t xml:space="preserve"> Subsystem. The </w:t>
      </w:r>
      <w:r>
        <w:rPr>
          <w:rFonts w:hint="eastAsia"/>
          <w:kern w:val="0"/>
          <w:szCs w:val="21"/>
        </w:rPr>
        <w:t xml:space="preserve">RFTOA7 </w:t>
      </w:r>
      <w:r w:rsidRPr="0007421E">
        <w:rPr>
          <w:kern w:val="0"/>
          <w:szCs w:val="21"/>
        </w:rPr>
        <w:t xml:space="preserve">IPC typically sends events to the </w:t>
      </w:r>
      <w:r>
        <w:rPr>
          <w:rFonts w:hint="eastAsia"/>
          <w:kern w:val="0"/>
          <w:szCs w:val="21"/>
        </w:rPr>
        <w:t>ARM</w:t>
      </w:r>
      <w:r w:rsidRPr="0007421E">
        <w:rPr>
          <w:kern w:val="0"/>
          <w:szCs w:val="21"/>
        </w:rPr>
        <w:t xml:space="preserve"> Subsystem by using the following three registers: </w:t>
      </w:r>
      <w:r>
        <w:rPr>
          <w:rFonts w:hint="eastAsia"/>
          <w:kern w:val="0"/>
          <w:szCs w:val="21"/>
        </w:rPr>
        <w:t>RFTOA7</w:t>
      </w:r>
      <w:r w:rsidRPr="0007421E">
        <w:rPr>
          <w:kern w:val="0"/>
          <w:szCs w:val="21"/>
        </w:rPr>
        <w:t>IPCSET,</w:t>
      </w:r>
      <w:r>
        <w:rPr>
          <w:rFonts w:hint="eastAsia"/>
          <w:kern w:val="0"/>
          <w:szCs w:val="21"/>
        </w:rPr>
        <w:t xml:space="preserve"> RFTOA7</w:t>
      </w:r>
      <w:r w:rsidRPr="0007421E">
        <w:rPr>
          <w:kern w:val="0"/>
          <w:szCs w:val="21"/>
        </w:rPr>
        <w:t>IPCFLG/</w:t>
      </w:r>
      <w:r w:rsidRPr="00B36939">
        <w:rPr>
          <w:rFonts w:hint="eastAsia"/>
          <w:kern w:val="0"/>
          <w:szCs w:val="21"/>
        </w:rPr>
        <w:t xml:space="preserve"> </w:t>
      </w:r>
      <w:r>
        <w:rPr>
          <w:rFonts w:hint="eastAsia"/>
          <w:kern w:val="0"/>
          <w:szCs w:val="21"/>
        </w:rPr>
        <w:t>RFTOA7</w:t>
      </w:r>
      <w:r w:rsidRPr="0007421E">
        <w:rPr>
          <w:kern w:val="0"/>
          <w:szCs w:val="21"/>
        </w:rPr>
        <w:t xml:space="preserve">IPCSTS, and </w:t>
      </w:r>
      <w:r>
        <w:rPr>
          <w:rFonts w:hint="eastAsia"/>
          <w:kern w:val="0"/>
          <w:szCs w:val="21"/>
        </w:rPr>
        <w:t>RFTOA7</w:t>
      </w:r>
      <w:r w:rsidRPr="0007421E">
        <w:rPr>
          <w:kern w:val="0"/>
          <w:szCs w:val="21"/>
        </w:rPr>
        <w:t>IPCACK</w:t>
      </w:r>
      <w:r w:rsidR="00C24B92">
        <w:rPr>
          <w:rFonts w:hint="eastAsia"/>
          <w:kern w:val="0"/>
          <w:szCs w:val="21"/>
        </w:rPr>
        <w:t>/RFTOA7IPCCLR</w:t>
      </w:r>
      <w:r w:rsidRPr="0007421E">
        <w:rPr>
          <w:kern w:val="0"/>
          <w:szCs w:val="21"/>
        </w:rPr>
        <w:t xml:space="preserve">. The process </w:t>
      </w:r>
      <w:r w:rsidRPr="00824BBE">
        <w:rPr>
          <w:kern w:val="0"/>
          <w:szCs w:val="21"/>
        </w:rPr>
        <w:t xml:space="preserve">is exactly the same as that for the </w:t>
      </w:r>
      <w:r>
        <w:rPr>
          <w:kern w:val="0"/>
          <w:szCs w:val="21"/>
        </w:rPr>
        <w:t>A7TORF</w:t>
      </w:r>
      <w:r>
        <w:rPr>
          <w:rFonts w:hint="eastAsia"/>
          <w:kern w:val="0"/>
          <w:szCs w:val="21"/>
        </w:rPr>
        <w:t xml:space="preserve"> </w:t>
      </w:r>
      <w:r w:rsidRPr="00824BBE">
        <w:rPr>
          <w:kern w:val="0"/>
          <w:szCs w:val="21"/>
        </w:rPr>
        <w:t>IPC communication above.</w:t>
      </w:r>
    </w:p>
    <w:p w:rsidR="00000000" w:rsidRDefault="007A1909" w:rsidP="00963761">
      <w:pPr>
        <w:spacing w:beforeLines="50" w:afterLines="50"/>
        <w:ind w:firstLineChars="200" w:firstLine="420"/>
        <w:jc w:val="left"/>
        <w:rPr>
          <w:kern w:val="0"/>
          <w:szCs w:val="21"/>
        </w:rPr>
        <w:pPrChange w:id="1579" w:author="yangy" w:date="2017-05-22T13:25:00Z">
          <w:pPr>
            <w:spacing w:beforeLines="50" w:afterLines="50"/>
            <w:ind w:firstLineChars="200" w:firstLine="420"/>
            <w:jc w:val="left"/>
          </w:pPr>
        </w:pPrChange>
      </w:pPr>
      <w:r>
        <w:rPr>
          <w:rFonts w:hint="eastAsia"/>
          <w:kern w:val="0"/>
          <w:szCs w:val="21"/>
        </w:rPr>
        <w:t>Same as the mechanism above, the following registers are used</w:t>
      </w:r>
      <w:r>
        <w:rPr>
          <w:kern w:val="0"/>
          <w:szCs w:val="21"/>
        </w:rPr>
        <w:t xml:space="preserve"> </w:t>
      </w:r>
      <w:r>
        <w:rPr>
          <w:rFonts w:hint="eastAsia"/>
          <w:kern w:val="0"/>
          <w:szCs w:val="21"/>
        </w:rPr>
        <w:t>for the IPC communications between A7 and PLC DSP, and DSP cores:</w:t>
      </w:r>
    </w:p>
    <w:p w:rsidR="00000000" w:rsidRDefault="007A1909" w:rsidP="00963761">
      <w:pPr>
        <w:spacing w:beforeLines="50" w:afterLines="50"/>
        <w:ind w:firstLineChars="200" w:firstLine="420"/>
        <w:jc w:val="left"/>
        <w:rPr>
          <w:kern w:val="0"/>
          <w:szCs w:val="21"/>
        </w:rPr>
        <w:pPrChange w:id="1580" w:author="yangy" w:date="2017-05-22T13:25:00Z">
          <w:pPr>
            <w:spacing w:beforeLines="50" w:afterLines="50"/>
            <w:ind w:firstLineChars="200" w:firstLine="420"/>
            <w:jc w:val="left"/>
          </w:pPr>
        </w:pPrChange>
      </w:pPr>
      <w:r>
        <w:rPr>
          <w:rFonts w:hint="eastAsia"/>
          <w:kern w:val="0"/>
          <w:szCs w:val="21"/>
        </w:rPr>
        <w:t>A7TOPLCIPCSET, A7TOPLCIPCCLR, A7TOPLCIPCFLG, A7TOPLCIPCSTS, A7TOPLCIPCACK;</w:t>
      </w:r>
    </w:p>
    <w:p w:rsidR="00000000" w:rsidRDefault="007A1909" w:rsidP="00963761">
      <w:pPr>
        <w:spacing w:beforeLines="50" w:afterLines="50"/>
        <w:ind w:firstLineChars="200" w:firstLine="420"/>
        <w:jc w:val="left"/>
        <w:rPr>
          <w:kern w:val="0"/>
          <w:szCs w:val="21"/>
        </w:rPr>
        <w:pPrChange w:id="1581" w:author="yangy" w:date="2017-05-22T13:25:00Z">
          <w:pPr>
            <w:spacing w:beforeLines="50" w:afterLines="50"/>
            <w:ind w:firstLineChars="200" w:firstLine="420"/>
            <w:jc w:val="left"/>
          </w:pPr>
        </w:pPrChange>
      </w:pPr>
      <w:r>
        <w:rPr>
          <w:rFonts w:hint="eastAsia"/>
          <w:kern w:val="0"/>
          <w:szCs w:val="21"/>
        </w:rPr>
        <w:t>PLCTOA7IPCSET, PLCTOA7IPCCLR, PLCTOA7IPCFLG, PLCTOA7IPCSTS, PLCTOA7IPCACK;</w:t>
      </w:r>
    </w:p>
    <w:p w:rsidR="00000000" w:rsidRDefault="007A1909" w:rsidP="00963761">
      <w:pPr>
        <w:spacing w:beforeLines="50" w:afterLines="50"/>
        <w:ind w:firstLineChars="200" w:firstLine="420"/>
        <w:jc w:val="left"/>
        <w:rPr>
          <w:kern w:val="0"/>
          <w:szCs w:val="21"/>
        </w:rPr>
        <w:pPrChange w:id="1582" w:author="yangy" w:date="2017-05-22T13:25:00Z">
          <w:pPr>
            <w:spacing w:beforeLines="50" w:afterLines="50"/>
            <w:ind w:firstLineChars="200" w:firstLine="420"/>
            <w:jc w:val="left"/>
          </w:pPr>
        </w:pPrChange>
      </w:pPr>
      <w:r>
        <w:rPr>
          <w:rFonts w:hint="eastAsia"/>
          <w:kern w:val="0"/>
          <w:szCs w:val="21"/>
        </w:rPr>
        <w:lastRenderedPageBreak/>
        <w:t>RFTOPLCIPCSET, RFTOPLCIPCCLR, RFTOPLCIPCFLG, RFTOPLCIPCSTS, RFTOPLCIPCACK;</w:t>
      </w:r>
    </w:p>
    <w:p w:rsidR="00000000" w:rsidRDefault="007A1909" w:rsidP="00963761">
      <w:pPr>
        <w:spacing w:beforeLines="50" w:afterLines="50"/>
        <w:ind w:firstLineChars="200" w:firstLine="420"/>
        <w:jc w:val="left"/>
        <w:pPrChange w:id="1583" w:author="yangy" w:date="2017-05-22T13:25:00Z">
          <w:pPr>
            <w:spacing w:beforeLines="50" w:afterLines="50"/>
            <w:ind w:firstLineChars="200" w:firstLine="420"/>
            <w:jc w:val="left"/>
          </w:pPr>
        </w:pPrChange>
      </w:pPr>
      <w:r>
        <w:rPr>
          <w:rFonts w:hint="eastAsia"/>
          <w:kern w:val="0"/>
          <w:szCs w:val="21"/>
        </w:rPr>
        <w:t>PLCTORFIPCSET, PLCTORFIPCCLR, PLCTORFIPCFLG, PLCTORFIPCSTS, PLCTORFIPCACK;</w:t>
      </w:r>
    </w:p>
    <w:p w:rsidR="0013077B" w:rsidRDefault="0013077B">
      <w:pPr>
        <w:widowControl/>
        <w:jc w:val="left"/>
        <w:rPr>
          <w:b/>
          <w:bCs/>
          <w:sz w:val="32"/>
          <w:szCs w:val="32"/>
        </w:rPr>
      </w:pPr>
      <w:r>
        <w:br w:type="page"/>
      </w:r>
    </w:p>
    <w:p w:rsidR="007A1909" w:rsidRDefault="007A1909" w:rsidP="00EC1A23">
      <w:pPr>
        <w:pStyle w:val="3"/>
        <w:numPr>
          <w:ilvl w:val="1"/>
          <w:numId w:val="16"/>
        </w:numPr>
      </w:pPr>
      <w:bookmarkStart w:id="1584" w:name="_Toc482273554"/>
      <w:r>
        <w:lastRenderedPageBreak/>
        <w:t>S</w:t>
      </w:r>
      <w:r>
        <w:rPr>
          <w:rFonts w:hint="eastAsia"/>
        </w:rPr>
        <w:t>hared RAM</w:t>
      </w:r>
      <w:bookmarkEnd w:id="1584"/>
    </w:p>
    <w:p w:rsidR="007A1909" w:rsidRDefault="00FB257D" w:rsidP="00963761">
      <w:pPr>
        <w:spacing w:beforeLines="50" w:afterLines="50"/>
        <w:ind w:firstLineChars="200" w:firstLine="420"/>
        <w:jc w:val="left"/>
        <w:rPr>
          <w:kern w:val="0"/>
          <w:szCs w:val="21"/>
        </w:rPr>
      </w:pPr>
      <w:r w:rsidRPr="00FB257D">
        <w:rPr>
          <w:rFonts w:hint="eastAsia"/>
          <w:color w:val="FF0000"/>
          <w:kern w:val="0"/>
          <w:szCs w:val="21"/>
        </w:rPr>
        <w:t>32</w:t>
      </w:r>
      <w:r w:rsidR="007A1909" w:rsidRPr="00FB257D">
        <w:rPr>
          <w:rFonts w:hint="eastAsia"/>
          <w:color w:val="FF0000"/>
          <w:kern w:val="0"/>
          <w:szCs w:val="21"/>
        </w:rPr>
        <w:t>k</w:t>
      </w:r>
      <w:r w:rsidR="007A1909">
        <w:rPr>
          <w:rFonts w:hint="eastAsia"/>
        </w:rPr>
        <w:t xml:space="preserve"> </w:t>
      </w:r>
      <w:r w:rsidR="007A1909" w:rsidRPr="00E241AF">
        <w:rPr>
          <w:rFonts w:hint="eastAsia"/>
          <w:kern w:val="0"/>
          <w:szCs w:val="21"/>
        </w:rPr>
        <w:t>B</w:t>
      </w:r>
      <w:r w:rsidR="007A1909" w:rsidRPr="00E241AF">
        <w:rPr>
          <w:kern w:val="0"/>
          <w:szCs w:val="21"/>
        </w:rPr>
        <w:t>ytes</w:t>
      </w:r>
      <w:r w:rsidR="007A1909" w:rsidRPr="00C313F4">
        <w:t xml:space="preserve"> shared memory between Host ARM, RF DSP</w:t>
      </w:r>
      <w:r w:rsidR="007A1909">
        <w:t xml:space="preserve"> and PLC DSP </w:t>
      </w:r>
      <w:r w:rsidR="007A1909">
        <w:rPr>
          <w:rFonts w:hint="eastAsia"/>
        </w:rPr>
        <w:t>is</w:t>
      </w:r>
      <w:r w:rsidR="007A1909" w:rsidRPr="00C313F4">
        <w:t xml:space="preserve"> available</w:t>
      </w:r>
      <w:r w:rsidR="007A1909">
        <w:rPr>
          <w:rFonts w:hint="eastAsia"/>
        </w:rPr>
        <w:t xml:space="preserve"> in the device</w:t>
      </w:r>
      <w:r w:rsidR="007A1909" w:rsidRPr="00C313F4">
        <w:t>.</w:t>
      </w:r>
      <w:r w:rsidR="007A1909">
        <w:rPr>
          <w:rFonts w:hint="eastAsia"/>
        </w:rPr>
        <w:t xml:space="preserve"> </w:t>
      </w:r>
      <w:r w:rsidR="007A1909">
        <w:t>A</w:t>
      </w:r>
      <w:r w:rsidR="007A1909">
        <w:rPr>
          <w:rFonts w:hint="eastAsia"/>
        </w:rPr>
        <w:t xml:space="preserve">nd the </w:t>
      </w:r>
      <w:r w:rsidRPr="00FB257D">
        <w:rPr>
          <w:rFonts w:hint="eastAsia"/>
          <w:color w:val="FF0000"/>
        </w:rPr>
        <w:t>32</w:t>
      </w:r>
      <w:r w:rsidR="007A1909">
        <w:rPr>
          <w:rFonts w:hint="eastAsia"/>
        </w:rPr>
        <w:t xml:space="preserve">K RAM can be </w:t>
      </w:r>
      <w:r w:rsidR="007A1909" w:rsidRPr="00E241AF">
        <w:rPr>
          <w:rFonts w:hint="eastAsia"/>
          <w:kern w:val="0"/>
          <w:szCs w:val="21"/>
        </w:rPr>
        <w:t>partitioned</w:t>
      </w:r>
      <w:r w:rsidR="007A1909">
        <w:rPr>
          <w:rFonts w:hint="eastAsia"/>
        </w:rPr>
        <w:t xml:space="preserve"> into </w:t>
      </w:r>
      <w:r w:rsidR="00B62F3C">
        <w:rPr>
          <w:rFonts w:hint="eastAsia"/>
        </w:rPr>
        <w:t>32</w:t>
      </w:r>
      <w:r w:rsidR="007A1909">
        <w:rPr>
          <w:rFonts w:hint="eastAsia"/>
        </w:rPr>
        <w:t xml:space="preserve"> </w:t>
      </w:r>
      <w:r w:rsidRPr="00FB257D">
        <w:rPr>
          <w:rFonts w:hint="eastAsia"/>
          <w:color w:val="FF0000"/>
        </w:rPr>
        <w:t>1</w:t>
      </w:r>
      <w:r w:rsidR="007A1909" w:rsidRPr="00FB257D">
        <w:rPr>
          <w:rFonts w:hint="eastAsia"/>
          <w:color w:val="FF0000"/>
        </w:rPr>
        <w:t>K</w:t>
      </w:r>
      <w:r w:rsidR="007A1909">
        <w:rPr>
          <w:rFonts w:hint="eastAsia"/>
        </w:rPr>
        <w:t xml:space="preserve"> bytes pages. </w:t>
      </w:r>
      <w:r w:rsidR="007A1909">
        <w:t>E</w:t>
      </w:r>
      <w:r w:rsidR="007A1909">
        <w:rPr>
          <w:rFonts w:hint="eastAsia"/>
        </w:rPr>
        <w:t xml:space="preserve">ach page can be owned by the ARM core, RF DSP or PLC DSP based on the configuration of respective bits (two bits for each memory page) </w:t>
      </w:r>
      <w:r w:rsidR="007A1909">
        <w:rPr>
          <w:kern w:val="0"/>
          <w:szCs w:val="21"/>
        </w:rPr>
        <w:t xml:space="preserve">in the </w:t>
      </w:r>
      <w:r w:rsidR="007A1909" w:rsidRPr="00E241AF">
        <w:rPr>
          <w:kern w:val="0"/>
          <w:szCs w:val="21"/>
        </w:rPr>
        <w:t>S</w:t>
      </w:r>
      <w:r w:rsidR="007A1909">
        <w:rPr>
          <w:rFonts w:hint="eastAsia"/>
          <w:kern w:val="0"/>
          <w:szCs w:val="21"/>
        </w:rPr>
        <w:t>R</w:t>
      </w:r>
      <w:r w:rsidR="007A1909" w:rsidRPr="00E241AF">
        <w:rPr>
          <w:kern w:val="0"/>
          <w:szCs w:val="21"/>
        </w:rPr>
        <w:t>MSEL</w:t>
      </w:r>
      <w:r w:rsidR="00F92C1B">
        <w:rPr>
          <w:rFonts w:hint="eastAsia"/>
          <w:kern w:val="0"/>
          <w:szCs w:val="21"/>
        </w:rPr>
        <w:t>1&amp;0</w:t>
      </w:r>
      <w:r w:rsidR="007A1909">
        <w:rPr>
          <w:rFonts w:hint="eastAsia"/>
          <w:kern w:val="0"/>
          <w:szCs w:val="21"/>
        </w:rPr>
        <w:t xml:space="preserve"> </w:t>
      </w:r>
      <w:r w:rsidR="007A1909" w:rsidRPr="00E241AF">
        <w:rPr>
          <w:kern w:val="0"/>
          <w:szCs w:val="21"/>
        </w:rPr>
        <w:t>register. When a</w:t>
      </w:r>
      <w:r w:rsidR="007A1909">
        <w:rPr>
          <w:rFonts w:hint="eastAsia"/>
          <w:kern w:val="0"/>
          <w:szCs w:val="21"/>
        </w:rPr>
        <w:t xml:space="preserve"> page</w:t>
      </w:r>
      <w:r w:rsidR="007A1909" w:rsidRPr="00E241AF">
        <w:rPr>
          <w:kern w:val="0"/>
          <w:szCs w:val="21"/>
        </w:rPr>
        <w:t xml:space="preserve"> is owned by the </w:t>
      </w:r>
      <w:r w:rsidR="007A1909">
        <w:rPr>
          <w:rFonts w:hint="eastAsia"/>
          <w:kern w:val="0"/>
          <w:szCs w:val="21"/>
        </w:rPr>
        <w:t>A7</w:t>
      </w:r>
      <w:r w:rsidR="007A1909" w:rsidRPr="00E241AF">
        <w:rPr>
          <w:kern w:val="0"/>
          <w:szCs w:val="21"/>
        </w:rPr>
        <w:t xml:space="preserve"> subsy</w:t>
      </w:r>
      <w:r w:rsidR="007A1909">
        <w:rPr>
          <w:rFonts w:hint="eastAsia"/>
          <w:kern w:val="0"/>
          <w:szCs w:val="21"/>
        </w:rPr>
        <w:t>s</w:t>
      </w:r>
      <w:r w:rsidR="007A1909">
        <w:rPr>
          <w:kern w:val="0"/>
          <w:szCs w:val="21"/>
        </w:rPr>
        <w:t>te</w:t>
      </w:r>
      <w:r w:rsidR="007A1909" w:rsidRPr="00E241AF">
        <w:rPr>
          <w:kern w:val="0"/>
          <w:szCs w:val="21"/>
        </w:rPr>
        <w:t xml:space="preserve">m, the </w:t>
      </w:r>
      <w:r w:rsidR="007A1909">
        <w:rPr>
          <w:rFonts w:hint="eastAsia"/>
          <w:kern w:val="0"/>
          <w:szCs w:val="21"/>
        </w:rPr>
        <w:t>A7</w:t>
      </w:r>
      <w:r w:rsidR="007A1909" w:rsidRPr="00E241AF">
        <w:rPr>
          <w:kern w:val="0"/>
          <w:szCs w:val="21"/>
        </w:rPr>
        <w:t xml:space="preserve"> CPU and </w:t>
      </w:r>
      <w:r w:rsidR="007A1909">
        <w:rPr>
          <w:rFonts w:hint="eastAsia"/>
          <w:kern w:val="0"/>
          <w:szCs w:val="21"/>
        </w:rPr>
        <w:t xml:space="preserve">its </w:t>
      </w:r>
      <w:r w:rsidR="007A1909" w:rsidRPr="00E241AF">
        <w:rPr>
          <w:kern w:val="0"/>
          <w:szCs w:val="21"/>
        </w:rPr>
        <w:t>DMA have full access</w:t>
      </w:r>
      <w:r w:rsidR="007A1909">
        <w:rPr>
          <w:rFonts w:hint="eastAsia"/>
          <w:kern w:val="0"/>
          <w:szCs w:val="21"/>
        </w:rPr>
        <w:t xml:space="preserve"> </w:t>
      </w:r>
      <w:r w:rsidR="007A1909" w:rsidRPr="00E241AF">
        <w:rPr>
          <w:kern w:val="0"/>
          <w:szCs w:val="21"/>
        </w:rPr>
        <w:t xml:space="preserve">to that RAM block, whereas the </w:t>
      </w:r>
      <w:r w:rsidR="007A1909">
        <w:rPr>
          <w:rFonts w:hint="eastAsia"/>
          <w:kern w:val="0"/>
          <w:szCs w:val="21"/>
        </w:rPr>
        <w:t>DSP</w:t>
      </w:r>
      <w:r w:rsidR="007A1909" w:rsidRPr="00E241AF">
        <w:rPr>
          <w:kern w:val="0"/>
          <w:szCs w:val="21"/>
        </w:rPr>
        <w:t xml:space="preserve"> CPU</w:t>
      </w:r>
      <w:r w:rsidR="007A1909">
        <w:rPr>
          <w:rFonts w:hint="eastAsia"/>
          <w:kern w:val="0"/>
          <w:szCs w:val="21"/>
        </w:rPr>
        <w:t>s</w:t>
      </w:r>
      <w:r w:rsidR="007A1909" w:rsidRPr="00E241AF">
        <w:rPr>
          <w:kern w:val="0"/>
          <w:szCs w:val="21"/>
        </w:rPr>
        <w:t xml:space="preserve"> and DMA</w:t>
      </w:r>
      <w:r w:rsidR="007A1909">
        <w:rPr>
          <w:rFonts w:hint="eastAsia"/>
          <w:kern w:val="0"/>
          <w:szCs w:val="21"/>
        </w:rPr>
        <w:t>s</w:t>
      </w:r>
      <w:r w:rsidR="007A1909" w:rsidRPr="00E241AF">
        <w:rPr>
          <w:kern w:val="0"/>
          <w:szCs w:val="21"/>
        </w:rPr>
        <w:t xml:space="preserve"> have only r</w:t>
      </w:r>
      <w:r w:rsidR="007A1909">
        <w:rPr>
          <w:kern w:val="0"/>
          <w:szCs w:val="21"/>
        </w:rPr>
        <w:t xml:space="preserve">ead access to that RAM </w:t>
      </w:r>
      <w:r w:rsidR="007A1909">
        <w:rPr>
          <w:rFonts w:hint="eastAsia"/>
          <w:kern w:val="0"/>
          <w:szCs w:val="21"/>
        </w:rPr>
        <w:t>page</w:t>
      </w:r>
      <w:r w:rsidR="007A1909">
        <w:rPr>
          <w:kern w:val="0"/>
          <w:szCs w:val="21"/>
        </w:rPr>
        <w:t xml:space="preserve"> (n</w:t>
      </w:r>
      <w:r w:rsidR="007A1909">
        <w:rPr>
          <w:rFonts w:hint="eastAsia"/>
          <w:kern w:val="0"/>
          <w:szCs w:val="21"/>
        </w:rPr>
        <w:t xml:space="preserve">o </w:t>
      </w:r>
      <w:r w:rsidR="007A1909" w:rsidRPr="00E241AF">
        <w:rPr>
          <w:kern w:val="0"/>
          <w:szCs w:val="21"/>
        </w:rPr>
        <w:t>write access).</w:t>
      </w:r>
    </w:p>
    <w:p w:rsidR="00000000" w:rsidRDefault="007A1909" w:rsidP="00963761">
      <w:pPr>
        <w:spacing w:beforeLines="50" w:afterLines="50"/>
        <w:ind w:firstLineChars="200" w:firstLine="420"/>
        <w:jc w:val="left"/>
        <w:rPr>
          <w:kern w:val="0"/>
          <w:szCs w:val="21"/>
        </w:rPr>
        <w:pPrChange w:id="1585" w:author="yangy" w:date="2017-05-22T13:25:00Z">
          <w:pPr>
            <w:spacing w:beforeLines="50" w:afterLines="50"/>
            <w:ind w:firstLineChars="200" w:firstLine="420"/>
            <w:jc w:val="left"/>
          </w:pPr>
        </w:pPrChange>
      </w:pPr>
      <w:r>
        <w:rPr>
          <w:kern w:val="0"/>
          <w:szCs w:val="21"/>
        </w:rPr>
        <w:t>S</w:t>
      </w:r>
      <w:r>
        <w:rPr>
          <w:rFonts w:hint="eastAsia"/>
          <w:kern w:val="0"/>
          <w:szCs w:val="21"/>
        </w:rPr>
        <w:t xml:space="preserve">ince all the cores can get the ownership of any shared memory page, the following </w:t>
      </w:r>
      <w:r>
        <w:rPr>
          <w:kern w:val="0"/>
          <w:szCs w:val="21"/>
        </w:rPr>
        <w:t>semaphore</w:t>
      </w:r>
      <w:r>
        <w:rPr>
          <w:rFonts w:hint="eastAsia"/>
          <w:kern w:val="0"/>
          <w:szCs w:val="21"/>
        </w:rPr>
        <w:t xml:space="preserve"> mechanism is used to allocate the shared memory pages in case of conflicts.</w:t>
      </w:r>
    </w:p>
    <w:p w:rsidR="00000000" w:rsidRDefault="000F5253" w:rsidP="00963761">
      <w:pPr>
        <w:spacing w:beforeLines="50" w:afterLines="50"/>
        <w:ind w:firstLineChars="200" w:firstLine="420"/>
        <w:rPr>
          <w:kern w:val="0"/>
          <w:szCs w:val="21"/>
        </w:rPr>
        <w:pPrChange w:id="1586" w:author="yangy" w:date="2017-05-22T13:25:00Z">
          <w:pPr>
            <w:spacing w:beforeLines="50" w:afterLines="50"/>
            <w:ind w:firstLineChars="200" w:firstLine="420"/>
          </w:pPr>
        </w:pPrChange>
      </w:pPr>
      <w:r w:rsidRPr="00010553">
        <w:rPr>
          <w:kern w:val="0"/>
          <w:szCs w:val="21"/>
        </w:rPr>
        <w:fldChar w:fldCharType="begin"/>
      </w:r>
      <w:r w:rsidR="008D4B39" w:rsidRPr="00010553">
        <w:rPr>
          <w:kern w:val="0"/>
          <w:szCs w:val="21"/>
        </w:rPr>
        <w:instrText xml:space="preserve"> LINK Visio.Drawing.11 "D:\\prj_columbus\\design spec\\shared memory semaphore mechanism.vsd" "" \a \p \f 0 </w:instrText>
      </w:r>
      <w:r w:rsidRPr="00010553">
        <w:rPr>
          <w:kern w:val="0"/>
          <w:szCs w:val="21"/>
        </w:rPr>
        <w:fldChar w:fldCharType="separate"/>
      </w:r>
      <w:r w:rsidR="00963761" w:rsidRPr="000F5253">
        <w:rPr>
          <w:kern w:val="0"/>
          <w:szCs w:val="21"/>
        </w:rPr>
        <w:object w:dxaOrig="9121" w:dyaOrig="7420">
          <v:shape id="_x0000_i1027" type="#_x0000_t75" style="width:397.3pt;height:360.5pt">
            <v:imagedata r:id="rId11" o:title=""/>
          </v:shape>
        </w:object>
      </w:r>
      <w:r w:rsidRPr="00010553">
        <w:rPr>
          <w:kern w:val="0"/>
          <w:szCs w:val="21"/>
        </w:rPr>
        <w:fldChar w:fldCharType="end"/>
      </w:r>
    </w:p>
    <w:p w:rsidR="00000000" w:rsidRDefault="00CF3B7C" w:rsidP="00963761">
      <w:pPr>
        <w:spacing w:beforeLines="50" w:afterLines="50"/>
        <w:ind w:firstLineChars="200" w:firstLine="420"/>
        <w:jc w:val="center"/>
        <w:outlineLvl w:val="0"/>
        <w:rPr>
          <w:kern w:val="0"/>
          <w:szCs w:val="21"/>
        </w:rPr>
        <w:pPrChange w:id="1587" w:author="yangy" w:date="2017-05-22T13:25:00Z">
          <w:pPr>
            <w:spacing w:beforeLines="50" w:afterLines="50"/>
            <w:ind w:firstLineChars="200" w:firstLine="420"/>
            <w:jc w:val="center"/>
            <w:outlineLvl w:val="0"/>
          </w:pPr>
        </w:pPrChange>
      </w:pPr>
      <w:bookmarkStart w:id="1588" w:name="_Toc482273555"/>
      <w:r>
        <w:rPr>
          <w:rFonts w:hint="eastAsia"/>
          <w:kern w:val="0"/>
          <w:szCs w:val="21"/>
        </w:rPr>
        <w:t>Figure 3</w:t>
      </w:r>
      <w:r w:rsidR="007A1909">
        <w:rPr>
          <w:rFonts w:hint="eastAsia"/>
          <w:kern w:val="0"/>
          <w:szCs w:val="21"/>
        </w:rPr>
        <w:t xml:space="preserve"> </w:t>
      </w:r>
      <w:r>
        <w:rPr>
          <w:rFonts w:hint="eastAsia"/>
          <w:kern w:val="0"/>
          <w:szCs w:val="21"/>
        </w:rPr>
        <w:t>S</w:t>
      </w:r>
      <w:r w:rsidR="007A1909">
        <w:rPr>
          <w:rFonts w:hint="eastAsia"/>
          <w:kern w:val="0"/>
          <w:szCs w:val="21"/>
        </w:rPr>
        <w:t>hared RAM semaphore mechanism</w:t>
      </w:r>
      <w:bookmarkEnd w:id="1588"/>
    </w:p>
    <w:p w:rsidR="00000000" w:rsidRDefault="007A1909" w:rsidP="00963761">
      <w:pPr>
        <w:spacing w:beforeLines="50" w:afterLines="50"/>
        <w:ind w:firstLineChars="200" w:firstLine="420"/>
        <w:jc w:val="left"/>
        <w:rPr>
          <w:kern w:val="0"/>
          <w:szCs w:val="21"/>
        </w:rPr>
        <w:pPrChange w:id="1589" w:author="yangy" w:date="2017-05-22T13:25:00Z">
          <w:pPr>
            <w:spacing w:beforeLines="50" w:afterLines="50"/>
            <w:ind w:firstLineChars="200" w:firstLine="420"/>
            <w:jc w:val="left"/>
          </w:pPr>
        </w:pPrChange>
      </w:pPr>
      <w:r>
        <w:rPr>
          <w:kern w:val="0"/>
          <w:szCs w:val="21"/>
        </w:rPr>
        <w:t>T</w:t>
      </w:r>
      <w:r>
        <w:rPr>
          <w:rFonts w:hint="eastAsia"/>
          <w:kern w:val="0"/>
          <w:szCs w:val="21"/>
        </w:rPr>
        <w:t xml:space="preserve">he </w:t>
      </w:r>
      <w:r w:rsidR="00F92C1B">
        <w:rPr>
          <w:rFonts w:hint="eastAsia"/>
          <w:kern w:val="0"/>
          <w:szCs w:val="21"/>
        </w:rPr>
        <w:t>32</w:t>
      </w:r>
      <w:r>
        <w:rPr>
          <w:rFonts w:hint="eastAsia"/>
          <w:kern w:val="0"/>
          <w:szCs w:val="21"/>
        </w:rPr>
        <w:t xml:space="preserve"> memory pages semaphore state can be read by all the cores through status register SRMSEL</w:t>
      </w:r>
      <w:r w:rsidR="00F92C1B">
        <w:rPr>
          <w:rFonts w:hint="eastAsia"/>
          <w:kern w:val="0"/>
          <w:szCs w:val="21"/>
        </w:rPr>
        <w:t>1&amp;0</w:t>
      </w:r>
      <w:r>
        <w:rPr>
          <w:rFonts w:hint="eastAsia"/>
          <w:kern w:val="0"/>
          <w:szCs w:val="21"/>
        </w:rPr>
        <w:t xml:space="preserve"> (2 bits per page). </w:t>
      </w:r>
      <w:r>
        <w:rPr>
          <w:kern w:val="0"/>
          <w:szCs w:val="21"/>
        </w:rPr>
        <w:t>I</w:t>
      </w:r>
      <w:r>
        <w:rPr>
          <w:rFonts w:hint="eastAsia"/>
          <w:kern w:val="0"/>
          <w:szCs w:val="21"/>
        </w:rPr>
        <w:t xml:space="preserve">f any core wants to get the ownership of </w:t>
      </w:r>
      <w:r>
        <w:rPr>
          <w:kern w:val="0"/>
          <w:szCs w:val="21"/>
        </w:rPr>
        <w:t>some</w:t>
      </w:r>
      <w:r>
        <w:rPr>
          <w:rFonts w:hint="eastAsia"/>
          <w:kern w:val="0"/>
          <w:szCs w:val="21"/>
        </w:rPr>
        <w:t xml:space="preserve"> page, it will firstly check the status register SRMSEL</w:t>
      </w:r>
      <w:r w:rsidR="00F92C1B">
        <w:rPr>
          <w:rFonts w:hint="eastAsia"/>
          <w:kern w:val="0"/>
          <w:szCs w:val="21"/>
        </w:rPr>
        <w:t>1/0</w:t>
      </w:r>
      <w:r>
        <w:rPr>
          <w:rFonts w:hint="eastAsia"/>
          <w:kern w:val="0"/>
          <w:szCs w:val="21"/>
        </w:rPr>
        <w:t xml:space="preserve">. </w:t>
      </w:r>
      <w:r>
        <w:rPr>
          <w:kern w:val="0"/>
          <w:szCs w:val="21"/>
        </w:rPr>
        <w:t>I</w:t>
      </w:r>
      <w:r>
        <w:rPr>
          <w:rFonts w:hint="eastAsia"/>
          <w:kern w:val="0"/>
          <w:szCs w:val="21"/>
        </w:rPr>
        <w:t xml:space="preserve">f the memory page is free (semaphore state = </w:t>
      </w:r>
      <w:r>
        <w:rPr>
          <w:kern w:val="0"/>
          <w:szCs w:val="21"/>
        </w:rPr>
        <w:t>“</w:t>
      </w:r>
      <w:r>
        <w:rPr>
          <w:rFonts w:hint="eastAsia"/>
          <w:kern w:val="0"/>
          <w:szCs w:val="21"/>
        </w:rPr>
        <w:t>00</w:t>
      </w:r>
      <w:r>
        <w:rPr>
          <w:kern w:val="0"/>
          <w:szCs w:val="21"/>
        </w:rPr>
        <w:t>”</w:t>
      </w:r>
      <w:r>
        <w:rPr>
          <w:rFonts w:hint="eastAsia"/>
          <w:kern w:val="0"/>
          <w:szCs w:val="21"/>
        </w:rPr>
        <w:t xml:space="preserve">), then the core should write the SRPxxREQ register with respective value to get the ownership. </w:t>
      </w:r>
      <w:r>
        <w:rPr>
          <w:kern w:val="0"/>
          <w:szCs w:val="21"/>
        </w:rPr>
        <w:t>A</w:t>
      </w:r>
      <w:r>
        <w:rPr>
          <w:rFonts w:hint="eastAsia"/>
          <w:kern w:val="0"/>
          <w:szCs w:val="21"/>
        </w:rPr>
        <w:t xml:space="preserve">gain </w:t>
      </w:r>
      <w:r>
        <w:rPr>
          <w:rFonts w:hint="eastAsia"/>
          <w:kern w:val="0"/>
          <w:szCs w:val="21"/>
        </w:rPr>
        <w:lastRenderedPageBreak/>
        <w:t>the status register SRMSEL</w:t>
      </w:r>
      <w:r w:rsidR="00F92C1B">
        <w:rPr>
          <w:rFonts w:hint="eastAsia"/>
          <w:kern w:val="0"/>
          <w:szCs w:val="21"/>
        </w:rPr>
        <w:t>1/0</w:t>
      </w:r>
      <w:r>
        <w:rPr>
          <w:rFonts w:hint="eastAsia"/>
          <w:kern w:val="0"/>
          <w:szCs w:val="21"/>
        </w:rPr>
        <w:t xml:space="preserve"> should be read to check if the page</w:t>
      </w:r>
      <w:r>
        <w:rPr>
          <w:kern w:val="0"/>
          <w:szCs w:val="21"/>
        </w:rPr>
        <w:t>’</w:t>
      </w:r>
      <w:r>
        <w:rPr>
          <w:rFonts w:hint="eastAsia"/>
          <w:kern w:val="0"/>
          <w:szCs w:val="21"/>
        </w:rPr>
        <w:t xml:space="preserve">s ownership obtained or not in case two or more cores request the page </w:t>
      </w:r>
      <w:r>
        <w:rPr>
          <w:kern w:val="0"/>
          <w:szCs w:val="21"/>
        </w:rPr>
        <w:t>simultaneously</w:t>
      </w:r>
      <w:r>
        <w:rPr>
          <w:rFonts w:hint="eastAsia"/>
          <w:kern w:val="0"/>
          <w:szCs w:val="21"/>
        </w:rPr>
        <w:t>.</w:t>
      </w:r>
      <w:r w:rsidR="00F92C1B">
        <w:rPr>
          <w:rFonts w:hint="eastAsia"/>
          <w:kern w:val="0"/>
          <w:szCs w:val="21"/>
        </w:rPr>
        <w:t xml:space="preserve"> </w:t>
      </w:r>
      <w:r w:rsidR="00F92C1B">
        <w:rPr>
          <w:kern w:val="0"/>
          <w:szCs w:val="21"/>
        </w:rPr>
        <w:t>T</w:t>
      </w:r>
      <w:r w:rsidR="00F92C1B">
        <w:rPr>
          <w:rFonts w:hint="eastAsia"/>
          <w:kern w:val="0"/>
          <w:szCs w:val="21"/>
        </w:rPr>
        <w:t xml:space="preserve">he priority for the simultaneous memory ownership request is A7 firstly </w:t>
      </w:r>
      <w:r w:rsidR="00B21258">
        <w:rPr>
          <w:rFonts w:hint="eastAsia"/>
          <w:kern w:val="0"/>
          <w:szCs w:val="21"/>
        </w:rPr>
        <w:t>served</w:t>
      </w:r>
      <w:r w:rsidR="00F92C1B">
        <w:rPr>
          <w:rFonts w:hint="eastAsia"/>
          <w:kern w:val="0"/>
          <w:szCs w:val="21"/>
        </w:rPr>
        <w:t xml:space="preserve">, then RF DSP, and PLC DSP lastly. </w:t>
      </w:r>
    </w:p>
    <w:p w:rsidR="00000000" w:rsidRDefault="007A1909" w:rsidP="00963761">
      <w:pPr>
        <w:spacing w:beforeLines="50" w:afterLines="50"/>
        <w:ind w:firstLineChars="200" w:firstLine="420"/>
        <w:jc w:val="left"/>
        <w:pPrChange w:id="1590" w:author="yangy" w:date="2017-05-22T13:25:00Z">
          <w:pPr>
            <w:spacing w:beforeLines="50" w:afterLines="50"/>
            <w:ind w:firstLineChars="200" w:firstLine="420"/>
            <w:jc w:val="left"/>
          </w:pPr>
        </w:pPrChange>
      </w:pPr>
      <w:r>
        <w:rPr>
          <w:kern w:val="0"/>
          <w:szCs w:val="21"/>
        </w:rPr>
        <w:t>A</w:t>
      </w:r>
      <w:r>
        <w:rPr>
          <w:rFonts w:hint="eastAsia"/>
          <w:kern w:val="0"/>
          <w:szCs w:val="21"/>
        </w:rPr>
        <w:t>fter the core gets the memory pages ownership, the software designers have the freedom to decide the usage of the RAM: buffer for data movement between cores or key variables publishing space to other cores.</w:t>
      </w:r>
    </w:p>
    <w:p w:rsidR="0013077B" w:rsidRDefault="0013077B">
      <w:pPr>
        <w:widowControl/>
        <w:jc w:val="left"/>
        <w:rPr>
          <w:b/>
          <w:bCs/>
          <w:sz w:val="32"/>
          <w:szCs w:val="32"/>
        </w:rPr>
      </w:pPr>
      <w:r>
        <w:br w:type="page"/>
      </w:r>
    </w:p>
    <w:p w:rsidR="007A1909" w:rsidRDefault="007A1909" w:rsidP="00EC1A23">
      <w:pPr>
        <w:pStyle w:val="3"/>
        <w:numPr>
          <w:ilvl w:val="1"/>
          <w:numId w:val="16"/>
        </w:numPr>
      </w:pPr>
      <w:bookmarkStart w:id="1591" w:name="_Toc482273556"/>
      <w:r>
        <w:rPr>
          <w:rFonts w:hint="eastAsia"/>
        </w:rPr>
        <w:lastRenderedPageBreak/>
        <w:t>IPC message registers</w:t>
      </w:r>
      <w:bookmarkEnd w:id="1591"/>
    </w:p>
    <w:p w:rsidR="00000000" w:rsidRDefault="007A1909" w:rsidP="00963761">
      <w:pPr>
        <w:spacing w:beforeLines="50" w:afterLines="50"/>
        <w:ind w:firstLineChars="200" w:firstLine="420"/>
        <w:jc w:val="left"/>
        <w:rPr>
          <w:kern w:val="0"/>
          <w:szCs w:val="21"/>
        </w:rPr>
        <w:pPrChange w:id="1592" w:author="yangy" w:date="2017-05-22T13:24:00Z">
          <w:pPr>
            <w:spacing w:beforeLines="50" w:afterLines="50"/>
            <w:ind w:firstLineChars="200" w:firstLine="420"/>
            <w:jc w:val="left"/>
          </w:pPr>
        </w:pPrChange>
      </w:pPr>
      <w:r w:rsidRPr="004C31C7">
        <w:rPr>
          <w:kern w:val="0"/>
          <w:szCs w:val="21"/>
        </w:rPr>
        <w:t xml:space="preserve">IPC message registers provide a simple and flexible way </w:t>
      </w:r>
      <w:r>
        <w:rPr>
          <w:kern w:val="0"/>
          <w:szCs w:val="21"/>
        </w:rPr>
        <w:t>to send messages between the</w:t>
      </w:r>
      <w:r>
        <w:rPr>
          <w:rFonts w:hint="eastAsia"/>
          <w:kern w:val="0"/>
          <w:szCs w:val="21"/>
        </w:rPr>
        <w:t xml:space="preserve"> CPU cores</w:t>
      </w:r>
      <w:r w:rsidRPr="004C31C7">
        <w:rPr>
          <w:kern w:val="0"/>
          <w:szCs w:val="21"/>
        </w:rPr>
        <w:t xml:space="preserve">. There are four dedicated IPC message registers </w:t>
      </w:r>
      <w:r>
        <w:rPr>
          <w:rFonts w:hint="eastAsia"/>
          <w:kern w:val="0"/>
          <w:szCs w:val="21"/>
        </w:rPr>
        <w:t>for each core</w:t>
      </w:r>
      <w:r w:rsidR="00293F98">
        <w:rPr>
          <w:rFonts w:hint="eastAsia"/>
          <w:kern w:val="0"/>
          <w:szCs w:val="21"/>
        </w:rPr>
        <w:t>-to-core communication</w:t>
      </w:r>
      <w:r w:rsidRPr="004C31C7">
        <w:rPr>
          <w:kern w:val="0"/>
          <w:szCs w:val="21"/>
        </w:rPr>
        <w:t>.</w:t>
      </w:r>
      <w:r>
        <w:rPr>
          <w:rFonts w:hint="eastAsia"/>
          <w:kern w:val="0"/>
          <w:szCs w:val="21"/>
        </w:rPr>
        <w:t xml:space="preserve"> </w:t>
      </w:r>
      <w:r w:rsidRPr="004C31C7">
        <w:rPr>
          <w:kern w:val="0"/>
          <w:szCs w:val="21"/>
        </w:rPr>
        <w:t>There is not any specific hardware definition for the usage of these registers. The user's application</w:t>
      </w:r>
      <w:r>
        <w:rPr>
          <w:rFonts w:hint="eastAsia"/>
          <w:kern w:val="0"/>
          <w:szCs w:val="21"/>
        </w:rPr>
        <w:t xml:space="preserve"> </w:t>
      </w:r>
      <w:r w:rsidRPr="004C31C7">
        <w:rPr>
          <w:kern w:val="0"/>
          <w:szCs w:val="21"/>
        </w:rPr>
        <w:t>software has to define the usage of these registers. These registers can be used like mailboxes to send</w:t>
      </w:r>
      <w:r>
        <w:rPr>
          <w:rFonts w:hint="eastAsia"/>
          <w:kern w:val="0"/>
          <w:szCs w:val="21"/>
        </w:rPr>
        <w:t xml:space="preserve"> </w:t>
      </w:r>
      <w:r w:rsidR="00AE3B56">
        <w:rPr>
          <w:rFonts w:hint="eastAsia"/>
          <w:kern w:val="0"/>
          <w:szCs w:val="21"/>
        </w:rPr>
        <w:t xml:space="preserve">short </w:t>
      </w:r>
      <w:r w:rsidRPr="004C31C7">
        <w:rPr>
          <w:kern w:val="0"/>
          <w:szCs w:val="21"/>
        </w:rPr>
        <w:t xml:space="preserve">messages back and forth between </w:t>
      </w:r>
      <w:r>
        <w:rPr>
          <w:rFonts w:hint="eastAsia"/>
          <w:kern w:val="0"/>
          <w:szCs w:val="21"/>
        </w:rPr>
        <w:t>cores</w:t>
      </w:r>
      <w:r w:rsidRPr="004C31C7">
        <w:rPr>
          <w:kern w:val="0"/>
          <w:szCs w:val="21"/>
        </w:rPr>
        <w:t xml:space="preserve"> when the software cannot use memories for inter</w:t>
      </w:r>
      <w:r>
        <w:rPr>
          <w:rFonts w:hint="eastAsia"/>
          <w:kern w:val="0"/>
          <w:szCs w:val="21"/>
        </w:rPr>
        <w:t xml:space="preserve"> </w:t>
      </w:r>
      <w:r w:rsidRPr="004C31C7">
        <w:rPr>
          <w:kern w:val="0"/>
          <w:szCs w:val="21"/>
        </w:rPr>
        <w:t xml:space="preserve">processor communication. </w:t>
      </w:r>
      <w:r w:rsidR="00AE3B56">
        <w:rPr>
          <w:rFonts w:hint="eastAsia"/>
          <w:kern w:val="0"/>
          <w:szCs w:val="21"/>
        </w:rPr>
        <w:t xml:space="preserve">Or they can be used to pass frame information such as start address, number of words, message type codes etc for long messages written to the shared RAM. </w:t>
      </w:r>
      <w:r w:rsidRPr="004C31C7">
        <w:rPr>
          <w:kern w:val="0"/>
          <w:szCs w:val="21"/>
        </w:rPr>
        <w:t>IPC Message registers on each of the subsystems are accessible by other</w:t>
      </w:r>
      <w:r>
        <w:rPr>
          <w:rFonts w:hint="eastAsia"/>
          <w:kern w:val="0"/>
          <w:szCs w:val="21"/>
        </w:rPr>
        <w:t xml:space="preserve"> </w:t>
      </w:r>
      <w:r w:rsidRPr="004C31C7">
        <w:rPr>
          <w:kern w:val="0"/>
          <w:szCs w:val="21"/>
        </w:rPr>
        <w:t>subsystems.</w:t>
      </w:r>
    </w:p>
    <w:p w:rsidR="00000000" w:rsidRDefault="007A1909" w:rsidP="00963761">
      <w:pPr>
        <w:spacing w:beforeLines="50" w:afterLines="50"/>
        <w:ind w:firstLineChars="200" w:firstLine="420"/>
        <w:jc w:val="left"/>
        <w:rPr>
          <w:kern w:val="0"/>
          <w:szCs w:val="21"/>
        </w:rPr>
        <w:pPrChange w:id="1593" w:author="yangy" w:date="2017-05-22T13:24:00Z">
          <w:pPr>
            <w:spacing w:beforeLines="50" w:afterLines="50"/>
            <w:ind w:firstLineChars="200" w:firstLine="420"/>
            <w:jc w:val="left"/>
          </w:pPr>
        </w:pPrChange>
      </w:pPr>
      <w:r w:rsidRPr="004C31C7">
        <w:rPr>
          <w:kern w:val="0"/>
          <w:szCs w:val="21"/>
        </w:rPr>
        <w:t xml:space="preserve">IPC Message registers that </w:t>
      </w:r>
      <w:r>
        <w:rPr>
          <w:rFonts w:hint="eastAsia"/>
          <w:kern w:val="0"/>
          <w:szCs w:val="21"/>
        </w:rPr>
        <w:t xml:space="preserve">are </w:t>
      </w:r>
      <w:r w:rsidRPr="004C31C7">
        <w:rPr>
          <w:kern w:val="0"/>
          <w:szCs w:val="21"/>
        </w:rPr>
        <w:t>use</w:t>
      </w:r>
      <w:r>
        <w:rPr>
          <w:rFonts w:hint="eastAsia"/>
          <w:kern w:val="0"/>
          <w:szCs w:val="21"/>
        </w:rPr>
        <w:t>d</w:t>
      </w:r>
      <w:r>
        <w:rPr>
          <w:kern w:val="0"/>
          <w:szCs w:val="21"/>
        </w:rPr>
        <w:t xml:space="preserve"> to convey</w:t>
      </w:r>
      <w:r w:rsidRPr="004C31C7">
        <w:rPr>
          <w:kern w:val="0"/>
          <w:szCs w:val="21"/>
        </w:rPr>
        <w:t xml:space="preserve"> message</w:t>
      </w:r>
      <w:r>
        <w:rPr>
          <w:rFonts w:hint="eastAsia"/>
          <w:kern w:val="0"/>
          <w:szCs w:val="21"/>
        </w:rPr>
        <w:t>s</w:t>
      </w:r>
      <w:r w:rsidRPr="004C31C7">
        <w:rPr>
          <w:kern w:val="0"/>
          <w:szCs w:val="21"/>
        </w:rPr>
        <w:t xml:space="preserve"> </w:t>
      </w:r>
      <w:r>
        <w:rPr>
          <w:rFonts w:hint="eastAsia"/>
          <w:kern w:val="0"/>
          <w:szCs w:val="21"/>
        </w:rPr>
        <w:t xml:space="preserve">between the cores </w:t>
      </w:r>
      <w:r>
        <w:rPr>
          <w:kern w:val="0"/>
          <w:szCs w:val="21"/>
        </w:rPr>
        <w:t xml:space="preserve">are given </w:t>
      </w:r>
      <w:r>
        <w:rPr>
          <w:rFonts w:hint="eastAsia"/>
          <w:kern w:val="0"/>
          <w:szCs w:val="21"/>
        </w:rPr>
        <w:t>as:</w:t>
      </w:r>
    </w:p>
    <w:p w:rsidR="007A1909" w:rsidRDefault="00AE3B56" w:rsidP="002909D8">
      <w:pPr>
        <w:rPr>
          <w:kern w:val="0"/>
        </w:rPr>
      </w:pPr>
      <w:r>
        <w:rPr>
          <w:rFonts w:hint="eastAsia"/>
          <w:kern w:val="0"/>
        </w:rPr>
        <w:t>A7TORF</w:t>
      </w:r>
      <w:r w:rsidR="007A1909">
        <w:rPr>
          <w:rFonts w:hint="eastAsia"/>
          <w:kern w:val="0"/>
        </w:rPr>
        <w:t>IPCCOM</w:t>
      </w:r>
      <w:r>
        <w:rPr>
          <w:rFonts w:hint="eastAsia"/>
          <w:kern w:val="0"/>
        </w:rPr>
        <w:t>M</w:t>
      </w:r>
      <w:r w:rsidR="007A1909">
        <w:rPr>
          <w:rFonts w:hint="eastAsia"/>
          <w:kern w:val="0"/>
        </w:rPr>
        <w:t xml:space="preserve">, </w:t>
      </w:r>
      <w:r>
        <w:rPr>
          <w:rFonts w:hint="eastAsia"/>
          <w:kern w:val="0"/>
        </w:rPr>
        <w:t>A7TORFIPCADDR</w:t>
      </w:r>
      <w:r w:rsidR="007A1909">
        <w:rPr>
          <w:rFonts w:hint="eastAsia"/>
          <w:kern w:val="0"/>
        </w:rPr>
        <w:t xml:space="preserve">, </w:t>
      </w:r>
      <w:r>
        <w:rPr>
          <w:rFonts w:hint="eastAsia"/>
          <w:kern w:val="0"/>
        </w:rPr>
        <w:t>A7TORF</w:t>
      </w:r>
      <w:r w:rsidR="007A1909">
        <w:rPr>
          <w:rFonts w:hint="eastAsia"/>
          <w:kern w:val="0"/>
        </w:rPr>
        <w:t>IPCDATA</w:t>
      </w:r>
      <w:r w:rsidR="001E27E9">
        <w:rPr>
          <w:rFonts w:hint="eastAsia"/>
          <w:kern w:val="0"/>
        </w:rPr>
        <w:t>0</w:t>
      </w:r>
      <w:r w:rsidR="007A1909">
        <w:rPr>
          <w:rFonts w:hint="eastAsia"/>
          <w:kern w:val="0"/>
        </w:rPr>
        <w:t xml:space="preserve">, </w:t>
      </w:r>
      <w:r w:rsidR="001E27E9">
        <w:rPr>
          <w:rFonts w:hint="eastAsia"/>
          <w:kern w:val="0"/>
        </w:rPr>
        <w:t>A7TORFIPCDATA1</w:t>
      </w:r>
      <w:r w:rsidR="007A1909">
        <w:rPr>
          <w:rFonts w:hint="eastAsia"/>
          <w:kern w:val="0"/>
        </w:rPr>
        <w:t>.</w:t>
      </w:r>
    </w:p>
    <w:p w:rsidR="00AE3B56" w:rsidRDefault="00AE3B56" w:rsidP="002909D8">
      <w:pPr>
        <w:rPr>
          <w:kern w:val="0"/>
        </w:rPr>
      </w:pPr>
      <w:r>
        <w:rPr>
          <w:rFonts w:hint="eastAsia"/>
          <w:kern w:val="0"/>
        </w:rPr>
        <w:t>A7TOPLCIPCCOMM, A7TOPLCIPCADDR, A7TOPLCIPCDATA</w:t>
      </w:r>
      <w:r w:rsidR="001E27E9">
        <w:rPr>
          <w:rFonts w:hint="eastAsia"/>
          <w:kern w:val="0"/>
        </w:rPr>
        <w:t>0</w:t>
      </w:r>
      <w:r>
        <w:rPr>
          <w:rFonts w:hint="eastAsia"/>
          <w:kern w:val="0"/>
        </w:rPr>
        <w:t>, A7TOPLCIPC</w:t>
      </w:r>
      <w:r w:rsidR="001E27E9" w:rsidRPr="001E27E9">
        <w:rPr>
          <w:rFonts w:hint="eastAsia"/>
          <w:kern w:val="0"/>
        </w:rPr>
        <w:t xml:space="preserve"> </w:t>
      </w:r>
      <w:r w:rsidR="001E27E9">
        <w:rPr>
          <w:rFonts w:hint="eastAsia"/>
          <w:kern w:val="0"/>
        </w:rPr>
        <w:t>DATA1</w:t>
      </w:r>
      <w:r>
        <w:rPr>
          <w:rFonts w:hint="eastAsia"/>
          <w:kern w:val="0"/>
        </w:rPr>
        <w:t>.</w:t>
      </w:r>
    </w:p>
    <w:p w:rsidR="009E656E" w:rsidRDefault="009E656E" w:rsidP="002909D8">
      <w:pPr>
        <w:rPr>
          <w:kern w:val="0"/>
        </w:rPr>
      </w:pPr>
      <w:r>
        <w:rPr>
          <w:rFonts w:hint="eastAsia"/>
          <w:kern w:val="0"/>
        </w:rPr>
        <w:t>RFTOA7IPCCOMM, RFTOA7IPCADDR, RFTOA7IPCDATA</w:t>
      </w:r>
      <w:r w:rsidR="001E27E9">
        <w:rPr>
          <w:rFonts w:hint="eastAsia"/>
          <w:kern w:val="0"/>
        </w:rPr>
        <w:t>0</w:t>
      </w:r>
      <w:r>
        <w:rPr>
          <w:rFonts w:hint="eastAsia"/>
          <w:kern w:val="0"/>
        </w:rPr>
        <w:t>, RFTOA7IPC</w:t>
      </w:r>
      <w:r w:rsidR="001E27E9" w:rsidRPr="001E27E9">
        <w:rPr>
          <w:rFonts w:hint="eastAsia"/>
          <w:kern w:val="0"/>
        </w:rPr>
        <w:t xml:space="preserve"> </w:t>
      </w:r>
      <w:r w:rsidR="001E27E9">
        <w:rPr>
          <w:rFonts w:hint="eastAsia"/>
          <w:kern w:val="0"/>
        </w:rPr>
        <w:t>DATA1</w:t>
      </w:r>
      <w:r>
        <w:rPr>
          <w:rFonts w:hint="eastAsia"/>
          <w:kern w:val="0"/>
        </w:rPr>
        <w:t>.</w:t>
      </w:r>
    </w:p>
    <w:p w:rsidR="009E656E" w:rsidRDefault="009E656E" w:rsidP="002909D8">
      <w:pPr>
        <w:rPr>
          <w:kern w:val="0"/>
        </w:rPr>
      </w:pPr>
      <w:r>
        <w:rPr>
          <w:rFonts w:hint="eastAsia"/>
          <w:kern w:val="0"/>
        </w:rPr>
        <w:t>RFTOPLCIPCCOMM, RFTOPLCIPCADDR, RFTOPLCIPCDATA</w:t>
      </w:r>
      <w:r w:rsidR="001E27E9">
        <w:rPr>
          <w:rFonts w:hint="eastAsia"/>
          <w:kern w:val="0"/>
        </w:rPr>
        <w:t>0</w:t>
      </w:r>
      <w:r>
        <w:rPr>
          <w:rFonts w:hint="eastAsia"/>
          <w:kern w:val="0"/>
        </w:rPr>
        <w:t>, RFTOPLCIPC</w:t>
      </w:r>
      <w:r w:rsidR="001E27E9" w:rsidRPr="001E27E9">
        <w:rPr>
          <w:rFonts w:hint="eastAsia"/>
          <w:kern w:val="0"/>
        </w:rPr>
        <w:t xml:space="preserve"> </w:t>
      </w:r>
      <w:r w:rsidR="001E27E9">
        <w:rPr>
          <w:rFonts w:hint="eastAsia"/>
          <w:kern w:val="0"/>
        </w:rPr>
        <w:t>DATA1</w:t>
      </w:r>
      <w:r>
        <w:rPr>
          <w:rFonts w:hint="eastAsia"/>
          <w:kern w:val="0"/>
        </w:rPr>
        <w:t>.</w:t>
      </w:r>
    </w:p>
    <w:p w:rsidR="009E656E" w:rsidRDefault="009E656E" w:rsidP="002909D8">
      <w:pPr>
        <w:rPr>
          <w:kern w:val="0"/>
        </w:rPr>
      </w:pPr>
      <w:r>
        <w:rPr>
          <w:rFonts w:hint="eastAsia"/>
          <w:kern w:val="0"/>
        </w:rPr>
        <w:t>PLCTOA7IPCCOMM, PLCTOA7IPCADDR, PLCTOA7IPCDATA</w:t>
      </w:r>
      <w:r w:rsidR="001E27E9">
        <w:rPr>
          <w:rFonts w:hint="eastAsia"/>
          <w:kern w:val="0"/>
        </w:rPr>
        <w:t>0</w:t>
      </w:r>
      <w:r>
        <w:rPr>
          <w:rFonts w:hint="eastAsia"/>
          <w:kern w:val="0"/>
        </w:rPr>
        <w:t>, PLCTOA7IPC</w:t>
      </w:r>
      <w:r w:rsidR="001E27E9" w:rsidRPr="001E27E9">
        <w:rPr>
          <w:rFonts w:hint="eastAsia"/>
          <w:kern w:val="0"/>
        </w:rPr>
        <w:t xml:space="preserve"> </w:t>
      </w:r>
      <w:r w:rsidR="001E27E9">
        <w:rPr>
          <w:rFonts w:hint="eastAsia"/>
          <w:kern w:val="0"/>
        </w:rPr>
        <w:t>DATA1</w:t>
      </w:r>
      <w:r>
        <w:rPr>
          <w:rFonts w:hint="eastAsia"/>
          <w:kern w:val="0"/>
        </w:rPr>
        <w:t>.</w:t>
      </w:r>
    </w:p>
    <w:p w:rsidR="007A1909" w:rsidRPr="009E656E" w:rsidRDefault="009E656E" w:rsidP="002909D8">
      <w:pPr>
        <w:rPr>
          <w:kern w:val="0"/>
        </w:rPr>
      </w:pPr>
      <w:r>
        <w:rPr>
          <w:rFonts w:hint="eastAsia"/>
          <w:kern w:val="0"/>
        </w:rPr>
        <w:t>PLCTORFIPCCOMM, PLCTORFIPCADDR, PLCTORFIPCDATA</w:t>
      </w:r>
      <w:r w:rsidR="001E27E9">
        <w:rPr>
          <w:rFonts w:hint="eastAsia"/>
          <w:kern w:val="0"/>
        </w:rPr>
        <w:t>0</w:t>
      </w:r>
      <w:r>
        <w:rPr>
          <w:rFonts w:hint="eastAsia"/>
          <w:kern w:val="0"/>
        </w:rPr>
        <w:t>, PLCTORFIPC</w:t>
      </w:r>
      <w:r w:rsidR="001E27E9" w:rsidRPr="001E27E9">
        <w:rPr>
          <w:rFonts w:hint="eastAsia"/>
          <w:kern w:val="0"/>
        </w:rPr>
        <w:t xml:space="preserve"> </w:t>
      </w:r>
      <w:r w:rsidR="001E27E9">
        <w:rPr>
          <w:rFonts w:hint="eastAsia"/>
          <w:kern w:val="0"/>
        </w:rPr>
        <w:t>DATA1</w:t>
      </w:r>
      <w:r>
        <w:rPr>
          <w:rFonts w:hint="eastAsia"/>
          <w:kern w:val="0"/>
        </w:rPr>
        <w:t>.</w:t>
      </w:r>
    </w:p>
    <w:p w:rsidR="007A1909" w:rsidRDefault="007A1909" w:rsidP="00EC1A23">
      <w:pPr>
        <w:pStyle w:val="3"/>
        <w:numPr>
          <w:ilvl w:val="1"/>
          <w:numId w:val="16"/>
        </w:numPr>
      </w:pPr>
      <w:bookmarkStart w:id="1594" w:name="_Toc482273557"/>
      <w:r>
        <w:t>F</w:t>
      </w:r>
      <w:r>
        <w:rPr>
          <w:rFonts w:hint="eastAsia"/>
        </w:rPr>
        <w:t>ree run timer</w:t>
      </w:r>
      <w:bookmarkEnd w:id="1594"/>
    </w:p>
    <w:p w:rsidR="007A1909" w:rsidRPr="00B126F1" w:rsidRDefault="007A1909" w:rsidP="00963761">
      <w:pPr>
        <w:spacing w:beforeLines="50" w:afterLines="50"/>
        <w:ind w:firstLineChars="200" w:firstLine="420"/>
        <w:jc w:val="left"/>
        <w:rPr>
          <w:kern w:val="0"/>
          <w:szCs w:val="21"/>
        </w:rPr>
      </w:pPr>
      <w:r w:rsidRPr="00B126F1">
        <w:rPr>
          <w:kern w:val="0"/>
          <w:szCs w:val="21"/>
        </w:rPr>
        <w:t xml:space="preserve">A 64-bit free running </w:t>
      </w:r>
      <w:r>
        <w:rPr>
          <w:rFonts w:hint="eastAsia"/>
          <w:kern w:val="0"/>
          <w:szCs w:val="21"/>
        </w:rPr>
        <w:t>timer</w:t>
      </w:r>
      <w:r w:rsidRPr="00B126F1">
        <w:rPr>
          <w:kern w:val="0"/>
          <w:szCs w:val="21"/>
        </w:rPr>
        <w:t xml:space="preserve"> is present in the device and can be used </w:t>
      </w:r>
      <w:r>
        <w:rPr>
          <w:kern w:val="0"/>
          <w:szCs w:val="21"/>
        </w:rPr>
        <w:t>to timestamp IPC events between</w:t>
      </w:r>
      <w:r>
        <w:rPr>
          <w:rFonts w:hint="eastAsia"/>
          <w:kern w:val="0"/>
          <w:szCs w:val="21"/>
        </w:rPr>
        <w:t xml:space="preserve"> </w:t>
      </w:r>
      <w:r>
        <w:rPr>
          <w:kern w:val="0"/>
          <w:szCs w:val="21"/>
        </w:rPr>
        <w:t>processors.</w:t>
      </w:r>
      <w:r>
        <w:rPr>
          <w:rFonts w:hint="eastAsia"/>
          <w:kern w:val="0"/>
          <w:szCs w:val="21"/>
        </w:rPr>
        <w:t xml:space="preserve"> </w:t>
      </w:r>
      <w:r>
        <w:rPr>
          <w:kern w:val="0"/>
          <w:szCs w:val="21"/>
        </w:rPr>
        <w:t>This 64-bit</w:t>
      </w:r>
      <w:r>
        <w:rPr>
          <w:rFonts w:hint="eastAsia"/>
          <w:kern w:val="0"/>
          <w:szCs w:val="21"/>
        </w:rPr>
        <w:t xml:space="preserve"> </w:t>
      </w:r>
      <w:r w:rsidRPr="00B126F1">
        <w:rPr>
          <w:kern w:val="0"/>
          <w:szCs w:val="21"/>
        </w:rPr>
        <w:t>IPCCOUNTERL(32-bit)/ IPCCOUNTERH(3</w:t>
      </w:r>
      <w:r>
        <w:rPr>
          <w:kern w:val="0"/>
          <w:szCs w:val="21"/>
        </w:rPr>
        <w:t>2-bit) is clocked by the shared</w:t>
      </w:r>
      <w:r>
        <w:rPr>
          <w:rFonts w:hint="eastAsia"/>
          <w:kern w:val="0"/>
          <w:szCs w:val="21"/>
        </w:rPr>
        <w:t xml:space="preserve"> </w:t>
      </w:r>
      <w:r w:rsidRPr="00B126F1">
        <w:rPr>
          <w:kern w:val="0"/>
          <w:szCs w:val="21"/>
        </w:rPr>
        <w:t xml:space="preserve">resources clock and is readable by the </w:t>
      </w:r>
      <w:r>
        <w:rPr>
          <w:rFonts w:hint="eastAsia"/>
          <w:kern w:val="0"/>
          <w:szCs w:val="21"/>
        </w:rPr>
        <w:t>A7</w:t>
      </w:r>
      <w:r w:rsidRPr="00B126F1">
        <w:rPr>
          <w:kern w:val="0"/>
          <w:szCs w:val="21"/>
        </w:rPr>
        <w:t xml:space="preserve"> and the </w:t>
      </w:r>
      <w:r>
        <w:rPr>
          <w:rFonts w:hint="eastAsia"/>
          <w:kern w:val="0"/>
          <w:szCs w:val="21"/>
        </w:rPr>
        <w:t>DSPs</w:t>
      </w:r>
      <w:r w:rsidRPr="00B126F1">
        <w:rPr>
          <w:kern w:val="0"/>
          <w:szCs w:val="21"/>
        </w:rPr>
        <w:t xml:space="preserve"> on their respective memory maps. These counter</w:t>
      </w:r>
      <w:r>
        <w:rPr>
          <w:rFonts w:hint="eastAsia"/>
          <w:kern w:val="0"/>
          <w:szCs w:val="21"/>
        </w:rPr>
        <w:t xml:space="preserve"> </w:t>
      </w:r>
      <w:r w:rsidRPr="00B126F1">
        <w:rPr>
          <w:kern w:val="0"/>
          <w:szCs w:val="21"/>
        </w:rPr>
        <w:t>registers are reset to zero on reset.</w:t>
      </w:r>
    </w:p>
    <w:p w:rsidR="00000000" w:rsidRDefault="007A1909" w:rsidP="00963761">
      <w:pPr>
        <w:spacing w:beforeLines="50" w:afterLines="50"/>
        <w:ind w:firstLineChars="200" w:firstLine="420"/>
        <w:jc w:val="left"/>
        <w:rPr>
          <w:kern w:val="0"/>
          <w:szCs w:val="21"/>
        </w:rPr>
        <w:pPrChange w:id="1595" w:author="yangy" w:date="2017-05-22T13:25:00Z">
          <w:pPr>
            <w:spacing w:beforeLines="50" w:afterLines="50"/>
            <w:ind w:firstLineChars="200" w:firstLine="420"/>
            <w:jc w:val="left"/>
          </w:pPr>
        </w:pPrChange>
      </w:pPr>
      <w:r w:rsidRPr="00B126F1">
        <w:rPr>
          <w:kern w:val="0"/>
          <w:szCs w:val="21"/>
        </w:rPr>
        <w:t xml:space="preserve">Because the counter is 64-bits and the </w:t>
      </w:r>
      <w:r>
        <w:rPr>
          <w:rFonts w:hint="eastAsia"/>
          <w:kern w:val="0"/>
          <w:szCs w:val="21"/>
        </w:rPr>
        <w:t>A7/DSPs</w:t>
      </w:r>
      <w:r w:rsidRPr="00B126F1">
        <w:rPr>
          <w:kern w:val="0"/>
          <w:szCs w:val="21"/>
        </w:rPr>
        <w:t xml:space="preserve"> can only read 32-bits at a time, an issue can arise when</w:t>
      </w:r>
      <w:r>
        <w:rPr>
          <w:rFonts w:hint="eastAsia"/>
          <w:kern w:val="0"/>
          <w:szCs w:val="21"/>
        </w:rPr>
        <w:t xml:space="preserve"> </w:t>
      </w:r>
      <w:r w:rsidRPr="00B126F1">
        <w:rPr>
          <w:kern w:val="0"/>
          <w:szCs w:val="21"/>
        </w:rPr>
        <w:t>reading the counters separately. If the low 32-bit counter is read just before it overflows and then the high</w:t>
      </w:r>
      <w:r>
        <w:rPr>
          <w:rFonts w:hint="eastAsia"/>
          <w:kern w:val="0"/>
          <w:szCs w:val="21"/>
        </w:rPr>
        <w:t xml:space="preserve"> </w:t>
      </w:r>
      <w:r w:rsidRPr="00B126F1">
        <w:rPr>
          <w:kern w:val="0"/>
          <w:szCs w:val="21"/>
        </w:rPr>
        <w:t>32-bit counter is read, the combined values read will be incorrect. To solve this, a snapshot for the high</w:t>
      </w:r>
      <w:r>
        <w:rPr>
          <w:rFonts w:hint="eastAsia"/>
          <w:kern w:val="0"/>
          <w:szCs w:val="21"/>
        </w:rPr>
        <w:t xml:space="preserve"> </w:t>
      </w:r>
      <w:r w:rsidRPr="00B126F1">
        <w:rPr>
          <w:kern w:val="0"/>
          <w:szCs w:val="21"/>
        </w:rPr>
        <w:t>32-bits counter is taken w</w:t>
      </w:r>
      <w:r>
        <w:rPr>
          <w:kern w:val="0"/>
          <w:szCs w:val="21"/>
        </w:rPr>
        <w:t xml:space="preserve">hen a read is performed on the </w:t>
      </w:r>
      <w:r w:rsidRPr="00B126F1">
        <w:rPr>
          <w:kern w:val="0"/>
          <w:szCs w:val="21"/>
        </w:rPr>
        <w:t xml:space="preserve">IPCCOUNTERL register. When the </w:t>
      </w:r>
      <w:r>
        <w:rPr>
          <w:rFonts w:hint="eastAsia"/>
          <w:kern w:val="0"/>
          <w:szCs w:val="21"/>
        </w:rPr>
        <w:t xml:space="preserve">A7/DSPs </w:t>
      </w:r>
      <w:r>
        <w:rPr>
          <w:kern w:val="0"/>
          <w:szCs w:val="21"/>
        </w:rPr>
        <w:t xml:space="preserve">read the </w:t>
      </w:r>
      <w:r w:rsidRPr="00B126F1">
        <w:rPr>
          <w:kern w:val="0"/>
          <w:szCs w:val="21"/>
        </w:rPr>
        <w:t>IPCOUNTERH, the snapshot is fed back to the user instead of the current value in the</w:t>
      </w:r>
      <w:r>
        <w:rPr>
          <w:rFonts w:hint="eastAsia"/>
          <w:kern w:val="0"/>
          <w:szCs w:val="21"/>
        </w:rPr>
        <w:t xml:space="preserve"> </w:t>
      </w:r>
      <w:r w:rsidRPr="00B126F1">
        <w:rPr>
          <w:kern w:val="0"/>
          <w:szCs w:val="21"/>
        </w:rPr>
        <w:t>IPCOUNTERH register. Therefore, the user applica</w:t>
      </w:r>
      <w:r>
        <w:rPr>
          <w:kern w:val="0"/>
          <w:szCs w:val="21"/>
        </w:rPr>
        <w:t xml:space="preserve">tion software must always read </w:t>
      </w:r>
      <w:r w:rsidRPr="00B126F1">
        <w:rPr>
          <w:kern w:val="0"/>
          <w:szCs w:val="21"/>
        </w:rPr>
        <w:t>IPCCOUNTERL</w:t>
      </w:r>
      <w:r>
        <w:rPr>
          <w:rFonts w:hint="eastAsia"/>
          <w:kern w:val="0"/>
          <w:szCs w:val="21"/>
        </w:rPr>
        <w:t xml:space="preserve"> </w:t>
      </w:r>
      <w:r>
        <w:rPr>
          <w:kern w:val="0"/>
          <w:szCs w:val="21"/>
        </w:rPr>
        <w:t xml:space="preserve">first and then read </w:t>
      </w:r>
      <w:r w:rsidRPr="00B126F1">
        <w:rPr>
          <w:kern w:val="0"/>
          <w:szCs w:val="21"/>
        </w:rPr>
        <w:t>IPCCOUNTERH.</w:t>
      </w:r>
    </w:p>
    <w:p w:rsidR="00000000" w:rsidRDefault="007A1909" w:rsidP="00963761">
      <w:pPr>
        <w:spacing w:beforeLines="50" w:afterLines="50"/>
        <w:ind w:firstLineChars="200" w:firstLine="420"/>
        <w:jc w:val="left"/>
        <w:rPr>
          <w:kern w:val="0"/>
          <w:szCs w:val="21"/>
        </w:rPr>
        <w:pPrChange w:id="1596" w:author="yangy" w:date="2017-05-22T13:25:00Z">
          <w:pPr>
            <w:spacing w:beforeLines="50" w:afterLines="50"/>
            <w:ind w:firstLineChars="200" w:firstLine="420"/>
            <w:jc w:val="left"/>
          </w:pPr>
        </w:pPrChange>
      </w:pPr>
      <w:r>
        <w:rPr>
          <w:rFonts w:hint="eastAsia"/>
          <w:kern w:val="0"/>
          <w:szCs w:val="21"/>
        </w:rPr>
        <w:t>Besides, the following features are also supported:</w:t>
      </w:r>
    </w:p>
    <w:p w:rsidR="007A1909" w:rsidRPr="004C31C7" w:rsidRDefault="009E656E" w:rsidP="003574F6">
      <w:pPr>
        <w:pStyle w:val="ab"/>
        <w:widowControl/>
        <w:numPr>
          <w:ilvl w:val="0"/>
          <w:numId w:val="10"/>
        </w:numPr>
        <w:spacing w:after="160" w:line="259" w:lineRule="auto"/>
        <w:ind w:firstLineChars="0"/>
        <w:contextualSpacing/>
        <w:jc w:val="left"/>
      </w:pPr>
      <w:r>
        <w:t>Programmable pre</w:t>
      </w:r>
      <w:r w:rsidR="007A1909" w:rsidRPr="004C31C7">
        <w:t>scalers from main CPU clock</w:t>
      </w:r>
    </w:p>
    <w:p w:rsidR="007A1909" w:rsidRPr="004C31C7" w:rsidRDefault="007A1909" w:rsidP="003574F6">
      <w:pPr>
        <w:pStyle w:val="ab"/>
        <w:widowControl/>
        <w:numPr>
          <w:ilvl w:val="0"/>
          <w:numId w:val="10"/>
        </w:numPr>
        <w:spacing w:after="160" w:line="259" w:lineRule="auto"/>
        <w:ind w:firstLineChars="0"/>
        <w:contextualSpacing/>
        <w:jc w:val="left"/>
      </w:pPr>
      <w:r w:rsidRPr="004C31C7">
        <w:t>1us resolution 64 bit timer</w:t>
      </w:r>
    </w:p>
    <w:p w:rsidR="007A1909" w:rsidRPr="004C31C7" w:rsidRDefault="007A1909" w:rsidP="003574F6">
      <w:pPr>
        <w:pStyle w:val="ab"/>
        <w:widowControl/>
        <w:numPr>
          <w:ilvl w:val="0"/>
          <w:numId w:val="10"/>
        </w:numPr>
        <w:spacing w:after="160" w:line="259" w:lineRule="auto"/>
        <w:ind w:firstLineChars="0"/>
        <w:contextualSpacing/>
        <w:jc w:val="left"/>
      </w:pPr>
      <w:r w:rsidRPr="004C31C7">
        <w:rPr>
          <w:rFonts w:hint="eastAsia"/>
        </w:rPr>
        <w:t>B</w:t>
      </w:r>
      <w:r w:rsidRPr="004C31C7">
        <w:t>e configurable as count up or count down.</w:t>
      </w:r>
    </w:p>
    <w:p w:rsidR="007A1909" w:rsidRPr="007A1909" w:rsidRDefault="007A1909" w:rsidP="007A1909"/>
    <w:p w:rsidR="007A1909" w:rsidRPr="007A1909" w:rsidRDefault="007A1909" w:rsidP="007A1909"/>
    <w:p w:rsidR="0013077B" w:rsidRDefault="0013077B">
      <w:pPr>
        <w:widowControl/>
        <w:jc w:val="left"/>
        <w:rPr>
          <w:b/>
          <w:bCs/>
          <w:kern w:val="44"/>
          <w:sz w:val="44"/>
          <w:szCs w:val="44"/>
        </w:rPr>
      </w:pPr>
      <w:r>
        <w:lastRenderedPageBreak/>
        <w:br w:type="page"/>
      </w:r>
    </w:p>
    <w:p w:rsidR="0040161F" w:rsidRDefault="0040161F" w:rsidP="00EC1A23">
      <w:pPr>
        <w:pStyle w:val="1"/>
        <w:numPr>
          <w:ilvl w:val="0"/>
          <w:numId w:val="14"/>
        </w:numPr>
      </w:pPr>
      <w:bookmarkStart w:id="1597" w:name="_Toc482273558"/>
      <w:r w:rsidRPr="0040161F">
        <w:lastRenderedPageBreak/>
        <w:t>E</w:t>
      </w:r>
      <w:r w:rsidRPr="0040161F">
        <w:rPr>
          <w:rFonts w:hint="eastAsia"/>
        </w:rPr>
        <w:t>xamples for software IPC procedures</w:t>
      </w:r>
      <w:bookmarkEnd w:id="1597"/>
    </w:p>
    <w:p w:rsidR="00000000" w:rsidRDefault="007A1909" w:rsidP="00963761">
      <w:pPr>
        <w:spacing w:beforeLines="50" w:afterLines="50"/>
        <w:ind w:firstLineChars="200" w:firstLine="420"/>
        <w:jc w:val="left"/>
        <w:rPr>
          <w:kern w:val="0"/>
          <w:szCs w:val="21"/>
        </w:rPr>
        <w:pPrChange w:id="1598" w:author="yangy" w:date="2017-05-22T13:24:00Z">
          <w:pPr>
            <w:spacing w:beforeLines="50" w:afterLines="50"/>
            <w:ind w:firstLineChars="200" w:firstLine="420"/>
            <w:jc w:val="left"/>
          </w:pPr>
        </w:pPrChange>
      </w:pPr>
      <w:r w:rsidRPr="00A92A51">
        <w:rPr>
          <w:kern w:val="0"/>
          <w:szCs w:val="21"/>
        </w:rPr>
        <w:t>The below are given suggested examples of the sequence to be followed in software for IPC.</w:t>
      </w:r>
    </w:p>
    <w:p w:rsidR="007A1909" w:rsidRPr="007A1909" w:rsidRDefault="007A1909" w:rsidP="007A1909">
      <w:pPr>
        <w:pStyle w:val="ab"/>
        <w:keepNext/>
        <w:keepLines/>
        <w:numPr>
          <w:ilvl w:val="0"/>
          <w:numId w:val="17"/>
        </w:numPr>
        <w:spacing w:before="260" w:after="260" w:line="416" w:lineRule="auto"/>
        <w:ind w:firstLineChars="0"/>
        <w:outlineLvl w:val="2"/>
        <w:rPr>
          <w:b/>
          <w:bCs/>
          <w:vanish/>
          <w:kern w:val="0"/>
          <w:sz w:val="32"/>
          <w:szCs w:val="32"/>
        </w:rPr>
      </w:pPr>
      <w:bookmarkStart w:id="1599" w:name="_Toc450033911"/>
      <w:bookmarkStart w:id="1600" w:name="_Toc450034020"/>
      <w:bookmarkStart w:id="1601" w:name="_Toc450640100"/>
      <w:bookmarkStart w:id="1602" w:name="_Toc482203702"/>
      <w:bookmarkStart w:id="1603" w:name="_Toc482203936"/>
      <w:bookmarkStart w:id="1604" w:name="_Toc482273559"/>
      <w:bookmarkEnd w:id="1599"/>
      <w:bookmarkEnd w:id="1600"/>
      <w:bookmarkEnd w:id="1601"/>
      <w:bookmarkEnd w:id="1602"/>
      <w:bookmarkEnd w:id="1603"/>
      <w:bookmarkEnd w:id="1604"/>
    </w:p>
    <w:p w:rsidR="007A1909" w:rsidRPr="007A1909" w:rsidRDefault="007A1909" w:rsidP="007A1909">
      <w:pPr>
        <w:pStyle w:val="ab"/>
        <w:keepNext/>
        <w:keepLines/>
        <w:numPr>
          <w:ilvl w:val="0"/>
          <w:numId w:val="17"/>
        </w:numPr>
        <w:spacing w:before="260" w:after="260" w:line="416" w:lineRule="auto"/>
        <w:ind w:firstLineChars="0"/>
        <w:outlineLvl w:val="2"/>
        <w:rPr>
          <w:b/>
          <w:bCs/>
          <w:vanish/>
          <w:kern w:val="0"/>
          <w:sz w:val="32"/>
          <w:szCs w:val="32"/>
        </w:rPr>
      </w:pPr>
      <w:bookmarkStart w:id="1605" w:name="_Toc450033912"/>
      <w:bookmarkStart w:id="1606" w:name="_Toc450034021"/>
      <w:bookmarkStart w:id="1607" w:name="_Toc450640101"/>
      <w:bookmarkStart w:id="1608" w:name="_Toc482203703"/>
      <w:bookmarkStart w:id="1609" w:name="_Toc482203937"/>
      <w:bookmarkStart w:id="1610" w:name="_Toc482273560"/>
      <w:bookmarkEnd w:id="1605"/>
      <w:bookmarkEnd w:id="1606"/>
      <w:bookmarkEnd w:id="1607"/>
      <w:bookmarkEnd w:id="1608"/>
      <w:bookmarkEnd w:id="1609"/>
      <w:bookmarkEnd w:id="1610"/>
    </w:p>
    <w:p w:rsidR="007A1909" w:rsidRPr="007A1909" w:rsidRDefault="007A1909" w:rsidP="007A1909">
      <w:pPr>
        <w:pStyle w:val="ab"/>
        <w:keepNext/>
        <w:keepLines/>
        <w:numPr>
          <w:ilvl w:val="0"/>
          <w:numId w:val="17"/>
        </w:numPr>
        <w:spacing w:before="260" w:after="260" w:line="416" w:lineRule="auto"/>
        <w:ind w:firstLineChars="0"/>
        <w:outlineLvl w:val="2"/>
        <w:rPr>
          <w:b/>
          <w:bCs/>
          <w:vanish/>
          <w:kern w:val="0"/>
          <w:sz w:val="32"/>
          <w:szCs w:val="32"/>
        </w:rPr>
      </w:pPr>
      <w:bookmarkStart w:id="1611" w:name="_Toc450033913"/>
      <w:bookmarkStart w:id="1612" w:name="_Toc450034022"/>
      <w:bookmarkStart w:id="1613" w:name="_Toc450640102"/>
      <w:bookmarkStart w:id="1614" w:name="_Toc482203704"/>
      <w:bookmarkStart w:id="1615" w:name="_Toc482203938"/>
      <w:bookmarkStart w:id="1616" w:name="_Toc482273561"/>
      <w:bookmarkEnd w:id="1611"/>
      <w:bookmarkEnd w:id="1612"/>
      <w:bookmarkEnd w:id="1613"/>
      <w:bookmarkEnd w:id="1614"/>
      <w:bookmarkEnd w:id="1615"/>
      <w:bookmarkEnd w:id="1616"/>
    </w:p>
    <w:p w:rsidR="007A1909" w:rsidRPr="007A1909" w:rsidRDefault="007A1909" w:rsidP="007A1909">
      <w:pPr>
        <w:pStyle w:val="ab"/>
        <w:keepNext/>
        <w:keepLines/>
        <w:numPr>
          <w:ilvl w:val="0"/>
          <w:numId w:val="17"/>
        </w:numPr>
        <w:spacing w:before="260" w:after="260" w:line="416" w:lineRule="auto"/>
        <w:ind w:firstLineChars="0"/>
        <w:outlineLvl w:val="2"/>
        <w:rPr>
          <w:b/>
          <w:bCs/>
          <w:vanish/>
          <w:kern w:val="0"/>
          <w:sz w:val="32"/>
          <w:szCs w:val="32"/>
        </w:rPr>
      </w:pPr>
      <w:bookmarkStart w:id="1617" w:name="_Toc450033914"/>
      <w:bookmarkStart w:id="1618" w:name="_Toc450034023"/>
      <w:bookmarkStart w:id="1619" w:name="_Toc450640103"/>
      <w:bookmarkStart w:id="1620" w:name="_Toc482203705"/>
      <w:bookmarkStart w:id="1621" w:name="_Toc482203939"/>
      <w:bookmarkStart w:id="1622" w:name="_Toc482273562"/>
      <w:bookmarkEnd w:id="1617"/>
      <w:bookmarkEnd w:id="1618"/>
      <w:bookmarkEnd w:id="1619"/>
      <w:bookmarkEnd w:id="1620"/>
      <w:bookmarkEnd w:id="1621"/>
      <w:bookmarkEnd w:id="1622"/>
    </w:p>
    <w:p w:rsidR="007A1909" w:rsidRDefault="007A1909" w:rsidP="00EC1A23">
      <w:pPr>
        <w:pStyle w:val="3"/>
        <w:numPr>
          <w:ilvl w:val="1"/>
          <w:numId w:val="17"/>
        </w:numPr>
        <w:rPr>
          <w:kern w:val="0"/>
        </w:rPr>
      </w:pPr>
      <w:bookmarkStart w:id="1623" w:name="_Toc482273563"/>
      <w:r>
        <w:rPr>
          <w:rFonts w:hint="eastAsia"/>
          <w:kern w:val="0"/>
        </w:rPr>
        <w:t>IPC with interrupts</w:t>
      </w:r>
      <w:bookmarkEnd w:id="1623"/>
    </w:p>
    <w:p w:rsidR="00000000" w:rsidRDefault="007A1909" w:rsidP="00963761">
      <w:pPr>
        <w:spacing w:beforeLines="50" w:afterLines="50"/>
        <w:ind w:firstLineChars="200" w:firstLine="420"/>
        <w:jc w:val="left"/>
        <w:rPr>
          <w:kern w:val="0"/>
          <w:szCs w:val="21"/>
        </w:rPr>
        <w:pPrChange w:id="1624" w:author="yangy" w:date="2017-05-22T13:24:00Z">
          <w:pPr>
            <w:spacing w:beforeLines="50" w:afterLines="50"/>
            <w:ind w:firstLineChars="200" w:firstLine="420"/>
            <w:jc w:val="left"/>
          </w:pPr>
        </w:pPrChange>
      </w:pPr>
      <w:r>
        <w:rPr>
          <w:rFonts w:hint="eastAsia"/>
        </w:rPr>
        <w:t xml:space="preserve">  </w:t>
      </w:r>
      <w:r w:rsidRPr="000776A9">
        <w:rPr>
          <w:kern w:val="0"/>
          <w:szCs w:val="21"/>
        </w:rPr>
        <w:t xml:space="preserve">Below is an example procedure for IPC usage when the </w:t>
      </w:r>
      <w:r>
        <w:rPr>
          <w:rFonts w:hint="eastAsia"/>
          <w:kern w:val="0"/>
          <w:szCs w:val="21"/>
        </w:rPr>
        <w:t>A7</w:t>
      </w:r>
      <w:r w:rsidRPr="000776A9">
        <w:rPr>
          <w:kern w:val="0"/>
          <w:szCs w:val="21"/>
        </w:rPr>
        <w:t xml:space="preserve"> CPU wants to get some information from the</w:t>
      </w:r>
      <w:r>
        <w:rPr>
          <w:rFonts w:hint="eastAsia"/>
          <w:kern w:val="0"/>
          <w:szCs w:val="21"/>
        </w:rPr>
        <w:t xml:space="preserve"> RF DSP</w:t>
      </w:r>
      <w:r w:rsidRPr="000776A9">
        <w:rPr>
          <w:kern w:val="0"/>
          <w:szCs w:val="21"/>
        </w:rPr>
        <w:t xml:space="preserve"> using </w:t>
      </w:r>
      <w:r>
        <w:rPr>
          <w:rFonts w:hint="eastAsia"/>
          <w:kern w:val="0"/>
          <w:szCs w:val="21"/>
        </w:rPr>
        <w:t>A7TORF</w:t>
      </w:r>
      <w:r w:rsidRPr="000776A9">
        <w:rPr>
          <w:kern w:val="0"/>
          <w:szCs w:val="21"/>
        </w:rPr>
        <w:t>IPCINT</w:t>
      </w:r>
      <w:r>
        <w:rPr>
          <w:rFonts w:hint="eastAsia"/>
          <w:kern w:val="0"/>
          <w:szCs w:val="21"/>
        </w:rPr>
        <w:t>0</w:t>
      </w:r>
      <w:r w:rsidRPr="000776A9">
        <w:rPr>
          <w:kern w:val="0"/>
          <w:szCs w:val="21"/>
        </w:rPr>
        <w:t>:</w:t>
      </w:r>
    </w:p>
    <w:p w:rsidR="007A1909" w:rsidRPr="000776A9" w:rsidRDefault="007A1909" w:rsidP="003574F6">
      <w:pPr>
        <w:pStyle w:val="ab"/>
        <w:numPr>
          <w:ilvl w:val="0"/>
          <w:numId w:val="7"/>
        </w:numPr>
        <w:autoSpaceDE w:val="0"/>
        <w:autoSpaceDN w:val="0"/>
        <w:adjustRightInd w:val="0"/>
        <w:ind w:firstLineChars="0"/>
        <w:jc w:val="left"/>
        <w:rPr>
          <w:kern w:val="0"/>
          <w:szCs w:val="21"/>
        </w:rPr>
      </w:pPr>
      <w:r w:rsidRPr="000776A9">
        <w:rPr>
          <w:kern w:val="0"/>
          <w:szCs w:val="21"/>
        </w:rPr>
        <w:t>The</w:t>
      </w:r>
      <w:r>
        <w:rPr>
          <w:rFonts w:hint="eastAsia"/>
          <w:kern w:val="0"/>
          <w:szCs w:val="21"/>
        </w:rPr>
        <w:t xml:space="preserve"> A7</w:t>
      </w:r>
      <w:r w:rsidRPr="000776A9">
        <w:rPr>
          <w:kern w:val="0"/>
          <w:szCs w:val="21"/>
        </w:rPr>
        <w:t xml:space="preserve"> writes a ‘1’ in bit 0 of the </w:t>
      </w:r>
      <w:r>
        <w:rPr>
          <w:rFonts w:hint="eastAsia"/>
          <w:kern w:val="0"/>
          <w:szCs w:val="21"/>
        </w:rPr>
        <w:t>A7TORF</w:t>
      </w:r>
      <w:r w:rsidRPr="000776A9">
        <w:rPr>
          <w:kern w:val="0"/>
          <w:szCs w:val="21"/>
        </w:rPr>
        <w:t xml:space="preserve">IPCSET register and this generates the </w:t>
      </w:r>
      <w:r>
        <w:rPr>
          <w:rFonts w:hint="eastAsia"/>
          <w:kern w:val="0"/>
          <w:szCs w:val="21"/>
        </w:rPr>
        <w:t>A7TORF</w:t>
      </w:r>
      <w:r w:rsidRPr="000776A9">
        <w:rPr>
          <w:kern w:val="0"/>
          <w:szCs w:val="21"/>
        </w:rPr>
        <w:t>IPCINT0 to the</w:t>
      </w:r>
      <w:r w:rsidRPr="000776A9">
        <w:rPr>
          <w:rFonts w:hint="eastAsia"/>
          <w:kern w:val="0"/>
          <w:szCs w:val="21"/>
        </w:rPr>
        <w:t xml:space="preserve"> </w:t>
      </w:r>
      <w:r>
        <w:rPr>
          <w:rFonts w:hint="eastAsia"/>
          <w:kern w:val="0"/>
          <w:szCs w:val="21"/>
        </w:rPr>
        <w:t>RF DSP</w:t>
      </w:r>
      <w:r w:rsidRPr="000776A9">
        <w:rPr>
          <w:kern w:val="0"/>
          <w:szCs w:val="21"/>
        </w:rPr>
        <w:t xml:space="preserve"> through the </w:t>
      </w:r>
      <w:r>
        <w:rPr>
          <w:rFonts w:hint="eastAsia"/>
          <w:kern w:val="0"/>
          <w:szCs w:val="21"/>
        </w:rPr>
        <w:t>PVIC</w:t>
      </w:r>
      <w:r w:rsidRPr="000776A9">
        <w:rPr>
          <w:kern w:val="0"/>
          <w:szCs w:val="21"/>
        </w:rPr>
        <w:t>.</w:t>
      </w:r>
    </w:p>
    <w:p w:rsidR="007A1909" w:rsidRPr="000776A9" w:rsidRDefault="007A1909" w:rsidP="003574F6">
      <w:pPr>
        <w:pStyle w:val="ab"/>
        <w:numPr>
          <w:ilvl w:val="0"/>
          <w:numId w:val="7"/>
        </w:numPr>
        <w:autoSpaceDE w:val="0"/>
        <w:autoSpaceDN w:val="0"/>
        <w:adjustRightInd w:val="0"/>
        <w:ind w:firstLineChars="0"/>
        <w:jc w:val="left"/>
        <w:rPr>
          <w:kern w:val="0"/>
          <w:szCs w:val="21"/>
        </w:rPr>
      </w:pPr>
      <w:r w:rsidRPr="000776A9">
        <w:rPr>
          <w:kern w:val="0"/>
          <w:szCs w:val="21"/>
        </w:rPr>
        <w:t xml:space="preserve">Bit 0 in the </w:t>
      </w:r>
      <w:r>
        <w:rPr>
          <w:rFonts w:hint="eastAsia"/>
          <w:kern w:val="0"/>
          <w:szCs w:val="21"/>
        </w:rPr>
        <w:t>A7TORF</w:t>
      </w:r>
      <w:r w:rsidRPr="000776A9">
        <w:rPr>
          <w:kern w:val="0"/>
          <w:szCs w:val="21"/>
        </w:rPr>
        <w:t xml:space="preserve">IPCFLG and </w:t>
      </w:r>
      <w:r>
        <w:rPr>
          <w:rFonts w:hint="eastAsia"/>
          <w:kern w:val="0"/>
          <w:szCs w:val="21"/>
        </w:rPr>
        <w:t>A7TORF</w:t>
      </w:r>
      <w:r w:rsidRPr="000776A9">
        <w:rPr>
          <w:kern w:val="0"/>
          <w:szCs w:val="21"/>
        </w:rPr>
        <w:t xml:space="preserve">IPCSTS registers get set. The </w:t>
      </w:r>
      <w:r>
        <w:rPr>
          <w:rFonts w:hint="eastAsia"/>
          <w:kern w:val="0"/>
          <w:szCs w:val="21"/>
        </w:rPr>
        <w:t>RF DSP</w:t>
      </w:r>
      <w:r w:rsidRPr="000776A9">
        <w:rPr>
          <w:kern w:val="0"/>
          <w:szCs w:val="21"/>
        </w:rPr>
        <w:t xml:space="preserve"> services the interrupt and in</w:t>
      </w:r>
      <w:r w:rsidRPr="000776A9">
        <w:rPr>
          <w:rFonts w:hint="eastAsia"/>
          <w:kern w:val="0"/>
          <w:szCs w:val="21"/>
        </w:rPr>
        <w:t xml:space="preserve"> </w:t>
      </w:r>
      <w:r w:rsidRPr="000776A9">
        <w:rPr>
          <w:kern w:val="0"/>
          <w:szCs w:val="21"/>
        </w:rPr>
        <w:t xml:space="preserve">the corresponding ISR, the </w:t>
      </w:r>
      <w:r>
        <w:rPr>
          <w:rFonts w:hint="eastAsia"/>
          <w:kern w:val="0"/>
          <w:szCs w:val="21"/>
        </w:rPr>
        <w:t>RF DSP</w:t>
      </w:r>
      <w:r w:rsidRPr="000776A9">
        <w:rPr>
          <w:kern w:val="0"/>
          <w:szCs w:val="21"/>
        </w:rPr>
        <w:t xml:space="preserve"> loads the pre-defined information in the shared RAM (user application has to define the ISR functionality).</w:t>
      </w:r>
    </w:p>
    <w:p w:rsidR="007A1909" w:rsidRPr="000776A9" w:rsidRDefault="007A1909" w:rsidP="003574F6">
      <w:pPr>
        <w:pStyle w:val="ab"/>
        <w:numPr>
          <w:ilvl w:val="0"/>
          <w:numId w:val="7"/>
        </w:numPr>
        <w:autoSpaceDE w:val="0"/>
        <w:autoSpaceDN w:val="0"/>
        <w:adjustRightInd w:val="0"/>
        <w:ind w:firstLineChars="0"/>
        <w:jc w:val="left"/>
        <w:rPr>
          <w:kern w:val="0"/>
          <w:szCs w:val="21"/>
        </w:rPr>
      </w:pPr>
      <w:r w:rsidRPr="000776A9">
        <w:rPr>
          <w:kern w:val="0"/>
          <w:szCs w:val="21"/>
        </w:rPr>
        <w:t xml:space="preserve">The </w:t>
      </w:r>
      <w:r>
        <w:rPr>
          <w:rFonts w:hint="eastAsia"/>
          <w:kern w:val="0"/>
          <w:szCs w:val="21"/>
        </w:rPr>
        <w:t>RF DSP</w:t>
      </w:r>
      <w:r w:rsidRPr="000776A9">
        <w:rPr>
          <w:kern w:val="0"/>
          <w:szCs w:val="21"/>
        </w:rPr>
        <w:t xml:space="preserve"> clears this </w:t>
      </w:r>
      <w:r>
        <w:rPr>
          <w:rFonts w:hint="eastAsia"/>
          <w:kern w:val="0"/>
          <w:szCs w:val="21"/>
        </w:rPr>
        <w:t>A7TORF</w:t>
      </w:r>
      <w:r w:rsidRPr="000776A9">
        <w:rPr>
          <w:kern w:val="0"/>
          <w:szCs w:val="21"/>
        </w:rPr>
        <w:t xml:space="preserve">IPC request by writing a ‘1’ to bit 0 of the </w:t>
      </w:r>
      <w:r>
        <w:rPr>
          <w:rFonts w:hint="eastAsia"/>
          <w:kern w:val="0"/>
          <w:szCs w:val="21"/>
        </w:rPr>
        <w:t>A7TORF</w:t>
      </w:r>
      <w:r w:rsidRPr="000776A9">
        <w:rPr>
          <w:kern w:val="0"/>
          <w:szCs w:val="21"/>
        </w:rPr>
        <w:t>IPCACK register at the</w:t>
      </w:r>
      <w:r w:rsidRPr="000776A9">
        <w:rPr>
          <w:rFonts w:hint="eastAsia"/>
          <w:kern w:val="0"/>
          <w:szCs w:val="21"/>
        </w:rPr>
        <w:t xml:space="preserve"> </w:t>
      </w:r>
      <w:r w:rsidRPr="000776A9">
        <w:rPr>
          <w:kern w:val="0"/>
          <w:szCs w:val="21"/>
        </w:rPr>
        <w:t>end of the ISR.</w:t>
      </w:r>
    </w:p>
    <w:p w:rsidR="007A1909" w:rsidRPr="007A1909" w:rsidRDefault="007A1909" w:rsidP="003574F6">
      <w:pPr>
        <w:pStyle w:val="ab"/>
        <w:numPr>
          <w:ilvl w:val="0"/>
          <w:numId w:val="7"/>
        </w:numPr>
        <w:ind w:firstLineChars="0"/>
        <w:jc w:val="left"/>
      </w:pPr>
      <w:r w:rsidRPr="007A1909">
        <w:rPr>
          <w:kern w:val="0"/>
          <w:szCs w:val="21"/>
        </w:rPr>
        <w:t xml:space="preserve">The </w:t>
      </w:r>
      <w:r w:rsidRPr="007A1909">
        <w:rPr>
          <w:rFonts w:hint="eastAsia"/>
          <w:kern w:val="0"/>
          <w:szCs w:val="21"/>
        </w:rPr>
        <w:t>A7</w:t>
      </w:r>
      <w:r w:rsidRPr="007A1909">
        <w:rPr>
          <w:kern w:val="0"/>
          <w:szCs w:val="21"/>
        </w:rPr>
        <w:t xml:space="preserve"> polls the status of bit 0 in the </w:t>
      </w:r>
      <w:r w:rsidRPr="007A1909">
        <w:rPr>
          <w:rFonts w:hint="eastAsia"/>
          <w:kern w:val="0"/>
          <w:szCs w:val="21"/>
        </w:rPr>
        <w:t>A7TORF</w:t>
      </w:r>
      <w:r w:rsidRPr="007A1909">
        <w:rPr>
          <w:kern w:val="0"/>
          <w:szCs w:val="21"/>
        </w:rPr>
        <w:t>IPCFLG register and until the status is ‘1’, it understands</w:t>
      </w:r>
      <w:r w:rsidRPr="007A1909">
        <w:rPr>
          <w:rFonts w:hint="eastAsia"/>
          <w:kern w:val="0"/>
          <w:szCs w:val="21"/>
        </w:rPr>
        <w:t xml:space="preserve"> </w:t>
      </w:r>
      <w:r w:rsidRPr="007A1909">
        <w:rPr>
          <w:kern w:val="0"/>
          <w:szCs w:val="21"/>
        </w:rPr>
        <w:t xml:space="preserve">that the </w:t>
      </w:r>
      <w:r w:rsidRPr="007A1909">
        <w:rPr>
          <w:rFonts w:hint="eastAsia"/>
          <w:kern w:val="0"/>
          <w:szCs w:val="21"/>
        </w:rPr>
        <w:t>RF DSP</w:t>
      </w:r>
      <w:r w:rsidRPr="007A1909">
        <w:rPr>
          <w:kern w:val="0"/>
          <w:szCs w:val="21"/>
        </w:rPr>
        <w:t xml:space="preserve"> has not serviced the interrupt. When the status becomes ‘0’, it understands that the</w:t>
      </w:r>
      <w:r w:rsidRPr="007A1909">
        <w:rPr>
          <w:rFonts w:hint="eastAsia"/>
          <w:kern w:val="0"/>
          <w:szCs w:val="21"/>
        </w:rPr>
        <w:t xml:space="preserve"> RF DSP</w:t>
      </w:r>
      <w:r w:rsidRPr="007A1909">
        <w:rPr>
          <w:kern w:val="0"/>
          <w:szCs w:val="21"/>
        </w:rPr>
        <w:t xml:space="preserve"> has serviced the interrupt and reads the RAM from the predefined location and gathers the</w:t>
      </w:r>
      <w:r w:rsidRPr="007A1909">
        <w:rPr>
          <w:rFonts w:hint="eastAsia"/>
          <w:kern w:val="0"/>
          <w:szCs w:val="21"/>
        </w:rPr>
        <w:t xml:space="preserve"> </w:t>
      </w:r>
      <w:r w:rsidRPr="007A1909">
        <w:rPr>
          <w:kern w:val="0"/>
          <w:szCs w:val="21"/>
        </w:rPr>
        <w:t>requested information</w:t>
      </w:r>
    </w:p>
    <w:p w:rsidR="007A1909" w:rsidRDefault="007A1909" w:rsidP="00EC1A23">
      <w:pPr>
        <w:pStyle w:val="3"/>
        <w:numPr>
          <w:ilvl w:val="1"/>
          <w:numId w:val="17"/>
        </w:numPr>
        <w:rPr>
          <w:kern w:val="0"/>
        </w:rPr>
      </w:pPr>
      <w:bookmarkStart w:id="1625" w:name="_Toc482273564"/>
      <w:r>
        <w:rPr>
          <w:rFonts w:hint="eastAsia"/>
          <w:kern w:val="0"/>
        </w:rPr>
        <w:t>IPC with flags</w:t>
      </w:r>
      <w:bookmarkEnd w:id="1625"/>
    </w:p>
    <w:p w:rsidR="007A1909" w:rsidRPr="00885F39" w:rsidRDefault="007A1909" w:rsidP="00963761">
      <w:pPr>
        <w:spacing w:beforeLines="50" w:afterLines="50"/>
        <w:ind w:firstLineChars="200" w:firstLine="420"/>
        <w:jc w:val="left"/>
        <w:rPr>
          <w:kern w:val="0"/>
          <w:szCs w:val="21"/>
        </w:rPr>
      </w:pPr>
      <w:r w:rsidRPr="00885F39">
        <w:rPr>
          <w:kern w:val="0"/>
          <w:szCs w:val="21"/>
        </w:rPr>
        <w:t xml:space="preserve">Below is an example procedure for IPC usage when the </w:t>
      </w:r>
      <w:r>
        <w:rPr>
          <w:rFonts w:hint="eastAsia"/>
          <w:kern w:val="0"/>
          <w:szCs w:val="21"/>
        </w:rPr>
        <w:t>RF DSP</w:t>
      </w:r>
      <w:r w:rsidRPr="00885F39">
        <w:rPr>
          <w:kern w:val="0"/>
          <w:szCs w:val="21"/>
        </w:rPr>
        <w:t xml:space="preserve"> wants to communicate a message to</w:t>
      </w:r>
      <w:r>
        <w:rPr>
          <w:rFonts w:hint="eastAsia"/>
          <w:kern w:val="0"/>
          <w:szCs w:val="21"/>
        </w:rPr>
        <w:t xml:space="preserve"> </w:t>
      </w:r>
      <w:r w:rsidRPr="00885F39">
        <w:rPr>
          <w:kern w:val="0"/>
          <w:szCs w:val="21"/>
        </w:rPr>
        <w:t xml:space="preserve">the </w:t>
      </w:r>
      <w:r>
        <w:rPr>
          <w:rFonts w:hint="eastAsia"/>
          <w:kern w:val="0"/>
          <w:szCs w:val="21"/>
        </w:rPr>
        <w:t>A7</w:t>
      </w:r>
      <w:r w:rsidRPr="00885F39">
        <w:rPr>
          <w:kern w:val="0"/>
          <w:szCs w:val="21"/>
        </w:rPr>
        <w:t xml:space="preserve"> about a shared resource using </w:t>
      </w:r>
      <w:r>
        <w:rPr>
          <w:rFonts w:hint="eastAsia"/>
          <w:kern w:val="0"/>
          <w:szCs w:val="21"/>
        </w:rPr>
        <w:t>RFTOA7</w:t>
      </w:r>
      <w:r w:rsidRPr="00885F39">
        <w:rPr>
          <w:kern w:val="0"/>
          <w:szCs w:val="21"/>
        </w:rPr>
        <w:t xml:space="preserve">IPC-flag </w:t>
      </w:r>
      <w:r>
        <w:rPr>
          <w:rFonts w:hint="eastAsia"/>
          <w:kern w:val="0"/>
          <w:szCs w:val="21"/>
        </w:rPr>
        <w:t>9</w:t>
      </w:r>
      <w:r w:rsidRPr="00885F39">
        <w:rPr>
          <w:kern w:val="0"/>
          <w:szCs w:val="21"/>
        </w:rPr>
        <w:t>:</w:t>
      </w:r>
    </w:p>
    <w:p w:rsidR="007A1909" w:rsidRPr="00885F39" w:rsidRDefault="007A1909" w:rsidP="003574F6">
      <w:pPr>
        <w:pStyle w:val="ab"/>
        <w:numPr>
          <w:ilvl w:val="0"/>
          <w:numId w:val="8"/>
        </w:numPr>
        <w:autoSpaceDE w:val="0"/>
        <w:autoSpaceDN w:val="0"/>
        <w:adjustRightInd w:val="0"/>
        <w:ind w:firstLineChars="0"/>
        <w:jc w:val="left"/>
        <w:rPr>
          <w:kern w:val="0"/>
          <w:szCs w:val="21"/>
        </w:rPr>
      </w:pPr>
      <w:r w:rsidRPr="00885F39">
        <w:rPr>
          <w:kern w:val="0"/>
          <w:szCs w:val="21"/>
        </w:rPr>
        <w:t xml:space="preserve">The </w:t>
      </w:r>
      <w:r w:rsidRPr="00885F39">
        <w:rPr>
          <w:rFonts w:hint="eastAsia"/>
          <w:kern w:val="0"/>
          <w:szCs w:val="21"/>
        </w:rPr>
        <w:t>RF DSP</w:t>
      </w:r>
      <w:r w:rsidRPr="00885F39">
        <w:rPr>
          <w:kern w:val="0"/>
          <w:szCs w:val="21"/>
        </w:rPr>
        <w:t xml:space="preserve"> writes a ‘1’ to bit </w:t>
      </w:r>
      <w:r w:rsidRPr="00885F39">
        <w:rPr>
          <w:rFonts w:hint="eastAsia"/>
          <w:kern w:val="0"/>
          <w:szCs w:val="21"/>
        </w:rPr>
        <w:t>9</w:t>
      </w:r>
      <w:r w:rsidRPr="00885F39">
        <w:rPr>
          <w:kern w:val="0"/>
          <w:szCs w:val="21"/>
        </w:rPr>
        <w:t xml:space="preserve"> of the </w:t>
      </w:r>
      <w:r>
        <w:rPr>
          <w:kern w:val="0"/>
          <w:szCs w:val="21"/>
        </w:rPr>
        <w:t>RFTOA7</w:t>
      </w:r>
      <w:r w:rsidRPr="00885F39">
        <w:rPr>
          <w:kern w:val="0"/>
          <w:szCs w:val="21"/>
        </w:rPr>
        <w:t xml:space="preserve">IPCSET register to indicate that the </w:t>
      </w:r>
      <w:r w:rsidRPr="00885F39">
        <w:rPr>
          <w:rFonts w:hint="eastAsia"/>
          <w:kern w:val="0"/>
          <w:szCs w:val="21"/>
        </w:rPr>
        <w:t>A7</w:t>
      </w:r>
      <w:r w:rsidRPr="00885F39">
        <w:rPr>
          <w:kern w:val="0"/>
          <w:szCs w:val="21"/>
        </w:rPr>
        <w:t xml:space="preserve"> can go ahead and</w:t>
      </w:r>
      <w:r w:rsidRPr="00885F39">
        <w:rPr>
          <w:rFonts w:hint="eastAsia"/>
          <w:kern w:val="0"/>
          <w:szCs w:val="21"/>
        </w:rPr>
        <w:t xml:space="preserve"> </w:t>
      </w:r>
      <w:r w:rsidRPr="00885F39">
        <w:rPr>
          <w:kern w:val="0"/>
          <w:szCs w:val="21"/>
        </w:rPr>
        <w:t xml:space="preserve">use a particular resource as the </w:t>
      </w:r>
      <w:r w:rsidRPr="00885F39">
        <w:rPr>
          <w:rFonts w:hint="eastAsia"/>
          <w:kern w:val="0"/>
          <w:szCs w:val="21"/>
        </w:rPr>
        <w:t>RF DSP</w:t>
      </w:r>
      <w:r w:rsidRPr="00885F39">
        <w:rPr>
          <w:kern w:val="0"/>
          <w:szCs w:val="21"/>
        </w:rPr>
        <w:t xml:space="preserve"> is done with using that resource. (In user application software,</w:t>
      </w:r>
      <w:r w:rsidRPr="00885F39">
        <w:rPr>
          <w:rFonts w:hint="eastAsia"/>
          <w:kern w:val="0"/>
          <w:szCs w:val="21"/>
        </w:rPr>
        <w:t xml:space="preserve"> </w:t>
      </w:r>
      <w:r w:rsidRPr="00885F39">
        <w:rPr>
          <w:kern w:val="0"/>
          <w:szCs w:val="21"/>
        </w:rPr>
        <w:t xml:space="preserve">IPC flag </w:t>
      </w:r>
      <w:r w:rsidRPr="00885F39">
        <w:rPr>
          <w:rFonts w:hint="eastAsia"/>
          <w:kern w:val="0"/>
          <w:szCs w:val="21"/>
        </w:rPr>
        <w:t>9</w:t>
      </w:r>
      <w:r w:rsidRPr="00885F39">
        <w:rPr>
          <w:kern w:val="0"/>
          <w:szCs w:val="21"/>
        </w:rPr>
        <w:t xml:space="preserve"> will be tied to a particular resource and task.)</w:t>
      </w:r>
    </w:p>
    <w:p w:rsidR="007A1909" w:rsidRPr="00885F39" w:rsidRDefault="007A1909" w:rsidP="003574F6">
      <w:pPr>
        <w:pStyle w:val="ab"/>
        <w:numPr>
          <w:ilvl w:val="0"/>
          <w:numId w:val="8"/>
        </w:numPr>
        <w:autoSpaceDE w:val="0"/>
        <w:autoSpaceDN w:val="0"/>
        <w:adjustRightInd w:val="0"/>
        <w:ind w:firstLineChars="0"/>
        <w:jc w:val="left"/>
        <w:rPr>
          <w:kern w:val="0"/>
          <w:szCs w:val="21"/>
        </w:rPr>
      </w:pPr>
      <w:r w:rsidRPr="00885F39">
        <w:rPr>
          <w:kern w:val="0"/>
          <w:szCs w:val="21"/>
        </w:rPr>
        <w:t xml:space="preserve">When the </w:t>
      </w:r>
      <w:r w:rsidRPr="00885F39">
        <w:rPr>
          <w:rFonts w:hint="eastAsia"/>
          <w:kern w:val="0"/>
          <w:szCs w:val="21"/>
        </w:rPr>
        <w:t>A7</w:t>
      </w:r>
      <w:r w:rsidRPr="00885F39">
        <w:rPr>
          <w:kern w:val="0"/>
          <w:szCs w:val="21"/>
        </w:rPr>
        <w:t xml:space="preserve"> wants to use this resource, it will read bit </w:t>
      </w:r>
      <w:r w:rsidRPr="00885F39">
        <w:rPr>
          <w:rFonts w:hint="eastAsia"/>
          <w:kern w:val="0"/>
          <w:szCs w:val="21"/>
        </w:rPr>
        <w:t>9</w:t>
      </w:r>
      <w:r w:rsidRPr="00885F39">
        <w:rPr>
          <w:kern w:val="0"/>
          <w:szCs w:val="21"/>
        </w:rPr>
        <w:t xml:space="preserve"> of the </w:t>
      </w:r>
      <w:r>
        <w:rPr>
          <w:kern w:val="0"/>
          <w:szCs w:val="21"/>
        </w:rPr>
        <w:t>RFTOA7</w:t>
      </w:r>
      <w:r w:rsidRPr="00885F39">
        <w:rPr>
          <w:kern w:val="0"/>
          <w:szCs w:val="21"/>
        </w:rPr>
        <w:t xml:space="preserve">IPCSTS register. When the </w:t>
      </w:r>
      <w:r w:rsidRPr="00885F39">
        <w:rPr>
          <w:rFonts w:hint="eastAsia"/>
          <w:kern w:val="0"/>
          <w:szCs w:val="21"/>
        </w:rPr>
        <w:t xml:space="preserve">A7 </w:t>
      </w:r>
      <w:r w:rsidRPr="00885F39">
        <w:rPr>
          <w:kern w:val="0"/>
          <w:szCs w:val="21"/>
        </w:rPr>
        <w:t xml:space="preserve">reads bit </w:t>
      </w:r>
      <w:r w:rsidRPr="00885F39">
        <w:rPr>
          <w:rFonts w:hint="eastAsia"/>
          <w:kern w:val="0"/>
          <w:szCs w:val="21"/>
        </w:rPr>
        <w:t>9</w:t>
      </w:r>
      <w:r w:rsidRPr="00885F39">
        <w:rPr>
          <w:kern w:val="0"/>
          <w:szCs w:val="21"/>
        </w:rPr>
        <w:t xml:space="preserve"> of the </w:t>
      </w:r>
      <w:r>
        <w:rPr>
          <w:kern w:val="0"/>
          <w:szCs w:val="21"/>
        </w:rPr>
        <w:t>RFTOA7</w:t>
      </w:r>
      <w:r w:rsidRPr="00885F39">
        <w:rPr>
          <w:kern w:val="0"/>
          <w:szCs w:val="21"/>
        </w:rPr>
        <w:t xml:space="preserve">IPCSTS register as a ‘1’, it uses shared resource tied to IPC flag </w:t>
      </w:r>
      <w:r w:rsidRPr="00885F39">
        <w:rPr>
          <w:rFonts w:hint="eastAsia"/>
          <w:kern w:val="0"/>
          <w:szCs w:val="21"/>
        </w:rPr>
        <w:t>9</w:t>
      </w:r>
      <w:r w:rsidRPr="00885F39">
        <w:rPr>
          <w:kern w:val="0"/>
          <w:szCs w:val="21"/>
        </w:rPr>
        <w:t xml:space="preserve"> in the predefined</w:t>
      </w:r>
      <w:r w:rsidRPr="00885F39">
        <w:rPr>
          <w:rFonts w:hint="eastAsia"/>
          <w:kern w:val="0"/>
          <w:szCs w:val="21"/>
        </w:rPr>
        <w:t xml:space="preserve"> </w:t>
      </w:r>
      <w:r w:rsidRPr="00885F39">
        <w:rPr>
          <w:kern w:val="0"/>
          <w:szCs w:val="21"/>
        </w:rPr>
        <w:t>manner.</w:t>
      </w:r>
    </w:p>
    <w:p w:rsidR="007A1909" w:rsidRPr="00885F39" w:rsidRDefault="007A1909" w:rsidP="003574F6">
      <w:pPr>
        <w:pStyle w:val="ab"/>
        <w:numPr>
          <w:ilvl w:val="0"/>
          <w:numId w:val="8"/>
        </w:numPr>
        <w:autoSpaceDE w:val="0"/>
        <w:autoSpaceDN w:val="0"/>
        <w:adjustRightInd w:val="0"/>
        <w:ind w:firstLineChars="0"/>
        <w:jc w:val="left"/>
        <w:rPr>
          <w:kern w:val="0"/>
          <w:szCs w:val="21"/>
        </w:rPr>
      </w:pPr>
      <w:r w:rsidRPr="00885F39">
        <w:rPr>
          <w:kern w:val="0"/>
          <w:szCs w:val="21"/>
        </w:rPr>
        <w:t>After completing the task using the shared resource tied with IPC</w:t>
      </w:r>
      <w:r w:rsidRPr="00885F39">
        <w:rPr>
          <w:rFonts w:hint="eastAsia"/>
          <w:kern w:val="0"/>
          <w:szCs w:val="21"/>
        </w:rPr>
        <w:t>9</w:t>
      </w:r>
      <w:r w:rsidRPr="00885F39">
        <w:rPr>
          <w:kern w:val="0"/>
          <w:szCs w:val="21"/>
        </w:rPr>
        <w:t xml:space="preserve">, the </w:t>
      </w:r>
      <w:r w:rsidRPr="00885F39">
        <w:rPr>
          <w:rFonts w:hint="eastAsia"/>
          <w:kern w:val="0"/>
          <w:szCs w:val="21"/>
        </w:rPr>
        <w:t>A7</w:t>
      </w:r>
      <w:r w:rsidRPr="00885F39">
        <w:rPr>
          <w:kern w:val="0"/>
          <w:szCs w:val="21"/>
        </w:rPr>
        <w:t xml:space="preserve"> CPU will clear the flag by</w:t>
      </w:r>
      <w:r w:rsidRPr="00885F39">
        <w:rPr>
          <w:rFonts w:hint="eastAsia"/>
          <w:kern w:val="0"/>
          <w:szCs w:val="21"/>
        </w:rPr>
        <w:t xml:space="preserve"> </w:t>
      </w:r>
      <w:r w:rsidRPr="00885F39">
        <w:rPr>
          <w:kern w:val="0"/>
          <w:szCs w:val="21"/>
        </w:rPr>
        <w:t xml:space="preserve">writing ‘1’ to bit </w:t>
      </w:r>
      <w:r w:rsidRPr="00885F39">
        <w:rPr>
          <w:rFonts w:hint="eastAsia"/>
          <w:kern w:val="0"/>
          <w:szCs w:val="21"/>
        </w:rPr>
        <w:t>9</w:t>
      </w:r>
      <w:r w:rsidRPr="00885F39">
        <w:rPr>
          <w:kern w:val="0"/>
          <w:szCs w:val="21"/>
        </w:rPr>
        <w:t xml:space="preserve"> of </w:t>
      </w:r>
      <w:r>
        <w:rPr>
          <w:kern w:val="0"/>
          <w:szCs w:val="21"/>
        </w:rPr>
        <w:t>RFTOA7</w:t>
      </w:r>
      <w:r w:rsidRPr="00885F39">
        <w:rPr>
          <w:kern w:val="0"/>
          <w:szCs w:val="21"/>
        </w:rPr>
        <w:t>IPCACK.</w:t>
      </w:r>
    </w:p>
    <w:p w:rsidR="007A1909" w:rsidRPr="00885F39" w:rsidRDefault="007A1909" w:rsidP="003574F6">
      <w:pPr>
        <w:pStyle w:val="ab"/>
        <w:numPr>
          <w:ilvl w:val="0"/>
          <w:numId w:val="8"/>
        </w:numPr>
        <w:autoSpaceDE w:val="0"/>
        <w:autoSpaceDN w:val="0"/>
        <w:adjustRightInd w:val="0"/>
        <w:ind w:firstLineChars="0"/>
        <w:jc w:val="left"/>
        <w:rPr>
          <w:kern w:val="0"/>
          <w:szCs w:val="21"/>
        </w:rPr>
      </w:pPr>
      <w:r w:rsidRPr="00885F39">
        <w:rPr>
          <w:kern w:val="0"/>
          <w:szCs w:val="21"/>
        </w:rPr>
        <w:t xml:space="preserve">When bit </w:t>
      </w:r>
      <w:r w:rsidRPr="00885F39">
        <w:rPr>
          <w:rFonts w:hint="eastAsia"/>
          <w:kern w:val="0"/>
          <w:szCs w:val="21"/>
        </w:rPr>
        <w:t>9</w:t>
      </w:r>
      <w:r w:rsidRPr="00885F39">
        <w:rPr>
          <w:kern w:val="0"/>
          <w:szCs w:val="21"/>
        </w:rPr>
        <w:t xml:space="preserve"> of the </w:t>
      </w:r>
      <w:r>
        <w:rPr>
          <w:kern w:val="0"/>
          <w:szCs w:val="21"/>
        </w:rPr>
        <w:t>RFTOA7</w:t>
      </w:r>
      <w:r w:rsidRPr="00885F39">
        <w:rPr>
          <w:kern w:val="0"/>
          <w:szCs w:val="21"/>
        </w:rPr>
        <w:t xml:space="preserve">IPCFLG register is a ‘1’ and the flag is not yet cleared by the </w:t>
      </w:r>
      <w:r w:rsidRPr="00885F39">
        <w:rPr>
          <w:rFonts w:hint="eastAsia"/>
          <w:kern w:val="0"/>
          <w:szCs w:val="21"/>
        </w:rPr>
        <w:t>A7</w:t>
      </w:r>
      <w:r w:rsidRPr="00885F39">
        <w:rPr>
          <w:kern w:val="0"/>
          <w:szCs w:val="21"/>
        </w:rPr>
        <w:t xml:space="preserve"> CPU, if the</w:t>
      </w:r>
      <w:r w:rsidRPr="00885F39">
        <w:rPr>
          <w:rFonts w:hint="eastAsia"/>
          <w:kern w:val="0"/>
          <w:szCs w:val="21"/>
        </w:rPr>
        <w:t xml:space="preserve"> RF DSP</w:t>
      </w:r>
      <w:r w:rsidRPr="00885F39">
        <w:rPr>
          <w:kern w:val="0"/>
          <w:szCs w:val="21"/>
        </w:rPr>
        <w:t xml:space="preserve"> reads bit </w:t>
      </w:r>
      <w:r w:rsidRPr="00885F39">
        <w:rPr>
          <w:rFonts w:hint="eastAsia"/>
          <w:kern w:val="0"/>
          <w:szCs w:val="21"/>
        </w:rPr>
        <w:t>9</w:t>
      </w:r>
      <w:r w:rsidRPr="00885F39">
        <w:rPr>
          <w:kern w:val="0"/>
          <w:szCs w:val="21"/>
        </w:rPr>
        <w:t xml:space="preserve"> of the </w:t>
      </w:r>
      <w:r>
        <w:rPr>
          <w:kern w:val="0"/>
          <w:szCs w:val="21"/>
        </w:rPr>
        <w:t>RFTOA7</w:t>
      </w:r>
      <w:r w:rsidRPr="00885F39">
        <w:rPr>
          <w:kern w:val="0"/>
          <w:szCs w:val="21"/>
        </w:rPr>
        <w:t xml:space="preserve">IPCFLG register, the </w:t>
      </w:r>
      <w:r w:rsidRPr="00885F39">
        <w:rPr>
          <w:rFonts w:hint="eastAsia"/>
          <w:kern w:val="0"/>
          <w:szCs w:val="21"/>
        </w:rPr>
        <w:t>RF DSP</w:t>
      </w:r>
      <w:r w:rsidRPr="00885F39">
        <w:rPr>
          <w:kern w:val="0"/>
          <w:szCs w:val="21"/>
        </w:rPr>
        <w:t xml:space="preserve"> reads it as a ‘1’. When the flag has been</w:t>
      </w:r>
      <w:r w:rsidRPr="00885F39">
        <w:rPr>
          <w:rFonts w:hint="eastAsia"/>
          <w:kern w:val="0"/>
          <w:szCs w:val="21"/>
        </w:rPr>
        <w:t xml:space="preserve"> </w:t>
      </w:r>
      <w:r w:rsidRPr="00885F39">
        <w:rPr>
          <w:kern w:val="0"/>
          <w:szCs w:val="21"/>
        </w:rPr>
        <w:t xml:space="preserve">cleared by the </w:t>
      </w:r>
      <w:r w:rsidRPr="00885F39">
        <w:rPr>
          <w:rFonts w:hint="eastAsia"/>
          <w:kern w:val="0"/>
          <w:szCs w:val="21"/>
        </w:rPr>
        <w:t>A7</w:t>
      </w:r>
      <w:r w:rsidRPr="00885F39">
        <w:rPr>
          <w:kern w:val="0"/>
          <w:szCs w:val="21"/>
        </w:rPr>
        <w:t xml:space="preserve">, bit </w:t>
      </w:r>
      <w:r w:rsidRPr="00885F39">
        <w:rPr>
          <w:rFonts w:hint="eastAsia"/>
          <w:kern w:val="0"/>
          <w:szCs w:val="21"/>
        </w:rPr>
        <w:t>9</w:t>
      </w:r>
      <w:r w:rsidRPr="00885F39">
        <w:rPr>
          <w:kern w:val="0"/>
          <w:szCs w:val="21"/>
        </w:rPr>
        <w:t xml:space="preserve"> of the </w:t>
      </w:r>
      <w:r>
        <w:rPr>
          <w:kern w:val="0"/>
          <w:szCs w:val="21"/>
        </w:rPr>
        <w:t>RFTOA7</w:t>
      </w:r>
      <w:r w:rsidRPr="00885F39">
        <w:rPr>
          <w:kern w:val="0"/>
          <w:szCs w:val="21"/>
        </w:rPr>
        <w:t xml:space="preserve">IPCFLG will read ‘0’. Based on this, </w:t>
      </w:r>
      <w:r w:rsidRPr="00885F39">
        <w:rPr>
          <w:rFonts w:hint="eastAsia"/>
          <w:kern w:val="0"/>
          <w:szCs w:val="21"/>
        </w:rPr>
        <w:t>RF DSP</w:t>
      </w:r>
      <w:r w:rsidRPr="00885F39">
        <w:rPr>
          <w:kern w:val="0"/>
          <w:szCs w:val="21"/>
        </w:rPr>
        <w:t xml:space="preserve"> software proceeds</w:t>
      </w:r>
      <w:r w:rsidRPr="00885F39">
        <w:rPr>
          <w:rFonts w:hint="eastAsia"/>
          <w:kern w:val="0"/>
          <w:szCs w:val="21"/>
        </w:rPr>
        <w:t xml:space="preserve"> a</w:t>
      </w:r>
      <w:r w:rsidRPr="00885F39">
        <w:rPr>
          <w:kern w:val="0"/>
          <w:szCs w:val="21"/>
        </w:rPr>
        <w:t>ccordingly for its task.</w:t>
      </w:r>
    </w:p>
    <w:p w:rsidR="007A1909" w:rsidRPr="007A1909" w:rsidRDefault="007A1909" w:rsidP="007A1909"/>
    <w:p w:rsidR="007A1909" w:rsidRPr="007A1909" w:rsidRDefault="007A1909" w:rsidP="007A1909"/>
    <w:p w:rsidR="0013077B" w:rsidRDefault="0013077B">
      <w:pPr>
        <w:widowControl/>
        <w:jc w:val="left"/>
        <w:rPr>
          <w:b/>
          <w:bCs/>
          <w:kern w:val="44"/>
          <w:sz w:val="44"/>
          <w:szCs w:val="44"/>
        </w:rPr>
      </w:pPr>
      <w:r>
        <w:lastRenderedPageBreak/>
        <w:br w:type="page"/>
      </w:r>
    </w:p>
    <w:p w:rsidR="0040161F" w:rsidRPr="0040161F" w:rsidRDefault="0040161F" w:rsidP="00EC1A23">
      <w:pPr>
        <w:pStyle w:val="1"/>
        <w:numPr>
          <w:ilvl w:val="0"/>
          <w:numId w:val="14"/>
        </w:numPr>
      </w:pPr>
      <w:bookmarkStart w:id="1626" w:name="_Toc482273565"/>
      <w:r w:rsidRPr="0040161F">
        <w:rPr>
          <w:rFonts w:hint="eastAsia"/>
        </w:rPr>
        <w:lastRenderedPageBreak/>
        <w:t>Register Description</w:t>
      </w:r>
      <w:bookmarkEnd w:id="1626"/>
    </w:p>
    <w:p w:rsidR="000F0C65" w:rsidRPr="000F0C65" w:rsidRDefault="000F0C65" w:rsidP="000F0C65">
      <w:pPr>
        <w:pStyle w:val="ab"/>
        <w:keepNext/>
        <w:keepLines/>
        <w:numPr>
          <w:ilvl w:val="0"/>
          <w:numId w:val="12"/>
        </w:numPr>
        <w:spacing w:before="340" w:after="330" w:line="578" w:lineRule="auto"/>
        <w:ind w:firstLineChars="0"/>
        <w:outlineLvl w:val="0"/>
        <w:rPr>
          <w:b/>
          <w:bCs/>
          <w:vanish/>
          <w:kern w:val="44"/>
          <w:sz w:val="44"/>
          <w:szCs w:val="44"/>
        </w:rPr>
      </w:pPr>
      <w:bookmarkStart w:id="1627" w:name="_Toc450031656"/>
      <w:bookmarkStart w:id="1628" w:name="_Toc450033918"/>
      <w:bookmarkStart w:id="1629" w:name="_Toc450034027"/>
      <w:bookmarkStart w:id="1630" w:name="_Toc450640107"/>
      <w:bookmarkStart w:id="1631" w:name="_Toc482203709"/>
      <w:bookmarkStart w:id="1632" w:name="_Toc482203943"/>
      <w:bookmarkStart w:id="1633" w:name="_Toc482273566"/>
      <w:bookmarkEnd w:id="1627"/>
      <w:bookmarkEnd w:id="1628"/>
      <w:bookmarkEnd w:id="1629"/>
      <w:bookmarkEnd w:id="1630"/>
      <w:bookmarkEnd w:id="1631"/>
      <w:bookmarkEnd w:id="1632"/>
      <w:bookmarkEnd w:id="1633"/>
    </w:p>
    <w:p w:rsidR="000F0C65" w:rsidRPr="000F0C65" w:rsidRDefault="000F0C65" w:rsidP="000F0C65">
      <w:pPr>
        <w:pStyle w:val="ab"/>
        <w:keepNext/>
        <w:keepLines/>
        <w:numPr>
          <w:ilvl w:val="0"/>
          <w:numId w:val="12"/>
        </w:numPr>
        <w:spacing w:before="340" w:after="330" w:line="578" w:lineRule="auto"/>
        <w:ind w:firstLineChars="0"/>
        <w:outlineLvl w:val="0"/>
        <w:rPr>
          <w:b/>
          <w:bCs/>
          <w:vanish/>
          <w:kern w:val="44"/>
          <w:sz w:val="44"/>
          <w:szCs w:val="44"/>
        </w:rPr>
      </w:pPr>
      <w:bookmarkStart w:id="1634" w:name="_Toc450031657"/>
      <w:bookmarkStart w:id="1635" w:name="_Toc450033919"/>
      <w:bookmarkStart w:id="1636" w:name="_Toc450034028"/>
      <w:bookmarkStart w:id="1637" w:name="_Toc450640108"/>
      <w:bookmarkStart w:id="1638" w:name="_Toc482203710"/>
      <w:bookmarkStart w:id="1639" w:name="_Toc482203944"/>
      <w:bookmarkStart w:id="1640" w:name="_Toc482273567"/>
      <w:bookmarkEnd w:id="1634"/>
      <w:bookmarkEnd w:id="1635"/>
      <w:bookmarkEnd w:id="1636"/>
      <w:bookmarkEnd w:id="1637"/>
      <w:bookmarkEnd w:id="1638"/>
      <w:bookmarkEnd w:id="1639"/>
      <w:bookmarkEnd w:id="1640"/>
    </w:p>
    <w:p w:rsidR="007A1909" w:rsidRPr="007A1909" w:rsidRDefault="007A1909" w:rsidP="007A1909">
      <w:pPr>
        <w:pStyle w:val="ab"/>
        <w:keepNext/>
        <w:keepLines/>
        <w:numPr>
          <w:ilvl w:val="0"/>
          <w:numId w:val="18"/>
        </w:numPr>
        <w:spacing w:before="260" w:after="260" w:line="416" w:lineRule="auto"/>
        <w:ind w:firstLineChars="0"/>
        <w:outlineLvl w:val="2"/>
        <w:rPr>
          <w:b/>
          <w:bCs/>
          <w:vanish/>
          <w:sz w:val="32"/>
          <w:szCs w:val="32"/>
        </w:rPr>
      </w:pPr>
      <w:bookmarkStart w:id="1641" w:name="_Toc450033920"/>
      <w:bookmarkStart w:id="1642" w:name="_Toc450034029"/>
      <w:bookmarkStart w:id="1643" w:name="_Toc450640109"/>
      <w:bookmarkStart w:id="1644" w:name="_Toc482203711"/>
      <w:bookmarkStart w:id="1645" w:name="_Toc482203945"/>
      <w:bookmarkStart w:id="1646" w:name="_Toc482273568"/>
      <w:bookmarkEnd w:id="1641"/>
      <w:bookmarkEnd w:id="1642"/>
      <w:bookmarkEnd w:id="1643"/>
      <w:bookmarkEnd w:id="1644"/>
      <w:bookmarkEnd w:id="1645"/>
      <w:bookmarkEnd w:id="1646"/>
    </w:p>
    <w:p w:rsidR="007A1909" w:rsidRPr="007A1909" w:rsidRDefault="007A1909" w:rsidP="007A1909">
      <w:pPr>
        <w:pStyle w:val="ab"/>
        <w:keepNext/>
        <w:keepLines/>
        <w:numPr>
          <w:ilvl w:val="0"/>
          <w:numId w:val="18"/>
        </w:numPr>
        <w:spacing w:before="260" w:after="260" w:line="416" w:lineRule="auto"/>
        <w:ind w:firstLineChars="0"/>
        <w:outlineLvl w:val="2"/>
        <w:rPr>
          <w:b/>
          <w:bCs/>
          <w:vanish/>
          <w:sz w:val="32"/>
          <w:szCs w:val="32"/>
        </w:rPr>
      </w:pPr>
      <w:bookmarkStart w:id="1647" w:name="_Toc450033921"/>
      <w:bookmarkStart w:id="1648" w:name="_Toc450034030"/>
      <w:bookmarkStart w:id="1649" w:name="_Toc450640110"/>
      <w:bookmarkStart w:id="1650" w:name="_Toc482203712"/>
      <w:bookmarkStart w:id="1651" w:name="_Toc482203946"/>
      <w:bookmarkStart w:id="1652" w:name="_Toc482273569"/>
      <w:bookmarkEnd w:id="1647"/>
      <w:bookmarkEnd w:id="1648"/>
      <w:bookmarkEnd w:id="1649"/>
      <w:bookmarkEnd w:id="1650"/>
      <w:bookmarkEnd w:id="1651"/>
      <w:bookmarkEnd w:id="1652"/>
    </w:p>
    <w:p w:rsidR="007A1909" w:rsidRPr="007A1909" w:rsidRDefault="007A1909" w:rsidP="007A1909">
      <w:pPr>
        <w:pStyle w:val="ab"/>
        <w:keepNext/>
        <w:keepLines/>
        <w:numPr>
          <w:ilvl w:val="0"/>
          <w:numId w:val="18"/>
        </w:numPr>
        <w:spacing w:before="260" w:after="260" w:line="416" w:lineRule="auto"/>
        <w:ind w:firstLineChars="0"/>
        <w:outlineLvl w:val="2"/>
        <w:rPr>
          <w:b/>
          <w:bCs/>
          <w:vanish/>
          <w:sz w:val="32"/>
          <w:szCs w:val="32"/>
        </w:rPr>
      </w:pPr>
      <w:bookmarkStart w:id="1653" w:name="_Toc450033922"/>
      <w:bookmarkStart w:id="1654" w:name="_Toc450034031"/>
      <w:bookmarkStart w:id="1655" w:name="_Toc450640111"/>
      <w:bookmarkStart w:id="1656" w:name="_Toc482203713"/>
      <w:bookmarkStart w:id="1657" w:name="_Toc482203947"/>
      <w:bookmarkStart w:id="1658" w:name="_Toc482273570"/>
      <w:bookmarkEnd w:id="1653"/>
      <w:bookmarkEnd w:id="1654"/>
      <w:bookmarkEnd w:id="1655"/>
      <w:bookmarkEnd w:id="1656"/>
      <w:bookmarkEnd w:id="1657"/>
      <w:bookmarkEnd w:id="1658"/>
    </w:p>
    <w:p w:rsidR="007A1909" w:rsidRPr="007A1909" w:rsidRDefault="007A1909" w:rsidP="007A1909">
      <w:pPr>
        <w:pStyle w:val="ab"/>
        <w:keepNext/>
        <w:keepLines/>
        <w:numPr>
          <w:ilvl w:val="0"/>
          <w:numId w:val="18"/>
        </w:numPr>
        <w:spacing w:before="260" w:after="260" w:line="416" w:lineRule="auto"/>
        <w:ind w:firstLineChars="0"/>
        <w:outlineLvl w:val="2"/>
        <w:rPr>
          <w:b/>
          <w:bCs/>
          <w:vanish/>
          <w:sz w:val="32"/>
          <w:szCs w:val="32"/>
        </w:rPr>
      </w:pPr>
      <w:bookmarkStart w:id="1659" w:name="_Toc450033923"/>
      <w:bookmarkStart w:id="1660" w:name="_Toc450034032"/>
      <w:bookmarkStart w:id="1661" w:name="_Toc450640112"/>
      <w:bookmarkStart w:id="1662" w:name="_Toc482203714"/>
      <w:bookmarkStart w:id="1663" w:name="_Toc482203948"/>
      <w:bookmarkStart w:id="1664" w:name="_Toc482273571"/>
      <w:bookmarkEnd w:id="1659"/>
      <w:bookmarkEnd w:id="1660"/>
      <w:bookmarkEnd w:id="1661"/>
      <w:bookmarkEnd w:id="1662"/>
      <w:bookmarkEnd w:id="1663"/>
      <w:bookmarkEnd w:id="1664"/>
    </w:p>
    <w:p w:rsidR="007A1909" w:rsidRPr="007A1909" w:rsidRDefault="007A1909" w:rsidP="007A1909">
      <w:pPr>
        <w:pStyle w:val="ab"/>
        <w:keepNext/>
        <w:keepLines/>
        <w:numPr>
          <w:ilvl w:val="0"/>
          <w:numId w:val="18"/>
        </w:numPr>
        <w:spacing w:before="260" w:after="260" w:line="416" w:lineRule="auto"/>
        <w:ind w:firstLineChars="0"/>
        <w:outlineLvl w:val="2"/>
        <w:rPr>
          <w:b/>
          <w:bCs/>
          <w:vanish/>
          <w:sz w:val="32"/>
          <w:szCs w:val="32"/>
        </w:rPr>
      </w:pPr>
      <w:bookmarkStart w:id="1665" w:name="_Toc450033924"/>
      <w:bookmarkStart w:id="1666" w:name="_Toc450034033"/>
      <w:bookmarkStart w:id="1667" w:name="_Toc450640113"/>
      <w:bookmarkStart w:id="1668" w:name="_Toc482203715"/>
      <w:bookmarkStart w:id="1669" w:name="_Toc482203949"/>
      <w:bookmarkStart w:id="1670" w:name="_Toc482273572"/>
      <w:bookmarkEnd w:id="1665"/>
      <w:bookmarkEnd w:id="1666"/>
      <w:bookmarkEnd w:id="1667"/>
      <w:bookmarkEnd w:id="1668"/>
      <w:bookmarkEnd w:id="1669"/>
      <w:bookmarkEnd w:id="1670"/>
    </w:p>
    <w:p w:rsidR="000B246F" w:rsidRDefault="000B246F" w:rsidP="00EC1A23">
      <w:pPr>
        <w:pStyle w:val="3"/>
        <w:numPr>
          <w:ilvl w:val="1"/>
          <w:numId w:val="18"/>
        </w:numPr>
      </w:pPr>
      <w:bookmarkStart w:id="1671" w:name="_Toc482273573"/>
      <w:r>
        <w:rPr>
          <w:rFonts w:hint="eastAsia"/>
        </w:rPr>
        <w:t>Register memory mapping</w:t>
      </w:r>
      <w:bookmarkEnd w:id="1671"/>
    </w:p>
    <w:p w:rsidR="000B246F" w:rsidRDefault="000B246F" w:rsidP="00EC1A23">
      <w:pPr>
        <w:pStyle w:val="3"/>
        <w:numPr>
          <w:ilvl w:val="2"/>
          <w:numId w:val="18"/>
        </w:numPr>
      </w:pPr>
      <w:bookmarkStart w:id="1672" w:name="_Toc482273574"/>
      <w:r>
        <w:rPr>
          <w:rFonts w:hint="eastAsia"/>
        </w:rPr>
        <w:t>A7IPC Register memory mapping</w:t>
      </w:r>
      <w:bookmarkEnd w:id="1672"/>
    </w:p>
    <w:tbl>
      <w:tblPr>
        <w:tblStyle w:val="af0"/>
        <w:tblW w:w="0" w:type="auto"/>
        <w:tblLook w:val="04A0"/>
      </w:tblPr>
      <w:tblGrid>
        <w:gridCol w:w="2093"/>
        <w:gridCol w:w="2835"/>
      </w:tblGrid>
      <w:tr w:rsidR="000B246F" w:rsidTr="00E93D9E">
        <w:tc>
          <w:tcPr>
            <w:tcW w:w="2093" w:type="dxa"/>
            <w:shd w:val="clear" w:color="auto" w:fill="00FFFF"/>
          </w:tcPr>
          <w:p w:rsidR="000B246F" w:rsidRDefault="000B246F" w:rsidP="005D538B">
            <w:pPr>
              <w:rPr>
                <w:rFonts w:eastAsiaTheme="minorEastAsia"/>
                <w:sz w:val="18"/>
                <w:szCs w:val="18"/>
              </w:rPr>
            </w:pPr>
            <w:r>
              <w:rPr>
                <w:rFonts w:eastAsiaTheme="minorEastAsia" w:hint="eastAsia"/>
                <w:sz w:val="18"/>
                <w:szCs w:val="18"/>
              </w:rPr>
              <w:t>AHB Master</w:t>
            </w:r>
          </w:p>
        </w:tc>
        <w:tc>
          <w:tcPr>
            <w:tcW w:w="2835" w:type="dxa"/>
            <w:shd w:val="clear" w:color="auto" w:fill="00FFFF"/>
          </w:tcPr>
          <w:p w:rsidR="000B246F" w:rsidRDefault="005D538B" w:rsidP="005D538B">
            <w:pPr>
              <w:rPr>
                <w:rFonts w:eastAsiaTheme="minorEastAsia"/>
                <w:sz w:val="18"/>
                <w:szCs w:val="18"/>
              </w:rPr>
            </w:pPr>
            <w:r>
              <w:rPr>
                <w:rFonts w:eastAsiaTheme="minorEastAsia" w:hint="eastAsia"/>
                <w:sz w:val="18"/>
                <w:szCs w:val="18"/>
              </w:rPr>
              <w:t xml:space="preserve">AHB </w:t>
            </w:r>
            <w:r w:rsidR="00E93D9E">
              <w:rPr>
                <w:rFonts w:eastAsiaTheme="minorEastAsia" w:hint="eastAsia"/>
                <w:sz w:val="18"/>
                <w:szCs w:val="18"/>
              </w:rPr>
              <w:t xml:space="preserve">Base </w:t>
            </w:r>
            <w:r>
              <w:rPr>
                <w:rFonts w:eastAsiaTheme="minorEastAsia" w:hint="eastAsia"/>
                <w:sz w:val="18"/>
                <w:szCs w:val="18"/>
              </w:rPr>
              <w:t>address</w:t>
            </w:r>
          </w:p>
        </w:tc>
      </w:tr>
      <w:tr w:rsidR="005D538B" w:rsidTr="00E93D9E">
        <w:tc>
          <w:tcPr>
            <w:tcW w:w="2093" w:type="dxa"/>
          </w:tcPr>
          <w:p w:rsidR="005D538B" w:rsidRDefault="005D538B" w:rsidP="005D538B">
            <w:pPr>
              <w:rPr>
                <w:rFonts w:eastAsiaTheme="minorEastAsia"/>
                <w:sz w:val="18"/>
                <w:szCs w:val="18"/>
              </w:rPr>
            </w:pPr>
            <w:r>
              <w:rPr>
                <w:rFonts w:eastAsiaTheme="minorEastAsia" w:hint="eastAsia"/>
                <w:sz w:val="18"/>
                <w:szCs w:val="18"/>
              </w:rPr>
              <w:t>A7 AHB</w:t>
            </w:r>
          </w:p>
        </w:tc>
        <w:tc>
          <w:tcPr>
            <w:tcW w:w="2835" w:type="dxa"/>
          </w:tcPr>
          <w:p w:rsidR="005D538B" w:rsidRDefault="005D538B" w:rsidP="00E93D9E">
            <w:pPr>
              <w:rPr>
                <w:rFonts w:eastAsiaTheme="minorEastAsia"/>
                <w:sz w:val="18"/>
                <w:szCs w:val="18"/>
              </w:rPr>
            </w:pPr>
            <w:r>
              <w:rPr>
                <w:rFonts w:eastAsiaTheme="minorEastAsia" w:hint="eastAsia"/>
                <w:sz w:val="18"/>
                <w:szCs w:val="18"/>
              </w:rPr>
              <w:t>0x</w:t>
            </w:r>
            <w:r w:rsidR="00303917">
              <w:rPr>
                <w:rFonts w:eastAsiaTheme="minorEastAsia" w:hint="eastAsia"/>
                <w:sz w:val="18"/>
                <w:szCs w:val="18"/>
              </w:rPr>
              <w:t>C2</w:t>
            </w:r>
            <w:r>
              <w:rPr>
                <w:rFonts w:eastAsiaTheme="minorEastAsia" w:hint="eastAsia"/>
                <w:sz w:val="18"/>
                <w:szCs w:val="18"/>
              </w:rPr>
              <w:t>30_0000</w:t>
            </w:r>
          </w:p>
        </w:tc>
      </w:tr>
    </w:tbl>
    <w:p w:rsidR="000B246F" w:rsidRPr="000B246F" w:rsidRDefault="000B246F" w:rsidP="000B246F">
      <w:pPr>
        <w:rPr>
          <w:rFonts w:eastAsiaTheme="minorEastAsia"/>
          <w:sz w:val="18"/>
          <w:szCs w:val="18"/>
        </w:rPr>
      </w:pPr>
    </w:p>
    <w:tbl>
      <w:tblPr>
        <w:tblStyle w:val="af0"/>
        <w:tblW w:w="0" w:type="auto"/>
        <w:tblLook w:val="04A0"/>
      </w:tblPr>
      <w:tblGrid>
        <w:gridCol w:w="2213"/>
        <w:gridCol w:w="1126"/>
        <w:gridCol w:w="5103"/>
      </w:tblGrid>
      <w:tr w:rsidR="000B246F" w:rsidRPr="003315BB" w:rsidTr="00383503">
        <w:tc>
          <w:tcPr>
            <w:tcW w:w="2132" w:type="dxa"/>
            <w:shd w:val="clear" w:color="auto" w:fill="A2FAFC"/>
          </w:tcPr>
          <w:p w:rsidR="000B246F" w:rsidRPr="00553CA9" w:rsidRDefault="000B246F" w:rsidP="005D538B">
            <w:pPr>
              <w:rPr>
                <w:rFonts w:eastAsiaTheme="minorEastAsia"/>
                <w:sz w:val="18"/>
                <w:szCs w:val="18"/>
              </w:rPr>
            </w:pPr>
            <w:r>
              <w:rPr>
                <w:rFonts w:eastAsiaTheme="minorEastAsia" w:hint="eastAsia"/>
                <w:sz w:val="18"/>
                <w:szCs w:val="18"/>
              </w:rPr>
              <w:t>Register Name</w:t>
            </w:r>
          </w:p>
        </w:tc>
        <w:tc>
          <w:tcPr>
            <w:tcW w:w="1126" w:type="dxa"/>
            <w:shd w:val="clear" w:color="auto" w:fill="A2FAFC"/>
          </w:tcPr>
          <w:p w:rsidR="000B246F" w:rsidRPr="00553CA9" w:rsidRDefault="000B246F" w:rsidP="005D538B">
            <w:pPr>
              <w:rPr>
                <w:rFonts w:eastAsiaTheme="minorEastAsia"/>
                <w:sz w:val="18"/>
                <w:szCs w:val="18"/>
              </w:rPr>
            </w:pPr>
            <w:r w:rsidRPr="00553CA9">
              <w:rPr>
                <w:rFonts w:eastAsiaTheme="minorEastAsia" w:hint="eastAsia"/>
                <w:sz w:val="18"/>
                <w:szCs w:val="18"/>
              </w:rPr>
              <w:t>Offset</w:t>
            </w:r>
          </w:p>
        </w:tc>
        <w:tc>
          <w:tcPr>
            <w:tcW w:w="5103" w:type="dxa"/>
            <w:shd w:val="clear" w:color="auto" w:fill="A2FAFC"/>
          </w:tcPr>
          <w:p w:rsidR="000B246F" w:rsidRPr="00553CA9" w:rsidRDefault="000B246F" w:rsidP="005D538B">
            <w:pPr>
              <w:rPr>
                <w:rFonts w:eastAsiaTheme="minorEastAsia"/>
                <w:sz w:val="18"/>
                <w:szCs w:val="18"/>
              </w:rPr>
            </w:pPr>
            <w:r>
              <w:rPr>
                <w:rFonts w:eastAsiaTheme="minorEastAsia" w:hint="eastAsia"/>
                <w:sz w:val="18"/>
                <w:szCs w:val="18"/>
              </w:rPr>
              <w:t>Description</w:t>
            </w:r>
          </w:p>
        </w:tc>
      </w:tr>
      <w:tr w:rsidR="000B246F" w:rsidRPr="00553CA9" w:rsidTr="00383503">
        <w:tc>
          <w:tcPr>
            <w:tcW w:w="2132" w:type="dxa"/>
          </w:tcPr>
          <w:p w:rsidR="000B246F" w:rsidRPr="00553CA9" w:rsidRDefault="000B246F" w:rsidP="005D538B">
            <w:pPr>
              <w:rPr>
                <w:sz w:val="18"/>
                <w:szCs w:val="18"/>
              </w:rPr>
            </w:pPr>
            <w:r w:rsidRPr="00553CA9">
              <w:rPr>
                <w:rFonts w:hint="eastAsia"/>
                <w:sz w:val="18"/>
                <w:szCs w:val="18"/>
              </w:rPr>
              <w:t>A7TORFIPCCOMM</w:t>
            </w:r>
          </w:p>
        </w:tc>
        <w:tc>
          <w:tcPr>
            <w:tcW w:w="1126" w:type="dxa"/>
          </w:tcPr>
          <w:p w:rsidR="000B246F" w:rsidRPr="00553CA9" w:rsidRDefault="000B246F"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h000</w:t>
            </w:r>
          </w:p>
        </w:tc>
        <w:tc>
          <w:tcPr>
            <w:tcW w:w="5103" w:type="dxa"/>
          </w:tcPr>
          <w:p w:rsidR="000B246F" w:rsidRPr="00553CA9" w:rsidRDefault="000B246F" w:rsidP="005D538B">
            <w:pPr>
              <w:rPr>
                <w:sz w:val="18"/>
                <w:szCs w:val="18"/>
              </w:rPr>
            </w:pPr>
            <w:r w:rsidRPr="00553CA9">
              <w:rPr>
                <w:sz w:val="18"/>
                <w:szCs w:val="18"/>
              </w:rPr>
              <w:t>A</w:t>
            </w:r>
            <w:r w:rsidRPr="00553CA9">
              <w:rPr>
                <w:rFonts w:hint="eastAsia"/>
                <w:sz w:val="18"/>
                <w:szCs w:val="18"/>
              </w:rPr>
              <w:t>7 core to RFDSP core IPC command register</w:t>
            </w:r>
          </w:p>
        </w:tc>
      </w:tr>
      <w:tr w:rsidR="000B246F" w:rsidRPr="00553CA9" w:rsidTr="00383503">
        <w:tc>
          <w:tcPr>
            <w:tcW w:w="2132" w:type="dxa"/>
          </w:tcPr>
          <w:p w:rsidR="000B246F" w:rsidRPr="00553CA9" w:rsidRDefault="000B246F" w:rsidP="005D538B">
            <w:pPr>
              <w:rPr>
                <w:sz w:val="18"/>
                <w:szCs w:val="18"/>
              </w:rPr>
            </w:pPr>
            <w:r w:rsidRPr="00553CA9">
              <w:rPr>
                <w:sz w:val="18"/>
                <w:szCs w:val="18"/>
              </w:rPr>
              <w:t>A</w:t>
            </w:r>
            <w:r w:rsidRPr="00553CA9">
              <w:rPr>
                <w:rFonts w:hint="eastAsia"/>
                <w:sz w:val="18"/>
                <w:szCs w:val="18"/>
              </w:rPr>
              <w:t>7TORFIPCADDR</w:t>
            </w:r>
          </w:p>
        </w:tc>
        <w:tc>
          <w:tcPr>
            <w:tcW w:w="1126" w:type="dxa"/>
          </w:tcPr>
          <w:p w:rsidR="000B246F" w:rsidRPr="00553CA9" w:rsidRDefault="000B246F"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h004</w:t>
            </w:r>
          </w:p>
        </w:tc>
        <w:tc>
          <w:tcPr>
            <w:tcW w:w="5103" w:type="dxa"/>
          </w:tcPr>
          <w:p w:rsidR="000B246F" w:rsidRPr="00553CA9" w:rsidRDefault="000B246F" w:rsidP="005D538B">
            <w:pPr>
              <w:rPr>
                <w:sz w:val="18"/>
                <w:szCs w:val="18"/>
              </w:rPr>
            </w:pPr>
            <w:r w:rsidRPr="00553CA9">
              <w:rPr>
                <w:sz w:val="18"/>
                <w:szCs w:val="18"/>
              </w:rPr>
              <w:t>A</w:t>
            </w:r>
            <w:r w:rsidRPr="00553CA9">
              <w:rPr>
                <w:rFonts w:hint="eastAsia"/>
                <w:sz w:val="18"/>
                <w:szCs w:val="18"/>
              </w:rPr>
              <w:t>7 core to RFDSP core IPC address register</w:t>
            </w:r>
          </w:p>
        </w:tc>
      </w:tr>
      <w:tr w:rsidR="000B246F" w:rsidRPr="00553CA9" w:rsidTr="00383503">
        <w:tc>
          <w:tcPr>
            <w:tcW w:w="2132" w:type="dxa"/>
          </w:tcPr>
          <w:p w:rsidR="000B246F" w:rsidRPr="00553CA9" w:rsidRDefault="000B246F" w:rsidP="005D538B">
            <w:pPr>
              <w:rPr>
                <w:sz w:val="18"/>
                <w:szCs w:val="18"/>
              </w:rPr>
            </w:pPr>
            <w:r w:rsidRPr="00553CA9">
              <w:rPr>
                <w:rFonts w:hint="eastAsia"/>
                <w:sz w:val="18"/>
                <w:szCs w:val="18"/>
              </w:rPr>
              <w:t>A7TORFIPCDATA</w:t>
            </w:r>
            <w:r w:rsidR="003B2929">
              <w:rPr>
                <w:rFonts w:hint="eastAsia"/>
                <w:sz w:val="18"/>
                <w:szCs w:val="18"/>
              </w:rPr>
              <w:t>0</w:t>
            </w:r>
          </w:p>
        </w:tc>
        <w:tc>
          <w:tcPr>
            <w:tcW w:w="1126" w:type="dxa"/>
          </w:tcPr>
          <w:p w:rsidR="000B246F" w:rsidRPr="00553CA9" w:rsidRDefault="000B246F"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h008</w:t>
            </w:r>
          </w:p>
        </w:tc>
        <w:tc>
          <w:tcPr>
            <w:tcW w:w="5103" w:type="dxa"/>
          </w:tcPr>
          <w:p w:rsidR="000B246F" w:rsidRPr="00553CA9" w:rsidRDefault="000B246F" w:rsidP="005D538B">
            <w:pPr>
              <w:rPr>
                <w:sz w:val="18"/>
                <w:szCs w:val="18"/>
              </w:rPr>
            </w:pPr>
            <w:r w:rsidRPr="00553CA9">
              <w:rPr>
                <w:sz w:val="18"/>
                <w:szCs w:val="18"/>
              </w:rPr>
              <w:t>A</w:t>
            </w:r>
            <w:r w:rsidRPr="00553CA9">
              <w:rPr>
                <w:rFonts w:hint="eastAsia"/>
                <w:sz w:val="18"/>
                <w:szCs w:val="18"/>
              </w:rPr>
              <w:t>7 core to RFDSP core IPC data</w:t>
            </w:r>
            <w:r w:rsidR="002B4EDF">
              <w:rPr>
                <w:rFonts w:hint="eastAsia"/>
                <w:sz w:val="18"/>
                <w:szCs w:val="18"/>
              </w:rPr>
              <w:t>0</w:t>
            </w:r>
            <w:r w:rsidRPr="00553CA9">
              <w:rPr>
                <w:rFonts w:hint="eastAsia"/>
                <w:sz w:val="18"/>
                <w:szCs w:val="18"/>
              </w:rPr>
              <w:t xml:space="preserve"> register</w:t>
            </w:r>
          </w:p>
        </w:tc>
      </w:tr>
      <w:tr w:rsidR="000B246F" w:rsidRPr="00553CA9" w:rsidTr="00383503">
        <w:tc>
          <w:tcPr>
            <w:tcW w:w="2132" w:type="dxa"/>
          </w:tcPr>
          <w:p w:rsidR="000B246F" w:rsidRPr="00553CA9" w:rsidRDefault="003B2929" w:rsidP="003B2929">
            <w:pPr>
              <w:rPr>
                <w:sz w:val="18"/>
                <w:szCs w:val="18"/>
              </w:rPr>
            </w:pPr>
            <w:r w:rsidRPr="00553CA9">
              <w:rPr>
                <w:rFonts w:hint="eastAsia"/>
                <w:sz w:val="18"/>
                <w:szCs w:val="18"/>
              </w:rPr>
              <w:t>A7TORFIPC</w:t>
            </w:r>
            <w:r>
              <w:rPr>
                <w:rFonts w:hint="eastAsia"/>
                <w:sz w:val="18"/>
                <w:szCs w:val="18"/>
              </w:rPr>
              <w:t>DATA</w:t>
            </w:r>
            <w:r w:rsidR="00D67828">
              <w:rPr>
                <w:rFonts w:hint="eastAsia"/>
                <w:sz w:val="18"/>
                <w:szCs w:val="18"/>
              </w:rPr>
              <w:t>1</w:t>
            </w:r>
          </w:p>
        </w:tc>
        <w:tc>
          <w:tcPr>
            <w:tcW w:w="1126" w:type="dxa"/>
          </w:tcPr>
          <w:p w:rsidR="000B246F" w:rsidRPr="00553CA9" w:rsidRDefault="000B246F"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h00c</w:t>
            </w:r>
          </w:p>
        </w:tc>
        <w:tc>
          <w:tcPr>
            <w:tcW w:w="5103" w:type="dxa"/>
          </w:tcPr>
          <w:p w:rsidR="000B246F" w:rsidRPr="00553CA9" w:rsidRDefault="000B246F" w:rsidP="002B4EDF">
            <w:pPr>
              <w:rPr>
                <w:sz w:val="18"/>
                <w:szCs w:val="18"/>
              </w:rPr>
            </w:pPr>
            <w:r w:rsidRPr="00553CA9">
              <w:rPr>
                <w:sz w:val="18"/>
                <w:szCs w:val="18"/>
              </w:rPr>
              <w:t>A</w:t>
            </w:r>
            <w:r w:rsidRPr="00553CA9">
              <w:rPr>
                <w:rFonts w:hint="eastAsia"/>
                <w:sz w:val="18"/>
                <w:szCs w:val="18"/>
              </w:rPr>
              <w:t xml:space="preserve">7 core to RFDSP core IPC </w:t>
            </w:r>
            <w:r w:rsidR="002B4EDF">
              <w:rPr>
                <w:rFonts w:hint="eastAsia"/>
                <w:sz w:val="18"/>
                <w:szCs w:val="18"/>
              </w:rPr>
              <w:t>data1</w:t>
            </w:r>
            <w:r w:rsidR="002B4EDF" w:rsidRPr="00553CA9">
              <w:rPr>
                <w:rFonts w:hint="eastAsia"/>
                <w:sz w:val="18"/>
                <w:szCs w:val="18"/>
              </w:rPr>
              <w:t xml:space="preserve"> </w:t>
            </w:r>
            <w:r w:rsidRPr="00553CA9">
              <w:rPr>
                <w:rFonts w:hint="eastAsia"/>
                <w:sz w:val="18"/>
                <w:szCs w:val="18"/>
              </w:rPr>
              <w:t>register</w:t>
            </w:r>
          </w:p>
        </w:tc>
      </w:tr>
      <w:tr w:rsidR="000B246F" w:rsidRPr="00553CA9" w:rsidTr="00383503">
        <w:tc>
          <w:tcPr>
            <w:tcW w:w="2132" w:type="dxa"/>
          </w:tcPr>
          <w:p w:rsidR="000B246F" w:rsidRPr="00553CA9" w:rsidRDefault="000B246F" w:rsidP="005D538B">
            <w:pPr>
              <w:rPr>
                <w:sz w:val="18"/>
                <w:szCs w:val="18"/>
              </w:rPr>
            </w:pPr>
            <w:r w:rsidRPr="00553CA9">
              <w:rPr>
                <w:rFonts w:hint="eastAsia"/>
                <w:sz w:val="18"/>
                <w:szCs w:val="18"/>
              </w:rPr>
              <w:t>A7TOPLCIPCCOMM</w:t>
            </w:r>
          </w:p>
        </w:tc>
        <w:tc>
          <w:tcPr>
            <w:tcW w:w="1126" w:type="dxa"/>
          </w:tcPr>
          <w:p w:rsidR="000B246F" w:rsidRPr="00553CA9" w:rsidRDefault="000B246F"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h010</w:t>
            </w:r>
          </w:p>
        </w:tc>
        <w:tc>
          <w:tcPr>
            <w:tcW w:w="5103" w:type="dxa"/>
          </w:tcPr>
          <w:p w:rsidR="000B246F" w:rsidRPr="00553CA9" w:rsidRDefault="000B246F" w:rsidP="005D538B">
            <w:pPr>
              <w:rPr>
                <w:sz w:val="18"/>
                <w:szCs w:val="18"/>
              </w:rPr>
            </w:pPr>
            <w:r w:rsidRPr="00553CA9">
              <w:rPr>
                <w:sz w:val="18"/>
                <w:szCs w:val="18"/>
              </w:rPr>
              <w:t>A</w:t>
            </w:r>
            <w:r w:rsidRPr="00553CA9">
              <w:rPr>
                <w:rFonts w:hint="eastAsia"/>
                <w:sz w:val="18"/>
                <w:szCs w:val="18"/>
              </w:rPr>
              <w:t>7 core to PLCDSP core IPC command register</w:t>
            </w:r>
          </w:p>
        </w:tc>
      </w:tr>
      <w:tr w:rsidR="000B246F" w:rsidRPr="00553CA9" w:rsidTr="00383503">
        <w:tc>
          <w:tcPr>
            <w:tcW w:w="2132" w:type="dxa"/>
          </w:tcPr>
          <w:p w:rsidR="000B246F" w:rsidRPr="00553CA9" w:rsidRDefault="000B246F" w:rsidP="005D538B">
            <w:pPr>
              <w:rPr>
                <w:sz w:val="18"/>
                <w:szCs w:val="18"/>
              </w:rPr>
            </w:pPr>
            <w:r w:rsidRPr="00553CA9">
              <w:rPr>
                <w:sz w:val="18"/>
                <w:szCs w:val="18"/>
              </w:rPr>
              <w:t>A</w:t>
            </w:r>
            <w:r w:rsidRPr="00553CA9">
              <w:rPr>
                <w:rFonts w:hint="eastAsia"/>
                <w:sz w:val="18"/>
                <w:szCs w:val="18"/>
              </w:rPr>
              <w:t>7TOPLCIPCADDR</w:t>
            </w:r>
          </w:p>
        </w:tc>
        <w:tc>
          <w:tcPr>
            <w:tcW w:w="1126" w:type="dxa"/>
          </w:tcPr>
          <w:p w:rsidR="000B246F" w:rsidRPr="00553CA9" w:rsidRDefault="000B246F"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h014</w:t>
            </w:r>
          </w:p>
        </w:tc>
        <w:tc>
          <w:tcPr>
            <w:tcW w:w="5103" w:type="dxa"/>
          </w:tcPr>
          <w:p w:rsidR="000B246F" w:rsidRPr="00553CA9" w:rsidRDefault="000B246F" w:rsidP="005D538B">
            <w:pPr>
              <w:rPr>
                <w:sz w:val="18"/>
                <w:szCs w:val="18"/>
              </w:rPr>
            </w:pPr>
            <w:r w:rsidRPr="00553CA9">
              <w:rPr>
                <w:sz w:val="18"/>
                <w:szCs w:val="18"/>
              </w:rPr>
              <w:t>A</w:t>
            </w:r>
            <w:r w:rsidRPr="00553CA9">
              <w:rPr>
                <w:rFonts w:hint="eastAsia"/>
                <w:sz w:val="18"/>
                <w:szCs w:val="18"/>
              </w:rPr>
              <w:t>7 core to PLCDSP core IPC address register</w:t>
            </w:r>
          </w:p>
        </w:tc>
      </w:tr>
      <w:tr w:rsidR="000B246F" w:rsidRPr="00553CA9" w:rsidTr="00383503">
        <w:tc>
          <w:tcPr>
            <w:tcW w:w="2132" w:type="dxa"/>
          </w:tcPr>
          <w:p w:rsidR="000B246F" w:rsidRPr="00553CA9" w:rsidRDefault="000B246F" w:rsidP="005D538B">
            <w:pPr>
              <w:rPr>
                <w:sz w:val="18"/>
                <w:szCs w:val="18"/>
              </w:rPr>
            </w:pPr>
            <w:r w:rsidRPr="00553CA9">
              <w:rPr>
                <w:rFonts w:hint="eastAsia"/>
                <w:sz w:val="18"/>
                <w:szCs w:val="18"/>
              </w:rPr>
              <w:t>A7TOPLCIPCDATA</w:t>
            </w:r>
            <w:r w:rsidR="0049454C">
              <w:rPr>
                <w:rFonts w:hint="eastAsia"/>
                <w:sz w:val="18"/>
                <w:szCs w:val="18"/>
              </w:rPr>
              <w:t>0</w:t>
            </w:r>
          </w:p>
        </w:tc>
        <w:tc>
          <w:tcPr>
            <w:tcW w:w="1126" w:type="dxa"/>
          </w:tcPr>
          <w:p w:rsidR="000B246F" w:rsidRPr="00553CA9" w:rsidRDefault="000B246F"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h018</w:t>
            </w:r>
          </w:p>
        </w:tc>
        <w:tc>
          <w:tcPr>
            <w:tcW w:w="5103" w:type="dxa"/>
          </w:tcPr>
          <w:p w:rsidR="000B246F" w:rsidRPr="00553CA9" w:rsidRDefault="000B246F" w:rsidP="005D538B">
            <w:pPr>
              <w:rPr>
                <w:sz w:val="18"/>
                <w:szCs w:val="18"/>
              </w:rPr>
            </w:pPr>
            <w:r w:rsidRPr="00553CA9">
              <w:rPr>
                <w:sz w:val="18"/>
                <w:szCs w:val="18"/>
              </w:rPr>
              <w:t>A</w:t>
            </w:r>
            <w:r w:rsidRPr="00553CA9">
              <w:rPr>
                <w:rFonts w:hint="eastAsia"/>
                <w:sz w:val="18"/>
                <w:szCs w:val="18"/>
              </w:rPr>
              <w:t>7 core to PLCDSP core IPC data</w:t>
            </w:r>
            <w:r w:rsidR="00677FB2">
              <w:rPr>
                <w:rFonts w:hint="eastAsia"/>
                <w:sz w:val="18"/>
                <w:szCs w:val="18"/>
              </w:rPr>
              <w:t>0</w:t>
            </w:r>
            <w:r w:rsidRPr="00553CA9">
              <w:rPr>
                <w:rFonts w:hint="eastAsia"/>
                <w:sz w:val="18"/>
                <w:szCs w:val="18"/>
              </w:rPr>
              <w:t xml:space="preserve"> register</w:t>
            </w:r>
          </w:p>
        </w:tc>
      </w:tr>
      <w:tr w:rsidR="000B246F" w:rsidRPr="00553CA9" w:rsidTr="00383503">
        <w:tc>
          <w:tcPr>
            <w:tcW w:w="2132" w:type="dxa"/>
          </w:tcPr>
          <w:p w:rsidR="000B246F" w:rsidRPr="00553CA9" w:rsidRDefault="0049454C" w:rsidP="0049454C">
            <w:pPr>
              <w:rPr>
                <w:sz w:val="18"/>
                <w:szCs w:val="18"/>
              </w:rPr>
            </w:pPr>
            <w:r w:rsidRPr="00553CA9">
              <w:rPr>
                <w:rFonts w:hint="eastAsia"/>
                <w:sz w:val="18"/>
                <w:szCs w:val="18"/>
              </w:rPr>
              <w:t>A7TOPLCIPC</w:t>
            </w:r>
            <w:r>
              <w:rPr>
                <w:rFonts w:hint="eastAsia"/>
                <w:sz w:val="18"/>
                <w:szCs w:val="18"/>
              </w:rPr>
              <w:t>DATA1</w:t>
            </w:r>
          </w:p>
        </w:tc>
        <w:tc>
          <w:tcPr>
            <w:tcW w:w="1126" w:type="dxa"/>
          </w:tcPr>
          <w:p w:rsidR="000B246F" w:rsidRPr="00553CA9" w:rsidRDefault="000B246F"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h01c</w:t>
            </w:r>
          </w:p>
        </w:tc>
        <w:tc>
          <w:tcPr>
            <w:tcW w:w="5103" w:type="dxa"/>
          </w:tcPr>
          <w:p w:rsidR="000B246F" w:rsidRPr="00553CA9" w:rsidRDefault="000B246F" w:rsidP="00677FB2">
            <w:pPr>
              <w:rPr>
                <w:sz w:val="18"/>
                <w:szCs w:val="18"/>
              </w:rPr>
            </w:pPr>
            <w:r w:rsidRPr="00553CA9">
              <w:rPr>
                <w:sz w:val="18"/>
                <w:szCs w:val="18"/>
              </w:rPr>
              <w:t>A</w:t>
            </w:r>
            <w:r w:rsidRPr="00553CA9">
              <w:rPr>
                <w:rFonts w:hint="eastAsia"/>
                <w:sz w:val="18"/>
                <w:szCs w:val="18"/>
              </w:rPr>
              <w:t xml:space="preserve">7 core to PLCDSP core IPC </w:t>
            </w:r>
            <w:r w:rsidR="00677FB2">
              <w:rPr>
                <w:rFonts w:hint="eastAsia"/>
                <w:sz w:val="18"/>
                <w:szCs w:val="18"/>
              </w:rPr>
              <w:t>data1</w:t>
            </w:r>
            <w:r w:rsidR="00677FB2" w:rsidRPr="00553CA9">
              <w:rPr>
                <w:rFonts w:hint="eastAsia"/>
                <w:sz w:val="18"/>
                <w:szCs w:val="18"/>
              </w:rPr>
              <w:t xml:space="preserve"> </w:t>
            </w:r>
            <w:r w:rsidRPr="00553CA9">
              <w:rPr>
                <w:rFonts w:hint="eastAsia"/>
                <w:sz w:val="18"/>
                <w:szCs w:val="18"/>
              </w:rPr>
              <w:t>register</w:t>
            </w:r>
          </w:p>
        </w:tc>
      </w:tr>
      <w:tr w:rsidR="000B246F" w:rsidRPr="00553CA9" w:rsidTr="00383503">
        <w:tc>
          <w:tcPr>
            <w:tcW w:w="2132" w:type="dxa"/>
          </w:tcPr>
          <w:p w:rsidR="000B246F" w:rsidRPr="00553CA9" w:rsidRDefault="000B246F" w:rsidP="005D538B">
            <w:pPr>
              <w:rPr>
                <w:sz w:val="18"/>
                <w:szCs w:val="18"/>
              </w:rPr>
            </w:pPr>
            <w:r w:rsidRPr="00553CA9">
              <w:rPr>
                <w:rFonts w:hint="eastAsia"/>
                <w:sz w:val="18"/>
                <w:szCs w:val="18"/>
              </w:rPr>
              <w:t>RFTOA7IPCCOMM</w:t>
            </w:r>
          </w:p>
        </w:tc>
        <w:tc>
          <w:tcPr>
            <w:tcW w:w="1126" w:type="dxa"/>
          </w:tcPr>
          <w:p w:rsidR="000B246F" w:rsidRPr="00553CA9" w:rsidRDefault="000B246F"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h020</w:t>
            </w:r>
          </w:p>
        </w:tc>
        <w:tc>
          <w:tcPr>
            <w:tcW w:w="5103" w:type="dxa"/>
          </w:tcPr>
          <w:p w:rsidR="000B246F" w:rsidRPr="00553CA9" w:rsidRDefault="000B246F" w:rsidP="005D538B">
            <w:pPr>
              <w:rPr>
                <w:sz w:val="18"/>
                <w:szCs w:val="18"/>
              </w:rPr>
            </w:pPr>
            <w:r w:rsidRPr="00553CA9">
              <w:rPr>
                <w:sz w:val="18"/>
                <w:szCs w:val="18"/>
              </w:rPr>
              <w:t>RFDSP core to A7</w:t>
            </w:r>
            <w:r w:rsidRPr="00553CA9">
              <w:rPr>
                <w:rFonts w:hint="eastAsia"/>
                <w:sz w:val="18"/>
                <w:szCs w:val="18"/>
              </w:rPr>
              <w:t xml:space="preserve"> core IPC command register</w:t>
            </w:r>
          </w:p>
        </w:tc>
      </w:tr>
      <w:tr w:rsidR="000B246F" w:rsidRPr="00553CA9" w:rsidTr="00383503">
        <w:tc>
          <w:tcPr>
            <w:tcW w:w="2132" w:type="dxa"/>
          </w:tcPr>
          <w:p w:rsidR="000B246F" w:rsidRPr="00553CA9" w:rsidRDefault="000B246F" w:rsidP="005D538B">
            <w:pPr>
              <w:rPr>
                <w:sz w:val="18"/>
                <w:szCs w:val="18"/>
              </w:rPr>
            </w:pPr>
            <w:r w:rsidRPr="00553CA9">
              <w:rPr>
                <w:sz w:val="18"/>
                <w:szCs w:val="18"/>
              </w:rPr>
              <w:t>RFTOA7</w:t>
            </w:r>
            <w:r w:rsidRPr="00553CA9">
              <w:rPr>
                <w:rFonts w:hint="eastAsia"/>
                <w:sz w:val="18"/>
                <w:szCs w:val="18"/>
              </w:rPr>
              <w:t>IPCADDR</w:t>
            </w:r>
          </w:p>
        </w:tc>
        <w:tc>
          <w:tcPr>
            <w:tcW w:w="1126" w:type="dxa"/>
          </w:tcPr>
          <w:p w:rsidR="000B246F" w:rsidRPr="00553CA9" w:rsidRDefault="000B246F"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h024</w:t>
            </w:r>
          </w:p>
        </w:tc>
        <w:tc>
          <w:tcPr>
            <w:tcW w:w="5103" w:type="dxa"/>
          </w:tcPr>
          <w:p w:rsidR="000B246F" w:rsidRPr="00553CA9" w:rsidRDefault="000B246F" w:rsidP="005D538B">
            <w:pPr>
              <w:rPr>
                <w:sz w:val="18"/>
                <w:szCs w:val="18"/>
              </w:rPr>
            </w:pPr>
            <w:r w:rsidRPr="00553CA9">
              <w:rPr>
                <w:sz w:val="18"/>
                <w:szCs w:val="18"/>
              </w:rPr>
              <w:t>RFDSP core to A7</w:t>
            </w:r>
            <w:r w:rsidRPr="00553CA9">
              <w:rPr>
                <w:rFonts w:hint="eastAsia"/>
                <w:sz w:val="18"/>
                <w:szCs w:val="18"/>
              </w:rPr>
              <w:t xml:space="preserve"> core IPC address register</w:t>
            </w:r>
          </w:p>
        </w:tc>
      </w:tr>
      <w:tr w:rsidR="000B246F" w:rsidRPr="00553CA9" w:rsidTr="00383503">
        <w:tc>
          <w:tcPr>
            <w:tcW w:w="2132" w:type="dxa"/>
          </w:tcPr>
          <w:p w:rsidR="000B246F" w:rsidRPr="00553CA9" w:rsidRDefault="000B246F" w:rsidP="005D538B">
            <w:pPr>
              <w:rPr>
                <w:sz w:val="18"/>
                <w:szCs w:val="18"/>
              </w:rPr>
            </w:pPr>
            <w:r w:rsidRPr="00553CA9">
              <w:rPr>
                <w:rFonts w:hint="eastAsia"/>
                <w:sz w:val="18"/>
                <w:szCs w:val="18"/>
              </w:rPr>
              <w:t>RFTOA7IPCDATA</w:t>
            </w:r>
            <w:r w:rsidR="00F36C1E">
              <w:rPr>
                <w:rFonts w:hint="eastAsia"/>
                <w:sz w:val="18"/>
                <w:szCs w:val="18"/>
              </w:rPr>
              <w:t>0</w:t>
            </w:r>
          </w:p>
        </w:tc>
        <w:tc>
          <w:tcPr>
            <w:tcW w:w="1126" w:type="dxa"/>
          </w:tcPr>
          <w:p w:rsidR="000B246F" w:rsidRPr="00553CA9" w:rsidRDefault="000B246F"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h028</w:t>
            </w:r>
          </w:p>
        </w:tc>
        <w:tc>
          <w:tcPr>
            <w:tcW w:w="5103" w:type="dxa"/>
          </w:tcPr>
          <w:p w:rsidR="000B246F" w:rsidRPr="00553CA9" w:rsidRDefault="000B246F" w:rsidP="005D538B">
            <w:pPr>
              <w:rPr>
                <w:sz w:val="18"/>
                <w:szCs w:val="18"/>
              </w:rPr>
            </w:pPr>
            <w:r w:rsidRPr="00553CA9">
              <w:rPr>
                <w:sz w:val="18"/>
                <w:szCs w:val="18"/>
              </w:rPr>
              <w:t>RFDSP core to A7</w:t>
            </w:r>
            <w:r w:rsidRPr="00553CA9">
              <w:rPr>
                <w:rFonts w:hint="eastAsia"/>
                <w:sz w:val="18"/>
                <w:szCs w:val="18"/>
              </w:rPr>
              <w:t xml:space="preserve"> core IPC data</w:t>
            </w:r>
            <w:r w:rsidR="00F36C1E">
              <w:rPr>
                <w:rFonts w:hint="eastAsia"/>
                <w:sz w:val="18"/>
                <w:szCs w:val="18"/>
              </w:rPr>
              <w:t>0</w:t>
            </w:r>
            <w:r w:rsidRPr="00553CA9">
              <w:rPr>
                <w:rFonts w:hint="eastAsia"/>
                <w:sz w:val="18"/>
                <w:szCs w:val="18"/>
              </w:rPr>
              <w:t xml:space="preserve"> register</w:t>
            </w:r>
          </w:p>
        </w:tc>
      </w:tr>
      <w:tr w:rsidR="000B246F" w:rsidRPr="00553CA9" w:rsidTr="00383503">
        <w:tc>
          <w:tcPr>
            <w:tcW w:w="2132" w:type="dxa"/>
          </w:tcPr>
          <w:p w:rsidR="000B246F" w:rsidRPr="00553CA9" w:rsidRDefault="00F36C1E" w:rsidP="00F36C1E">
            <w:pPr>
              <w:rPr>
                <w:sz w:val="18"/>
                <w:szCs w:val="18"/>
              </w:rPr>
            </w:pPr>
            <w:r w:rsidRPr="00553CA9">
              <w:rPr>
                <w:rFonts w:hint="eastAsia"/>
                <w:sz w:val="18"/>
                <w:szCs w:val="18"/>
              </w:rPr>
              <w:t>RFTOA7IPC</w:t>
            </w:r>
            <w:r>
              <w:rPr>
                <w:rFonts w:hint="eastAsia"/>
                <w:sz w:val="18"/>
                <w:szCs w:val="18"/>
              </w:rPr>
              <w:t>DATA1</w:t>
            </w:r>
          </w:p>
        </w:tc>
        <w:tc>
          <w:tcPr>
            <w:tcW w:w="1126" w:type="dxa"/>
          </w:tcPr>
          <w:p w:rsidR="000B246F" w:rsidRPr="00553CA9" w:rsidRDefault="000B246F"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h02c</w:t>
            </w:r>
          </w:p>
        </w:tc>
        <w:tc>
          <w:tcPr>
            <w:tcW w:w="5103" w:type="dxa"/>
          </w:tcPr>
          <w:p w:rsidR="000B246F" w:rsidRPr="00553CA9" w:rsidRDefault="000B246F" w:rsidP="00F36C1E">
            <w:pPr>
              <w:rPr>
                <w:sz w:val="18"/>
                <w:szCs w:val="18"/>
              </w:rPr>
            </w:pPr>
            <w:r w:rsidRPr="00553CA9">
              <w:rPr>
                <w:sz w:val="18"/>
                <w:szCs w:val="18"/>
              </w:rPr>
              <w:t>RFDSP core to A7</w:t>
            </w:r>
            <w:r w:rsidRPr="00553CA9">
              <w:rPr>
                <w:rFonts w:hint="eastAsia"/>
                <w:sz w:val="18"/>
                <w:szCs w:val="18"/>
              </w:rPr>
              <w:t xml:space="preserve"> core IPC </w:t>
            </w:r>
            <w:r w:rsidR="00F36C1E">
              <w:rPr>
                <w:rFonts w:hint="eastAsia"/>
                <w:sz w:val="18"/>
                <w:szCs w:val="18"/>
              </w:rPr>
              <w:t>data1</w:t>
            </w:r>
            <w:r w:rsidR="00F36C1E" w:rsidRPr="00553CA9">
              <w:rPr>
                <w:rFonts w:hint="eastAsia"/>
                <w:sz w:val="18"/>
                <w:szCs w:val="18"/>
              </w:rPr>
              <w:t xml:space="preserve"> </w:t>
            </w:r>
            <w:r w:rsidRPr="00553CA9">
              <w:rPr>
                <w:rFonts w:hint="eastAsia"/>
                <w:sz w:val="18"/>
                <w:szCs w:val="18"/>
              </w:rPr>
              <w:t>register</w:t>
            </w:r>
          </w:p>
        </w:tc>
      </w:tr>
      <w:tr w:rsidR="000B246F" w:rsidRPr="00553CA9" w:rsidTr="00383503">
        <w:tc>
          <w:tcPr>
            <w:tcW w:w="2132" w:type="dxa"/>
          </w:tcPr>
          <w:p w:rsidR="000B246F" w:rsidRPr="00553CA9" w:rsidRDefault="000B246F" w:rsidP="005D538B">
            <w:pPr>
              <w:rPr>
                <w:sz w:val="18"/>
                <w:szCs w:val="18"/>
              </w:rPr>
            </w:pPr>
            <w:r>
              <w:rPr>
                <w:rFonts w:hint="eastAsia"/>
                <w:sz w:val="18"/>
                <w:szCs w:val="18"/>
              </w:rPr>
              <w:t>Reserved</w:t>
            </w:r>
          </w:p>
        </w:tc>
        <w:tc>
          <w:tcPr>
            <w:tcW w:w="1126" w:type="dxa"/>
          </w:tcPr>
          <w:p w:rsidR="000B246F" w:rsidRDefault="000B246F"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h030</w:t>
            </w:r>
            <w:r>
              <w:rPr>
                <w:rFonts w:hint="eastAsia"/>
                <w:sz w:val="18"/>
                <w:szCs w:val="18"/>
              </w:rPr>
              <w:t>~</w:t>
            </w:r>
          </w:p>
          <w:p w:rsidR="000B246F" w:rsidRPr="00553CA9" w:rsidRDefault="000B246F" w:rsidP="005D538B">
            <w:pPr>
              <w:rPr>
                <w:sz w:val="18"/>
                <w:szCs w:val="18"/>
              </w:rPr>
            </w:pPr>
            <w:r>
              <w:rPr>
                <w:rFonts w:hint="eastAsia"/>
                <w:sz w:val="18"/>
                <w:szCs w:val="18"/>
              </w:rPr>
              <w:t>12</w:t>
            </w:r>
            <w:r>
              <w:rPr>
                <w:sz w:val="18"/>
                <w:szCs w:val="18"/>
              </w:rPr>
              <w:t>’</w:t>
            </w:r>
            <w:r>
              <w:rPr>
                <w:rFonts w:hint="eastAsia"/>
                <w:sz w:val="18"/>
                <w:szCs w:val="18"/>
              </w:rPr>
              <w:t>h3c</w:t>
            </w:r>
          </w:p>
        </w:tc>
        <w:tc>
          <w:tcPr>
            <w:tcW w:w="5103" w:type="dxa"/>
          </w:tcPr>
          <w:p w:rsidR="000B246F" w:rsidRPr="00553CA9" w:rsidRDefault="000B246F" w:rsidP="005D538B">
            <w:pPr>
              <w:rPr>
                <w:sz w:val="18"/>
                <w:szCs w:val="18"/>
              </w:rPr>
            </w:pPr>
          </w:p>
        </w:tc>
      </w:tr>
      <w:tr w:rsidR="000B246F" w:rsidRPr="00553CA9" w:rsidTr="00383503">
        <w:tc>
          <w:tcPr>
            <w:tcW w:w="2132" w:type="dxa"/>
          </w:tcPr>
          <w:p w:rsidR="000B246F" w:rsidRPr="00553CA9" w:rsidRDefault="000B246F" w:rsidP="005D538B">
            <w:pPr>
              <w:rPr>
                <w:sz w:val="18"/>
                <w:szCs w:val="18"/>
              </w:rPr>
            </w:pPr>
            <w:r w:rsidRPr="00553CA9">
              <w:rPr>
                <w:rFonts w:hint="eastAsia"/>
                <w:sz w:val="18"/>
                <w:szCs w:val="18"/>
              </w:rPr>
              <w:t>PLCTOA7IPCCOMM</w:t>
            </w:r>
          </w:p>
        </w:tc>
        <w:tc>
          <w:tcPr>
            <w:tcW w:w="1126" w:type="dxa"/>
          </w:tcPr>
          <w:p w:rsidR="000B246F" w:rsidRPr="00553CA9" w:rsidRDefault="000B246F"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h040</w:t>
            </w:r>
          </w:p>
        </w:tc>
        <w:tc>
          <w:tcPr>
            <w:tcW w:w="5103" w:type="dxa"/>
          </w:tcPr>
          <w:p w:rsidR="000B246F" w:rsidRPr="00553CA9" w:rsidRDefault="000B246F" w:rsidP="005D538B">
            <w:pPr>
              <w:rPr>
                <w:sz w:val="18"/>
                <w:szCs w:val="18"/>
              </w:rPr>
            </w:pPr>
            <w:r w:rsidRPr="00553CA9">
              <w:rPr>
                <w:sz w:val="18"/>
                <w:szCs w:val="18"/>
              </w:rPr>
              <w:t>PLCDSP core to A7</w:t>
            </w:r>
            <w:r w:rsidRPr="00553CA9">
              <w:rPr>
                <w:rFonts w:hint="eastAsia"/>
                <w:sz w:val="18"/>
                <w:szCs w:val="18"/>
              </w:rPr>
              <w:t xml:space="preserve"> core IPC command register</w:t>
            </w:r>
          </w:p>
        </w:tc>
      </w:tr>
      <w:tr w:rsidR="000B246F" w:rsidRPr="00553CA9" w:rsidTr="00383503">
        <w:tc>
          <w:tcPr>
            <w:tcW w:w="2132" w:type="dxa"/>
          </w:tcPr>
          <w:p w:rsidR="000B246F" w:rsidRPr="00553CA9" w:rsidRDefault="000B246F" w:rsidP="005D538B">
            <w:pPr>
              <w:rPr>
                <w:sz w:val="18"/>
                <w:szCs w:val="18"/>
              </w:rPr>
            </w:pPr>
            <w:r w:rsidRPr="00553CA9">
              <w:rPr>
                <w:sz w:val="18"/>
                <w:szCs w:val="18"/>
              </w:rPr>
              <w:t>PLCTOA7</w:t>
            </w:r>
            <w:r w:rsidRPr="00553CA9">
              <w:rPr>
                <w:rFonts w:hint="eastAsia"/>
                <w:sz w:val="18"/>
                <w:szCs w:val="18"/>
              </w:rPr>
              <w:t>IPCADDR</w:t>
            </w:r>
          </w:p>
        </w:tc>
        <w:tc>
          <w:tcPr>
            <w:tcW w:w="1126" w:type="dxa"/>
          </w:tcPr>
          <w:p w:rsidR="000B246F" w:rsidRPr="00553CA9" w:rsidRDefault="000B246F"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h044</w:t>
            </w:r>
          </w:p>
        </w:tc>
        <w:tc>
          <w:tcPr>
            <w:tcW w:w="5103" w:type="dxa"/>
          </w:tcPr>
          <w:p w:rsidR="000B246F" w:rsidRPr="00553CA9" w:rsidRDefault="000B246F" w:rsidP="005D538B">
            <w:pPr>
              <w:rPr>
                <w:sz w:val="18"/>
                <w:szCs w:val="18"/>
              </w:rPr>
            </w:pPr>
            <w:r w:rsidRPr="00553CA9">
              <w:rPr>
                <w:sz w:val="18"/>
                <w:szCs w:val="18"/>
              </w:rPr>
              <w:t>PLCDSP core to A7</w:t>
            </w:r>
            <w:r w:rsidRPr="00553CA9">
              <w:rPr>
                <w:rFonts w:hint="eastAsia"/>
                <w:sz w:val="18"/>
                <w:szCs w:val="18"/>
              </w:rPr>
              <w:t xml:space="preserve"> core IPC address register</w:t>
            </w:r>
          </w:p>
        </w:tc>
      </w:tr>
      <w:tr w:rsidR="000B246F" w:rsidRPr="00553CA9" w:rsidTr="00383503">
        <w:tc>
          <w:tcPr>
            <w:tcW w:w="2132" w:type="dxa"/>
          </w:tcPr>
          <w:p w:rsidR="000B246F" w:rsidRPr="00553CA9" w:rsidRDefault="000B246F" w:rsidP="005D538B">
            <w:pPr>
              <w:rPr>
                <w:sz w:val="18"/>
                <w:szCs w:val="18"/>
              </w:rPr>
            </w:pPr>
            <w:r w:rsidRPr="00553CA9">
              <w:rPr>
                <w:rFonts w:hint="eastAsia"/>
                <w:sz w:val="18"/>
                <w:szCs w:val="18"/>
              </w:rPr>
              <w:t>PLCTOA7IPCDATA</w:t>
            </w:r>
            <w:r w:rsidR="009031B8">
              <w:rPr>
                <w:rFonts w:hint="eastAsia"/>
                <w:sz w:val="18"/>
                <w:szCs w:val="18"/>
              </w:rPr>
              <w:t>0</w:t>
            </w:r>
          </w:p>
        </w:tc>
        <w:tc>
          <w:tcPr>
            <w:tcW w:w="1126" w:type="dxa"/>
          </w:tcPr>
          <w:p w:rsidR="000B246F" w:rsidRPr="00553CA9" w:rsidRDefault="000B246F"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h048</w:t>
            </w:r>
          </w:p>
        </w:tc>
        <w:tc>
          <w:tcPr>
            <w:tcW w:w="5103" w:type="dxa"/>
          </w:tcPr>
          <w:p w:rsidR="000B246F" w:rsidRPr="00553CA9" w:rsidRDefault="000B246F" w:rsidP="005D538B">
            <w:pPr>
              <w:rPr>
                <w:sz w:val="18"/>
                <w:szCs w:val="18"/>
              </w:rPr>
            </w:pPr>
            <w:r w:rsidRPr="00553CA9">
              <w:rPr>
                <w:sz w:val="18"/>
                <w:szCs w:val="18"/>
              </w:rPr>
              <w:t>PLCDSP core to A7</w:t>
            </w:r>
            <w:r w:rsidRPr="00553CA9">
              <w:rPr>
                <w:rFonts w:hint="eastAsia"/>
                <w:sz w:val="18"/>
                <w:szCs w:val="18"/>
              </w:rPr>
              <w:t xml:space="preserve"> core IPC data</w:t>
            </w:r>
            <w:r w:rsidR="00081B9D">
              <w:rPr>
                <w:rFonts w:hint="eastAsia"/>
                <w:sz w:val="18"/>
                <w:szCs w:val="18"/>
              </w:rPr>
              <w:t>0</w:t>
            </w:r>
            <w:r w:rsidRPr="00553CA9">
              <w:rPr>
                <w:rFonts w:hint="eastAsia"/>
                <w:sz w:val="18"/>
                <w:szCs w:val="18"/>
              </w:rPr>
              <w:t xml:space="preserve"> register</w:t>
            </w:r>
          </w:p>
        </w:tc>
      </w:tr>
      <w:tr w:rsidR="000B246F" w:rsidRPr="00553CA9" w:rsidTr="00383503">
        <w:tc>
          <w:tcPr>
            <w:tcW w:w="2132" w:type="dxa"/>
          </w:tcPr>
          <w:p w:rsidR="000B246F" w:rsidRPr="00553CA9" w:rsidRDefault="009031B8" w:rsidP="009031B8">
            <w:pPr>
              <w:rPr>
                <w:sz w:val="18"/>
                <w:szCs w:val="18"/>
              </w:rPr>
            </w:pPr>
            <w:r w:rsidRPr="00553CA9">
              <w:rPr>
                <w:rFonts w:hint="eastAsia"/>
                <w:sz w:val="18"/>
                <w:szCs w:val="18"/>
              </w:rPr>
              <w:t>PLCTOA7IPC</w:t>
            </w:r>
            <w:r>
              <w:rPr>
                <w:rFonts w:hint="eastAsia"/>
                <w:sz w:val="18"/>
                <w:szCs w:val="18"/>
              </w:rPr>
              <w:t>DATA1</w:t>
            </w:r>
          </w:p>
        </w:tc>
        <w:tc>
          <w:tcPr>
            <w:tcW w:w="1126" w:type="dxa"/>
          </w:tcPr>
          <w:p w:rsidR="000B246F" w:rsidRPr="00553CA9" w:rsidRDefault="000B246F"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h04c</w:t>
            </w:r>
          </w:p>
        </w:tc>
        <w:tc>
          <w:tcPr>
            <w:tcW w:w="5103" w:type="dxa"/>
          </w:tcPr>
          <w:p w:rsidR="000B246F" w:rsidRPr="00553CA9" w:rsidRDefault="000B246F" w:rsidP="00081B9D">
            <w:pPr>
              <w:rPr>
                <w:sz w:val="18"/>
                <w:szCs w:val="18"/>
              </w:rPr>
            </w:pPr>
            <w:r w:rsidRPr="00553CA9">
              <w:rPr>
                <w:sz w:val="18"/>
                <w:szCs w:val="18"/>
              </w:rPr>
              <w:t>PLCDSP core to A7</w:t>
            </w:r>
            <w:r w:rsidRPr="00553CA9">
              <w:rPr>
                <w:rFonts w:hint="eastAsia"/>
                <w:sz w:val="18"/>
                <w:szCs w:val="18"/>
              </w:rPr>
              <w:t xml:space="preserve"> core IPC </w:t>
            </w:r>
            <w:r w:rsidR="00081B9D">
              <w:rPr>
                <w:rFonts w:hint="eastAsia"/>
                <w:sz w:val="18"/>
                <w:szCs w:val="18"/>
              </w:rPr>
              <w:t>data1</w:t>
            </w:r>
            <w:r w:rsidR="00081B9D" w:rsidRPr="00553CA9">
              <w:rPr>
                <w:rFonts w:hint="eastAsia"/>
                <w:sz w:val="18"/>
                <w:szCs w:val="18"/>
              </w:rPr>
              <w:t xml:space="preserve"> </w:t>
            </w:r>
            <w:r w:rsidRPr="00553CA9">
              <w:rPr>
                <w:rFonts w:hint="eastAsia"/>
                <w:sz w:val="18"/>
                <w:szCs w:val="18"/>
              </w:rPr>
              <w:t>register</w:t>
            </w:r>
          </w:p>
        </w:tc>
      </w:tr>
      <w:tr w:rsidR="000B246F" w:rsidRPr="00553CA9" w:rsidTr="00383503">
        <w:tc>
          <w:tcPr>
            <w:tcW w:w="2132" w:type="dxa"/>
          </w:tcPr>
          <w:p w:rsidR="000B246F" w:rsidRPr="00553CA9" w:rsidRDefault="000B246F" w:rsidP="005D538B">
            <w:pPr>
              <w:rPr>
                <w:sz w:val="18"/>
                <w:szCs w:val="18"/>
              </w:rPr>
            </w:pPr>
            <w:r>
              <w:rPr>
                <w:rFonts w:hint="eastAsia"/>
                <w:sz w:val="18"/>
                <w:szCs w:val="18"/>
              </w:rPr>
              <w:t>Reserved</w:t>
            </w:r>
          </w:p>
        </w:tc>
        <w:tc>
          <w:tcPr>
            <w:tcW w:w="1126" w:type="dxa"/>
          </w:tcPr>
          <w:p w:rsidR="000B246F" w:rsidRDefault="000B246F"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h050</w:t>
            </w:r>
            <w:r>
              <w:rPr>
                <w:rFonts w:hint="eastAsia"/>
                <w:sz w:val="18"/>
                <w:szCs w:val="18"/>
              </w:rPr>
              <w:t>~</w:t>
            </w:r>
          </w:p>
          <w:p w:rsidR="000B246F" w:rsidRPr="00553CA9" w:rsidRDefault="000B246F" w:rsidP="005D538B">
            <w:pPr>
              <w:rPr>
                <w:sz w:val="18"/>
                <w:szCs w:val="18"/>
              </w:rPr>
            </w:pPr>
            <w:r>
              <w:rPr>
                <w:rFonts w:hint="eastAsia"/>
                <w:sz w:val="18"/>
                <w:szCs w:val="18"/>
              </w:rPr>
              <w:t>12</w:t>
            </w:r>
            <w:r>
              <w:rPr>
                <w:sz w:val="18"/>
                <w:szCs w:val="18"/>
              </w:rPr>
              <w:t>’</w:t>
            </w:r>
            <w:r>
              <w:rPr>
                <w:rFonts w:hint="eastAsia"/>
                <w:sz w:val="18"/>
                <w:szCs w:val="18"/>
              </w:rPr>
              <w:t>h7c</w:t>
            </w:r>
          </w:p>
        </w:tc>
        <w:tc>
          <w:tcPr>
            <w:tcW w:w="5103" w:type="dxa"/>
          </w:tcPr>
          <w:p w:rsidR="000B246F" w:rsidRPr="00553CA9" w:rsidRDefault="000B246F" w:rsidP="005D538B">
            <w:pPr>
              <w:rPr>
                <w:sz w:val="18"/>
                <w:szCs w:val="18"/>
              </w:rPr>
            </w:pPr>
          </w:p>
        </w:tc>
      </w:tr>
      <w:tr w:rsidR="000B246F" w:rsidRPr="00553CA9" w:rsidTr="00383503">
        <w:tc>
          <w:tcPr>
            <w:tcW w:w="2132" w:type="dxa"/>
          </w:tcPr>
          <w:p w:rsidR="000B246F" w:rsidRPr="00553CA9" w:rsidRDefault="000B246F" w:rsidP="005D538B">
            <w:pPr>
              <w:rPr>
                <w:sz w:val="18"/>
                <w:szCs w:val="18"/>
              </w:rPr>
            </w:pPr>
            <w:r w:rsidRPr="00553CA9">
              <w:rPr>
                <w:rFonts w:hint="eastAsia"/>
                <w:sz w:val="18"/>
                <w:szCs w:val="18"/>
              </w:rPr>
              <w:t>IPCTMRSCALER</w:t>
            </w:r>
          </w:p>
        </w:tc>
        <w:tc>
          <w:tcPr>
            <w:tcW w:w="1126" w:type="dxa"/>
          </w:tcPr>
          <w:p w:rsidR="000B246F" w:rsidRPr="00553CA9" w:rsidRDefault="000B246F"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h080</w:t>
            </w:r>
          </w:p>
        </w:tc>
        <w:tc>
          <w:tcPr>
            <w:tcW w:w="5103" w:type="dxa"/>
          </w:tcPr>
          <w:p w:rsidR="000B246F" w:rsidRPr="00553CA9" w:rsidRDefault="000B246F" w:rsidP="005D538B">
            <w:pPr>
              <w:rPr>
                <w:sz w:val="18"/>
                <w:szCs w:val="18"/>
              </w:rPr>
            </w:pPr>
            <w:r w:rsidRPr="00553CA9">
              <w:rPr>
                <w:sz w:val="18"/>
                <w:szCs w:val="18"/>
              </w:rPr>
              <w:t>F</w:t>
            </w:r>
            <w:r w:rsidRPr="00553CA9">
              <w:rPr>
                <w:rFonts w:hint="eastAsia"/>
                <w:sz w:val="18"/>
                <w:szCs w:val="18"/>
              </w:rPr>
              <w:t>ree running 64bit timestamp counter prescaler register.</w:t>
            </w:r>
          </w:p>
        </w:tc>
      </w:tr>
      <w:tr w:rsidR="000B246F" w:rsidRPr="00553CA9" w:rsidTr="00383503">
        <w:tc>
          <w:tcPr>
            <w:tcW w:w="2132" w:type="dxa"/>
          </w:tcPr>
          <w:p w:rsidR="000B246F" w:rsidRPr="00553CA9" w:rsidRDefault="000B246F" w:rsidP="005D538B">
            <w:pPr>
              <w:rPr>
                <w:sz w:val="18"/>
                <w:szCs w:val="18"/>
              </w:rPr>
            </w:pPr>
            <w:r w:rsidRPr="00553CA9">
              <w:rPr>
                <w:rFonts w:hint="eastAsia"/>
                <w:sz w:val="18"/>
                <w:szCs w:val="18"/>
              </w:rPr>
              <w:t>IPCCOUNTERL</w:t>
            </w:r>
          </w:p>
        </w:tc>
        <w:tc>
          <w:tcPr>
            <w:tcW w:w="1126" w:type="dxa"/>
          </w:tcPr>
          <w:p w:rsidR="000B246F" w:rsidRPr="00553CA9" w:rsidRDefault="000B246F"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h084</w:t>
            </w:r>
          </w:p>
        </w:tc>
        <w:tc>
          <w:tcPr>
            <w:tcW w:w="5103" w:type="dxa"/>
          </w:tcPr>
          <w:p w:rsidR="000B246F" w:rsidRPr="00553CA9" w:rsidRDefault="000B246F" w:rsidP="005D538B">
            <w:pPr>
              <w:rPr>
                <w:sz w:val="18"/>
                <w:szCs w:val="18"/>
              </w:rPr>
            </w:pPr>
            <w:r w:rsidRPr="00553CA9">
              <w:rPr>
                <w:sz w:val="18"/>
                <w:szCs w:val="18"/>
              </w:rPr>
              <w:t>F</w:t>
            </w:r>
            <w:r w:rsidRPr="00553CA9">
              <w:rPr>
                <w:rFonts w:hint="eastAsia"/>
                <w:sz w:val="18"/>
                <w:szCs w:val="18"/>
              </w:rPr>
              <w:t>ree running 64bit timestamp counter low register.</w:t>
            </w:r>
          </w:p>
        </w:tc>
      </w:tr>
      <w:tr w:rsidR="000B246F" w:rsidRPr="00553CA9" w:rsidTr="00383503">
        <w:tc>
          <w:tcPr>
            <w:tcW w:w="2132" w:type="dxa"/>
          </w:tcPr>
          <w:p w:rsidR="000B246F" w:rsidRPr="00553CA9" w:rsidRDefault="000B246F" w:rsidP="005D538B">
            <w:pPr>
              <w:rPr>
                <w:sz w:val="18"/>
                <w:szCs w:val="18"/>
              </w:rPr>
            </w:pPr>
            <w:r w:rsidRPr="00553CA9">
              <w:rPr>
                <w:rFonts w:hint="eastAsia"/>
                <w:sz w:val="18"/>
                <w:szCs w:val="18"/>
              </w:rPr>
              <w:t>IPCCOUNTERH</w:t>
            </w:r>
          </w:p>
        </w:tc>
        <w:tc>
          <w:tcPr>
            <w:tcW w:w="1126" w:type="dxa"/>
          </w:tcPr>
          <w:p w:rsidR="000B246F" w:rsidRPr="00553CA9" w:rsidRDefault="000B246F"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h088</w:t>
            </w:r>
          </w:p>
        </w:tc>
        <w:tc>
          <w:tcPr>
            <w:tcW w:w="5103" w:type="dxa"/>
          </w:tcPr>
          <w:p w:rsidR="000B246F" w:rsidRPr="00553CA9" w:rsidRDefault="000B246F" w:rsidP="005D538B">
            <w:pPr>
              <w:rPr>
                <w:sz w:val="18"/>
                <w:szCs w:val="18"/>
              </w:rPr>
            </w:pPr>
            <w:r w:rsidRPr="00553CA9">
              <w:rPr>
                <w:sz w:val="18"/>
                <w:szCs w:val="18"/>
              </w:rPr>
              <w:t>F</w:t>
            </w:r>
            <w:r w:rsidRPr="00553CA9">
              <w:rPr>
                <w:rFonts w:hint="eastAsia"/>
                <w:sz w:val="18"/>
                <w:szCs w:val="18"/>
              </w:rPr>
              <w:t>ree running 64bit timestamp counter high register.</w:t>
            </w:r>
          </w:p>
        </w:tc>
      </w:tr>
      <w:tr w:rsidR="000B246F" w:rsidRPr="00553CA9" w:rsidTr="00383503">
        <w:tc>
          <w:tcPr>
            <w:tcW w:w="2132" w:type="dxa"/>
          </w:tcPr>
          <w:p w:rsidR="000B246F" w:rsidRPr="00553CA9" w:rsidRDefault="006D310C" w:rsidP="005D538B">
            <w:pPr>
              <w:rPr>
                <w:sz w:val="18"/>
                <w:szCs w:val="18"/>
              </w:rPr>
            </w:pPr>
            <w:ins w:id="1673" w:author="yangy" w:date="2017-05-10T17:39:00Z">
              <w:r>
                <w:rPr>
                  <w:rFonts w:hint="eastAsia"/>
                  <w:sz w:val="18"/>
                  <w:szCs w:val="18"/>
                </w:rPr>
                <w:t>IPCTMRCONT</w:t>
              </w:r>
            </w:ins>
          </w:p>
        </w:tc>
        <w:tc>
          <w:tcPr>
            <w:tcW w:w="1126" w:type="dxa"/>
          </w:tcPr>
          <w:p w:rsidR="000B246F" w:rsidRPr="00553CA9" w:rsidRDefault="006D310C" w:rsidP="005D538B">
            <w:pPr>
              <w:rPr>
                <w:sz w:val="18"/>
                <w:szCs w:val="18"/>
              </w:rPr>
            </w:pPr>
            <w:ins w:id="1674" w:author="yangy" w:date="2017-05-10T17:40:00Z">
              <w:r>
                <w:rPr>
                  <w:rFonts w:hint="eastAsia"/>
                  <w:sz w:val="18"/>
                  <w:szCs w:val="18"/>
                </w:rPr>
                <w:t>12</w:t>
              </w:r>
              <w:r>
                <w:rPr>
                  <w:sz w:val="18"/>
                  <w:szCs w:val="18"/>
                </w:rPr>
                <w:t>’</w:t>
              </w:r>
              <w:r>
                <w:rPr>
                  <w:rFonts w:hint="eastAsia"/>
                  <w:sz w:val="18"/>
                  <w:szCs w:val="18"/>
                </w:rPr>
                <w:t>h08c</w:t>
              </w:r>
            </w:ins>
          </w:p>
        </w:tc>
        <w:tc>
          <w:tcPr>
            <w:tcW w:w="5103" w:type="dxa"/>
          </w:tcPr>
          <w:p w:rsidR="000B246F" w:rsidRPr="00553CA9" w:rsidRDefault="00BB106D" w:rsidP="005D538B">
            <w:pPr>
              <w:rPr>
                <w:sz w:val="18"/>
                <w:szCs w:val="18"/>
              </w:rPr>
            </w:pPr>
            <w:ins w:id="1675" w:author="yangy" w:date="2017-05-10T17:40:00Z">
              <w:r w:rsidRPr="00553CA9">
                <w:rPr>
                  <w:sz w:val="18"/>
                  <w:szCs w:val="18"/>
                </w:rPr>
                <w:t>F</w:t>
              </w:r>
              <w:r w:rsidRPr="00553CA9">
                <w:rPr>
                  <w:rFonts w:hint="eastAsia"/>
                  <w:sz w:val="18"/>
                  <w:szCs w:val="18"/>
                </w:rPr>
                <w:t>ree running 64bit timestamp control register.</w:t>
              </w:r>
            </w:ins>
          </w:p>
        </w:tc>
      </w:tr>
      <w:tr w:rsidR="000B246F" w:rsidRPr="00553CA9" w:rsidTr="00383503">
        <w:tc>
          <w:tcPr>
            <w:tcW w:w="2132" w:type="dxa"/>
          </w:tcPr>
          <w:p w:rsidR="000B246F" w:rsidRPr="00553CA9" w:rsidRDefault="000B246F" w:rsidP="005D538B">
            <w:pPr>
              <w:rPr>
                <w:sz w:val="18"/>
                <w:szCs w:val="18"/>
              </w:rPr>
            </w:pPr>
            <w:r w:rsidRPr="00553CA9">
              <w:rPr>
                <w:rFonts w:hint="eastAsia"/>
                <w:sz w:val="18"/>
                <w:szCs w:val="18"/>
              </w:rPr>
              <w:t>SRMSEL0</w:t>
            </w:r>
          </w:p>
        </w:tc>
        <w:tc>
          <w:tcPr>
            <w:tcW w:w="1126" w:type="dxa"/>
          </w:tcPr>
          <w:p w:rsidR="000B246F" w:rsidRPr="00553CA9" w:rsidRDefault="000B246F"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h090</w:t>
            </w:r>
          </w:p>
        </w:tc>
        <w:tc>
          <w:tcPr>
            <w:tcW w:w="5103" w:type="dxa"/>
          </w:tcPr>
          <w:p w:rsidR="000B246F" w:rsidRPr="00553CA9" w:rsidRDefault="000B246F" w:rsidP="005D538B">
            <w:pPr>
              <w:rPr>
                <w:sz w:val="18"/>
                <w:szCs w:val="18"/>
              </w:rPr>
            </w:pPr>
            <w:r w:rsidRPr="00553CA9">
              <w:rPr>
                <w:rFonts w:hint="eastAsia"/>
                <w:sz w:val="18"/>
                <w:szCs w:val="18"/>
              </w:rPr>
              <w:t>Shared RAM pages</w:t>
            </w:r>
            <w:r w:rsidRPr="00553CA9">
              <w:rPr>
                <w:sz w:val="18"/>
                <w:szCs w:val="18"/>
              </w:rPr>
              <w:t>’</w:t>
            </w:r>
            <w:r w:rsidRPr="00553CA9">
              <w:rPr>
                <w:rFonts w:hint="eastAsia"/>
                <w:sz w:val="18"/>
                <w:szCs w:val="18"/>
              </w:rPr>
              <w:t xml:space="preserve"> ownership (master selection) status register0 </w:t>
            </w:r>
          </w:p>
        </w:tc>
      </w:tr>
      <w:tr w:rsidR="000B246F" w:rsidRPr="00553CA9" w:rsidTr="00383503">
        <w:tc>
          <w:tcPr>
            <w:tcW w:w="2132" w:type="dxa"/>
          </w:tcPr>
          <w:p w:rsidR="000B246F" w:rsidRPr="00553CA9" w:rsidRDefault="000B246F" w:rsidP="005D538B">
            <w:pPr>
              <w:rPr>
                <w:sz w:val="18"/>
                <w:szCs w:val="18"/>
              </w:rPr>
            </w:pPr>
            <w:r w:rsidRPr="00553CA9">
              <w:rPr>
                <w:rFonts w:hint="eastAsia"/>
                <w:sz w:val="18"/>
                <w:szCs w:val="18"/>
              </w:rPr>
              <w:t>SRMSEL1</w:t>
            </w:r>
          </w:p>
        </w:tc>
        <w:tc>
          <w:tcPr>
            <w:tcW w:w="1126" w:type="dxa"/>
          </w:tcPr>
          <w:p w:rsidR="000B246F" w:rsidRPr="00553CA9" w:rsidRDefault="000B246F"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h094</w:t>
            </w:r>
          </w:p>
        </w:tc>
        <w:tc>
          <w:tcPr>
            <w:tcW w:w="5103" w:type="dxa"/>
          </w:tcPr>
          <w:p w:rsidR="000B246F" w:rsidRPr="00553CA9" w:rsidRDefault="000B246F" w:rsidP="005D538B">
            <w:pPr>
              <w:rPr>
                <w:sz w:val="18"/>
                <w:szCs w:val="18"/>
              </w:rPr>
            </w:pPr>
            <w:r w:rsidRPr="00553CA9">
              <w:rPr>
                <w:rFonts w:hint="eastAsia"/>
                <w:sz w:val="18"/>
                <w:szCs w:val="18"/>
              </w:rPr>
              <w:t>Shared RAM pages</w:t>
            </w:r>
            <w:r w:rsidRPr="00553CA9">
              <w:rPr>
                <w:sz w:val="18"/>
                <w:szCs w:val="18"/>
              </w:rPr>
              <w:t>’</w:t>
            </w:r>
            <w:r w:rsidRPr="00553CA9">
              <w:rPr>
                <w:rFonts w:hint="eastAsia"/>
                <w:sz w:val="18"/>
                <w:szCs w:val="18"/>
              </w:rPr>
              <w:t xml:space="preserve"> ownership (master selection) status register1</w:t>
            </w:r>
          </w:p>
        </w:tc>
      </w:tr>
      <w:tr w:rsidR="000B246F" w:rsidRPr="003315BB" w:rsidTr="00383503">
        <w:tc>
          <w:tcPr>
            <w:tcW w:w="2132" w:type="dxa"/>
          </w:tcPr>
          <w:p w:rsidR="000B246F" w:rsidRPr="00553CA9" w:rsidRDefault="000B246F" w:rsidP="005D538B">
            <w:pPr>
              <w:rPr>
                <w:rFonts w:eastAsiaTheme="minorEastAsia"/>
                <w:sz w:val="18"/>
                <w:szCs w:val="18"/>
              </w:rPr>
            </w:pPr>
            <w:r>
              <w:rPr>
                <w:rFonts w:eastAsiaTheme="minorEastAsia" w:hint="eastAsia"/>
                <w:sz w:val="18"/>
                <w:szCs w:val="18"/>
              </w:rPr>
              <w:t>Reserved</w:t>
            </w:r>
          </w:p>
        </w:tc>
        <w:tc>
          <w:tcPr>
            <w:tcW w:w="1126" w:type="dxa"/>
          </w:tcPr>
          <w:p w:rsidR="000B246F" w:rsidRDefault="000B246F" w:rsidP="005D538B">
            <w:pPr>
              <w:rPr>
                <w:rFonts w:eastAsiaTheme="minorEastAsia"/>
                <w:sz w:val="18"/>
                <w:szCs w:val="18"/>
              </w:rPr>
            </w:pPr>
            <w:r>
              <w:rPr>
                <w:rFonts w:eastAsiaTheme="minorEastAsia" w:hint="eastAsia"/>
                <w:sz w:val="18"/>
                <w:szCs w:val="18"/>
              </w:rPr>
              <w:t>12</w:t>
            </w:r>
            <w:r>
              <w:rPr>
                <w:rFonts w:eastAsiaTheme="minorEastAsia"/>
                <w:sz w:val="18"/>
                <w:szCs w:val="18"/>
              </w:rPr>
              <w:t>’</w:t>
            </w:r>
            <w:r>
              <w:rPr>
                <w:rFonts w:eastAsiaTheme="minorEastAsia" w:hint="eastAsia"/>
                <w:sz w:val="18"/>
                <w:szCs w:val="18"/>
              </w:rPr>
              <w:t>h098~</w:t>
            </w:r>
          </w:p>
          <w:p w:rsidR="000B246F" w:rsidRPr="00553CA9" w:rsidRDefault="000B246F" w:rsidP="005D538B">
            <w:pPr>
              <w:rPr>
                <w:rFonts w:eastAsiaTheme="minorEastAsia"/>
                <w:sz w:val="18"/>
                <w:szCs w:val="18"/>
              </w:rPr>
            </w:pPr>
            <w:r>
              <w:rPr>
                <w:rFonts w:eastAsiaTheme="minorEastAsia" w:hint="eastAsia"/>
                <w:sz w:val="18"/>
                <w:szCs w:val="18"/>
              </w:rPr>
              <w:t>12</w:t>
            </w:r>
            <w:r>
              <w:rPr>
                <w:rFonts w:eastAsiaTheme="minorEastAsia"/>
                <w:sz w:val="18"/>
                <w:szCs w:val="18"/>
              </w:rPr>
              <w:t>’</w:t>
            </w:r>
            <w:r>
              <w:rPr>
                <w:rFonts w:eastAsiaTheme="minorEastAsia" w:hint="eastAsia"/>
                <w:sz w:val="18"/>
                <w:szCs w:val="18"/>
              </w:rPr>
              <w:t>h0fc</w:t>
            </w:r>
          </w:p>
        </w:tc>
        <w:tc>
          <w:tcPr>
            <w:tcW w:w="5103" w:type="dxa"/>
          </w:tcPr>
          <w:p w:rsidR="000B246F" w:rsidRPr="00553CA9" w:rsidRDefault="000B246F" w:rsidP="005D538B">
            <w:pPr>
              <w:rPr>
                <w:rFonts w:eastAsiaTheme="minorEastAsia"/>
                <w:sz w:val="18"/>
                <w:szCs w:val="18"/>
              </w:rPr>
            </w:pPr>
          </w:p>
        </w:tc>
      </w:tr>
      <w:tr w:rsidR="000B246F" w:rsidRPr="003315BB" w:rsidTr="00383503">
        <w:tc>
          <w:tcPr>
            <w:tcW w:w="2132" w:type="dxa"/>
          </w:tcPr>
          <w:p w:rsidR="000B246F" w:rsidRPr="00553CA9" w:rsidRDefault="000B246F" w:rsidP="005D538B">
            <w:pPr>
              <w:rPr>
                <w:rFonts w:eastAsiaTheme="minorEastAsia"/>
                <w:sz w:val="18"/>
                <w:szCs w:val="18"/>
              </w:rPr>
            </w:pPr>
            <w:r w:rsidRPr="00553CA9">
              <w:rPr>
                <w:rFonts w:hint="eastAsia"/>
                <w:sz w:val="18"/>
                <w:szCs w:val="18"/>
              </w:rPr>
              <w:t>A7TORFIPCSET</w:t>
            </w:r>
          </w:p>
        </w:tc>
        <w:tc>
          <w:tcPr>
            <w:tcW w:w="1126" w:type="dxa"/>
          </w:tcPr>
          <w:p w:rsidR="000B246F" w:rsidRPr="00553CA9" w:rsidRDefault="000B246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h100</w:t>
            </w:r>
          </w:p>
        </w:tc>
        <w:tc>
          <w:tcPr>
            <w:tcW w:w="5103" w:type="dxa"/>
          </w:tcPr>
          <w:p w:rsidR="000B246F" w:rsidRPr="00553CA9" w:rsidRDefault="000B246F" w:rsidP="005D538B">
            <w:pPr>
              <w:rPr>
                <w:rFonts w:eastAsiaTheme="minorEastAsia"/>
                <w:sz w:val="18"/>
                <w:szCs w:val="18"/>
              </w:rPr>
            </w:pPr>
            <w:r w:rsidRPr="00553CA9">
              <w:rPr>
                <w:rFonts w:hint="eastAsia"/>
                <w:sz w:val="18"/>
                <w:szCs w:val="18"/>
              </w:rPr>
              <w:t>A7 core to RFDSP core IPC set register</w:t>
            </w:r>
          </w:p>
        </w:tc>
      </w:tr>
      <w:tr w:rsidR="000B246F" w:rsidRPr="003315BB" w:rsidTr="00383503">
        <w:tc>
          <w:tcPr>
            <w:tcW w:w="2132" w:type="dxa"/>
          </w:tcPr>
          <w:p w:rsidR="000B246F" w:rsidRPr="00553CA9" w:rsidRDefault="000B246F" w:rsidP="005D538B">
            <w:pPr>
              <w:rPr>
                <w:rFonts w:eastAsiaTheme="minorEastAsia"/>
                <w:sz w:val="18"/>
                <w:szCs w:val="18"/>
              </w:rPr>
            </w:pPr>
            <w:r w:rsidRPr="00553CA9">
              <w:rPr>
                <w:rFonts w:hint="eastAsia"/>
                <w:sz w:val="18"/>
                <w:szCs w:val="18"/>
              </w:rPr>
              <w:lastRenderedPageBreak/>
              <w:t>A7TORFIPCCLR</w:t>
            </w:r>
          </w:p>
        </w:tc>
        <w:tc>
          <w:tcPr>
            <w:tcW w:w="1126" w:type="dxa"/>
          </w:tcPr>
          <w:p w:rsidR="000B246F" w:rsidRPr="00553CA9" w:rsidRDefault="000B246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h104</w:t>
            </w:r>
          </w:p>
        </w:tc>
        <w:tc>
          <w:tcPr>
            <w:tcW w:w="5103" w:type="dxa"/>
          </w:tcPr>
          <w:p w:rsidR="000B246F" w:rsidRPr="00553CA9" w:rsidRDefault="000B246F" w:rsidP="005D538B">
            <w:pPr>
              <w:rPr>
                <w:rFonts w:eastAsiaTheme="minorEastAsia"/>
                <w:sz w:val="18"/>
                <w:szCs w:val="18"/>
              </w:rPr>
            </w:pPr>
            <w:r w:rsidRPr="00553CA9">
              <w:rPr>
                <w:rFonts w:hint="eastAsia"/>
                <w:sz w:val="18"/>
                <w:szCs w:val="18"/>
              </w:rPr>
              <w:t>A7 core to RFDSP core IPC clear register</w:t>
            </w:r>
          </w:p>
        </w:tc>
      </w:tr>
      <w:tr w:rsidR="000B246F" w:rsidRPr="003315BB" w:rsidTr="00383503">
        <w:tc>
          <w:tcPr>
            <w:tcW w:w="2132" w:type="dxa"/>
          </w:tcPr>
          <w:p w:rsidR="000B246F" w:rsidRPr="00553CA9" w:rsidRDefault="000B246F" w:rsidP="005D538B">
            <w:pPr>
              <w:rPr>
                <w:rFonts w:eastAsiaTheme="minorEastAsia"/>
                <w:sz w:val="18"/>
                <w:szCs w:val="18"/>
              </w:rPr>
            </w:pPr>
            <w:r w:rsidRPr="00553CA9">
              <w:rPr>
                <w:rFonts w:hint="eastAsia"/>
                <w:sz w:val="18"/>
                <w:szCs w:val="18"/>
              </w:rPr>
              <w:t>A7TORFIPCFLG</w:t>
            </w:r>
          </w:p>
        </w:tc>
        <w:tc>
          <w:tcPr>
            <w:tcW w:w="1126" w:type="dxa"/>
          </w:tcPr>
          <w:p w:rsidR="000B246F" w:rsidRPr="00553CA9" w:rsidRDefault="000B246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h108</w:t>
            </w:r>
          </w:p>
        </w:tc>
        <w:tc>
          <w:tcPr>
            <w:tcW w:w="5103" w:type="dxa"/>
          </w:tcPr>
          <w:p w:rsidR="000B246F" w:rsidRPr="00553CA9" w:rsidRDefault="000B246F" w:rsidP="005D538B">
            <w:pPr>
              <w:rPr>
                <w:rFonts w:eastAsiaTheme="minorEastAsia"/>
                <w:sz w:val="18"/>
                <w:szCs w:val="18"/>
              </w:rPr>
            </w:pPr>
            <w:r w:rsidRPr="00553CA9">
              <w:rPr>
                <w:rFonts w:hint="eastAsia"/>
                <w:sz w:val="18"/>
                <w:szCs w:val="18"/>
              </w:rPr>
              <w:t>A7 core to RFDSP core IPC flags register</w:t>
            </w:r>
          </w:p>
        </w:tc>
      </w:tr>
      <w:tr w:rsidR="000B246F" w:rsidRPr="003315BB" w:rsidTr="00383503">
        <w:tc>
          <w:tcPr>
            <w:tcW w:w="2132" w:type="dxa"/>
          </w:tcPr>
          <w:p w:rsidR="000B246F" w:rsidRPr="00553CA9" w:rsidRDefault="000B246F" w:rsidP="005D538B">
            <w:pPr>
              <w:rPr>
                <w:sz w:val="18"/>
                <w:szCs w:val="18"/>
              </w:rPr>
            </w:pPr>
            <w:r w:rsidRPr="00553CA9">
              <w:rPr>
                <w:rFonts w:hint="eastAsia"/>
                <w:sz w:val="18"/>
                <w:szCs w:val="18"/>
              </w:rPr>
              <w:t>RFTOA7IPCACK</w:t>
            </w:r>
          </w:p>
        </w:tc>
        <w:tc>
          <w:tcPr>
            <w:tcW w:w="1126" w:type="dxa"/>
          </w:tcPr>
          <w:p w:rsidR="000B246F" w:rsidRPr="00553CA9" w:rsidRDefault="000B246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h10c</w:t>
            </w:r>
          </w:p>
        </w:tc>
        <w:tc>
          <w:tcPr>
            <w:tcW w:w="5103" w:type="dxa"/>
          </w:tcPr>
          <w:p w:rsidR="000B246F" w:rsidRPr="00553CA9" w:rsidRDefault="000B246F" w:rsidP="005D538B">
            <w:pPr>
              <w:rPr>
                <w:rFonts w:eastAsiaTheme="minorEastAsia"/>
                <w:sz w:val="18"/>
                <w:szCs w:val="18"/>
              </w:rPr>
            </w:pPr>
            <w:r w:rsidRPr="00553CA9">
              <w:rPr>
                <w:rFonts w:hint="eastAsia"/>
                <w:sz w:val="18"/>
                <w:szCs w:val="18"/>
              </w:rPr>
              <w:t>RFDSP core to A7 core IPC event acknowledge register.</w:t>
            </w:r>
          </w:p>
        </w:tc>
      </w:tr>
      <w:tr w:rsidR="000B246F" w:rsidRPr="003315BB" w:rsidTr="00383503">
        <w:tc>
          <w:tcPr>
            <w:tcW w:w="2132" w:type="dxa"/>
          </w:tcPr>
          <w:p w:rsidR="000B246F" w:rsidRPr="00553CA9" w:rsidRDefault="000B246F" w:rsidP="005D538B">
            <w:pPr>
              <w:rPr>
                <w:sz w:val="18"/>
                <w:szCs w:val="18"/>
              </w:rPr>
            </w:pPr>
            <w:r w:rsidRPr="00553CA9">
              <w:rPr>
                <w:rFonts w:hint="eastAsia"/>
                <w:sz w:val="18"/>
                <w:szCs w:val="18"/>
              </w:rPr>
              <w:t>RFTOA7IPCSTS</w:t>
            </w:r>
          </w:p>
        </w:tc>
        <w:tc>
          <w:tcPr>
            <w:tcW w:w="1126" w:type="dxa"/>
          </w:tcPr>
          <w:p w:rsidR="000B246F" w:rsidRPr="00553CA9" w:rsidRDefault="000B246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h110</w:t>
            </w:r>
          </w:p>
        </w:tc>
        <w:tc>
          <w:tcPr>
            <w:tcW w:w="5103" w:type="dxa"/>
          </w:tcPr>
          <w:p w:rsidR="000B246F" w:rsidRPr="00553CA9" w:rsidRDefault="000B246F" w:rsidP="005D538B">
            <w:pPr>
              <w:rPr>
                <w:rFonts w:eastAsiaTheme="minorEastAsia"/>
                <w:sz w:val="18"/>
                <w:szCs w:val="18"/>
              </w:rPr>
            </w:pPr>
            <w:r w:rsidRPr="00553CA9">
              <w:rPr>
                <w:rFonts w:hint="eastAsia"/>
                <w:sz w:val="18"/>
                <w:szCs w:val="18"/>
              </w:rPr>
              <w:t>RFDSP core to A7 core IPC event status register.</w:t>
            </w:r>
          </w:p>
        </w:tc>
      </w:tr>
      <w:tr w:rsidR="000B246F" w:rsidRPr="003315BB" w:rsidTr="00383503">
        <w:tc>
          <w:tcPr>
            <w:tcW w:w="2132" w:type="dxa"/>
          </w:tcPr>
          <w:p w:rsidR="000B246F" w:rsidRPr="00553CA9" w:rsidRDefault="000B246F" w:rsidP="005D538B">
            <w:pPr>
              <w:rPr>
                <w:sz w:val="18"/>
                <w:szCs w:val="18"/>
              </w:rPr>
            </w:pPr>
            <w:r w:rsidRPr="00553CA9">
              <w:rPr>
                <w:rFonts w:hint="eastAsia"/>
                <w:sz w:val="18"/>
                <w:szCs w:val="18"/>
              </w:rPr>
              <w:t>A7TOPLCIPCSET</w:t>
            </w:r>
          </w:p>
        </w:tc>
        <w:tc>
          <w:tcPr>
            <w:tcW w:w="1126" w:type="dxa"/>
          </w:tcPr>
          <w:p w:rsidR="000B246F" w:rsidRPr="00553CA9" w:rsidRDefault="000B246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h114</w:t>
            </w:r>
          </w:p>
        </w:tc>
        <w:tc>
          <w:tcPr>
            <w:tcW w:w="5103" w:type="dxa"/>
          </w:tcPr>
          <w:p w:rsidR="000B246F" w:rsidRPr="00553CA9" w:rsidRDefault="000B246F" w:rsidP="005D538B">
            <w:pPr>
              <w:rPr>
                <w:rFonts w:eastAsiaTheme="minorEastAsia"/>
                <w:sz w:val="18"/>
                <w:szCs w:val="18"/>
              </w:rPr>
            </w:pPr>
            <w:r w:rsidRPr="00553CA9">
              <w:rPr>
                <w:rFonts w:hint="eastAsia"/>
                <w:sz w:val="18"/>
                <w:szCs w:val="18"/>
              </w:rPr>
              <w:t>A7 core to PLCDSP core IPC set register</w:t>
            </w:r>
          </w:p>
        </w:tc>
      </w:tr>
      <w:tr w:rsidR="000B246F" w:rsidRPr="003315BB" w:rsidTr="00383503">
        <w:tc>
          <w:tcPr>
            <w:tcW w:w="2132" w:type="dxa"/>
          </w:tcPr>
          <w:p w:rsidR="000B246F" w:rsidRPr="00553CA9" w:rsidRDefault="000B246F" w:rsidP="005D538B">
            <w:pPr>
              <w:rPr>
                <w:sz w:val="18"/>
                <w:szCs w:val="18"/>
              </w:rPr>
            </w:pPr>
            <w:r w:rsidRPr="00553CA9">
              <w:rPr>
                <w:rFonts w:hint="eastAsia"/>
                <w:sz w:val="18"/>
                <w:szCs w:val="18"/>
              </w:rPr>
              <w:t>A7TOPLCIPCCLR</w:t>
            </w:r>
          </w:p>
        </w:tc>
        <w:tc>
          <w:tcPr>
            <w:tcW w:w="1126" w:type="dxa"/>
          </w:tcPr>
          <w:p w:rsidR="000B246F" w:rsidRPr="00553CA9" w:rsidRDefault="000B246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h118</w:t>
            </w:r>
          </w:p>
        </w:tc>
        <w:tc>
          <w:tcPr>
            <w:tcW w:w="5103" w:type="dxa"/>
          </w:tcPr>
          <w:p w:rsidR="000B246F" w:rsidRPr="00553CA9" w:rsidRDefault="000B246F" w:rsidP="005D538B">
            <w:pPr>
              <w:rPr>
                <w:rFonts w:eastAsiaTheme="minorEastAsia"/>
                <w:sz w:val="18"/>
                <w:szCs w:val="18"/>
              </w:rPr>
            </w:pPr>
            <w:r w:rsidRPr="00553CA9">
              <w:rPr>
                <w:rFonts w:hint="eastAsia"/>
                <w:sz w:val="18"/>
                <w:szCs w:val="18"/>
              </w:rPr>
              <w:t>A7 core to PLCDSP core IPC clear register</w:t>
            </w:r>
          </w:p>
        </w:tc>
      </w:tr>
      <w:tr w:rsidR="000B246F" w:rsidRPr="003315BB" w:rsidTr="00383503">
        <w:tc>
          <w:tcPr>
            <w:tcW w:w="2132" w:type="dxa"/>
          </w:tcPr>
          <w:p w:rsidR="000B246F" w:rsidRPr="00553CA9" w:rsidRDefault="000B246F" w:rsidP="005D538B">
            <w:pPr>
              <w:rPr>
                <w:sz w:val="18"/>
                <w:szCs w:val="18"/>
              </w:rPr>
            </w:pPr>
            <w:r w:rsidRPr="00553CA9">
              <w:rPr>
                <w:rFonts w:hint="eastAsia"/>
                <w:sz w:val="18"/>
                <w:szCs w:val="18"/>
              </w:rPr>
              <w:t>A7TOPLCIPCFLG</w:t>
            </w:r>
          </w:p>
        </w:tc>
        <w:tc>
          <w:tcPr>
            <w:tcW w:w="1126" w:type="dxa"/>
          </w:tcPr>
          <w:p w:rsidR="000B246F" w:rsidRPr="00553CA9" w:rsidRDefault="000B246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h11c</w:t>
            </w:r>
          </w:p>
        </w:tc>
        <w:tc>
          <w:tcPr>
            <w:tcW w:w="5103" w:type="dxa"/>
          </w:tcPr>
          <w:p w:rsidR="000B246F" w:rsidRPr="00553CA9" w:rsidRDefault="000B246F" w:rsidP="005D538B">
            <w:pPr>
              <w:rPr>
                <w:rFonts w:eastAsiaTheme="minorEastAsia"/>
                <w:sz w:val="18"/>
                <w:szCs w:val="18"/>
              </w:rPr>
            </w:pPr>
            <w:r w:rsidRPr="00553CA9">
              <w:rPr>
                <w:rFonts w:hint="eastAsia"/>
                <w:sz w:val="18"/>
                <w:szCs w:val="18"/>
              </w:rPr>
              <w:t>A7 core to PLCDSP core IPC flags register</w:t>
            </w:r>
          </w:p>
        </w:tc>
      </w:tr>
      <w:tr w:rsidR="000B246F" w:rsidRPr="003315BB" w:rsidTr="00383503">
        <w:tc>
          <w:tcPr>
            <w:tcW w:w="2132" w:type="dxa"/>
          </w:tcPr>
          <w:p w:rsidR="000B246F" w:rsidRPr="00553CA9" w:rsidRDefault="000B246F" w:rsidP="005D538B">
            <w:pPr>
              <w:rPr>
                <w:sz w:val="18"/>
                <w:szCs w:val="18"/>
              </w:rPr>
            </w:pPr>
            <w:r w:rsidRPr="00553CA9">
              <w:rPr>
                <w:rFonts w:hint="eastAsia"/>
                <w:sz w:val="18"/>
                <w:szCs w:val="18"/>
              </w:rPr>
              <w:t>PLCTOA7IPCACK</w:t>
            </w:r>
          </w:p>
        </w:tc>
        <w:tc>
          <w:tcPr>
            <w:tcW w:w="1126" w:type="dxa"/>
          </w:tcPr>
          <w:p w:rsidR="000B246F" w:rsidRPr="00553CA9" w:rsidRDefault="000B246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h120</w:t>
            </w:r>
          </w:p>
        </w:tc>
        <w:tc>
          <w:tcPr>
            <w:tcW w:w="5103" w:type="dxa"/>
          </w:tcPr>
          <w:p w:rsidR="000B246F" w:rsidRPr="00553CA9" w:rsidRDefault="000B246F" w:rsidP="005D538B">
            <w:pPr>
              <w:rPr>
                <w:sz w:val="18"/>
                <w:szCs w:val="18"/>
              </w:rPr>
            </w:pPr>
            <w:r w:rsidRPr="00553CA9">
              <w:rPr>
                <w:rFonts w:hint="eastAsia"/>
                <w:sz w:val="18"/>
                <w:szCs w:val="18"/>
              </w:rPr>
              <w:t>PLCDSP core to A7 core IPC event acknowledge register.</w:t>
            </w:r>
          </w:p>
        </w:tc>
      </w:tr>
      <w:tr w:rsidR="000B246F" w:rsidRPr="003315BB" w:rsidTr="00383503">
        <w:tc>
          <w:tcPr>
            <w:tcW w:w="2132" w:type="dxa"/>
          </w:tcPr>
          <w:p w:rsidR="000B246F" w:rsidRPr="00553CA9" w:rsidRDefault="000B246F" w:rsidP="005D538B">
            <w:pPr>
              <w:rPr>
                <w:sz w:val="18"/>
                <w:szCs w:val="18"/>
              </w:rPr>
            </w:pPr>
            <w:r w:rsidRPr="00553CA9">
              <w:rPr>
                <w:rFonts w:hint="eastAsia"/>
                <w:sz w:val="18"/>
                <w:szCs w:val="18"/>
              </w:rPr>
              <w:t>PLCTOA7IPCSTS</w:t>
            </w:r>
          </w:p>
        </w:tc>
        <w:tc>
          <w:tcPr>
            <w:tcW w:w="1126" w:type="dxa"/>
          </w:tcPr>
          <w:p w:rsidR="000B246F" w:rsidRPr="00553CA9" w:rsidRDefault="000B246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h124</w:t>
            </w:r>
          </w:p>
        </w:tc>
        <w:tc>
          <w:tcPr>
            <w:tcW w:w="5103" w:type="dxa"/>
          </w:tcPr>
          <w:p w:rsidR="000B246F" w:rsidRPr="00553CA9" w:rsidRDefault="000B246F" w:rsidP="005D538B">
            <w:pPr>
              <w:rPr>
                <w:rFonts w:eastAsiaTheme="minorEastAsia"/>
                <w:sz w:val="18"/>
                <w:szCs w:val="18"/>
              </w:rPr>
            </w:pPr>
            <w:r w:rsidRPr="00553CA9">
              <w:rPr>
                <w:rFonts w:hint="eastAsia"/>
                <w:sz w:val="18"/>
                <w:szCs w:val="18"/>
              </w:rPr>
              <w:t>PLCDSP core to A7 core IPC event status register</w:t>
            </w:r>
          </w:p>
        </w:tc>
      </w:tr>
      <w:tr w:rsidR="000B246F" w:rsidRPr="003315BB" w:rsidTr="00383503">
        <w:tc>
          <w:tcPr>
            <w:tcW w:w="2132" w:type="dxa"/>
          </w:tcPr>
          <w:p w:rsidR="000B246F" w:rsidRPr="00553CA9" w:rsidRDefault="000B246F" w:rsidP="005D538B">
            <w:pPr>
              <w:rPr>
                <w:sz w:val="18"/>
                <w:szCs w:val="18"/>
              </w:rPr>
            </w:pPr>
            <w:r>
              <w:rPr>
                <w:rFonts w:hint="eastAsia"/>
                <w:sz w:val="18"/>
                <w:szCs w:val="18"/>
              </w:rPr>
              <w:t>Reserved</w:t>
            </w:r>
          </w:p>
        </w:tc>
        <w:tc>
          <w:tcPr>
            <w:tcW w:w="1126" w:type="dxa"/>
          </w:tcPr>
          <w:p w:rsidR="000B246F" w:rsidRDefault="000B246F" w:rsidP="005D538B">
            <w:pPr>
              <w:rPr>
                <w:rFonts w:eastAsiaTheme="minorEastAsia"/>
                <w:sz w:val="18"/>
                <w:szCs w:val="18"/>
              </w:rPr>
            </w:pPr>
            <w:r>
              <w:rPr>
                <w:rFonts w:eastAsiaTheme="minorEastAsia" w:hint="eastAsia"/>
                <w:sz w:val="18"/>
                <w:szCs w:val="18"/>
              </w:rPr>
              <w:t>12</w:t>
            </w:r>
            <w:r>
              <w:rPr>
                <w:rFonts w:eastAsiaTheme="minorEastAsia"/>
                <w:sz w:val="18"/>
                <w:szCs w:val="18"/>
              </w:rPr>
              <w:t>’</w:t>
            </w:r>
            <w:r>
              <w:rPr>
                <w:rFonts w:eastAsiaTheme="minorEastAsia" w:hint="eastAsia"/>
                <w:sz w:val="18"/>
                <w:szCs w:val="18"/>
              </w:rPr>
              <w:t>h128~</w:t>
            </w:r>
          </w:p>
          <w:p w:rsidR="000B246F" w:rsidRPr="00553CA9" w:rsidRDefault="000B246F" w:rsidP="009648B7">
            <w:pPr>
              <w:rPr>
                <w:rFonts w:eastAsiaTheme="minorEastAsia"/>
                <w:sz w:val="18"/>
                <w:szCs w:val="18"/>
              </w:rPr>
            </w:pPr>
            <w:r>
              <w:rPr>
                <w:rFonts w:eastAsiaTheme="minorEastAsia" w:hint="eastAsia"/>
                <w:sz w:val="18"/>
                <w:szCs w:val="18"/>
              </w:rPr>
              <w:t>12</w:t>
            </w:r>
            <w:r>
              <w:rPr>
                <w:rFonts w:eastAsiaTheme="minorEastAsia"/>
                <w:sz w:val="18"/>
                <w:szCs w:val="18"/>
              </w:rPr>
              <w:t>’</w:t>
            </w:r>
            <w:del w:id="1676" w:author="yangy" w:date="2017-05-10T17:44:00Z">
              <w:r w:rsidDel="009648B7">
                <w:rPr>
                  <w:rFonts w:eastAsiaTheme="minorEastAsia" w:hint="eastAsia"/>
                  <w:sz w:val="18"/>
                  <w:szCs w:val="18"/>
                </w:rPr>
                <w:delText>h1fc</w:delText>
              </w:r>
            </w:del>
            <w:ins w:id="1677" w:author="yangy" w:date="2017-05-10T17:44:00Z">
              <w:r w:rsidR="009648B7">
                <w:rPr>
                  <w:rFonts w:eastAsiaTheme="minorEastAsia" w:hint="eastAsia"/>
                  <w:sz w:val="18"/>
                  <w:szCs w:val="18"/>
                </w:rPr>
                <w:t>h12c</w:t>
              </w:r>
            </w:ins>
          </w:p>
        </w:tc>
        <w:tc>
          <w:tcPr>
            <w:tcW w:w="5103" w:type="dxa"/>
          </w:tcPr>
          <w:p w:rsidR="000B246F" w:rsidRPr="00553CA9" w:rsidRDefault="000B246F" w:rsidP="005D538B">
            <w:pPr>
              <w:rPr>
                <w:rFonts w:eastAsiaTheme="minorEastAsia"/>
                <w:sz w:val="18"/>
                <w:szCs w:val="18"/>
              </w:rPr>
            </w:pPr>
          </w:p>
        </w:tc>
      </w:tr>
      <w:tr w:rsidR="009648B7" w:rsidRPr="009D5497" w:rsidTr="00383503">
        <w:trPr>
          <w:ins w:id="1678" w:author="yangy" w:date="2017-05-10T17:43:00Z"/>
        </w:trPr>
        <w:tc>
          <w:tcPr>
            <w:tcW w:w="2132" w:type="dxa"/>
          </w:tcPr>
          <w:p w:rsidR="009648B7" w:rsidRDefault="009648B7" w:rsidP="005D538B">
            <w:pPr>
              <w:rPr>
                <w:ins w:id="1679" w:author="yangy" w:date="2017-05-10T17:43:00Z"/>
                <w:sz w:val="18"/>
                <w:szCs w:val="18"/>
              </w:rPr>
            </w:pPr>
            <w:ins w:id="1680" w:author="yangy" w:date="2017-05-10T17:44:00Z">
              <w:r>
                <w:rPr>
                  <w:rFonts w:hint="eastAsia"/>
                  <w:sz w:val="18"/>
                  <w:szCs w:val="18"/>
                </w:rPr>
                <w:t>RFTOA7IPCTEST</w:t>
              </w:r>
            </w:ins>
          </w:p>
        </w:tc>
        <w:tc>
          <w:tcPr>
            <w:tcW w:w="1126" w:type="dxa"/>
          </w:tcPr>
          <w:p w:rsidR="009648B7" w:rsidRDefault="009648B7" w:rsidP="005D538B">
            <w:pPr>
              <w:rPr>
                <w:ins w:id="1681" w:author="yangy" w:date="2017-05-10T17:43:00Z"/>
                <w:rFonts w:eastAsiaTheme="minorEastAsia"/>
                <w:sz w:val="18"/>
                <w:szCs w:val="18"/>
              </w:rPr>
            </w:pPr>
            <w:ins w:id="1682" w:author="yangy" w:date="2017-05-10T17:44:00Z">
              <w:r>
                <w:rPr>
                  <w:rFonts w:eastAsiaTheme="minorEastAsia" w:hint="eastAsia"/>
                  <w:sz w:val="18"/>
                  <w:szCs w:val="18"/>
                </w:rPr>
                <w:t>12</w:t>
              </w:r>
              <w:r>
                <w:rPr>
                  <w:rFonts w:eastAsiaTheme="minorEastAsia"/>
                  <w:sz w:val="18"/>
                  <w:szCs w:val="18"/>
                </w:rPr>
                <w:t>’</w:t>
              </w:r>
              <w:r>
                <w:rPr>
                  <w:rFonts w:eastAsiaTheme="minorEastAsia" w:hint="eastAsia"/>
                  <w:sz w:val="18"/>
                  <w:szCs w:val="18"/>
                </w:rPr>
                <w:t>h130</w:t>
              </w:r>
            </w:ins>
          </w:p>
        </w:tc>
        <w:tc>
          <w:tcPr>
            <w:tcW w:w="5103" w:type="dxa"/>
          </w:tcPr>
          <w:p w:rsidR="009648B7" w:rsidRPr="00553CA9" w:rsidRDefault="009D5497" w:rsidP="005D538B">
            <w:pPr>
              <w:rPr>
                <w:ins w:id="1683" w:author="yangy" w:date="2017-05-10T17:43:00Z"/>
                <w:rFonts w:eastAsiaTheme="minorEastAsia"/>
                <w:sz w:val="18"/>
                <w:szCs w:val="18"/>
              </w:rPr>
            </w:pPr>
            <w:ins w:id="1684" w:author="yangy" w:date="2017-05-10T17:45:00Z">
              <w:r>
                <w:rPr>
                  <w:rFonts w:eastAsiaTheme="minorEastAsia" w:hint="eastAsia"/>
                  <w:sz w:val="18"/>
                  <w:szCs w:val="18"/>
                </w:rPr>
                <w:t>RFDSP core to A7 core IPC set register</w:t>
              </w:r>
            </w:ins>
            <w:ins w:id="1685" w:author="yangy" w:date="2017-05-10T17:46:00Z">
              <w:r w:rsidR="00BB232B">
                <w:rPr>
                  <w:rFonts w:eastAsiaTheme="minorEastAsia" w:hint="eastAsia"/>
                  <w:sz w:val="18"/>
                  <w:szCs w:val="18"/>
                </w:rPr>
                <w:t xml:space="preserve"> for testing</w:t>
              </w:r>
            </w:ins>
          </w:p>
        </w:tc>
      </w:tr>
      <w:tr w:rsidR="009D5497" w:rsidRPr="009D5497" w:rsidTr="00383503">
        <w:trPr>
          <w:ins w:id="1686" w:author="yangy" w:date="2017-05-10T17:45:00Z"/>
        </w:trPr>
        <w:tc>
          <w:tcPr>
            <w:tcW w:w="2132" w:type="dxa"/>
          </w:tcPr>
          <w:p w:rsidR="009D5497" w:rsidRDefault="009D5497" w:rsidP="005D538B">
            <w:pPr>
              <w:rPr>
                <w:ins w:id="1687" w:author="yangy" w:date="2017-05-10T17:45:00Z"/>
                <w:sz w:val="18"/>
                <w:szCs w:val="18"/>
              </w:rPr>
            </w:pPr>
            <w:ins w:id="1688" w:author="yangy" w:date="2017-05-10T17:45:00Z">
              <w:r>
                <w:rPr>
                  <w:rFonts w:hint="eastAsia"/>
                  <w:sz w:val="18"/>
                  <w:szCs w:val="18"/>
                </w:rPr>
                <w:t>PLCTOA7IPCTEST</w:t>
              </w:r>
            </w:ins>
          </w:p>
        </w:tc>
        <w:tc>
          <w:tcPr>
            <w:tcW w:w="1126" w:type="dxa"/>
          </w:tcPr>
          <w:p w:rsidR="009D5497" w:rsidRDefault="009D5497" w:rsidP="005D538B">
            <w:pPr>
              <w:rPr>
                <w:ins w:id="1689" w:author="yangy" w:date="2017-05-10T17:45:00Z"/>
                <w:rFonts w:eastAsiaTheme="minorEastAsia"/>
                <w:sz w:val="18"/>
                <w:szCs w:val="18"/>
              </w:rPr>
            </w:pPr>
            <w:ins w:id="1690" w:author="yangy" w:date="2017-05-10T17:46:00Z">
              <w:r>
                <w:rPr>
                  <w:rFonts w:eastAsiaTheme="minorEastAsia" w:hint="eastAsia"/>
                  <w:sz w:val="18"/>
                  <w:szCs w:val="18"/>
                </w:rPr>
                <w:t>12</w:t>
              </w:r>
              <w:r>
                <w:rPr>
                  <w:rFonts w:eastAsiaTheme="minorEastAsia"/>
                  <w:sz w:val="18"/>
                  <w:szCs w:val="18"/>
                </w:rPr>
                <w:t>’</w:t>
              </w:r>
              <w:r>
                <w:rPr>
                  <w:rFonts w:eastAsiaTheme="minorEastAsia" w:hint="eastAsia"/>
                  <w:sz w:val="18"/>
                  <w:szCs w:val="18"/>
                </w:rPr>
                <w:t>h134</w:t>
              </w:r>
            </w:ins>
          </w:p>
        </w:tc>
        <w:tc>
          <w:tcPr>
            <w:tcW w:w="5103" w:type="dxa"/>
          </w:tcPr>
          <w:p w:rsidR="009D5497" w:rsidRDefault="009D5497" w:rsidP="005D538B">
            <w:pPr>
              <w:rPr>
                <w:ins w:id="1691" w:author="yangy" w:date="2017-05-10T17:45:00Z"/>
                <w:rFonts w:eastAsiaTheme="minorEastAsia"/>
                <w:sz w:val="18"/>
                <w:szCs w:val="18"/>
              </w:rPr>
            </w:pPr>
            <w:ins w:id="1692" w:author="yangy" w:date="2017-05-10T17:46:00Z">
              <w:r>
                <w:rPr>
                  <w:rFonts w:eastAsiaTheme="minorEastAsia" w:hint="eastAsia"/>
                  <w:sz w:val="18"/>
                  <w:szCs w:val="18"/>
                </w:rPr>
                <w:t>PLCDSP core to A7 core IPC set register</w:t>
              </w:r>
              <w:r w:rsidR="00BB232B">
                <w:rPr>
                  <w:rFonts w:eastAsiaTheme="minorEastAsia" w:hint="eastAsia"/>
                  <w:sz w:val="18"/>
                  <w:szCs w:val="18"/>
                </w:rPr>
                <w:t xml:space="preserve"> for testing</w:t>
              </w:r>
            </w:ins>
          </w:p>
        </w:tc>
      </w:tr>
      <w:tr w:rsidR="00383503" w:rsidRPr="009D5497" w:rsidTr="00383503">
        <w:trPr>
          <w:ins w:id="1693" w:author="yangy" w:date="2017-05-10T17:50:00Z"/>
        </w:trPr>
        <w:tc>
          <w:tcPr>
            <w:tcW w:w="2132" w:type="dxa"/>
          </w:tcPr>
          <w:p w:rsidR="00383503" w:rsidRDefault="00383503" w:rsidP="005D538B">
            <w:pPr>
              <w:rPr>
                <w:ins w:id="1694" w:author="yangy" w:date="2017-05-10T17:50:00Z"/>
                <w:sz w:val="18"/>
                <w:szCs w:val="18"/>
              </w:rPr>
            </w:pPr>
            <w:ins w:id="1695" w:author="yangy" w:date="2017-05-10T17:50:00Z">
              <w:r>
                <w:rPr>
                  <w:rFonts w:hint="eastAsia"/>
                  <w:sz w:val="18"/>
                  <w:szCs w:val="18"/>
                </w:rPr>
                <w:t>Reserved</w:t>
              </w:r>
            </w:ins>
          </w:p>
        </w:tc>
        <w:tc>
          <w:tcPr>
            <w:tcW w:w="1126" w:type="dxa"/>
          </w:tcPr>
          <w:p w:rsidR="00383503" w:rsidRDefault="00383503" w:rsidP="005D538B">
            <w:pPr>
              <w:rPr>
                <w:ins w:id="1696" w:author="yangy" w:date="2017-05-10T17:51:00Z"/>
                <w:rFonts w:eastAsiaTheme="minorEastAsia"/>
                <w:sz w:val="18"/>
                <w:szCs w:val="18"/>
              </w:rPr>
            </w:pPr>
            <w:ins w:id="1697" w:author="yangy" w:date="2017-05-10T17:51:00Z">
              <w:r>
                <w:rPr>
                  <w:rFonts w:eastAsiaTheme="minorEastAsia" w:hint="eastAsia"/>
                  <w:sz w:val="18"/>
                  <w:szCs w:val="18"/>
                </w:rPr>
                <w:t>12</w:t>
              </w:r>
              <w:r>
                <w:rPr>
                  <w:rFonts w:eastAsiaTheme="minorEastAsia"/>
                  <w:sz w:val="18"/>
                  <w:szCs w:val="18"/>
                </w:rPr>
                <w:t>’</w:t>
              </w:r>
              <w:r>
                <w:rPr>
                  <w:rFonts w:eastAsiaTheme="minorEastAsia" w:hint="eastAsia"/>
                  <w:sz w:val="18"/>
                  <w:szCs w:val="18"/>
                </w:rPr>
                <w:t>h138~</w:t>
              </w:r>
            </w:ins>
          </w:p>
          <w:p w:rsidR="00383503" w:rsidRDefault="00383503" w:rsidP="005D538B">
            <w:pPr>
              <w:rPr>
                <w:ins w:id="1698" w:author="yangy" w:date="2017-05-10T17:50:00Z"/>
                <w:rFonts w:eastAsiaTheme="minorEastAsia"/>
                <w:sz w:val="18"/>
                <w:szCs w:val="18"/>
              </w:rPr>
            </w:pPr>
            <w:ins w:id="1699" w:author="yangy" w:date="2017-05-10T17:51:00Z">
              <w:r>
                <w:rPr>
                  <w:rFonts w:eastAsiaTheme="minorEastAsia" w:hint="eastAsia"/>
                  <w:sz w:val="18"/>
                  <w:szCs w:val="18"/>
                </w:rPr>
                <w:t>12</w:t>
              </w:r>
              <w:r>
                <w:rPr>
                  <w:rFonts w:eastAsiaTheme="minorEastAsia"/>
                  <w:sz w:val="18"/>
                  <w:szCs w:val="18"/>
                </w:rPr>
                <w:t>’</w:t>
              </w:r>
              <w:r>
                <w:rPr>
                  <w:rFonts w:eastAsiaTheme="minorEastAsia" w:hint="eastAsia"/>
                  <w:sz w:val="18"/>
                  <w:szCs w:val="18"/>
                </w:rPr>
                <w:t>h13c</w:t>
              </w:r>
            </w:ins>
          </w:p>
        </w:tc>
        <w:tc>
          <w:tcPr>
            <w:tcW w:w="5103" w:type="dxa"/>
          </w:tcPr>
          <w:p w:rsidR="00383503" w:rsidRDefault="00383503" w:rsidP="005D538B">
            <w:pPr>
              <w:rPr>
                <w:ins w:id="1700" w:author="yangy" w:date="2017-05-10T17:50:00Z"/>
                <w:rFonts w:eastAsiaTheme="minorEastAsia"/>
                <w:sz w:val="18"/>
                <w:szCs w:val="18"/>
              </w:rPr>
            </w:pPr>
          </w:p>
        </w:tc>
      </w:tr>
      <w:tr w:rsidR="00383503" w:rsidRPr="009D5497" w:rsidTr="00383503">
        <w:trPr>
          <w:ins w:id="1701" w:author="yangy" w:date="2017-05-10T17:50:00Z"/>
        </w:trPr>
        <w:tc>
          <w:tcPr>
            <w:tcW w:w="2132" w:type="dxa"/>
          </w:tcPr>
          <w:p w:rsidR="00383503" w:rsidRDefault="00383503" w:rsidP="00C11D03">
            <w:pPr>
              <w:rPr>
                <w:ins w:id="1702" w:author="yangy" w:date="2017-05-10T17:50:00Z"/>
                <w:sz w:val="18"/>
                <w:szCs w:val="18"/>
              </w:rPr>
            </w:pPr>
            <w:ins w:id="1703" w:author="yangy" w:date="2017-05-10T17:51:00Z">
              <w:r>
                <w:rPr>
                  <w:rFonts w:hint="eastAsia"/>
                  <w:sz w:val="18"/>
                  <w:szCs w:val="18"/>
                </w:rPr>
                <w:t>RFTOA7</w:t>
              </w:r>
              <w:r w:rsidR="00C11D03">
                <w:rPr>
                  <w:rFonts w:hint="eastAsia"/>
                  <w:sz w:val="18"/>
                  <w:szCs w:val="18"/>
                </w:rPr>
                <w:t>ACK_INT_CLR</w:t>
              </w:r>
            </w:ins>
          </w:p>
        </w:tc>
        <w:tc>
          <w:tcPr>
            <w:tcW w:w="1126" w:type="dxa"/>
          </w:tcPr>
          <w:p w:rsidR="00383503" w:rsidRDefault="00383503" w:rsidP="00383503">
            <w:pPr>
              <w:rPr>
                <w:ins w:id="1704" w:author="yangy" w:date="2017-05-10T17:50:00Z"/>
                <w:rFonts w:eastAsiaTheme="minorEastAsia"/>
                <w:sz w:val="18"/>
                <w:szCs w:val="18"/>
              </w:rPr>
            </w:pPr>
            <w:ins w:id="1705" w:author="yangy" w:date="2017-05-10T17:51:00Z">
              <w:r>
                <w:rPr>
                  <w:rFonts w:eastAsiaTheme="minorEastAsia" w:hint="eastAsia"/>
                  <w:sz w:val="18"/>
                  <w:szCs w:val="18"/>
                </w:rPr>
                <w:t>12</w:t>
              </w:r>
              <w:r>
                <w:rPr>
                  <w:rFonts w:eastAsiaTheme="minorEastAsia"/>
                  <w:sz w:val="18"/>
                  <w:szCs w:val="18"/>
                </w:rPr>
                <w:t>’</w:t>
              </w:r>
              <w:r>
                <w:rPr>
                  <w:rFonts w:eastAsiaTheme="minorEastAsia" w:hint="eastAsia"/>
                  <w:sz w:val="18"/>
                  <w:szCs w:val="18"/>
                </w:rPr>
                <w:t>h140</w:t>
              </w:r>
            </w:ins>
          </w:p>
        </w:tc>
        <w:tc>
          <w:tcPr>
            <w:tcW w:w="5103" w:type="dxa"/>
          </w:tcPr>
          <w:p w:rsidR="00383503" w:rsidRDefault="00383503" w:rsidP="00E92D3D">
            <w:pPr>
              <w:rPr>
                <w:ins w:id="1706" w:author="yangy" w:date="2017-05-10T17:50:00Z"/>
                <w:rFonts w:eastAsiaTheme="minorEastAsia"/>
                <w:sz w:val="18"/>
                <w:szCs w:val="18"/>
              </w:rPr>
            </w:pPr>
            <w:ins w:id="1707" w:author="yangy" w:date="2017-05-10T17:51:00Z">
              <w:r>
                <w:rPr>
                  <w:rFonts w:eastAsiaTheme="minorEastAsia" w:hint="eastAsia"/>
                  <w:sz w:val="18"/>
                  <w:szCs w:val="18"/>
                </w:rPr>
                <w:t xml:space="preserve">RFDSP core to A7 core </w:t>
              </w:r>
            </w:ins>
            <w:ins w:id="1708" w:author="yangy" w:date="2017-05-10T17:52:00Z">
              <w:r w:rsidR="00E92D3D">
                <w:rPr>
                  <w:rFonts w:eastAsiaTheme="minorEastAsia" w:hint="eastAsia"/>
                  <w:sz w:val="18"/>
                  <w:szCs w:val="18"/>
                </w:rPr>
                <w:t>ACK interrupt clear</w:t>
              </w:r>
            </w:ins>
          </w:p>
        </w:tc>
      </w:tr>
      <w:tr w:rsidR="00383503" w:rsidRPr="009D5497" w:rsidTr="00383503">
        <w:trPr>
          <w:ins w:id="1709" w:author="yangy" w:date="2017-05-10T17:50:00Z"/>
        </w:trPr>
        <w:tc>
          <w:tcPr>
            <w:tcW w:w="2132" w:type="dxa"/>
          </w:tcPr>
          <w:p w:rsidR="00383503" w:rsidRDefault="00383503" w:rsidP="00C11D03">
            <w:pPr>
              <w:rPr>
                <w:ins w:id="1710" w:author="yangy" w:date="2017-05-10T17:50:00Z"/>
                <w:sz w:val="18"/>
                <w:szCs w:val="18"/>
              </w:rPr>
            </w:pPr>
            <w:ins w:id="1711" w:author="yangy" w:date="2017-05-10T17:51:00Z">
              <w:r>
                <w:rPr>
                  <w:rFonts w:hint="eastAsia"/>
                  <w:sz w:val="18"/>
                  <w:szCs w:val="18"/>
                </w:rPr>
                <w:t>PLCTOA7</w:t>
              </w:r>
              <w:r w:rsidR="00C11D03">
                <w:rPr>
                  <w:rFonts w:hint="eastAsia"/>
                  <w:sz w:val="18"/>
                  <w:szCs w:val="18"/>
                </w:rPr>
                <w:t>ACK_INT_CLR</w:t>
              </w:r>
            </w:ins>
          </w:p>
        </w:tc>
        <w:tc>
          <w:tcPr>
            <w:tcW w:w="1126" w:type="dxa"/>
          </w:tcPr>
          <w:p w:rsidR="00383503" w:rsidRDefault="00383503" w:rsidP="00383503">
            <w:pPr>
              <w:rPr>
                <w:ins w:id="1712" w:author="yangy" w:date="2017-05-10T17:50:00Z"/>
                <w:rFonts w:eastAsiaTheme="minorEastAsia"/>
                <w:sz w:val="18"/>
                <w:szCs w:val="18"/>
              </w:rPr>
            </w:pPr>
            <w:ins w:id="1713" w:author="yangy" w:date="2017-05-10T17:51:00Z">
              <w:r>
                <w:rPr>
                  <w:rFonts w:eastAsiaTheme="minorEastAsia" w:hint="eastAsia"/>
                  <w:sz w:val="18"/>
                  <w:szCs w:val="18"/>
                </w:rPr>
                <w:t>12</w:t>
              </w:r>
              <w:r>
                <w:rPr>
                  <w:rFonts w:eastAsiaTheme="minorEastAsia"/>
                  <w:sz w:val="18"/>
                  <w:szCs w:val="18"/>
                </w:rPr>
                <w:t>’</w:t>
              </w:r>
              <w:r>
                <w:rPr>
                  <w:rFonts w:eastAsiaTheme="minorEastAsia" w:hint="eastAsia"/>
                  <w:sz w:val="18"/>
                  <w:szCs w:val="18"/>
                </w:rPr>
                <w:t>h144</w:t>
              </w:r>
            </w:ins>
          </w:p>
        </w:tc>
        <w:tc>
          <w:tcPr>
            <w:tcW w:w="5103" w:type="dxa"/>
          </w:tcPr>
          <w:p w:rsidR="00383503" w:rsidRDefault="00383503" w:rsidP="005D538B">
            <w:pPr>
              <w:rPr>
                <w:ins w:id="1714" w:author="yangy" w:date="2017-05-10T17:50:00Z"/>
                <w:rFonts w:eastAsiaTheme="minorEastAsia"/>
                <w:sz w:val="18"/>
                <w:szCs w:val="18"/>
              </w:rPr>
            </w:pPr>
            <w:ins w:id="1715" w:author="yangy" w:date="2017-05-10T17:51:00Z">
              <w:r>
                <w:rPr>
                  <w:rFonts w:eastAsiaTheme="minorEastAsia" w:hint="eastAsia"/>
                  <w:sz w:val="18"/>
                  <w:szCs w:val="18"/>
                </w:rPr>
                <w:t xml:space="preserve">PLCDSP core to A7 core </w:t>
              </w:r>
            </w:ins>
            <w:ins w:id="1716" w:author="yangy" w:date="2017-05-10T17:52:00Z">
              <w:r w:rsidR="00E92D3D">
                <w:rPr>
                  <w:rFonts w:eastAsiaTheme="minorEastAsia" w:hint="eastAsia"/>
                  <w:sz w:val="18"/>
                  <w:szCs w:val="18"/>
                </w:rPr>
                <w:t>ACK interrupt clear</w:t>
              </w:r>
            </w:ins>
          </w:p>
        </w:tc>
      </w:tr>
      <w:tr w:rsidR="00383503" w:rsidRPr="009D5497" w:rsidTr="00383503">
        <w:trPr>
          <w:ins w:id="1717" w:author="yangy" w:date="2017-05-10T17:51:00Z"/>
        </w:trPr>
        <w:tc>
          <w:tcPr>
            <w:tcW w:w="2132" w:type="dxa"/>
          </w:tcPr>
          <w:p w:rsidR="00383503" w:rsidRDefault="00D13580" w:rsidP="005D538B">
            <w:pPr>
              <w:rPr>
                <w:ins w:id="1718" w:author="yangy" w:date="2017-05-10T17:51:00Z"/>
                <w:sz w:val="18"/>
                <w:szCs w:val="18"/>
              </w:rPr>
            </w:pPr>
            <w:ins w:id="1719" w:author="yangy" w:date="2017-05-10T17:52:00Z">
              <w:r>
                <w:rPr>
                  <w:rFonts w:hint="eastAsia"/>
                  <w:sz w:val="18"/>
                  <w:szCs w:val="18"/>
                </w:rPr>
                <w:t>Reserved</w:t>
              </w:r>
            </w:ins>
          </w:p>
        </w:tc>
        <w:tc>
          <w:tcPr>
            <w:tcW w:w="1126" w:type="dxa"/>
          </w:tcPr>
          <w:p w:rsidR="00383503" w:rsidRDefault="00D13580" w:rsidP="005D538B">
            <w:pPr>
              <w:rPr>
                <w:ins w:id="1720" w:author="yangy" w:date="2017-05-10T17:52:00Z"/>
                <w:rFonts w:eastAsiaTheme="minorEastAsia"/>
                <w:sz w:val="18"/>
                <w:szCs w:val="18"/>
              </w:rPr>
            </w:pPr>
            <w:ins w:id="1721" w:author="yangy" w:date="2017-05-10T17:52:00Z">
              <w:r>
                <w:rPr>
                  <w:rFonts w:eastAsiaTheme="minorEastAsia" w:hint="eastAsia"/>
                  <w:sz w:val="18"/>
                  <w:szCs w:val="18"/>
                </w:rPr>
                <w:t>12</w:t>
              </w:r>
              <w:r>
                <w:rPr>
                  <w:rFonts w:eastAsiaTheme="minorEastAsia"/>
                  <w:sz w:val="18"/>
                  <w:szCs w:val="18"/>
                </w:rPr>
                <w:t>’</w:t>
              </w:r>
              <w:r>
                <w:rPr>
                  <w:rFonts w:eastAsiaTheme="minorEastAsia" w:hint="eastAsia"/>
                  <w:sz w:val="18"/>
                  <w:szCs w:val="18"/>
                </w:rPr>
                <w:t>h148~</w:t>
              </w:r>
            </w:ins>
          </w:p>
          <w:p w:rsidR="00D13580" w:rsidRDefault="00D13580" w:rsidP="005D538B">
            <w:pPr>
              <w:rPr>
                <w:ins w:id="1722" w:author="yangy" w:date="2017-05-10T17:51:00Z"/>
                <w:rFonts w:eastAsiaTheme="minorEastAsia"/>
                <w:sz w:val="18"/>
                <w:szCs w:val="18"/>
              </w:rPr>
            </w:pPr>
            <w:ins w:id="1723" w:author="yangy" w:date="2017-05-10T17:53:00Z">
              <w:r>
                <w:rPr>
                  <w:rFonts w:eastAsiaTheme="minorEastAsia" w:hint="eastAsia"/>
                  <w:sz w:val="18"/>
                  <w:szCs w:val="18"/>
                </w:rPr>
                <w:t>12</w:t>
              </w:r>
              <w:r>
                <w:rPr>
                  <w:rFonts w:eastAsiaTheme="minorEastAsia"/>
                  <w:sz w:val="18"/>
                  <w:szCs w:val="18"/>
                </w:rPr>
                <w:t>’</w:t>
              </w:r>
              <w:r>
                <w:rPr>
                  <w:rFonts w:eastAsiaTheme="minorEastAsia" w:hint="eastAsia"/>
                  <w:sz w:val="18"/>
                  <w:szCs w:val="18"/>
                </w:rPr>
                <w:t>h1fc</w:t>
              </w:r>
            </w:ins>
          </w:p>
        </w:tc>
        <w:tc>
          <w:tcPr>
            <w:tcW w:w="5103" w:type="dxa"/>
          </w:tcPr>
          <w:p w:rsidR="00383503" w:rsidRDefault="00383503" w:rsidP="005D538B">
            <w:pPr>
              <w:rPr>
                <w:ins w:id="1724" w:author="yangy" w:date="2017-05-10T17:51:00Z"/>
                <w:rFonts w:eastAsiaTheme="minorEastAsia"/>
                <w:sz w:val="18"/>
                <w:szCs w:val="18"/>
              </w:rPr>
            </w:pPr>
          </w:p>
        </w:tc>
      </w:tr>
      <w:tr w:rsidR="000B246F" w:rsidRPr="003315BB" w:rsidTr="00383503">
        <w:tc>
          <w:tcPr>
            <w:tcW w:w="2132" w:type="dxa"/>
          </w:tcPr>
          <w:p w:rsidR="000B246F" w:rsidRPr="00553CA9" w:rsidRDefault="000B246F" w:rsidP="005D538B">
            <w:pPr>
              <w:rPr>
                <w:sz w:val="18"/>
                <w:szCs w:val="18"/>
              </w:rPr>
            </w:pPr>
            <w:r w:rsidRPr="00553CA9">
              <w:rPr>
                <w:rFonts w:hint="eastAsia"/>
                <w:sz w:val="18"/>
                <w:szCs w:val="18"/>
              </w:rPr>
              <w:t>A7SRP00REQ</w:t>
            </w:r>
          </w:p>
        </w:tc>
        <w:tc>
          <w:tcPr>
            <w:tcW w:w="1126" w:type="dxa"/>
          </w:tcPr>
          <w:p w:rsidR="000B246F" w:rsidRPr="00553CA9" w:rsidRDefault="000B246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h200</w:t>
            </w:r>
          </w:p>
        </w:tc>
        <w:tc>
          <w:tcPr>
            <w:tcW w:w="5103" w:type="dxa"/>
          </w:tcPr>
          <w:p w:rsidR="000B246F" w:rsidRPr="00553CA9" w:rsidRDefault="000B246F" w:rsidP="005D538B">
            <w:pPr>
              <w:rPr>
                <w:rFonts w:eastAsiaTheme="minorEastAsia"/>
                <w:sz w:val="18"/>
                <w:szCs w:val="18"/>
              </w:rPr>
            </w:pPr>
            <w:r w:rsidRPr="00553CA9">
              <w:rPr>
                <w:rFonts w:hint="eastAsia"/>
                <w:sz w:val="18"/>
                <w:szCs w:val="18"/>
              </w:rPr>
              <w:t>Shared RAM page00 ownership request semaphore register</w:t>
            </w:r>
          </w:p>
        </w:tc>
      </w:tr>
      <w:tr w:rsidR="000B246F" w:rsidRPr="003315BB" w:rsidTr="00383503">
        <w:tc>
          <w:tcPr>
            <w:tcW w:w="2132" w:type="dxa"/>
          </w:tcPr>
          <w:p w:rsidR="000B246F" w:rsidRPr="00553CA9" w:rsidRDefault="000B246F" w:rsidP="005D538B">
            <w:pPr>
              <w:rPr>
                <w:sz w:val="18"/>
                <w:szCs w:val="18"/>
              </w:rPr>
            </w:pPr>
            <w:r w:rsidRPr="00553CA9">
              <w:rPr>
                <w:rFonts w:hint="eastAsia"/>
                <w:sz w:val="18"/>
                <w:szCs w:val="18"/>
              </w:rPr>
              <w:t>A7SRP01REQ</w:t>
            </w:r>
          </w:p>
        </w:tc>
        <w:tc>
          <w:tcPr>
            <w:tcW w:w="1126" w:type="dxa"/>
          </w:tcPr>
          <w:p w:rsidR="000B246F" w:rsidRPr="00553CA9" w:rsidRDefault="000B246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h204</w:t>
            </w:r>
          </w:p>
        </w:tc>
        <w:tc>
          <w:tcPr>
            <w:tcW w:w="5103" w:type="dxa"/>
          </w:tcPr>
          <w:p w:rsidR="000B246F" w:rsidRPr="00553CA9" w:rsidRDefault="000B246F" w:rsidP="005D538B">
            <w:pPr>
              <w:rPr>
                <w:rFonts w:eastAsiaTheme="minorEastAsia"/>
                <w:sz w:val="18"/>
                <w:szCs w:val="18"/>
              </w:rPr>
            </w:pPr>
            <w:r w:rsidRPr="00553CA9">
              <w:rPr>
                <w:rFonts w:hint="eastAsia"/>
                <w:sz w:val="18"/>
                <w:szCs w:val="18"/>
              </w:rPr>
              <w:t>Shared RAM page01 ownership request semaphore register</w:t>
            </w:r>
          </w:p>
        </w:tc>
      </w:tr>
      <w:tr w:rsidR="000B246F" w:rsidRPr="003315BB" w:rsidTr="00383503">
        <w:tc>
          <w:tcPr>
            <w:tcW w:w="2132" w:type="dxa"/>
          </w:tcPr>
          <w:p w:rsidR="000B246F" w:rsidRPr="00553CA9" w:rsidRDefault="000B246F" w:rsidP="005D538B">
            <w:pPr>
              <w:rPr>
                <w:sz w:val="18"/>
                <w:szCs w:val="18"/>
              </w:rPr>
            </w:pPr>
            <w:r w:rsidRPr="00553CA9">
              <w:rPr>
                <w:rFonts w:hint="eastAsia"/>
                <w:sz w:val="18"/>
                <w:szCs w:val="18"/>
              </w:rPr>
              <w:t>A7SRP02REQ</w:t>
            </w:r>
          </w:p>
        </w:tc>
        <w:tc>
          <w:tcPr>
            <w:tcW w:w="1126" w:type="dxa"/>
          </w:tcPr>
          <w:p w:rsidR="000B246F" w:rsidRPr="00553CA9" w:rsidRDefault="000B246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h208</w:t>
            </w:r>
          </w:p>
        </w:tc>
        <w:tc>
          <w:tcPr>
            <w:tcW w:w="5103" w:type="dxa"/>
          </w:tcPr>
          <w:p w:rsidR="000B246F" w:rsidRPr="00553CA9" w:rsidRDefault="000B246F" w:rsidP="005D538B">
            <w:pPr>
              <w:rPr>
                <w:rFonts w:eastAsiaTheme="minorEastAsia"/>
                <w:sz w:val="18"/>
                <w:szCs w:val="18"/>
              </w:rPr>
            </w:pPr>
            <w:r w:rsidRPr="00553CA9">
              <w:rPr>
                <w:rFonts w:hint="eastAsia"/>
                <w:sz w:val="18"/>
                <w:szCs w:val="18"/>
              </w:rPr>
              <w:t>Shared RAM page02 ownership request semaphore register</w:t>
            </w:r>
          </w:p>
        </w:tc>
      </w:tr>
      <w:tr w:rsidR="000B246F" w:rsidRPr="003315BB" w:rsidTr="00383503">
        <w:tc>
          <w:tcPr>
            <w:tcW w:w="2132" w:type="dxa"/>
          </w:tcPr>
          <w:p w:rsidR="000B246F" w:rsidRPr="00553CA9" w:rsidRDefault="000B246F" w:rsidP="005D538B">
            <w:pPr>
              <w:rPr>
                <w:sz w:val="18"/>
                <w:szCs w:val="18"/>
              </w:rPr>
            </w:pPr>
            <w:r w:rsidRPr="00553CA9">
              <w:rPr>
                <w:rFonts w:hint="eastAsia"/>
                <w:sz w:val="18"/>
                <w:szCs w:val="18"/>
              </w:rPr>
              <w:t>A7SRP03REQ</w:t>
            </w:r>
          </w:p>
        </w:tc>
        <w:tc>
          <w:tcPr>
            <w:tcW w:w="1126" w:type="dxa"/>
          </w:tcPr>
          <w:p w:rsidR="000B246F" w:rsidRPr="00553CA9" w:rsidRDefault="000B246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h20c</w:t>
            </w:r>
          </w:p>
        </w:tc>
        <w:tc>
          <w:tcPr>
            <w:tcW w:w="5103" w:type="dxa"/>
          </w:tcPr>
          <w:p w:rsidR="000B246F" w:rsidRPr="00553CA9" w:rsidRDefault="000B246F" w:rsidP="005D538B">
            <w:pPr>
              <w:rPr>
                <w:rFonts w:eastAsiaTheme="minorEastAsia"/>
                <w:sz w:val="18"/>
                <w:szCs w:val="18"/>
              </w:rPr>
            </w:pPr>
            <w:r w:rsidRPr="00553CA9">
              <w:rPr>
                <w:rFonts w:hint="eastAsia"/>
                <w:sz w:val="18"/>
                <w:szCs w:val="18"/>
              </w:rPr>
              <w:t>Shared RAM page03 ownership request semaphore register</w:t>
            </w:r>
          </w:p>
        </w:tc>
      </w:tr>
      <w:tr w:rsidR="000B246F" w:rsidRPr="003315BB" w:rsidTr="00383503">
        <w:tc>
          <w:tcPr>
            <w:tcW w:w="2132" w:type="dxa"/>
          </w:tcPr>
          <w:p w:rsidR="000B246F" w:rsidRPr="00553CA9" w:rsidRDefault="000B246F" w:rsidP="005D538B">
            <w:pPr>
              <w:rPr>
                <w:sz w:val="18"/>
                <w:szCs w:val="18"/>
              </w:rPr>
            </w:pPr>
            <w:r w:rsidRPr="00553CA9">
              <w:rPr>
                <w:rFonts w:hint="eastAsia"/>
                <w:sz w:val="18"/>
                <w:szCs w:val="18"/>
              </w:rPr>
              <w:t>A7SRP04REQ</w:t>
            </w:r>
          </w:p>
        </w:tc>
        <w:tc>
          <w:tcPr>
            <w:tcW w:w="1126" w:type="dxa"/>
          </w:tcPr>
          <w:p w:rsidR="000B246F" w:rsidRPr="00553CA9" w:rsidRDefault="000B246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h210</w:t>
            </w:r>
          </w:p>
        </w:tc>
        <w:tc>
          <w:tcPr>
            <w:tcW w:w="5103" w:type="dxa"/>
          </w:tcPr>
          <w:p w:rsidR="000B246F" w:rsidRPr="00553CA9" w:rsidRDefault="000B246F" w:rsidP="005D538B">
            <w:pPr>
              <w:rPr>
                <w:rFonts w:eastAsiaTheme="minorEastAsia"/>
                <w:sz w:val="18"/>
                <w:szCs w:val="18"/>
              </w:rPr>
            </w:pPr>
            <w:r w:rsidRPr="00553CA9">
              <w:rPr>
                <w:rFonts w:hint="eastAsia"/>
                <w:sz w:val="18"/>
                <w:szCs w:val="18"/>
              </w:rPr>
              <w:t>Shared RAM page04 ownership request semaphore register</w:t>
            </w:r>
          </w:p>
        </w:tc>
      </w:tr>
      <w:tr w:rsidR="000B246F" w:rsidRPr="003315BB" w:rsidTr="00383503">
        <w:tc>
          <w:tcPr>
            <w:tcW w:w="2132" w:type="dxa"/>
          </w:tcPr>
          <w:p w:rsidR="000B246F" w:rsidRPr="00553CA9" w:rsidRDefault="000B246F" w:rsidP="005D538B">
            <w:pPr>
              <w:rPr>
                <w:sz w:val="18"/>
                <w:szCs w:val="18"/>
              </w:rPr>
            </w:pPr>
            <w:r w:rsidRPr="00553CA9">
              <w:rPr>
                <w:rFonts w:hint="eastAsia"/>
                <w:sz w:val="18"/>
                <w:szCs w:val="18"/>
              </w:rPr>
              <w:t>A7SRP05REQ</w:t>
            </w:r>
          </w:p>
        </w:tc>
        <w:tc>
          <w:tcPr>
            <w:tcW w:w="1126" w:type="dxa"/>
          </w:tcPr>
          <w:p w:rsidR="000B246F" w:rsidRPr="00553CA9" w:rsidRDefault="000B246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h214</w:t>
            </w:r>
          </w:p>
        </w:tc>
        <w:tc>
          <w:tcPr>
            <w:tcW w:w="5103" w:type="dxa"/>
          </w:tcPr>
          <w:p w:rsidR="000B246F" w:rsidRPr="00553CA9" w:rsidRDefault="000B246F" w:rsidP="005D538B">
            <w:pPr>
              <w:rPr>
                <w:rFonts w:eastAsiaTheme="minorEastAsia"/>
                <w:sz w:val="18"/>
                <w:szCs w:val="18"/>
              </w:rPr>
            </w:pPr>
            <w:r w:rsidRPr="00553CA9">
              <w:rPr>
                <w:rFonts w:hint="eastAsia"/>
                <w:sz w:val="18"/>
                <w:szCs w:val="18"/>
              </w:rPr>
              <w:t>Shared RAM page05 ownership request semaphore register</w:t>
            </w:r>
          </w:p>
        </w:tc>
      </w:tr>
      <w:tr w:rsidR="000B246F" w:rsidRPr="003315BB" w:rsidTr="00383503">
        <w:tc>
          <w:tcPr>
            <w:tcW w:w="2132" w:type="dxa"/>
          </w:tcPr>
          <w:p w:rsidR="000B246F" w:rsidRPr="00553CA9" w:rsidRDefault="000B246F" w:rsidP="005D538B">
            <w:pPr>
              <w:rPr>
                <w:sz w:val="18"/>
                <w:szCs w:val="18"/>
              </w:rPr>
            </w:pPr>
            <w:r w:rsidRPr="00553CA9">
              <w:rPr>
                <w:rFonts w:hint="eastAsia"/>
                <w:sz w:val="18"/>
                <w:szCs w:val="18"/>
              </w:rPr>
              <w:t>A7SRP06REQ</w:t>
            </w:r>
          </w:p>
        </w:tc>
        <w:tc>
          <w:tcPr>
            <w:tcW w:w="1126" w:type="dxa"/>
          </w:tcPr>
          <w:p w:rsidR="000B246F" w:rsidRPr="00553CA9" w:rsidRDefault="000B246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h218</w:t>
            </w:r>
          </w:p>
        </w:tc>
        <w:tc>
          <w:tcPr>
            <w:tcW w:w="5103" w:type="dxa"/>
          </w:tcPr>
          <w:p w:rsidR="000B246F" w:rsidRPr="00553CA9" w:rsidRDefault="000B246F" w:rsidP="005D538B">
            <w:pPr>
              <w:rPr>
                <w:rFonts w:eastAsiaTheme="minorEastAsia"/>
                <w:sz w:val="18"/>
                <w:szCs w:val="18"/>
              </w:rPr>
            </w:pPr>
            <w:r w:rsidRPr="00553CA9">
              <w:rPr>
                <w:rFonts w:hint="eastAsia"/>
                <w:sz w:val="18"/>
                <w:szCs w:val="18"/>
              </w:rPr>
              <w:t>Shared RAM page06 ownership request semaphore register</w:t>
            </w:r>
          </w:p>
        </w:tc>
      </w:tr>
      <w:tr w:rsidR="000B246F" w:rsidRPr="003315BB" w:rsidTr="00383503">
        <w:tc>
          <w:tcPr>
            <w:tcW w:w="2132" w:type="dxa"/>
          </w:tcPr>
          <w:p w:rsidR="000B246F" w:rsidRPr="00553CA9" w:rsidRDefault="000B246F" w:rsidP="005D538B">
            <w:pPr>
              <w:rPr>
                <w:sz w:val="18"/>
                <w:szCs w:val="18"/>
              </w:rPr>
            </w:pPr>
            <w:r w:rsidRPr="00553CA9">
              <w:rPr>
                <w:rFonts w:hint="eastAsia"/>
                <w:sz w:val="18"/>
                <w:szCs w:val="18"/>
              </w:rPr>
              <w:t>A7SRP07REQ</w:t>
            </w:r>
          </w:p>
        </w:tc>
        <w:tc>
          <w:tcPr>
            <w:tcW w:w="1126" w:type="dxa"/>
          </w:tcPr>
          <w:p w:rsidR="000B246F" w:rsidRPr="00553CA9" w:rsidRDefault="000B246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h21c</w:t>
            </w:r>
          </w:p>
        </w:tc>
        <w:tc>
          <w:tcPr>
            <w:tcW w:w="5103" w:type="dxa"/>
          </w:tcPr>
          <w:p w:rsidR="000B246F" w:rsidRPr="00553CA9" w:rsidRDefault="000B246F" w:rsidP="005D538B">
            <w:pPr>
              <w:rPr>
                <w:rFonts w:eastAsiaTheme="minorEastAsia"/>
                <w:sz w:val="18"/>
                <w:szCs w:val="18"/>
              </w:rPr>
            </w:pPr>
            <w:r w:rsidRPr="00553CA9">
              <w:rPr>
                <w:rFonts w:hint="eastAsia"/>
                <w:sz w:val="18"/>
                <w:szCs w:val="18"/>
              </w:rPr>
              <w:t>Shared RAM page07 ownership request semaphore register</w:t>
            </w:r>
          </w:p>
        </w:tc>
      </w:tr>
      <w:tr w:rsidR="000B246F" w:rsidRPr="003315BB" w:rsidTr="00383503">
        <w:tc>
          <w:tcPr>
            <w:tcW w:w="2132" w:type="dxa"/>
          </w:tcPr>
          <w:p w:rsidR="000B246F" w:rsidRPr="00553CA9" w:rsidRDefault="000B246F" w:rsidP="005D538B">
            <w:pPr>
              <w:rPr>
                <w:sz w:val="18"/>
                <w:szCs w:val="18"/>
              </w:rPr>
            </w:pPr>
            <w:r w:rsidRPr="00553CA9">
              <w:rPr>
                <w:rFonts w:hint="eastAsia"/>
                <w:sz w:val="18"/>
                <w:szCs w:val="18"/>
              </w:rPr>
              <w:t>A7SRP08REQ</w:t>
            </w:r>
          </w:p>
        </w:tc>
        <w:tc>
          <w:tcPr>
            <w:tcW w:w="1126" w:type="dxa"/>
          </w:tcPr>
          <w:p w:rsidR="000B246F" w:rsidRPr="00553CA9" w:rsidRDefault="000B246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h220</w:t>
            </w:r>
          </w:p>
        </w:tc>
        <w:tc>
          <w:tcPr>
            <w:tcW w:w="5103" w:type="dxa"/>
          </w:tcPr>
          <w:p w:rsidR="000B246F" w:rsidRPr="00553CA9" w:rsidRDefault="000B246F" w:rsidP="005D538B">
            <w:pPr>
              <w:rPr>
                <w:rFonts w:eastAsiaTheme="minorEastAsia"/>
                <w:sz w:val="18"/>
                <w:szCs w:val="18"/>
              </w:rPr>
            </w:pPr>
            <w:r w:rsidRPr="00553CA9">
              <w:rPr>
                <w:rFonts w:hint="eastAsia"/>
                <w:sz w:val="18"/>
                <w:szCs w:val="18"/>
              </w:rPr>
              <w:t>Shared RAM page08 ownership request semaphore register</w:t>
            </w:r>
          </w:p>
        </w:tc>
      </w:tr>
      <w:tr w:rsidR="000B246F" w:rsidRPr="003315BB" w:rsidTr="00383503">
        <w:tc>
          <w:tcPr>
            <w:tcW w:w="2132" w:type="dxa"/>
          </w:tcPr>
          <w:p w:rsidR="000B246F" w:rsidRPr="00553CA9" w:rsidRDefault="000B246F" w:rsidP="005D538B">
            <w:pPr>
              <w:rPr>
                <w:sz w:val="18"/>
                <w:szCs w:val="18"/>
              </w:rPr>
            </w:pPr>
            <w:r w:rsidRPr="00553CA9">
              <w:rPr>
                <w:rFonts w:hint="eastAsia"/>
                <w:sz w:val="18"/>
                <w:szCs w:val="18"/>
              </w:rPr>
              <w:t>A7SRP09REQ</w:t>
            </w:r>
          </w:p>
        </w:tc>
        <w:tc>
          <w:tcPr>
            <w:tcW w:w="1126" w:type="dxa"/>
          </w:tcPr>
          <w:p w:rsidR="000B246F" w:rsidRPr="00553CA9" w:rsidRDefault="000B246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h224</w:t>
            </w:r>
          </w:p>
        </w:tc>
        <w:tc>
          <w:tcPr>
            <w:tcW w:w="5103" w:type="dxa"/>
          </w:tcPr>
          <w:p w:rsidR="000B246F" w:rsidRPr="00553CA9" w:rsidRDefault="000B246F" w:rsidP="005D538B">
            <w:pPr>
              <w:rPr>
                <w:rFonts w:eastAsiaTheme="minorEastAsia"/>
                <w:sz w:val="18"/>
                <w:szCs w:val="18"/>
              </w:rPr>
            </w:pPr>
            <w:r w:rsidRPr="00553CA9">
              <w:rPr>
                <w:rFonts w:hint="eastAsia"/>
                <w:sz w:val="18"/>
                <w:szCs w:val="18"/>
              </w:rPr>
              <w:t>Shared RAM page09 ownership request semaphore register</w:t>
            </w:r>
          </w:p>
        </w:tc>
      </w:tr>
      <w:tr w:rsidR="000B246F" w:rsidRPr="003315BB" w:rsidTr="00383503">
        <w:tc>
          <w:tcPr>
            <w:tcW w:w="2132" w:type="dxa"/>
          </w:tcPr>
          <w:p w:rsidR="000B246F" w:rsidRPr="00553CA9" w:rsidRDefault="000B246F" w:rsidP="005D538B">
            <w:pPr>
              <w:rPr>
                <w:sz w:val="18"/>
                <w:szCs w:val="18"/>
              </w:rPr>
            </w:pPr>
            <w:r w:rsidRPr="00553CA9">
              <w:rPr>
                <w:rFonts w:hint="eastAsia"/>
                <w:sz w:val="18"/>
                <w:szCs w:val="18"/>
              </w:rPr>
              <w:t>A7SRP10REQ</w:t>
            </w:r>
          </w:p>
        </w:tc>
        <w:tc>
          <w:tcPr>
            <w:tcW w:w="1126" w:type="dxa"/>
          </w:tcPr>
          <w:p w:rsidR="000B246F" w:rsidRPr="00553CA9" w:rsidRDefault="000B246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h228</w:t>
            </w:r>
          </w:p>
        </w:tc>
        <w:tc>
          <w:tcPr>
            <w:tcW w:w="5103" w:type="dxa"/>
          </w:tcPr>
          <w:p w:rsidR="000B246F" w:rsidRPr="00553CA9" w:rsidRDefault="000B246F" w:rsidP="005D538B">
            <w:pPr>
              <w:rPr>
                <w:rFonts w:eastAsiaTheme="minorEastAsia"/>
                <w:sz w:val="18"/>
                <w:szCs w:val="18"/>
              </w:rPr>
            </w:pPr>
            <w:r w:rsidRPr="00553CA9">
              <w:rPr>
                <w:rFonts w:hint="eastAsia"/>
                <w:sz w:val="18"/>
                <w:szCs w:val="18"/>
              </w:rPr>
              <w:t>Shared RAM page10 ownership request semaphore register</w:t>
            </w:r>
          </w:p>
        </w:tc>
      </w:tr>
      <w:tr w:rsidR="000B246F" w:rsidRPr="003315BB" w:rsidTr="00383503">
        <w:tc>
          <w:tcPr>
            <w:tcW w:w="2132" w:type="dxa"/>
          </w:tcPr>
          <w:p w:rsidR="000B246F" w:rsidRPr="00553CA9" w:rsidRDefault="000B246F" w:rsidP="005D538B">
            <w:pPr>
              <w:rPr>
                <w:sz w:val="18"/>
                <w:szCs w:val="18"/>
              </w:rPr>
            </w:pPr>
            <w:r w:rsidRPr="00553CA9">
              <w:rPr>
                <w:rFonts w:hint="eastAsia"/>
                <w:sz w:val="18"/>
                <w:szCs w:val="18"/>
              </w:rPr>
              <w:t>A7SRP11REQ</w:t>
            </w:r>
          </w:p>
        </w:tc>
        <w:tc>
          <w:tcPr>
            <w:tcW w:w="1126" w:type="dxa"/>
          </w:tcPr>
          <w:p w:rsidR="000B246F" w:rsidRPr="00553CA9" w:rsidRDefault="000B246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h22c</w:t>
            </w:r>
          </w:p>
        </w:tc>
        <w:tc>
          <w:tcPr>
            <w:tcW w:w="5103" w:type="dxa"/>
          </w:tcPr>
          <w:p w:rsidR="000B246F" w:rsidRPr="00553CA9" w:rsidRDefault="000B246F" w:rsidP="005D538B">
            <w:pPr>
              <w:rPr>
                <w:rFonts w:eastAsiaTheme="minorEastAsia"/>
                <w:sz w:val="18"/>
                <w:szCs w:val="18"/>
              </w:rPr>
            </w:pPr>
            <w:r w:rsidRPr="00553CA9">
              <w:rPr>
                <w:rFonts w:hint="eastAsia"/>
                <w:sz w:val="18"/>
                <w:szCs w:val="18"/>
              </w:rPr>
              <w:t>Shared RAM page11 ownership request semaphore register</w:t>
            </w:r>
          </w:p>
        </w:tc>
      </w:tr>
      <w:tr w:rsidR="000B246F" w:rsidRPr="003315BB" w:rsidTr="00383503">
        <w:tc>
          <w:tcPr>
            <w:tcW w:w="2132" w:type="dxa"/>
          </w:tcPr>
          <w:p w:rsidR="000B246F" w:rsidRPr="00553CA9" w:rsidRDefault="000B246F" w:rsidP="005D538B">
            <w:pPr>
              <w:rPr>
                <w:sz w:val="18"/>
                <w:szCs w:val="18"/>
              </w:rPr>
            </w:pPr>
            <w:r w:rsidRPr="00553CA9">
              <w:rPr>
                <w:rFonts w:hint="eastAsia"/>
                <w:sz w:val="18"/>
                <w:szCs w:val="18"/>
              </w:rPr>
              <w:t>A7SRP12REQ</w:t>
            </w:r>
          </w:p>
        </w:tc>
        <w:tc>
          <w:tcPr>
            <w:tcW w:w="1126" w:type="dxa"/>
          </w:tcPr>
          <w:p w:rsidR="000B246F" w:rsidRPr="00553CA9" w:rsidRDefault="000B246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h230</w:t>
            </w:r>
          </w:p>
        </w:tc>
        <w:tc>
          <w:tcPr>
            <w:tcW w:w="5103" w:type="dxa"/>
          </w:tcPr>
          <w:p w:rsidR="000B246F" w:rsidRPr="00553CA9" w:rsidRDefault="000B246F" w:rsidP="005D538B">
            <w:pPr>
              <w:rPr>
                <w:rFonts w:eastAsiaTheme="minorEastAsia"/>
                <w:sz w:val="18"/>
                <w:szCs w:val="18"/>
              </w:rPr>
            </w:pPr>
            <w:r w:rsidRPr="00553CA9">
              <w:rPr>
                <w:rFonts w:hint="eastAsia"/>
                <w:sz w:val="18"/>
                <w:szCs w:val="18"/>
              </w:rPr>
              <w:t>Shared RAM page12 ownership request semaphore register</w:t>
            </w:r>
          </w:p>
        </w:tc>
      </w:tr>
      <w:tr w:rsidR="000B246F" w:rsidRPr="003315BB" w:rsidTr="00383503">
        <w:tc>
          <w:tcPr>
            <w:tcW w:w="2132" w:type="dxa"/>
          </w:tcPr>
          <w:p w:rsidR="000B246F" w:rsidRPr="00553CA9" w:rsidRDefault="000B246F" w:rsidP="005D538B">
            <w:pPr>
              <w:rPr>
                <w:sz w:val="18"/>
                <w:szCs w:val="18"/>
              </w:rPr>
            </w:pPr>
            <w:r w:rsidRPr="00553CA9">
              <w:rPr>
                <w:rFonts w:hint="eastAsia"/>
                <w:sz w:val="18"/>
                <w:szCs w:val="18"/>
              </w:rPr>
              <w:t>A7SRP13REQ</w:t>
            </w:r>
          </w:p>
        </w:tc>
        <w:tc>
          <w:tcPr>
            <w:tcW w:w="1126" w:type="dxa"/>
          </w:tcPr>
          <w:p w:rsidR="000B246F" w:rsidRPr="00553CA9" w:rsidRDefault="000B246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h234</w:t>
            </w:r>
          </w:p>
        </w:tc>
        <w:tc>
          <w:tcPr>
            <w:tcW w:w="5103" w:type="dxa"/>
          </w:tcPr>
          <w:p w:rsidR="000B246F" w:rsidRPr="00553CA9" w:rsidRDefault="000B246F" w:rsidP="005D538B">
            <w:pPr>
              <w:rPr>
                <w:rFonts w:eastAsiaTheme="minorEastAsia"/>
                <w:sz w:val="18"/>
                <w:szCs w:val="18"/>
              </w:rPr>
            </w:pPr>
            <w:r w:rsidRPr="00553CA9">
              <w:rPr>
                <w:rFonts w:hint="eastAsia"/>
                <w:sz w:val="18"/>
                <w:szCs w:val="18"/>
              </w:rPr>
              <w:t>Shared RAM page13 ownership request semaphore register</w:t>
            </w:r>
          </w:p>
        </w:tc>
      </w:tr>
      <w:tr w:rsidR="000B246F" w:rsidRPr="003315BB" w:rsidTr="00383503">
        <w:tc>
          <w:tcPr>
            <w:tcW w:w="2132" w:type="dxa"/>
          </w:tcPr>
          <w:p w:rsidR="000B246F" w:rsidRPr="00553CA9" w:rsidRDefault="000B246F" w:rsidP="005D538B">
            <w:pPr>
              <w:rPr>
                <w:sz w:val="18"/>
                <w:szCs w:val="18"/>
              </w:rPr>
            </w:pPr>
            <w:r w:rsidRPr="00553CA9">
              <w:rPr>
                <w:rFonts w:hint="eastAsia"/>
                <w:sz w:val="18"/>
                <w:szCs w:val="18"/>
              </w:rPr>
              <w:t>A7SRP14REQ</w:t>
            </w:r>
          </w:p>
        </w:tc>
        <w:tc>
          <w:tcPr>
            <w:tcW w:w="1126" w:type="dxa"/>
          </w:tcPr>
          <w:p w:rsidR="000B246F" w:rsidRPr="00553CA9" w:rsidRDefault="000B246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h238</w:t>
            </w:r>
          </w:p>
        </w:tc>
        <w:tc>
          <w:tcPr>
            <w:tcW w:w="5103" w:type="dxa"/>
          </w:tcPr>
          <w:p w:rsidR="000B246F" w:rsidRPr="00553CA9" w:rsidRDefault="000B246F" w:rsidP="005D538B">
            <w:pPr>
              <w:rPr>
                <w:rFonts w:eastAsiaTheme="minorEastAsia"/>
                <w:sz w:val="18"/>
                <w:szCs w:val="18"/>
              </w:rPr>
            </w:pPr>
            <w:r w:rsidRPr="00553CA9">
              <w:rPr>
                <w:rFonts w:hint="eastAsia"/>
                <w:sz w:val="18"/>
                <w:szCs w:val="18"/>
              </w:rPr>
              <w:t>Shared RAM page14 ownership request semaphore register</w:t>
            </w:r>
          </w:p>
        </w:tc>
      </w:tr>
      <w:tr w:rsidR="000B246F" w:rsidRPr="003315BB" w:rsidTr="00383503">
        <w:tc>
          <w:tcPr>
            <w:tcW w:w="2132" w:type="dxa"/>
          </w:tcPr>
          <w:p w:rsidR="000B246F" w:rsidRPr="00553CA9" w:rsidRDefault="000B246F" w:rsidP="005D538B">
            <w:pPr>
              <w:rPr>
                <w:sz w:val="18"/>
                <w:szCs w:val="18"/>
              </w:rPr>
            </w:pPr>
            <w:r w:rsidRPr="00553CA9">
              <w:rPr>
                <w:rFonts w:hint="eastAsia"/>
                <w:sz w:val="18"/>
                <w:szCs w:val="18"/>
              </w:rPr>
              <w:t>A7SRP15REQ</w:t>
            </w:r>
          </w:p>
        </w:tc>
        <w:tc>
          <w:tcPr>
            <w:tcW w:w="1126" w:type="dxa"/>
          </w:tcPr>
          <w:p w:rsidR="000B246F" w:rsidRPr="00553CA9" w:rsidRDefault="000B246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h23c</w:t>
            </w:r>
          </w:p>
        </w:tc>
        <w:tc>
          <w:tcPr>
            <w:tcW w:w="5103" w:type="dxa"/>
          </w:tcPr>
          <w:p w:rsidR="000B246F" w:rsidRPr="00553CA9" w:rsidRDefault="000B246F" w:rsidP="005D538B">
            <w:pPr>
              <w:rPr>
                <w:rFonts w:eastAsiaTheme="minorEastAsia"/>
                <w:sz w:val="18"/>
                <w:szCs w:val="18"/>
              </w:rPr>
            </w:pPr>
            <w:r w:rsidRPr="00553CA9">
              <w:rPr>
                <w:rFonts w:hint="eastAsia"/>
                <w:sz w:val="18"/>
                <w:szCs w:val="18"/>
              </w:rPr>
              <w:t>Shared RAM page15 ownership request semaphore register</w:t>
            </w:r>
          </w:p>
        </w:tc>
      </w:tr>
      <w:tr w:rsidR="000B246F" w:rsidRPr="003315BB" w:rsidTr="00383503">
        <w:tc>
          <w:tcPr>
            <w:tcW w:w="2132" w:type="dxa"/>
          </w:tcPr>
          <w:p w:rsidR="000B246F" w:rsidRPr="00553CA9" w:rsidRDefault="000B246F" w:rsidP="005D538B">
            <w:pPr>
              <w:rPr>
                <w:sz w:val="18"/>
                <w:szCs w:val="18"/>
              </w:rPr>
            </w:pPr>
            <w:r w:rsidRPr="00553CA9">
              <w:rPr>
                <w:rFonts w:hint="eastAsia"/>
                <w:sz w:val="18"/>
                <w:szCs w:val="18"/>
              </w:rPr>
              <w:t>A7SRP16REQ</w:t>
            </w:r>
          </w:p>
        </w:tc>
        <w:tc>
          <w:tcPr>
            <w:tcW w:w="1126" w:type="dxa"/>
          </w:tcPr>
          <w:p w:rsidR="000B246F" w:rsidRPr="00553CA9" w:rsidRDefault="000B246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h240</w:t>
            </w:r>
          </w:p>
        </w:tc>
        <w:tc>
          <w:tcPr>
            <w:tcW w:w="5103" w:type="dxa"/>
          </w:tcPr>
          <w:p w:rsidR="000B246F" w:rsidRPr="00553CA9" w:rsidRDefault="000B246F" w:rsidP="005D538B">
            <w:pPr>
              <w:rPr>
                <w:rFonts w:eastAsiaTheme="minorEastAsia"/>
                <w:sz w:val="18"/>
                <w:szCs w:val="18"/>
              </w:rPr>
            </w:pPr>
            <w:r w:rsidRPr="00553CA9">
              <w:rPr>
                <w:rFonts w:hint="eastAsia"/>
                <w:sz w:val="18"/>
                <w:szCs w:val="18"/>
              </w:rPr>
              <w:t>Shared RAM page16 ownership request semaphore register</w:t>
            </w:r>
          </w:p>
        </w:tc>
      </w:tr>
      <w:tr w:rsidR="000B246F" w:rsidRPr="003315BB" w:rsidTr="00383503">
        <w:tc>
          <w:tcPr>
            <w:tcW w:w="2132" w:type="dxa"/>
          </w:tcPr>
          <w:p w:rsidR="000B246F" w:rsidRPr="00553CA9" w:rsidRDefault="000B246F" w:rsidP="005D538B">
            <w:pPr>
              <w:rPr>
                <w:sz w:val="18"/>
                <w:szCs w:val="18"/>
              </w:rPr>
            </w:pPr>
            <w:r w:rsidRPr="00553CA9">
              <w:rPr>
                <w:rFonts w:hint="eastAsia"/>
                <w:sz w:val="18"/>
                <w:szCs w:val="18"/>
              </w:rPr>
              <w:t>A7SRP17REQ</w:t>
            </w:r>
          </w:p>
        </w:tc>
        <w:tc>
          <w:tcPr>
            <w:tcW w:w="1126" w:type="dxa"/>
          </w:tcPr>
          <w:p w:rsidR="000B246F" w:rsidRPr="00553CA9" w:rsidRDefault="000B246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h244</w:t>
            </w:r>
          </w:p>
        </w:tc>
        <w:tc>
          <w:tcPr>
            <w:tcW w:w="5103" w:type="dxa"/>
          </w:tcPr>
          <w:p w:rsidR="000B246F" w:rsidRPr="00553CA9" w:rsidRDefault="000B246F" w:rsidP="005D538B">
            <w:pPr>
              <w:rPr>
                <w:rFonts w:eastAsiaTheme="minorEastAsia"/>
                <w:sz w:val="18"/>
                <w:szCs w:val="18"/>
              </w:rPr>
            </w:pPr>
            <w:r w:rsidRPr="00553CA9">
              <w:rPr>
                <w:rFonts w:hint="eastAsia"/>
                <w:sz w:val="18"/>
                <w:szCs w:val="18"/>
              </w:rPr>
              <w:t>Shared RAM page17 ownership request semaphore register</w:t>
            </w:r>
          </w:p>
        </w:tc>
      </w:tr>
      <w:tr w:rsidR="000B246F" w:rsidRPr="003315BB" w:rsidTr="00383503">
        <w:tc>
          <w:tcPr>
            <w:tcW w:w="2132" w:type="dxa"/>
          </w:tcPr>
          <w:p w:rsidR="000B246F" w:rsidRPr="00553CA9" w:rsidRDefault="000B246F" w:rsidP="005D538B">
            <w:pPr>
              <w:rPr>
                <w:sz w:val="18"/>
                <w:szCs w:val="18"/>
              </w:rPr>
            </w:pPr>
            <w:r w:rsidRPr="00553CA9">
              <w:rPr>
                <w:rFonts w:hint="eastAsia"/>
                <w:sz w:val="18"/>
                <w:szCs w:val="18"/>
              </w:rPr>
              <w:t>A7SRP18REQ</w:t>
            </w:r>
          </w:p>
        </w:tc>
        <w:tc>
          <w:tcPr>
            <w:tcW w:w="1126" w:type="dxa"/>
          </w:tcPr>
          <w:p w:rsidR="000B246F" w:rsidRPr="00553CA9" w:rsidRDefault="000B246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h248</w:t>
            </w:r>
          </w:p>
        </w:tc>
        <w:tc>
          <w:tcPr>
            <w:tcW w:w="5103" w:type="dxa"/>
          </w:tcPr>
          <w:p w:rsidR="000B246F" w:rsidRPr="00553CA9" w:rsidRDefault="000B246F" w:rsidP="005D538B">
            <w:pPr>
              <w:rPr>
                <w:rFonts w:eastAsiaTheme="minorEastAsia"/>
                <w:sz w:val="18"/>
                <w:szCs w:val="18"/>
              </w:rPr>
            </w:pPr>
            <w:r w:rsidRPr="00553CA9">
              <w:rPr>
                <w:rFonts w:hint="eastAsia"/>
                <w:sz w:val="18"/>
                <w:szCs w:val="18"/>
              </w:rPr>
              <w:t>Shared RAM page18 ownership request semaphore register</w:t>
            </w:r>
          </w:p>
        </w:tc>
      </w:tr>
      <w:tr w:rsidR="000B246F" w:rsidRPr="003315BB" w:rsidTr="00383503">
        <w:tc>
          <w:tcPr>
            <w:tcW w:w="2132" w:type="dxa"/>
          </w:tcPr>
          <w:p w:rsidR="000B246F" w:rsidRPr="00553CA9" w:rsidRDefault="000B246F" w:rsidP="005D538B">
            <w:pPr>
              <w:rPr>
                <w:sz w:val="18"/>
                <w:szCs w:val="18"/>
              </w:rPr>
            </w:pPr>
            <w:r w:rsidRPr="00553CA9">
              <w:rPr>
                <w:rFonts w:hint="eastAsia"/>
                <w:sz w:val="18"/>
                <w:szCs w:val="18"/>
              </w:rPr>
              <w:t>A7SRP19REQ</w:t>
            </w:r>
          </w:p>
        </w:tc>
        <w:tc>
          <w:tcPr>
            <w:tcW w:w="1126" w:type="dxa"/>
          </w:tcPr>
          <w:p w:rsidR="000B246F" w:rsidRPr="00553CA9" w:rsidRDefault="000B246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h24c</w:t>
            </w:r>
          </w:p>
        </w:tc>
        <w:tc>
          <w:tcPr>
            <w:tcW w:w="5103" w:type="dxa"/>
          </w:tcPr>
          <w:p w:rsidR="000B246F" w:rsidRPr="00553CA9" w:rsidRDefault="000B246F" w:rsidP="005D538B">
            <w:pPr>
              <w:rPr>
                <w:rFonts w:eastAsiaTheme="minorEastAsia"/>
                <w:sz w:val="18"/>
                <w:szCs w:val="18"/>
              </w:rPr>
            </w:pPr>
            <w:r w:rsidRPr="00553CA9">
              <w:rPr>
                <w:rFonts w:hint="eastAsia"/>
                <w:sz w:val="18"/>
                <w:szCs w:val="18"/>
              </w:rPr>
              <w:t>Shared RAM page19 ownership request semaphore register</w:t>
            </w:r>
          </w:p>
        </w:tc>
      </w:tr>
      <w:tr w:rsidR="000B246F" w:rsidRPr="003315BB" w:rsidTr="00383503">
        <w:tc>
          <w:tcPr>
            <w:tcW w:w="2132" w:type="dxa"/>
          </w:tcPr>
          <w:p w:rsidR="000B246F" w:rsidRPr="00553CA9" w:rsidRDefault="000B246F" w:rsidP="005D538B">
            <w:pPr>
              <w:rPr>
                <w:sz w:val="18"/>
                <w:szCs w:val="18"/>
              </w:rPr>
            </w:pPr>
            <w:r w:rsidRPr="00553CA9">
              <w:rPr>
                <w:rFonts w:hint="eastAsia"/>
                <w:sz w:val="18"/>
                <w:szCs w:val="18"/>
              </w:rPr>
              <w:t>A7SRP20REQ</w:t>
            </w:r>
          </w:p>
        </w:tc>
        <w:tc>
          <w:tcPr>
            <w:tcW w:w="1126" w:type="dxa"/>
          </w:tcPr>
          <w:p w:rsidR="000B246F" w:rsidRPr="00553CA9" w:rsidRDefault="000B246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h250</w:t>
            </w:r>
          </w:p>
        </w:tc>
        <w:tc>
          <w:tcPr>
            <w:tcW w:w="5103" w:type="dxa"/>
          </w:tcPr>
          <w:p w:rsidR="000B246F" w:rsidRPr="00553CA9" w:rsidRDefault="000B246F" w:rsidP="005D538B">
            <w:pPr>
              <w:rPr>
                <w:rFonts w:eastAsiaTheme="minorEastAsia"/>
                <w:sz w:val="18"/>
                <w:szCs w:val="18"/>
              </w:rPr>
            </w:pPr>
            <w:r w:rsidRPr="00553CA9">
              <w:rPr>
                <w:rFonts w:hint="eastAsia"/>
                <w:sz w:val="18"/>
                <w:szCs w:val="18"/>
              </w:rPr>
              <w:t>Shared RAM page20 ownership request semaphore register</w:t>
            </w:r>
          </w:p>
        </w:tc>
      </w:tr>
      <w:tr w:rsidR="000B246F" w:rsidRPr="003315BB" w:rsidTr="00383503">
        <w:tc>
          <w:tcPr>
            <w:tcW w:w="2132" w:type="dxa"/>
          </w:tcPr>
          <w:p w:rsidR="000B246F" w:rsidRPr="00553CA9" w:rsidRDefault="000B246F" w:rsidP="005D538B">
            <w:pPr>
              <w:rPr>
                <w:sz w:val="18"/>
                <w:szCs w:val="18"/>
              </w:rPr>
            </w:pPr>
            <w:r w:rsidRPr="00553CA9">
              <w:rPr>
                <w:rFonts w:hint="eastAsia"/>
                <w:sz w:val="18"/>
                <w:szCs w:val="18"/>
              </w:rPr>
              <w:t>A7SRP21REQ</w:t>
            </w:r>
          </w:p>
        </w:tc>
        <w:tc>
          <w:tcPr>
            <w:tcW w:w="1126" w:type="dxa"/>
          </w:tcPr>
          <w:p w:rsidR="000B246F" w:rsidRPr="00553CA9" w:rsidRDefault="000B246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h254</w:t>
            </w:r>
          </w:p>
        </w:tc>
        <w:tc>
          <w:tcPr>
            <w:tcW w:w="5103" w:type="dxa"/>
          </w:tcPr>
          <w:p w:rsidR="000B246F" w:rsidRPr="00553CA9" w:rsidRDefault="000B246F" w:rsidP="005D538B">
            <w:pPr>
              <w:rPr>
                <w:rFonts w:eastAsiaTheme="minorEastAsia"/>
                <w:sz w:val="18"/>
                <w:szCs w:val="18"/>
              </w:rPr>
            </w:pPr>
            <w:r w:rsidRPr="00553CA9">
              <w:rPr>
                <w:rFonts w:hint="eastAsia"/>
                <w:sz w:val="18"/>
                <w:szCs w:val="18"/>
              </w:rPr>
              <w:t>Shared RAM page21 ownership request semaphore register</w:t>
            </w:r>
          </w:p>
        </w:tc>
      </w:tr>
      <w:tr w:rsidR="000B246F" w:rsidRPr="003315BB" w:rsidTr="00383503">
        <w:tc>
          <w:tcPr>
            <w:tcW w:w="2132" w:type="dxa"/>
          </w:tcPr>
          <w:p w:rsidR="000B246F" w:rsidRPr="00553CA9" w:rsidRDefault="000B246F" w:rsidP="005D538B">
            <w:pPr>
              <w:rPr>
                <w:sz w:val="18"/>
                <w:szCs w:val="18"/>
              </w:rPr>
            </w:pPr>
            <w:r w:rsidRPr="00553CA9">
              <w:rPr>
                <w:rFonts w:hint="eastAsia"/>
                <w:sz w:val="18"/>
                <w:szCs w:val="18"/>
              </w:rPr>
              <w:t>A7SRP22REQ</w:t>
            </w:r>
          </w:p>
        </w:tc>
        <w:tc>
          <w:tcPr>
            <w:tcW w:w="1126" w:type="dxa"/>
          </w:tcPr>
          <w:p w:rsidR="000B246F" w:rsidRPr="00553CA9" w:rsidRDefault="000B246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h258</w:t>
            </w:r>
          </w:p>
        </w:tc>
        <w:tc>
          <w:tcPr>
            <w:tcW w:w="5103" w:type="dxa"/>
          </w:tcPr>
          <w:p w:rsidR="000B246F" w:rsidRPr="00553CA9" w:rsidRDefault="000B246F" w:rsidP="005D538B">
            <w:pPr>
              <w:rPr>
                <w:rFonts w:eastAsiaTheme="minorEastAsia"/>
                <w:sz w:val="18"/>
                <w:szCs w:val="18"/>
              </w:rPr>
            </w:pPr>
            <w:r w:rsidRPr="00553CA9">
              <w:rPr>
                <w:rFonts w:hint="eastAsia"/>
                <w:sz w:val="18"/>
                <w:szCs w:val="18"/>
              </w:rPr>
              <w:t>Shared RAM page22 ownership request semaphore register</w:t>
            </w:r>
          </w:p>
        </w:tc>
      </w:tr>
      <w:tr w:rsidR="000B246F" w:rsidRPr="003315BB" w:rsidTr="00383503">
        <w:tc>
          <w:tcPr>
            <w:tcW w:w="2132" w:type="dxa"/>
          </w:tcPr>
          <w:p w:rsidR="000B246F" w:rsidRPr="00553CA9" w:rsidRDefault="000B246F" w:rsidP="005D538B">
            <w:pPr>
              <w:rPr>
                <w:sz w:val="18"/>
                <w:szCs w:val="18"/>
              </w:rPr>
            </w:pPr>
            <w:r w:rsidRPr="00553CA9">
              <w:rPr>
                <w:rFonts w:hint="eastAsia"/>
                <w:sz w:val="18"/>
                <w:szCs w:val="18"/>
              </w:rPr>
              <w:lastRenderedPageBreak/>
              <w:t>A7SRP23REQ</w:t>
            </w:r>
          </w:p>
        </w:tc>
        <w:tc>
          <w:tcPr>
            <w:tcW w:w="1126" w:type="dxa"/>
          </w:tcPr>
          <w:p w:rsidR="000B246F" w:rsidRPr="00553CA9" w:rsidRDefault="000B246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h25c</w:t>
            </w:r>
          </w:p>
        </w:tc>
        <w:tc>
          <w:tcPr>
            <w:tcW w:w="5103" w:type="dxa"/>
          </w:tcPr>
          <w:p w:rsidR="000B246F" w:rsidRPr="00553CA9" w:rsidRDefault="000B246F" w:rsidP="005D538B">
            <w:pPr>
              <w:rPr>
                <w:rFonts w:eastAsiaTheme="minorEastAsia"/>
                <w:sz w:val="18"/>
                <w:szCs w:val="18"/>
              </w:rPr>
            </w:pPr>
            <w:r w:rsidRPr="00553CA9">
              <w:rPr>
                <w:rFonts w:hint="eastAsia"/>
                <w:sz w:val="18"/>
                <w:szCs w:val="18"/>
              </w:rPr>
              <w:t>Shared RAM page23 ownership request semaphore register</w:t>
            </w:r>
          </w:p>
        </w:tc>
      </w:tr>
      <w:tr w:rsidR="000B246F" w:rsidRPr="003315BB" w:rsidTr="00383503">
        <w:tc>
          <w:tcPr>
            <w:tcW w:w="2132" w:type="dxa"/>
          </w:tcPr>
          <w:p w:rsidR="000B246F" w:rsidRPr="00553CA9" w:rsidRDefault="000B246F" w:rsidP="005D538B">
            <w:pPr>
              <w:rPr>
                <w:sz w:val="18"/>
                <w:szCs w:val="18"/>
              </w:rPr>
            </w:pPr>
            <w:r w:rsidRPr="00553CA9">
              <w:rPr>
                <w:rFonts w:hint="eastAsia"/>
                <w:sz w:val="18"/>
                <w:szCs w:val="18"/>
              </w:rPr>
              <w:t>A7SRP24REQ</w:t>
            </w:r>
          </w:p>
        </w:tc>
        <w:tc>
          <w:tcPr>
            <w:tcW w:w="1126" w:type="dxa"/>
          </w:tcPr>
          <w:p w:rsidR="000B246F" w:rsidRPr="00553CA9" w:rsidRDefault="000B246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h260</w:t>
            </w:r>
          </w:p>
        </w:tc>
        <w:tc>
          <w:tcPr>
            <w:tcW w:w="5103" w:type="dxa"/>
          </w:tcPr>
          <w:p w:rsidR="000B246F" w:rsidRPr="00553CA9" w:rsidRDefault="000B246F" w:rsidP="005D538B">
            <w:pPr>
              <w:rPr>
                <w:rFonts w:eastAsiaTheme="minorEastAsia"/>
                <w:sz w:val="18"/>
                <w:szCs w:val="18"/>
              </w:rPr>
            </w:pPr>
            <w:r w:rsidRPr="00553CA9">
              <w:rPr>
                <w:rFonts w:hint="eastAsia"/>
                <w:sz w:val="18"/>
                <w:szCs w:val="18"/>
              </w:rPr>
              <w:t>Shared RAM page24 ownership request semaphore register</w:t>
            </w:r>
          </w:p>
        </w:tc>
      </w:tr>
      <w:tr w:rsidR="000B246F" w:rsidRPr="003315BB" w:rsidTr="00383503">
        <w:tc>
          <w:tcPr>
            <w:tcW w:w="2132" w:type="dxa"/>
          </w:tcPr>
          <w:p w:rsidR="000B246F" w:rsidRPr="00553CA9" w:rsidRDefault="000B246F" w:rsidP="005D538B">
            <w:pPr>
              <w:rPr>
                <w:sz w:val="18"/>
                <w:szCs w:val="18"/>
              </w:rPr>
            </w:pPr>
            <w:r w:rsidRPr="00553CA9">
              <w:rPr>
                <w:rFonts w:hint="eastAsia"/>
                <w:sz w:val="18"/>
                <w:szCs w:val="18"/>
              </w:rPr>
              <w:t>A7SRP25REQ</w:t>
            </w:r>
          </w:p>
        </w:tc>
        <w:tc>
          <w:tcPr>
            <w:tcW w:w="1126" w:type="dxa"/>
          </w:tcPr>
          <w:p w:rsidR="000B246F" w:rsidRPr="00553CA9" w:rsidRDefault="000B246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h264</w:t>
            </w:r>
          </w:p>
        </w:tc>
        <w:tc>
          <w:tcPr>
            <w:tcW w:w="5103" w:type="dxa"/>
          </w:tcPr>
          <w:p w:rsidR="000B246F" w:rsidRPr="00553CA9" w:rsidRDefault="000B246F" w:rsidP="005D538B">
            <w:pPr>
              <w:rPr>
                <w:rFonts w:eastAsiaTheme="minorEastAsia"/>
                <w:sz w:val="18"/>
                <w:szCs w:val="18"/>
              </w:rPr>
            </w:pPr>
            <w:r w:rsidRPr="00553CA9">
              <w:rPr>
                <w:rFonts w:hint="eastAsia"/>
                <w:sz w:val="18"/>
                <w:szCs w:val="18"/>
              </w:rPr>
              <w:t>Shared RAM page25 ownership request semaphore register</w:t>
            </w:r>
          </w:p>
        </w:tc>
      </w:tr>
      <w:tr w:rsidR="000B246F" w:rsidRPr="003315BB" w:rsidTr="00383503">
        <w:tc>
          <w:tcPr>
            <w:tcW w:w="2132" w:type="dxa"/>
          </w:tcPr>
          <w:p w:rsidR="000B246F" w:rsidRPr="00553CA9" w:rsidRDefault="000B246F" w:rsidP="005D538B">
            <w:pPr>
              <w:rPr>
                <w:sz w:val="18"/>
                <w:szCs w:val="18"/>
              </w:rPr>
            </w:pPr>
            <w:r w:rsidRPr="00553CA9">
              <w:rPr>
                <w:rFonts w:hint="eastAsia"/>
                <w:sz w:val="18"/>
                <w:szCs w:val="18"/>
              </w:rPr>
              <w:t>A7SRP26REQ</w:t>
            </w:r>
          </w:p>
        </w:tc>
        <w:tc>
          <w:tcPr>
            <w:tcW w:w="1126" w:type="dxa"/>
          </w:tcPr>
          <w:p w:rsidR="000B246F" w:rsidRPr="00553CA9" w:rsidRDefault="000B246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h268</w:t>
            </w:r>
          </w:p>
        </w:tc>
        <w:tc>
          <w:tcPr>
            <w:tcW w:w="5103" w:type="dxa"/>
          </w:tcPr>
          <w:p w:rsidR="000B246F" w:rsidRPr="00553CA9" w:rsidRDefault="000B246F" w:rsidP="005D538B">
            <w:pPr>
              <w:rPr>
                <w:rFonts w:eastAsiaTheme="minorEastAsia"/>
                <w:sz w:val="18"/>
                <w:szCs w:val="18"/>
              </w:rPr>
            </w:pPr>
            <w:r w:rsidRPr="00553CA9">
              <w:rPr>
                <w:rFonts w:hint="eastAsia"/>
                <w:sz w:val="18"/>
                <w:szCs w:val="18"/>
              </w:rPr>
              <w:t>Shared RAM page26 ownership request semaphore register</w:t>
            </w:r>
          </w:p>
        </w:tc>
      </w:tr>
      <w:tr w:rsidR="000B246F" w:rsidRPr="003315BB" w:rsidTr="00383503">
        <w:tc>
          <w:tcPr>
            <w:tcW w:w="2132" w:type="dxa"/>
          </w:tcPr>
          <w:p w:rsidR="000B246F" w:rsidRPr="00553CA9" w:rsidRDefault="000B246F" w:rsidP="005D538B">
            <w:pPr>
              <w:rPr>
                <w:sz w:val="18"/>
                <w:szCs w:val="18"/>
              </w:rPr>
            </w:pPr>
            <w:r w:rsidRPr="00553CA9">
              <w:rPr>
                <w:rFonts w:hint="eastAsia"/>
                <w:sz w:val="18"/>
                <w:szCs w:val="18"/>
              </w:rPr>
              <w:t>A7SRP27REQ</w:t>
            </w:r>
          </w:p>
        </w:tc>
        <w:tc>
          <w:tcPr>
            <w:tcW w:w="1126" w:type="dxa"/>
          </w:tcPr>
          <w:p w:rsidR="000B246F" w:rsidRPr="00553CA9" w:rsidRDefault="000B246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h26c</w:t>
            </w:r>
          </w:p>
        </w:tc>
        <w:tc>
          <w:tcPr>
            <w:tcW w:w="5103" w:type="dxa"/>
          </w:tcPr>
          <w:p w:rsidR="000B246F" w:rsidRPr="00553CA9" w:rsidRDefault="000B246F" w:rsidP="005D538B">
            <w:pPr>
              <w:rPr>
                <w:rFonts w:eastAsiaTheme="minorEastAsia"/>
                <w:sz w:val="18"/>
                <w:szCs w:val="18"/>
              </w:rPr>
            </w:pPr>
            <w:r w:rsidRPr="00553CA9">
              <w:rPr>
                <w:rFonts w:hint="eastAsia"/>
                <w:sz w:val="18"/>
                <w:szCs w:val="18"/>
              </w:rPr>
              <w:t>Shared RAM page27 ownership request semaphore register</w:t>
            </w:r>
          </w:p>
        </w:tc>
      </w:tr>
      <w:tr w:rsidR="000B246F" w:rsidRPr="003315BB" w:rsidTr="00383503">
        <w:tc>
          <w:tcPr>
            <w:tcW w:w="2132" w:type="dxa"/>
          </w:tcPr>
          <w:p w:rsidR="000B246F" w:rsidRPr="00553CA9" w:rsidRDefault="000B246F" w:rsidP="005D538B">
            <w:pPr>
              <w:rPr>
                <w:sz w:val="18"/>
                <w:szCs w:val="18"/>
              </w:rPr>
            </w:pPr>
            <w:r w:rsidRPr="00553CA9">
              <w:rPr>
                <w:rFonts w:hint="eastAsia"/>
                <w:sz w:val="18"/>
                <w:szCs w:val="18"/>
              </w:rPr>
              <w:t>A7SRP28REQ</w:t>
            </w:r>
          </w:p>
        </w:tc>
        <w:tc>
          <w:tcPr>
            <w:tcW w:w="1126" w:type="dxa"/>
          </w:tcPr>
          <w:p w:rsidR="000B246F" w:rsidRPr="00553CA9" w:rsidRDefault="000B246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h270</w:t>
            </w:r>
          </w:p>
        </w:tc>
        <w:tc>
          <w:tcPr>
            <w:tcW w:w="5103" w:type="dxa"/>
          </w:tcPr>
          <w:p w:rsidR="000B246F" w:rsidRPr="00553CA9" w:rsidRDefault="000B246F" w:rsidP="005D538B">
            <w:pPr>
              <w:rPr>
                <w:rFonts w:eastAsiaTheme="minorEastAsia"/>
                <w:sz w:val="18"/>
                <w:szCs w:val="18"/>
              </w:rPr>
            </w:pPr>
            <w:r w:rsidRPr="00553CA9">
              <w:rPr>
                <w:rFonts w:hint="eastAsia"/>
                <w:sz w:val="18"/>
                <w:szCs w:val="18"/>
              </w:rPr>
              <w:t>Shared RAM page28 ownership request semaphore register</w:t>
            </w:r>
          </w:p>
        </w:tc>
      </w:tr>
      <w:tr w:rsidR="000B246F" w:rsidRPr="003315BB" w:rsidTr="00383503">
        <w:tc>
          <w:tcPr>
            <w:tcW w:w="2132" w:type="dxa"/>
          </w:tcPr>
          <w:p w:rsidR="000B246F" w:rsidRPr="00553CA9" w:rsidRDefault="000B246F" w:rsidP="005D538B">
            <w:pPr>
              <w:rPr>
                <w:sz w:val="18"/>
                <w:szCs w:val="18"/>
              </w:rPr>
            </w:pPr>
            <w:r w:rsidRPr="00553CA9">
              <w:rPr>
                <w:rFonts w:hint="eastAsia"/>
                <w:sz w:val="18"/>
                <w:szCs w:val="18"/>
              </w:rPr>
              <w:t>A7SRP29REQ</w:t>
            </w:r>
          </w:p>
        </w:tc>
        <w:tc>
          <w:tcPr>
            <w:tcW w:w="1126" w:type="dxa"/>
          </w:tcPr>
          <w:p w:rsidR="000B246F" w:rsidRPr="00553CA9" w:rsidRDefault="000B246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h274</w:t>
            </w:r>
          </w:p>
        </w:tc>
        <w:tc>
          <w:tcPr>
            <w:tcW w:w="5103" w:type="dxa"/>
          </w:tcPr>
          <w:p w:rsidR="000B246F" w:rsidRPr="00553CA9" w:rsidRDefault="000B246F" w:rsidP="005D538B">
            <w:pPr>
              <w:rPr>
                <w:rFonts w:eastAsiaTheme="minorEastAsia"/>
                <w:sz w:val="18"/>
                <w:szCs w:val="18"/>
              </w:rPr>
            </w:pPr>
            <w:r w:rsidRPr="00553CA9">
              <w:rPr>
                <w:rFonts w:hint="eastAsia"/>
                <w:sz w:val="18"/>
                <w:szCs w:val="18"/>
              </w:rPr>
              <w:t>Shared RAM page29 ownership request semaphore register</w:t>
            </w:r>
          </w:p>
        </w:tc>
      </w:tr>
      <w:tr w:rsidR="000B246F" w:rsidRPr="003315BB" w:rsidTr="00383503">
        <w:tc>
          <w:tcPr>
            <w:tcW w:w="2132" w:type="dxa"/>
          </w:tcPr>
          <w:p w:rsidR="000B246F" w:rsidRPr="00553CA9" w:rsidRDefault="000B246F" w:rsidP="005D538B">
            <w:pPr>
              <w:rPr>
                <w:sz w:val="18"/>
                <w:szCs w:val="18"/>
              </w:rPr>
            </w:pPr>
            <w:r w:rsidRPr="00553CA9">
              <w:rPr>
                <w:rFonts w:hint="eastAsia"/>
                <w:sz w:val="18"/>
                <w:szCs w:val="18"/>
              </w:rPr>
              <w:t>A7SRP30REQ</w:t>
            </w:r>
          </w:p>
        </w:tc>
        <w:tc>
          <w:tcPr>
            <w:tcW w:w="1126" w:type="dxa"/>
          </w:tcPr>
          <w:p w:rsidR="000B246F" w:rsidRPr="00553CA9" w:rsidRDefault="000B246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h278</w:t>
            </w:r>
          </w:p>
        </w:tc>
        <w:tc>
          <w:tcPr>
            <w:tcW w:w="5103" w:type="dxa"/>
          </w:tcPr>
          <w:p w:rsidR="000B246F" w:rsidRPr="00553CA9" w:rsidRDefault="000B246F" w:rsidP="005D538B">
            <w:pPr>
              <w:rPr>
                <w:rFonts w:eastAsiaTheme="minorEastAsia"/>
                <w:sz w:val="18"/>
                <w:szCs w:val="18"/>
              </w:rPr>
            </w:pPr>
            <w:r w:rsidRPr="00553CA9">
              <w:rPr>
                <w:rFonts w:hint="eastAsia"/>
                <w:sz w:val="18"/>
                <w:szCs w:val="18"/>
              </w:rPr>
              <w:t>Shared RAM page30 ownership request semaphore register</w:t>
            </w:r>
          </w:p>
        </w:tc>
      </w:tr>
      <w:tr w:rsidR="000B246F" w:rsidRPr="003315BB" w:rsidTr="00383503">
        <w:tc>
          <w:tcPr>
            <w:tcW w:w="2132" w:type="dxa"/>
          </w:tcPr>
          <w:p w:rsidR="000B246F" w:rsidRPr="00553CA9" w:rsidRDefault="000B246F" w:rsidP="005D538B">
            <w:pPr>
              <w:rPr>
                <w:sz w:val="18"/>
                <w:szCs w:val="18"/>
              </w:rPr>
            </w:pPr>
            <w:r w:rsidRPr="00553CA9">
              <w:rPr>
                <w:rFonts w:hint="eastAsia"/>
                <w:sz w:val="18"/>
                <w:szCs w:val="18"/>
              </w:rPr>
              <w:t>A7SRP31REQ</w:t>
            </w:r>
          </w:p>
        </w:tc>
        <w:tc>
          <w:tcPr>
            <w:tcW w:w="1126" w:type="dxa"/>
          </w:tcPr>
          <w:p w:rsidR="000B246F" w:rsidRPr="00553CA9" w:rsidRDefault="000B246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h27c</w:t>
            </w:r>
          </w:p>
        </w:tc>
        <w:tc>
          <w:tcPr>
            <w:tcW w:w="5103" w:type="dxa"/>
          </w:tcPr>
          <w:p w:rsidR="000B246F" w:rsidRPr="00553CA9" w:rsidRDefault="000B246F" w:rsidP="005D538B">
            <w:pPr>
              <w:rPr>
                <w:rFonts w:eastAsiaTheme="minorEastAsia"/>
                <w:sz w:val="18"/>
                <w:szCs w:val="18"/>
              </w:rPr>
            </w:pPr>
            <w:r w:rsidRPr="00553CA9">
              <w:rPr>
                <w:rFonts w:hint="eastAsia"/>
                <w:sz w:val="18"/>
                <w:szCs w:val="18"/>
              </w:rPr>
              <w:t>Shared RAM page31 ownership request semaphore register</w:t>
            </w:r>
          </w:p>
        </w:tc>
      </w:tr>
      <w:tr w:rsidR="000B246F" w:rsidRPr="003315BB" w:rsidTr="00383503">
        <w:tc>
          <w:tcPr>
            <w:tcW w:w="2132" w:type="dxa"/>
          </w:tcPr>
          <w:p w:rsidR="000B246F" w:rsidRPr="00553CA9" w:rsidRDefault="000B246F" w:rsidP="005D538B">
            <w:pPr>
              <w:rPr>
                <w:sz w:val="18"/>
                <w:szCs w:val="18"/>
              </w:rPr>
            </w:pPr>
          </w:p>
        </w:tc>
        <w:tc>
          <w:tcPr>
            <w:tcW w:w="1126" w:type="dxa"/>
          </w:tcPr>
          <w:p w:rsidR="000B246F" w:rsidRPr="00553CA9" w:rsidRDefault="000B246F" w:rsidP="005D538B">
            <w:pPr>
              <w:rPr>
                <w:rFonts w:eastAsiaTheme="minorEastAsia"/>
                <w:sz w:val="18"/>
                <w:szCs w:val="18"/>
              </w:rPr>
            </w:pPr>
          </w:p>
        </w:tc>
        <w:tc>
          <w:tcPr>
            <w:tcW w:w="5103" w:type="dxa"/>
          </w:tcPr>
          <w:p w:rsidR="000B246F" w:rsidRPr="00553CA9" w:rsidRDefault="000B246F" w:rsidP="005D538B">
            <w:pPr>
              <w:rPr>
                <w:rFonts w:eastAsiaTheme="minorEastAsia"/>
                <w:sz w:val="18"/>
                <w:szCs w:val="18"/>
              </w:rPr>
            </w:pPr>
          </w:p>
        </w:tc>
      </w:tr>
    </w:tbl>
    <w:p w:rsidR="000B246F" w:rsidRDefault="000B246F" w:rsidP="000B246F">
      <w:pPr>
        <w:pStyle w:val="3"/>
        <w:numPr>
          <w:ilvl w:val="2"/>
          <w:numId w:val="18"/>
        </w:numPr>
      </w:pPr>
      <w:bookmarkStart w:id="1725" w:name="_Toc482273575"/>
      <w:r>
        <w:rPr>
          <w:rFonts w:hint="eastAsia"/>
        </w:rPr>
        <w:t>RFIPC Register memory mapping</w:t>
      </w:r>
      <w:bookmarkEnd w:id="1725"/>
    </w:p>
    <w:tbl>
      <w:tblPr>
        <w:tblStyle w:val="af0"/>
        <w:tblW w:w="0" w:type="auto"/>
        <w:tblLook w:val="04A0"/>
      </w:tblPr>
      <w:tblGrid>
        <w:gridCol w:w="2093"/>
        <w:gridCol w:w="2268"/>
      </w:tblGrid>
      <w:tr w:rsidR="0068165E" w:rsidTr="00D91F66">
        <w:tc>
          <w:tcPr>
            <w:tcW w:w="2093" w:type="dxa"/>
            <w:shd w:val="clear" w:color="auto" w:fill="66FFFF"/>
          </w:tcPr>
          <w:p w:rsidR="0068165E" w:rsidRDefault="0068165E" w:rsidP="00FB257D">
            <w:pPr>
              <w:rPr>
                <w:rFonts w:eastAsiaTheme="minorEastAsia"/>
                <w:sz w:val="18"/>
                <w:szCs w:val="18"/>
              </w:rPr>
            </w:pPr>
            <w:r>
              <w:rPr>
                <w:rFonts w:eastAsiaTheme="minorEastAsia" w:hint="eastAsia"/>
                <w:sz w:val="18"/>
                <w:szCs w:val="18"/>
              </w:rPr>
              <w:t>AHB Master</w:t>
            </w:r>
          </w:p>
        </w:tc>
        <w:tc>
          <w:tcPr>
            <w:tcW w:w="2268" w:type="dxa"/>
            <w:shd w:val="clear" w:color="auto" w:fill="66FFFF"/>
          </w:tcPr>
          <w:p w:rsidR="0068165E" w:rsidRDefault="0068165E" w:rsidP="00FB257D">
            <w:pPr>
              <w:rPr>
                <w:rFonts w:eastAsiaTheme="minorEastAsia"/>
                <w:sz w:val="18"/>
                <w:szCs w:val="18"/>
              </w:rPr>
            </w:pPr>
            <w:r>
              <w:rPr>
                <w:rFonts w:eastAsiaTheme="minorEastAsia" w:hint="eastAsia"/>
                <w:sz w:val="18"/>
                <w:szCs w:val="18"/>
              </w:rPr>
              <w:t xml:space="preserve">AHB </w:t>
            </w:r>
            <w:r w:rsidR="00D91F66">
              <w:rPr>
                <w:rFonts w:eastAsiaTheme="minorEastAsia" w:hint="eastAsia"/>
                <w:sz w:val="18"/>
                <w:szCs w:val="18"/>
              </w:rPr>
              <w:t xml:space="preserve">Base </w:t>
            </w:r>
            <w:r>
              <w:rPr>
                <w:rFonts w:eastAsiaTheme="minorEastAsia" w:hint="eastAsia"/>
                <w:sz w:val="18"/>
                <w:szCs w:val="18"/>
              </w:rPr>
              <w:t>Address</w:t>
            </w:r>
            <w:r w:rsidR="00D91F66">
              <w:rPr>
                <w:rFonts w:eastAsiaTheme="minorEastAsia" w:hint="eastAsia"/>
                <w:sz w:val="18"/>
                <w:szCs w:val="18"/>
              </w:rPr>
              <w:t xml:space="preserve"> </w:t>
            </w:r>
          </w:p>
        </w:tc>
      </w:tr>
      <w:tr w:rsidR="0068165E" w:rsidTr="00D91F66">
        <w:tc>
          <w:tcPr>
            <w:tcW w:w="2093" w:type="dxa"/>
          </w:tcPr>
          <w:p w:rsidR="0068165E" w:rsidRDefault="0068165E" w:rsidP="00FB257D">
            <w:pPr>
              <w:rPr>
                <w:rFonts w:eastAsiaTheme="minorEastAsia"/>
                <w:sz w:val="18"/>
                <w:szCs w:val="18"/>
              </w:rPr>
            </w:pPr>
            <w:r>
              <w:rPr>
                <w:rFonts w:eastAsiaTheme="minorEastAsia" w:hint="eastAsia"/>
                <w:sz w:val="18"/>
                <w:szCs w:val="18"/>
              </w:rPr>
              <w:t>RF DSP AHB</w:t>
            </w:r>
          </w:p>
        </w:tc>
        <w:tc>
          <w:tcPr>
            <w:tcW w:w="2268" w:type="dxa"/>
          </w:tcPr>
          <w:p w:rsidR="0068165E" w:rsidRDefault="0068165E" w:rsidP="00D91F66">
            <w:pPr>
              <w:rPr>
                <w:rFonts w:eastAsiaTheme="minorEastAsia"/>
                <w:sz w:val="18"/>
                <w:szCs w:val="18"/>
              </w:rPr>
            </w:pPr>
            <w:r>
              <w:rPr>
                <w:rFonts w:eastAsiaTheme="minorEastAsia" w:hint="eastAsia"/>
                <w:sz w:val="18"/>
                <w:szCs w:val="18"/>
              </w:rPr>
              <w:t xml:space="preserve">0x </w:t>
            </w:r>
            <w:r w:rsidR="008B7D54" w:rsidRPr="00650501">
              <w:rPr>
                <w:rFonts w:eastAsiaTheme="minorEastAsia" w:hint="eastAsia"/>
                <w:color w:val="FF0000"/>
                <w:sz w:val="18"/>
                <w:szCs w:val="18"/>
              </w:rPr>
              <w:t>72</w:t>
            </w:r>
            <w:r>
              <w:rPr>
                <w:rFonts w:eastAsiaTheme="minorEastAsia" w:hint="eastAsia"/>
                <w:sz w:val="18"/>
                <w:szCs w:val="18"/>
              </w:rPr>
              <w:t>40_0000</w:t>
            </w:r>
          </w:p>
        </w:tc>
      </w:tr>
    </w:tbl>
    <w:p w:rsidR="004F26BE" w:rsidRPr="004F26BE" w:rsidRDefault="004F26BE" w:rsidP="004F26BE">
      <w:pPr>
        <w:rPr>
          <w:rFonts w:eastAsiaTheme="minorEastAsia"/>
          <w:sz w:val="18"/>
          <w:szCs w:val="18"/>
        </w:rPr>
      </w:pPr>
    </w:p>
    <w:p w:rsidR="004F26BE" w:rsidRPr="004F26BE" w:rsidRDefault="004F26BE" w:rsidP="004F26BE">
      <w:pPr>
        <w:rPr>
          <w:rFonts w:eastAsiaTheme="minorEastAsia"/>
          <w:sz w:val="18"/>
          <w:szCs w:val="18"/>
        </w:rPr>
      </w:pPr>
    </w:p>
    <w:tbl>
      <w:tblPr>
        <w:tblStyle w:val="af0"/>
        <w:tblW w:w="0" w:type="auto"/>
        <w:tblLook w:val="04A0"/>
        <w:tblPrChange w:id="1726" w:author="yangy" w:date="2017-05-10T17:59:00Z">
          <w:tblPr>
            <w:tblStyle w:val="af0"/>
            <w:tblW w:w="0" w:type="auto"/>
            <w:tblLook w:val="04A0"/>
          </w:tblPr>
        </w:tblPrChange>
      </w:tblPr>
      <w:tblGrid>
        <w:gridCol w:w="3315"/>
        <w:gridCol w:w="1126"/>
        <w:gridCol w:w="4087"/>
        <w:tblGridChange w:id="1727">
          <w:tblGrid>
            <w:gridCol w:w="3315"/>
            <w:gridCol w:w="1126"/>
            <w:gridCol w:w="4087"/>
          </w:tblGrid>
        </w:tblGridChange>
      </w:tblGrid>
      <w:tr w:rsidR="004F26BE" w:rsidRPr="003315BB" w:rsidTr="00F561E9">
        <w:tc>
          <w:tcPr>
            <w:tcW w:w="3315" w:type="dxa"/>
            <w:shd w:val="clear" w:color="auto" w:fill="A2FAFC"/>
            <w:tcPrChange w:id="1728" w:author="yangy" w:date="2017-05-10T17:59:00Z">
              <w:tcPr>
                <w:tcW w:w="3336" w:type="dxa"/>
                <w:shd w:val="clear" w:color="auto" w:fill="A2FAFC"/>
              </w:tcPr>
            </w:tcPrChange>
          </w:tcPr>
          <w:p w:rsidR="004F26BE" w:rsidRPr="00553CA9" w:rsidRDefault="004F26BE" w:rsidP="005D538B">
            <w:pPr>
              <w:rPr>
                <w:rFonts w:eastAsiaTheme="minorEastAsia"/>
                <w:sz w:val="18"/>
                <w:szCs w:val="18"/>
              </w:rPr>
            </w:pPr>
            <w:r>
              <w:rPr>
                <w:rFonts w:eastAsiaTheme="minorEastAsia" w:hint="eastAsia"/>
                <w:sz w:val="18"/>
                <w:szCs w:val="18"/>
              </w:rPr>
              <w:t>Register Name</w:t>
            </w:r>
          </w:p>
        </w:tc>
        <w:tc>
          <w:tcPr>
            <w:tcW w:w="1126" w:type="dxa"/>
            <w:shd w:val="clear" w:color="auto" w:fill="A2FAFC"/>
            <w:tcPrChange w:id="1729" w:author="yangy" w:date="2017-05-10T17:59:00Z">
              <w:tcPr>
                <w:tcW w:w="1051" w:type="dxa"/>
                <w:shd w:val="clear" w:color="auto" w:fill="A2FAFC"/>
              </w:tcPr>
            </w:tcPrChange>
          </w:tcPr>
          <w:p w:rsidR="004F26BE" w:rsidRPr="00553CA9" w:rsidRDefault="004F26BE" w:rsidP="005D538B">
            <w:pPr>
              <w:rPr>
                <w:rFonts w:eastAsiaTheme="minorEastAsia"/>
                <w:sz w:val="18"/>
                <w:szCs w:val="18"/>
              </w:rPr>
            </w:pPr>
            <w:r w:rsidRPr="00553CA9">
              <w:rPr>
                <w:rFonts w:eastAsiaTheme="minorEastAsia" w:hint="eastAsia"/>
                <w:sz w:val="18"/>
                <w:szCs w:val="18"/>
              </w:rPr>
              <w:t>Offset</w:t>
            </w:r>
          </w:p>
        </w:tc>
        <w:tc>
          <w:tcPr>
            <w:tcW w:w="4087" w:type="dxa"/>
            <w:shd w:val="clear" w:color="auto" w:fill="A2FAFC"/>
            <w:tcPrChange w:id="1730" w:author="yangy" w:date="2017-05-10T17:59:00Z">
              <w:tcPr>
                <w:tcW w:w="4141" w:type="dxa"/>
                <w:shd w:val="clear" w:color="auto" w:fill="A2FAFC"/>
              </w:tcPr>
            </w:tcPrChange>
          </w:tcPr>
          <w:p w:rsidR="004F26BE" w:rsidRPr="00553CA9" w:rsidRDefault="004F26BE" w:rsidP="005D538B">
            <w:pPr>
              <w:rPr>
                <w:rFonts w:eastAsiaTheme="minorEastAsia"/>
                <w:sz w:val="18"/>
                <w:szCs w:val="18"/>
              </w:rPr>
            </w:pPr>
            <w:r>
              <w:rPr>
                <w:rFonts w:eastAsiaTheme="minorEastAsia" w:hint="eastAsia"/>
                <w:sz w:val="18"/>
                <w:szCs w:val="18"/>
              </w:rPr>
              <w:t>Description</w:t>
            </w:r>
          </w:p>
        </w:tc>
      </w:tr>
      <w:tr w:rsidR="004F26BE" w:rsidRPr="00553CA9" w:rsidTr="00F561E9">
        <w:tc>
          <w:tcPr>
            <w:tcW w:w="3315" w:type="dxa"/>
            <w:tcPrChange w:id="1731" w:author="yangy" w:date="2017-05-10T17:59:00Z">
              <w:tcPr>
                <w:tcW w:w="3336" w:type="dxa"/>
              </w:tcPr>
            </w:tcPrChange>
          </w:tcPr>
          <w:p w:rsidR="004F26BE" w:rsidRPr="00553CA9" w:rsidRDefault="004F26BE" w:rsidP="005D538B">
            <w:pPr>
              <w:rPr>
                <w:sz w:val="18"/>
                <w:szCs w:val="18"/>
              </w:rPr>
            </w:pPr>
            <w:r w:rsidRPr="00553CA9">
              <w:rPr>
                <w:rFonts w:hint="eastAsia"/>
                <w:sz w:val="18"/>
                <w:szCs w:val="18"/>
              </w:rPr>
              <w:t>A7TORFIPCCOMM</w:t>
            </w:r>
          </w:p>
        </w:tc>
        <w:tc>
          <w:tcPr>
            <w:tcW w:w="1126" w:type="dxa"/>
            <w:tcPrChange w:id="1732" w:author="yangy" w:date="2017-05-10T17:59:00Z">
              <w:tcPr>
                <w:tcW w:w="1051" w:type="dxa"/>
              </w:tcPr>
            </w:tcPrChange>
          </w:tcPr>
          <w:p w:rsidR="004F26BE" w:rsidRPr="00553CA9" w:rsidRDefault="004F26BE"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h000</w:t>
            </w:r>
          </w:p>
        </w:tc>
        <w:tc>
          <w:tcPr>
            <w:tcW w:w="4087" w:type="dxa"/>
            <w:tcPrChange w:id="1733" w:author="yangy" w:date="2017-05-10T17:59:00Z">
              <w:tcPr>
                <w:tcW w:w="4141" w:type="dxa"/>
              </w:tcPr>
            </w:tcPrChange>
          </w:tcPr>
          <w:p w:rsidR="004F26BE" w:rsidRPr="00553CA9" w:rsidRDefault="004F26BE" w:rsidP="005D538B">
            <w:pPr>
              <w:rPr>
                <w:sz w:val="18"/>
                <w:szCs w:val="18"/>
              </w:rPr>
            </w:pPr>
            <w:r w:rsidRPr="00553CA9">
              <w:rPr>
                <w:sz w:val="18"/>
                <w:szCs w:val="18"/>
              </w:rPr>
              <w:t>A</w:t>
            </w:r>
            <w:r w:rsidRPr="00553CA9">
              <w:rPr>
                <w:rFonts w:hint="eastAsia"/>
                <w:sz w:val="18"/>
                <w:szCs w:val="18"/>
              </w:rPr>
              <w:t>7 core to RFDSP core IPC command register</w:t>
            </w:r>
          </w:p>
        </w:tc>
      </w:tr>
      <w:tr w:rsidR="004F26BE" w:rsidRPr="00553CA9" w:rsidTr="00F561E9">
        <w:tc>
          <w:tcPr>
            <w:tcW w:w="3315" w:type="dxa"/>
            <w:tcPrChange w:id="1734" w:author="yangy" w:date="2017-05-10T17:59:00Z">
              <w:tcPr>
                <w:tcW w:w="3336" w:type="dxa"/>
              </w:tcPr>
            </w:tcPrChange>
          </w:tcPr>
          <w:p w:rsidR="004F26BE" w:rsidRPr="00553CA9" w:rsidRDefault="004F26BE" w:rsidP="005D538B">
            <w:pPr>
              <w:rPr>
                <w:sz w:val="18"/>
                <w:szCs w:val="18"/>
              </w:rPr>
            </w:pPr>
            <w:r w:rsidRPr="00553CA9">
              <w:rPr>
                <w:sz w:val="18"/>
                <w:szCs w:val="18"/>
              </w:rPr>
              <w:t>A</w:t>
            </w:r>
            <w:r w:rsidRPr="00553CA9">
              <w:rPr>
                <w:rFonts w:hint="eastAsia"/>
                <w:sz w:val="18"/>
                <w:szCs w:val="18"/>
              </w:rPr>
              <w:t>7TORFIPCADDR</w:t>
            </w:r>
          </w:p>
        </w:tc>
        <w:tc>
          <w:tcPr>
            <w:tcW w:w="1126" w:type="dxa"/>
            <w:tcPrChange w:id="1735" w:author="yangy" w:date="2017-05-10T17:59:00Z">
              <w:tcPr>
                <w:tcW w:w="1051" w:type="dxa"/>
              </w:tcPr>
            </w:tcPrChange>
          </w:tcPr>
          <w:p w:rsidR="004F26BE" w:rsidRPr="00553CA9" w:rsidRDefault="004F26BE"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h004</w:t>
            </w:r>
          </w:p>
        </w:tc>
        <w:tc>
          <w:tcPr>
            <w:tcW w:w="4087" w:type="dxa"/>
            <w:tcPrChange w:id="1736" w:author="yangy" w:date="2017-05-10T17:59:00Z">
              <w:tcPr>
                <w:tcW w:w="4141" w:type="dxa"/>
              </w:tcPr>
            </w:tcPrChange>
          </w:tcPr>
          <w:p w:rsidR="004F26BE" w:rsidRPr="00553CA9" w:rsidRDefault="004F26BE" w:rsidP="005D538B">
            <w:pPr>
              <w:rPr>
                <w:sz w:val="18"/>
                <w:szCs w:val="18"/>
              </w:rPr>
            </w:pPr>
            <w:r w:rsidRPr="00553CA9">
              <w:rPr>
                <w:sz w:val="18"/>
                <w:szCs w:val="18"/>
              </w:rPr>
              <w:t>A</w:t>
            </w:r>
            <w:r w:rsidRPr="00553CA9">
              <w:rPr>
                <w:rFonts w:hint="eastAsia"/>
                <w:sz w:val="18"/>
                <w:szCs w:val="18"/>
              </w:rPr>
              <w:t>7 core to RFDSP core IPC address register</w:t>
            </w:r>
          </w:p>
        </w:tc>
      </w:tr>
      <w:tr w:rsidR="004F26BE" w:rsidRPr="00553CA9" w:rsidTr="00F561E9">
        <w:tc>
          <w:tcPr>
            <w:tcW w:w="3315" w:type="dxa"/>
            <w:tcPrChange w:id="1737" w:author="yangy" w:date="2017-05-10T17:59:00Z">
              <w:tcPr>
                <w:tcW w:w="3336" w:type="dxa"/>
              </w:tcPr>
            </w:tcPrChange>
          </w:tcPr>
          <w:p w:rsidR="004F26BE" w:rsidRPr="00553CA9" w:rsidRDefault="004F26BE" w:rsidP="005D538B">
            <w:pPr>
              <w:rPr>
                <w:sz w:val="18"/>
                <w:szCs w:val="18"/>
              </w:rPr>
            </w:pPr>
            <w:r w:rsidRPr="00553CA9">
              <w:rPr>
                <w:rFonts w:hint="eastAsia"/>
                <w:sz w:val="18"/>
                <w:szCs w:val="18"/>
              </w:rPr>
              <w:t>A7TORFIPCDATA</w:t>
            </w:r>
            <w:r w:rsidR="00510D4D">
              <w:rPr>
                <w:rFonts w:hint="eastAsia"/>
                <w:sz w:val="18"/>
                <w:szCs w:val="18"/>
              </w:rPr>
              <w:t>0</w:t>
            </w:r>
          </w:p>
        </w:tc>
        <w:tc>
          <w:tcPr>
            <w:tcW w:w="1126" w:type="dxa"/>
            <w:tcPrChange w:id="1738" w:author="yangy" w:date="2017-05-10T17:59:00Z">
              <w:tcPr>
                <w:tcW w:w="1051" w:type="dxa"/>
              </w:tcPr>
            </w:tcPrChange>
          </w:tcPr>
          <w:p w:rsidR="004F26BE" w:rsidRPr="00553CA9" w:rsidRDefault="004F26BE"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h008</w:t>
            </w:r>
          </w:p>
        </w:tc>
        <w:tc>
          <w:tcPr>
            <w:tcW w:w="4087" w:type="dxa"/>
            <w:tcPrChange w:id="1739" w:author="yangy" w:date="2017-05-10T17:59:00Z">
              <w:tcPr>
                <w:tcW w:w="4141" w:type="dxa"/>
              </w:tcPr>
            </w:tcPrChange>
          </w:tcPr>
          <w:p w:rsidR="004F26BE" w:rsidRPr="00553CA9" w:rsidRDefault="004F26BE" w:rsidP="005D538B">
            <w:pPr>
              <w:rPr>
                <w:sz w:val="18"/>
                <w:szCs w:val="18"/>
              </w:rPr>
            </w:pPr>
            <w:r w:rsidRPr="00553CA9">
              <w:rPr>
                <w:sz w:val="18"/>
                <w:szCs w:val="18"/>
              </w:rPr>
              <w:t>A</w:t>
            </w:r>
            <w:r w:rsidRPr="00553CA9">
              <w:rPr>
                <w:rFonts w:hint="eastAsia"/>
                <w:sz w:val="18"/>
                <w:szCs w:val="18"/>
              </w:rPr>
              <w:t>7 core to RFDSP core IPC data</w:t>
            </w:r>
            <w:r w:rsidR="00081B9D">
              <w:rPr>
                <w:rFonts w:hint="eastAsia"/>
                <w:sz w:val="18"/>
                <w:szCs w:val="18"/>
              </w:rPr>
              <w:t>0</w:t>
            </w:r>
            <w:r w:rsidRPr="00553CA9">
              <w:rPr>
                <w:rFonts w:hint="eastAsia"/>
                <w:sz w:val="18"/>
                <w:szCs w:val="18"/>
              </w:rPr>
              <w:t xml:space="preserve"> register</w:t>
            </w:r>
          </w:p>
        </w:tc>
      </w:tr>
      <w:tr w:rsidR="004F26BE" w:rsidRPr="00553CA9" w:rsidTr="00F561E9">
        <w:tc>
          <w:tcPr>
            <w:tcW w:w="3315" w:type="dxa"/>
            <w:tcPrChange w:id="1740" w:author="yangy" w:date="2017-05-10T17:59:00Z">
              <w:tcPr>
                <w:tcW w:w="3336" w:type="dxa"/>
              </w:tcPr>
            </w:tcPrChange>
          </w:tcPr>
          <w:p w:rsidR="004F26BE" w:rsidRPr="00553CA9" w:rsidRDefault="00510D4D" w:rsidP="00510D4D">
            <w:pPr>
              <w:rPr>
                <w:sz w:val="18"/>
                <w:szCs w:val="18"/>
              </w:rPr>
            </w:pPr>
            <w:r w:rsidRPr="00553CA9">
              <w:rPr>
                <w:rFonts w:hint="eastAsia"/>
                <w:sz w:val="18"/>
                <w:szCs w:val="18"/>
              </w:rPr>
              <w:t>A7TORFIPC</w:t>
            </w:r>
            <w:r>
              <w:rPr>
                <w:rFonts w:hint="eastAsia"/>
                <w:sz w:val="18"/>
                <w:szCs w:val="18"/>
              </w:rPr>
              <w:t>DATA1</w:t>
            </w:r>
          </w:p>
        </w:tc>
        <w:tc>
          <w:tcPr>
            <w:tcW w:w="1126" w:type="dxa"/>
            <w:tcPrChange w:id="1741" w:author="yangy" w:date="2017-05-10T17:59:00Z">
              <w:tcPr>
                <w:tcW w:w="1051" w:type="dxa"/>
              </w:tcPr>
            </w:tcPrChange>
          </w:tcPr>
          <w:p w:rsidR="004F26BE" w:rsidRPr="00553CA9" w:rsidRDefault="004F26BE"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h00c</w:t>
            </w:r>
          </w:p>
        </w:tc>
        <w:tc>
          <w:tcPr>
            <w:tcW w:w="4087" w:type="dxa"/>
            <w:tcPrChange w:id="1742" w:author="yangy" w:date="2017-05-10T17:59:00Z">
              <w:tcPr>
                <w:tcW w:w="4141" w:type="dxa"/>
              </w:tcPr>
            </w:tcPrChange>
          </w:tcPr>
          <w:p w:rsidR="004F26BE" w:rsidRPr="00553CA9" w:rsidRDefault="004F26BE" w:rsidP="00081B9D">
            <w:pPr>
              <w:rPr>
                <w:sz w:val="18"/>
                <w:szCs w:val="18"/>
              </w:rPr>
            </w:pPr>
            <w:r w:rsidRPr="00553CA9">
              <w:rPr>
                <w:sz w:val="18"/>
                <w:szCs w:val="18"/>
              </w:rPr>
              <w:t>A</w:t>
            </w:r>
            <w:r w:rsidRPr="00553CA9">
              <w:rPr>
                <w:rFonts w:hint="eastAsia"/>
                <w:sz w:val="18"/>
                <w:szCs w:val="18"/>
              </w:rPr>
              <w:t xml:space="preserve">7 core to RFDSP core IPC </w:t>
            </w:r>
            <w:r w:rsidR="00081B9D">
              <w:rPr>
                <w:rFonts w:hint="eastAsia"/>
                <w:sz w:val="18"/>
                <w:szCs w:val="18"/>
              </w:rPr>
              <w:t>data1</w:t>
            </w:r>
            <w:r w:rsidR="00081B9D" w:rsidRPr="00553CA9">
              <w:rPr>
                <w:rFonts w:hint="eastAsia"/>
                <w:sz w:val="18"/>
                <w:szCs w:val="18"/>
              </w:rPr>
              <w:t xml:space="preserve"> </w:t>
            </w:r>
            <w:r w:rsidRPr="00553CA9">
              <w:rPr>
                <w:rFonts w:hint="eastAsia"/>
                <w:sz w:val="18"/>
                <w:szCs w:val="18"/>
              </w:rPr>
              <w:t>register</w:t>
            </w:r>
          </w:p>
        </w:tc>
      </w:tr>
      <w:tr w:rsidR="004F26BE" w:rsidRPr="00553CA9" w:rsidTr="00F561E9">
        <w:tc>
          <w:tcPr>
            <w:tcW w:w="3315" w:type="dxa"/>
            <w:tcPrChange w:id="1743" w:author="yangy" w:date="2017-05-10T17:59:00Z">
              <w:tcPr>
                <w:tcW w:w="3336" w:type="dxa"/>
              </w:tcPr>
            </w:tcPrChange>
          </w:tcPr>
          <w:p w:rsidR="004F26BE" w:rsidRPr="00553CA9" w:rsidRDefault="004F26BE" w:rsidP="005D538B">
            <w:pPr>
              <w:rPr>
                <w:sz w:val="18"/>
                <w:szCs w:val="18"/>
              </w:rPr>
            </w:pPr>
            <w:r>
              <w:rPr>
                <w:rFonts w:hint="eastAsia"/>
                <w:sz w:val="18"/>
                <w:szCs w:val="18"/>
              </w:rPr>
              <w:t>Reserved</w:t>
            </w:r>
          </w:p>
        </w:tc>
        <w:tc>
          <w:tcPr>
            <w:tcW w:w="1126" w:type="dxa"/>
            <w:tcPrChange w:id="1744" w:author="yangy" w:date="2017-05-10T17:59:00Z">
              <w:tcPr>
                <w:tcW w:w="1051" w:type="dxa"/>
              </w:tcPr>
            </w:tcPrChange>
          </w:tcPr>
          <w:p w:rsidR="004F26BE" w:rsidRDefault="004F26BE"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h010</w:t>
            </w:r>
            <w:r>
              <w:rPr>
                <w:rFonts w:hint="eastAsia"/>
                <w:sz w:val="18"/>
                <w:szCs w:val="18"/>
              </w:rPr>
              <w:t>~</w:t>
            </w:r>
          </w:p>
          <w:p w:rsidR="004F26BE" w:rsidRPr="00553CA9" w:rsidRDefault="004F26BE" w:rsidP="005D538B">
            <w:pPr>
              <w:rPr>
                <w:sz w:val="18"/>
                <w:szCs w:val="18"/>
              </w:rPr>
            </w:pPr>
            <w:r>
              <w:rPr>
                <w:rFonts w:hint="eastAsia"/>
                <w:sz w:val="18"/>
                <w:szCs w:val="18"/>
              </w:rPr>
              <w:t>12</w:t>
            </w:r>
            <w:r>
              <w:rPr>
                <w:sz w:val="18"/>
                <w:szCs w:val="18"/>
              </w:rPr>
              <w:t>’</w:t>
            </w:r>
            <w:r>
              <w:rPr>
                <w:rFonts w:hint="eastAsia"/>
                <w:sz w:val="18"/>
                <w:szCs w:val="18"/>
              </w:rPr>
              <w:t>h01c</w:t>
            </w:r>
          </w:p>
        </w:tc>
        <w:tc>
          <w:tcPr>
            <w:tcW w:w="4087" w:type="dxa"/>
            <w:tcPrChange w:id="1745" w:author="yangy" w:date="2017-05-10T17:59:00Z">
              <w:tcPr>
                <w:tcW w:w="4141" w:type="dxa"/>
              </w:tcPr>
            </w:tcPrChange>
          </w:tcPr>
          <w:p w:rsidR="004F26BE" w:rsidRPr="00553CA9" w:rsidRDefault="004F26BE" w:rsidP="005D538B">
            <w:pPr>
              <w:rPr>
                <w:sz w:val="18"/>
                <w:szCs w:val="18"/>
              </w:rPr>
            </w:pPr>
          </w:p>
        </w:tc>
      </w:tr>
      <w:tr w:rsidR="004F26BE" w:rsidRPr="00553CA9" w:rsidTr="00F561E9">
        <w:tc>
          <w:tcPr>
            <w:tcW w:w="3315" w:type="dxa"/>
            <w:tcPrChange w:id="1746" w:author="yangy" w:date="2017-05-10T17:59:00Z">
              <w:tcPr>
                <w:tcW w:w="3336" w:type="dxa"/>
              </w:tcPr>
            </w:tcPrChange>
          </w:tcPr>
          <w:p w:rsidR="004F26BE" w:rsidRPr="00553CA9" w:rsidRDefault="004F26BE" w:rsidP="005D538B">
            <w:pPr>
              <w:rPr>
                <w:sz w:val="18"/>
                <w:szCs w:val="18"/>
              </w:rPr>
            </w:pPr>
            <w:r w:rsidRPr="00553CA9">
              <w:rPr>
                <w:rFonts w:hint="eastAsia"/>
                <w:sz w:val="18"/>
                <w:szCs w:val="18"/>
              </w:rPr>
              <w:t>RFTOA7IPCCOMM</w:t>
            </w:r>
          </w:p>
        </w:tc>
        <w:tc>
          <w:tcPr>
            <w:tcW w:w="1126" w:type="dxa"/>
            <w:tcPrChange w:id="1747" w:author="yangy" w:date="2017-05-10T17:59:00Z">
              <w:tcPr>
                <w:tcW w:w="1051" w:type="dxa"/>
              </w:tcPr>
            </w:tcPrChange>
          </w:tcPr>
          <w:p w:rsidR="004F26BE" w:rsidRPr="00553CA9" w:rsidRDefault="004F26BE"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h020</w:t>
            </w:r>
          </w:p>
        </w:tc>
        <w:tc>
          <w:tcPr>
            <w:tcW w:w="4087" w:type="dxa"/>
            <w:tcPrChange w:id="1748" w:author="yangy" w:date="2017-05-10T17:59:00Z">
              <w:tcPr>
                <w:tcW w:w="4141" w:type="dxa"/>
              </w:tcPr>
            </w:tcPrChange>
          </w:tcPr>
          <w:p w:rsidR="004F26BE" w:rsidRPr="00553CA9" w:rsidRDefault="004F26BE" w:rsidP="005D538B">
            <w:pPr>
              <w:rPr>
                <w:sz w:val="18"/>
                <w:szCs w:val="18"/>
              </w:rPr>
            </w:pPr>
            <w:r w:rsidRPr="00553CA9">
              <w:rPr>
                <w:sz w:val="18"/>
                <w:szCs w:val="18"/>
              </w:rPr>
              <w:t>RFDSP core to A7</w:t>
            </w:r>
            <w:r w:rsidRPr="00553CA9">
              <w:rPr>
                <w:rFonts w:hint="eastAsia"/>
                <w:sz w:val="18"/>
                <w:szCs w:val="18"/>
              </w:rPr>
              <w:t xml:space="preserve"> core IPC command register</w:t>
            </w:r>
          </w:p>
        </w:tc>
      </w:tr>
      <w:tr w:rsidR="004F26BE" w:rsidRPr="00553CA9" w:rsidTr="00F561E9">
        <w:tc>
          <w:tcPr>
            <w:tcW w:w="3315" w:type="dxa"/>
            <w:tcPrChange w:id="1749" w:author="yangy" w:date="2017-05-10T17:59:00Z">
              <w:tcPr>
                <w:tcW w:w="3336" w:type="dxa"/>
              </w:tcPr>
            </w:tcPrChange>
          </w:tcPr>
          <w:p w:rsidR="004F26BE" w:rsidRPr="00553CA9" w:rsidRDefault="004F26BE" w:rsidP="005D538B">
            <w:pPr>
              <w:rPr>
                <w:sz w:val="18"/>
                <w:szCs w:val="18"/>
              </w:rPr>
            </w:pPr>
            <w:r w:rsidRPr="00553CA9">
              <w:rPr>
                <w:sz w:val="18"/>
                <w:szCs w:val="18"/>
              </w:rPr>
              <w:t>RFTOA7</w:t>
            </w:r>
            <w:r w:rsidRPr="00553CA9">
              <w:rPr>
                <w:rFonts w:hint="eastAsia"/>
                <w:sz w:val="18"/>
                <w:szCs w:val="18"/>
              </w:rPr>
              <w:t>IPCADDR</w:t>
            </w:r>
          </w:p>
        </w:tc>
        <w:tc>
          <w:tcPr>
            <w:tcW w:w="1126" w:type="dxa"/>
            <w:tcPrChange w:id="1750" w:author="yangy" w:date="2017-05-10T17:59:00Z">
              <w:tcPr>
                <w:tcW w:w="1051" w:type="dxa"/>
              </w:tcPr>
            </w:tcPrChange>
          </w:tcPr>
          <w:p w:rsidR="004F26BE" w:rsidRPr="00553CA9" w:rsidRDefault="004F26BE"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h024</w:t>
            </w:r>
          </w:p>
        </w:tc>
        <w:tc>
          <w:tcPr>
            <w:tcW w:w="4087" w:type="dxa"/>
            <w:tcPrChange w:id="1751" w:author="yangy" w:date="2017-05-10T17:59:00Z">
              <w:tcPr>
                <w:tcW w:w="4141" w:type="dxa"/>
              </w:tcPr>
            </w:tcPrChange>
          </w:tcPr>
          <w:p w:rsidR="004F26BE" w:rsidRPr="00553CA9" w:rsidRDefault="004F26BE" w:rsidP="005D538B">
            <w:pPr>
              <w:rPr>
                <w:sz w:val="18"/>
                <w:szCs w:val="18"/>
              </w:rPr>
            </w:pPr>
            <w:r w:rsidRPr="00553CA9">
              <w:rPr>
                <w:sz w:val="18"/>
                <w:szCs w:val="18"/>
              </w:rPr>
              <w:t>RFDSP core to A7</w:t>
            </w:r>
            <w:r w:rsidRPr="00553CA9">
              <w:rPr>
                <w:rFonts w:hint="eastAsia"/>
                <w:sz w:val="18"/>
                <w:szCs w:val="18"/>
              </w:rPr>
              <w:t xml:space="preserve"> core IPC address register</w:t>
            </w:r>
          </w:p>
        </w:tc>
      </w:tr>
      <w:tr w:rsidR="004F26BE" w:rsidRPr="00553CA9" w:rsidTr="00F561E9">
        <w:tc>
          <w:tcPr>
            <w:tcW w:w="3315" w:type="dxa"/>
            <w:tcPrChange w:id="1752" w:author="yangy" w:date="2017-05-10T17:59:00Z">
              <w:tcPr>
                <w:tcW w:w="3336" w:type="dxa"/>
              </w:tcPr>
            </w:tcPrChange>
          </w:tcPr>
          <w:p w:rsidR="004F26BE" w:rsidRPr="00553CA9" w:rsidRDefault="004F26BE" w:rsidP="005D538B">
            <w:pPr>
              <w:rPr>
                <w:sz w:val="18"/>
                <w:szCs w:val="18"/>
              </w:rPr>
            </w:pPr>
            <w:r w:rsidRPr="00553CA9">
              <w:rPr>
                <w:rFonts w:hint="eastAsia"/>
                <w:sz w:val="18"/>
                <w:szCs w:val="18"/>
              </w:rPr>
              <w:t>RFTOA7IPCDATA</w:t>
            </w:r>
            <w:r w:rsidR="00EB489E">
              <w:rPr>
                <w:rFonts w:hint="eastAsia"/>
                <w:sz w:val="18"/>
                <w:szCs w:val="18"/>
              </w:rPr>
              <w:t>0</w:t>
            </w:r>
          </w:p>
        </w:tc>
        <w:tc>
          <w:tcPr>
            <w:tcW w:w="1126" w:type="dxa"/>
            <w:tcPrChange w:id="1753" w:author="yangy" w:date="2017-05-10T17:59:00Z">
              <w:tcPr>
                <w:tcW w:w="1051" w:type="dxa"/>
              </w:tcPr>
            </w:tcPrChange>
          </w:tcPr>
          <w:p w:rsidR="004F26BE" w:rsidRPr="00553CA9" w:rsidRDefault="004F26BE"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h028</w:t>
            </w:r>
          </w:p>
        </w:tc>
        <w:tc>
          <w:tcPr>
            <w:tcW w:w="4087" w:type="dxa"/>
            <w:tcPrChange w:id="1754" w:author="yangy" w:date="2017-05-10T17:59:00Z">
              <w:tcPr>
                <w:tcW w:w="4141" w:type="dxa"/>
              </w:tcPr>
            </w:tcPrChange>
          </w:tcPr>
          <w:p w:rsidR="004F26BE" w:rsidRPr="00553CA9" w:rsidRDefault="004F26BE" w:rsidP="005D538B">
            <w:pPr>
              <w:rPr>
                <w:sz w:val="18"/>
                <w:szCs w:val="18"/>
              </w:rPr>
            </w:pPr>
            <w:r w:rsidRPr="00553CA9">
              <w:rPr>
                <w:sz w:val="18"/>
                <w:szCs w:val="18"/>
              </w:rPr>
              <w:t>RFDSP core to A7</w:t>
            </w:r>
            <w:r w:rsidRPr="00553CA9">
              <w:rPr>
                <w:rFonts w:hint="eastAsia"/>
                <w:sz w:val="18"/>
                <w:szCs w:val="18"/>
              </w:rPr>
              <w:t xml:space="preserve"> core IPC data</w:t>
            </w:r>
            <w:r w:rsidR="00EB489E">
              <w:rPr>
                <w:rFonts w:hint="eastAsia"/>
                <w:sz w:val="18"/>
                <w:szCs w:val="18"/>
              </w:rPr>
              <w:t>0</w:t>
            </w:r>
            <w:r w:rsidRPr="00553CA9">
              <w:rPr>
                <w:rFonts w:hint="eastAsia"/>
                <w:sz w:val="18"/>
                <w:szCs w:val="18"/>
              </w:rPr>
              <w:t xml:space="preserve"> register</w:t>
            </w:r>
          </w:p>
        </w:tc>
      </w:tr>
      <w:tr w:rsidR="004F26BE" w:rsidRPr="00553CA9" w:rsidTr="00F561E9">
        <w:tc>
          <w:tcPr>
            <w:tcW w:w="3315" w:type="dxa"/>
            <w:tcPrChange w:id="1755" w:author="yangy" w:date="2017-05-10T17:59:00Z">
              <w:tcPr>
                <w:tcW w:w="3336" w:type="dxa"/>
              </w:tcPr>
            </w:tcPrChange>
          </w:tcPr>
          <w:p w:rsidR="004F26BE" w:rsidRPr="00553CA9" w:rsidRDefault="00EB489E" w:rsidP="00EB489E">
            <w:pPr>
              <w:rPr>
                <w:sz w:val="18"/>
                <w:szCs w:val="18"/>
              </w:rPr>
            </w:pPr>
            <w:r w:rsidRPr="00553CA9">
              <w:rPr>
                <w:rFonts w:hint="eastAsia"/>
                <w:sz w:val="18"/>
                <w:szCs w:val="18"/>
              </w:rPr>
              <w:t>RFTOA7IPC</w:t>
            </w:r>
            <w:r>
              <w:rPr>
                <w:rFonts w:hint="eastAsia"/>
                <w:sz w:val="18"/>
                <w:szCs w:val="18"/>
              </w:rPr>
              <w:t>DATA1</w:t>
            </w:r>
          </w:p>
        </w:tc>
        <w:tc>
          <w:tcPr>
            <w:tcW w:w="1126" w:type="dxa"/>
            <w:tcPrChange w:id="1756" w:author="yangy" w:date="2017-05-10T17:59:00Z">
              <w:tcPr>
                <w:tcW w:w="1051" w:type="dxa"/>
              </w:tcPr>
            </w:tcPrChange>
          </w:tcPr>
          <w:p w:rsidR="004F26BE" w:rsidRPr="00553CA9" w:rsidRDefault="004F26BE"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h02c</w:t>
            </w:r>
          </w:p>
        </w:tc>
        <w:tc>
          <w:tcPr>
            <w:tcW w:w="4087" w:type="dxa"/>
            <w:tcPrChange w:id="1757" w:author="yangy" w:date="2017-05-10T17:59:00Z">
              <w:tcPr>
                <w:tcW w:w="4141" w:type="dxa"/>
              </w:tcPr>
            </w:tcPrChange>
          </w:tcPr>
          <w:p w:rsidR="004F26BE" w:rsidRPr="00553CA9" w:rsidRDefault="004F26BE" w:rsidP="00EB489E">
            <w:pPr>
              <w:rPr>
                <w:sz w:val="18"/>
                <w:szCs w:val="18"/>
              </w:rPr>
            </w:pPr>
            <w:r w:rsidRPr="00553CA9">
              <w:rPr>
                <w:sz w:val="18"/>
                <w:szCs w:val="18"/>
              </w:rPr>
              <w:t>RFDSP core to A7</w:t>
            </w:r>
            <w:r w:rsidRPr="00553CA9">
              <w:rPr>
                <w:rFonts w:hint="eastAsia"/>
                <w:sz w:val="18"/>
                <w:szCs w:val="18"/>
              </w:rPr>
              <w:t xml:space="preserve"> core IPC </w:t>
            </w:r>
            <w:r w:rsidR="00EB489E">
              <w:rPr>
                <w:rFonts w:hint="eastAsia"/>
                <w:sz w:val="18"/>
                <w:szCs w:val="18"/>
              </w:rPr>
              <w:t>data1</w:t>
            </w:r>
            <w:r w:rsidR="00EB489E" w:rsidRPr="00553CA9">
              <w:rPr>
                <w:rFonts w:hint="eastAsia"/>
                <w:sz w:val="18"/>
                <w:szCs w:val="18"/>
              </w:rPr>
              <w:t xml:space="preserve"> </w:t>
            </w:r>
            <w:r w:rsidRPr="00553CA9">
              <w:rPr>
                <w:rFonts w:hint="eastAsia"/>
                <w:sz w:val="18"/>
                <w:szCs w:val="18"/>
              </w:rPr>
              <w:t>register</w:t>
            </w:r>
          </w:p>
        </w:tc>
      </w:tr>
      <w:tr w:rsidR="004F26BE" w:rsidRPr="00553CA9" w:rsidTr="00F561E9">
        <w:tc>
          <w:tcPr>
            <w:tcW w:w="3315" w:type="dxa"/>
            <w:tcPrChange w:id="1758" w:author="yangy" w:date="2017-05-10T17:59:00Z">
              <w:tcPr>
                <w:tcW w:w="3336" w:type="dxa"/>
              </w:tcPr>
            </w:tcPrChange>
          </w:tcPr>
          <w:p w:rsidR="004F26BE" w:rsidRPr="00553CA9" w:rsidRDefault="004F26BE" w:rsidP="005D538B">
            <w:pPr>
              <w:rPr>
                <w:sz w:val="18"/>
                <w:szCs w:val="18"/>
              </w:rPr>
            </w:pPr>
            <w:r w:rsidRPr="00553CA9">
              <w:rPr>
                <w:rFonts w:hint="eastAsia"/>
                <w:sz w:val="18"/>
                <w:szCs w:val="18"/>
              </w:rPr>
              <w:t>RFTOPLCIPCCOMM</w:t>
            </w:r>
          </w:p>
        </w:tc>
        <w:tc>
          <w:tcPr>
            <w:tcW w:w="1126" w:type="dxa"/>
            <w:tcPrChange w:id="1759" w:author="yangy" w:date="2017-05-10T17:59:00Z">
              <w:tcPr>
                <w:tcW w:w="1051" w:type="dxa"/>
              </w:tcPr>
            </w:tcPrChange>
          </w:tcPr>
          <w:p w:rsidR="004F26BE" w:rsidRPr="00553CA9" w:rsidRDefault="004F26BE"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h030</w:t>
            </w:r>
          </w:p>
        </w:tc>
        <w:tc>
          <w:tcPr>
            <w:tcW w:w="4087" w:type="dxa"/>
            <w:tcPrChange w:id="1760" w:author="yangy" w:date="2017-05-10T17:59:00Z">
              <w:tcPr>
                <w:tcW w:w="4141" w:type="dxa"/>
              </w:tcPr>
            </w:tcPrChange>
          </w:tcPr>
          <w:p w:rsidR="004F26BE" w:rsidRPr="00553CA9" w:rsidRDefault="004F26BE" w:rsidP="005D538B">
            <w:pPr>
              <w:rPr>
                <w:sz w:val="18"/>
                <w:szCs w:val="18"/>
              </w:rPr>
            </w:pPr>
            <w:r w:rsidRPr="00553CA9">
              <w:rPr>
                <w:sz w:val="18"/>
                <w:szCs w:val="18"/>
              </w:rPr>
              <w:t>RFDSP core</w:t>
            </w:r>
            <w:r w:rsidRPr="00553CA9">
              <w:rPr>
                <w:rFonts w:hint="eastAsia"/>
                <w:sz w:val="18"/>
                <w:szCs w:val="18"/>
              </w:rPr>
              <w:t xml:space="preserve"> to PLCDSP core IPC command register</w:t>
            </w:r>
          </w:p>
        </w:tc>
      </w:tr>
      <w:tr w:rsidR="004F26BE" w:rsidRPr="00553CA9" w:rsidTr="00F561E9">
        <w:tc>
          <w:tcPr>
            <w:tcW w:w="3315" w:type="dxa"/>
            <w:tcPrChange w:id="1761" w:author="yangy" w:date="2017-05-10T17:59:00Z">
              <w:tcPr>
                <w:tcW w:w="3336" w:type="dxa"/>
              </w:tcPr>
            </w:tcPrChange>
          </w:tcPr>
          <w:p w:rsidR="004F26BE" w:rsidRPr="00553CA9" w:rsidRDefault="004F26BE" w:rsidP="005D538B">
            <w:pPr>
              <w:rPr>
                <w:sz w:val="18"/>
                <w:szCs w:val="18"/>
              </w:rPr>
            </w:pPr>
            <w:r w:rsidRPr="00553CA9">
              <w:rPr>
                <w:sz w:val="18"/>
                <w:szCs w:val="18"/>
              </w:rPr>
              <w:t>RFTO</w:t>
            </w:r>
            <w:r w:rsidRPr="00553CA9">
              <w:rPr>
                <w:rFonts w:hint="eastAsia"/>
                <w:sz w:val="18"/>
                <w:szCs w:val="18"/>
              </w:rPr>
              <w:t>PLCIPCADDR</w:t>
            </w:r>
          </w:p>
        </w:tc>
        <w:tc>
          <w:tcPr>
            <w:tcW w:w="1126" w:type="dxa"/>
            <w:tcPrChange w:id="1762" w:author="yangy" w:date="2017-05-10T17:59:00Z">
              <w:tcPr>
                <w:tcW w:w="1051" w:type="dxa"/>
              </w:tcPr>
            </w:tcPrChange>
          </w:tcPr>
          <w:p w:rsidR="004F26BE" w:rsidRPr="00553CA9" w:rsidRDefault="004F26BE"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h034</w:t>
            </w:r>
          </w:p>
        </w:tc>
        <w:tc>
          <w:tcPr>
            <w:tcW w:w="4087" w:type="dxa"/>
            <w:tcPrChange w:id="1763" w:author="yangy" w:date="2017-05-10T17:59:00Z">
              <w:tcPr>
                <w:tcW w:w="4141" w:type="dxa"/>
              </w:tcPr>
            </w:tcPrChange>
          </w:tcPr>
          <w:p w:rsidR="004F26BE" w:rsidRPr="00553CA9" w:rsidRDefault="004F26BE" w:rsidP="005D538B">
            <w:pPr>
              <w:rPr>
                <w:sz w:val="18"/>
                <w:szCs w:val="18"/>
              </w:rPr>
            </w:pPr>
            <w:r w:rsidRPr="00553CA9">
              <w:rPr>
                <w:sz w:val="18"/>
                <w:szCs w:val="18"/>
              </w:rPr>
              <w:t>RFDSP core</w:t>
            </w:r>
            <w:r w:rsidRPr="00553CA9">
              <w:rPr>
                <w:rFonts w:hint="eastAsia"/>
                <w:sz w:val="18"/>
                <w:szCs w:val="18"/>
              </w:rPr>
              <w:t xml:space="preserve"> to PLCDSP core IPC address register</w:t>
            </w:r>
          </w:p>
        </w:tc>
      </w:tr>
      <w:tr w:rsidR="004F26BE" w:rsidRPr="00553CA9" w:rsidTr="00F561E9">
        <w:tc>
          <w:tcPr>
            <w:tcW w:w="3315" w:type="dxa"/>
            <w:tcPrChange w:id="1764" w:author="yangy" w:date="2017-05-10T17:59:00Z">
              <w:tcPr>
                <w:tcW w:w="3336" w:type="dxa"/>
              </w:tcPr>
            </w:tcPrChange>
          </w:tcPr>
          <w:p w:rsidR="004F26BE" w:rsidRPr="00553CA9" w:rsidRDefault="004F26BE" w:rsidP="005D538B">
            <w:pPr>
              <w:rPr>
                <w:sz w:val="18"/>
                <w:szCs w:val="18"/>
              </w:rPr>
            </w:pPr>
            <w:r w:rsidRPr="00553CA9">
              <w:rPr>
                <w:rFonts w:hint="eastAsia"/>
                <w:sz w:val="18"/>
                <w:szCs w:val="18"/>
              </w:rPr>
              <w:t>RFTOPLCIPCDATA</w:t>
            </w:r>
            <w:r w:rsidR="003966F2">
              <w:rPr>
                <w:rFonts w:hint="eastAsia"/>
                <w:sz w:val="18"/>
                <w:szCs w:val="18"/>
              </w:rPr>
              <w:t>0</w:t>
            </w:r>
          </w:p>
        </w:tc>
        <w:tc>
          <w:tcPr>
            <w:tcW w:w="1126" w:type="dxa"/>
            <w:tcPrChange w:id="1765" w:author="yangy" w:date="2017-05-10T17:59:00Z">
              <w:tcPr>
                <w:tcW w:w="1051" w:type="dxa"/>
              </w:tcPr>
            </w:tcPrChange>
          </w:tcPr>
          <w:p w:rsidR="004F26BE" w:rsidRPr="00553CA9" w:rsidRDefault="004F26BE"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h038</w:t>
            </w:r>
          </w:p>
        </w:tc>
        <w:tc>
          <w:tcPr>
            <w:tcW w:w="4087" w:type="dxa"/>
            <w:tcPrChange w:id="1766" w:author="yangy" w:date="2017-05-10T17:59:00Z">
              <w:tcPr>
                <w:tcW w:w="4141" w:type="dxa"/>
              </w:tcPr>
            </w:tcPrChange>
          </w:tcPr>
          <w:p w:rsidR="004F26BE" w:rsidRPr="00553CA9" w:rsidRDefault="004F26BE" w:rsidP="005D538B">
            <w:pPr>
              <w:rPr>
                <w:sz w:val="18"/>
                <w:szCs w:val="18"/>
              </w:rPr>
            </w:pPr>
            <w:r w:rsidRPr="00553CA9">
              <w:rPr>
                <w:sz w:val="18"/>
                <w:szCs w:val="18"/>
              </w:rPr>
              <w:t>RFDSP core</w:t>
            </w:r>
            <w:r w:rsidRPr="00553CA9">
              <w:rPr>
                <w:rFonts w:hint="eastAsia"/>
                <w:sz w:val="18"/>
                <w:szCs w:val="18"/>
              </w:rPr>
              <w:t xml:space="preserve"> to PLCDSP core IPC data</w:t>
            </w:r>
            <w:r w:rsidR="00B47B54">
              <w:rPr>
                <w:rFonts w:hint="eastAsia"/>
                <w:sz w:val="18"/>
                <w:szCs w:val="18"/>
              </w:rPr>
              <w:t>0</w:t>
            </w:r>
            <w:r w:rsidRPr="00553CA9">
              <w:rPr>
                <w:rFonts w:hint="eastAsia"/>
                <w:sz w:val="18"/>
                <w:szCs w:val="18"/>
              </w:rPr>
              <w:t xml:space="preserve"> register</w:t>
            </w:r>
          </w:p>
        </w:tc>
      </w:tr>
      <w:tr w:rsidR="004F26BE" w:rsidRPr="00553CA9" w:rsidTr="00F561E9">
        <w:tc>
          <w:tcPr>
            <w:tcW w:w="3315" w:type="dxa"/>
            <w:tcPrChange w:id="1767" w:author="yangy" w:date="2017-05-10T17:59:00Z">
              <w:tcPr>
                <w:tcW w:w="3336" w:type="dxa"/>
              </w:tcPr>
            </w:tcPrChange>
          </w:tcPr>
          <w:p w:rsidR="004F26BE" w:rsidRPr="00553CA9" w:rsidRDefault="003966F2" w:rsidP="003966F2">
            <w:pPr>
              <w:rPr>
                <w:sz w:val="18"/>
                <w:szCs w:val="18"/>
              </w:rPr>
            </w:pPr>
            <w:r w:rsidRPr="00553CA9">
              <w:rPr>
                <w:rFonts w:hint="eastAsia"/>
                <w:sz w:val="18"/>
                <w:szCs w:val="18"/>
              </w:rPr>
              <w:t>RFTOPLCIPC</w:t>
            </w:r>
            <w:r>
              <w:rPr>
                <w:rFonts w:hint="eastAsia"/>
                <w:sz w:val="18"/>
                <w:szCs w:val="18"/>
              </w:rPr>
              <w:t>DATA1</w:t>
            </w:r>
          </w:p>
        </w:tc>
        <w:tc>
          <w:tcPr>
            <w:tcW w:w="1126" w:type="dxa"/>
            <w:tcPrChange w:id="1768" w:author="yangy" w:date="2017-05-10T17:59:00Z">
              <w:tcPr>
                <w:tcW w:w="1051" w:type="dxa"/>
              </w:tcPr>
            </w:tcPrChange>
          </w:tcPr>
          <w:p w:rsidR="004F26BE" w:rsidRPr="00553CA9" w:rsidRDefault="004F26BE"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h03c</w:t>
            </w:r>
          </w:p>
        </w:tc>
        <w:tc>
          <w:tcPr>
            <w:tcW w:w="4087" w:type="dxa"/>
            <w:tcPrChange w:id="1769" w:author="yangy" w:date="2017-05-10T17:59:00Z">
              <w:tcPr>
                <w:tcW w:w="4141" w:type="dxa"/>
              </w:tcPr>
            </w:tcPrChange>
          </w:tcPr>
          <w:p w:rsidR="004F26BE" w:rsidRPr="00553CA9" w:rsidRDefault="004F26BE" w:rsidP="00B47B54">
            <w:pPr>
              <w:rPr>
                <w:sz w:val="18"/>
                <w:szCs w:val="18"/>
              </w:rPr>
            </w:pPr>
            <w:r w:rsidRPr="00553CA9">
              <w:rPr>
                <w:sz w:val="18"/>
                <w:szCs w:val="18"/>
              </w:rPr>
              <w:t>RFDSP core</w:t>
            </w:r>
            <w:r w:rsidRPr="00553CA9">
              <w:rPr>
                <w:rFonts w:hint="eastAsia"/>
                <w:sz w:val="18"/>
                <w:szCs w:val="18"/>
              </w:rPr>
              <w:t xml:space="preserve"> to PLCDSP core IPC </w:t>
            </w:r>
            <w:r w:rsidR="00B47B54">
              <w:rPr>
                <w:rFonts w:hint="eastAsia"/>
                <w:sz w:val="18"/>
                <w:szCs w:val="18"/>
              </w:rPr>
              <w:t>data1</w:t>
            </w:r>
            <w:r w:rsidR="00B47B54" w:rsidRPr="00553CA9">
              <w:rPr>
                <w:rFonts w:hint="eastAsia"/>
                <w:sz w:val="18"/>
                <w:szCs w:val="18"/>
              </w:rPr>
              <w:t xml:space="preserve"> </w:t>
            </w:r>
            <w:r w:rsidRPr="00553CA9">
              <w:rPr>
                <w:rFonts w:hint="eastAsia"/>
                <w:sz w:val="18"/>
                <w:szCs w:val="18"/>
              </w:rPr>
              <w:t>register</w:t>
            </w:r>
          </w:p>
        </w:tc>
      </w:tr>
      <w:tr w:rsidR="004F26BE" w:rsidRPr="00553CA9" w:rsidTr="00F561E9">
        <w:tc>
          <w:tcPr>
            <w:tcW w:w="3315" w:type="dxa"/>
            <w:tcPrChange w:id="1770" w:author="yangy" w:date="2017-05-10T17:59:00Z">
              <w:tcPr>
                <w:tcW w:w="3336" w:type="dxa"/>
              </w:tcPr>
            </w:tcPrChange>
          </w:tcPr>
          <w:p w:rsidR="004F26BE" w:rsidRPr="00553CA9" w:rsidRDefault="004F26BE" w:rsidP="005D538B">
            <w:pPr>
              <w:rPr>
                <w:sz w:val="18"/>
                <w:szCs w:val="18"/>
              </w:rPr>
            </w:pPr>
            <w:r>
              <w:rPr>
                <w:rFonts w:hint="eastAsia"/>
                <w:sz w:val="18"/>
                <w:szCs w:val="18"/>
              </w:rPr>
              <w:t>Reserved</w:t>
            </w:r>
          </w:p>
        </w:tc>
        <w:tc>
          <w:tcPr>
            <w:tcW w:w="1126" w:type="dxa"/>
            <w:tcPrChange w:id="1771" w:author="yangy" w:date="2017-05-10T17:59:00Z">
              <w:tcPr>
                <w:tcW w:w="1051" w:type="dxa"/>
              </w:tcPr>
            </w:tcPrChange>
          </w:tcPr>
          <w:p w:rsidR="004F26BE" w:rsidRDefault="004F26BE"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h040</w:t>
            </w:r>
            <w:r>
              <w:rPr>
                <w:rFonts w:hint="eastAsia"/>
                <w:sz w:val="18"/>
                <w:szCs w:val="18"/>
              </w:rPr>
              <w:t>~</w:t>
            </w:r>
          </w:p>
          <w:p w:rsidR="004F26BE" w:rsidRPr="00553CA9" w:rsidRDefault="004F26BE" w:rsidP="005D538B">
            <w:pPr>
              <w:rPr>
                <w:sz w:val="18"/>
                <w:szCs w:val="18"/>
              </w:rPr>
            </w:pPr>
            <w:r>
              <w:rPr>
                <w:rFonts w:hint="eastAsia"/>
                <w:sz w:val="18"/>
                <w:szCs w:val="18"/>
              </w:rPr>
              <w:t>12</w:t>
            </w:r>
            <w:r>
              <w:rPr>
                <w:sz w:val="18"/>
                <w:szCs w:val="18"/>
              </w:rPr>
              <w:t>’</w:t>
            </w:r>
            <w:r>
              <w:rPr>
                <w:rFonts w:hint="eastAsia"/>
                <w:sz w:val="18"/>
                <w:szCs w:val="18"/>
              </w:rPr>
              <w:t>h04c</w:t>
            </w:r>
          </w:p>
        </w:tc>
        <w:tc>
          <w:tcPr>
            <w:tcW w:w="4087" w:type="dxa"/>
            <w:tcPrChange w:id="1772" w:author="yangy" w:date="2017-05-10T17:59:00Z">
              <w:tcPr>
                <w:tcW w:w="4141" w:type="dxa"/>
              </w:tcPr>
            </w:tcPrChange>
          </w:tcPr>
          <w:p w:rsidR="004F26BE" w:rsidRPr="00553CA9" w:rsidRDefault="004F26BE" w:rsidP="005D538B">
            <w:pPr>
              <w:rPr>
                <w:sz w:val="18"/>
                <w:szCs w:val="18"/>
              </w:rPr>
            </w:pPr>
          </w:p>
        </w:tc>
      </w:tr>
      <w:tr w:rsidR="004F26BE" w:rsidRPr="00553CA9" w:rsidTr="00F561E9">
        <w:tc>
          <w:tcPr>
            <w:tcW w:w="3315" w:type="dxa"/>
            <w:tcPrChange w:id="1773" w:author="yangy" w:date="2017-05-10T17:59:00Z">
              <w:tcPr>
                <w:tcW w:w="3336" w:type="dxa"/>
              </w:tcPr>
            </w:tcPrChange>
          </w:tcPr>
          <w:p w:rsidR="004F26BE" w:rsidRPr="00553CA9" w:rsidRDefault="004F26BE" w:rsidP="005D538B">
            <w:pPr>
              <w:rPr>
                <w:sz w:val="18"/>
                <w:szCs w:val="18"/>
              </w:rPr>
            </w:pPr>
            <w:r w:rsidRPr="00553CA9">
              <w:rPr>
                <w:rFonts w:hint="eastAsia"/>
                <w:sz w:val="18"/>
                <w:szCs w:val="18"/>
              </w:rPr>
              <w:t>PLCTORFIPCCOMM</w:t>
            </w:r>
          </w:p>
        </w:tc>
        <w:tc>
          <w:tcPr>
            <w:tcW w:w="1126" w:type="dxa"/>
            <w:tcPrChange w:id="1774" w:author="yangy" w:date="2017-05-10T17:59:00Z">
              <w:tcPr>
                <w:tcW w:w="1051" w:type="dxa"/>
              </w:tcPr>
            </w:tcPrChange>
          </w:tcPr>
          <w:p w:rsidR="004F26BE" w:rsidRPr="00553CA9" w:rsidRDefault="004F26BE"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h050</w:t>
            </w:r>
          </w:p>
        </w:tc>
        <w:tc>
          <w:tcPr>
            <w:tcW w:w="4087" w:type="dxa"/>
            <w:tcPrChange w:id="1775" w:author="yangy" w:date="2017-05-10T17:59:00Z">
              <w:tcPr>
                <w:tcW w:w="4141" w:type="dxa"/>
              </w:tcPr>
            </w:tcPrChange>
          </w:tcPr>
          <w:p w:rsidR="004F26BE" w:rsidRPr="00553CA9" w:rsidRDefault="004F26BE" w:rsidP="005D538B">
            <w:pPr>
              <w:rPr>
                <w:sz w:val="18"/>
                <w:szCs w:val="18"/>
              </w:rPr>
            </w:pPr>
            <w:r w:rsidRPr="00553CA9">
              <w:rPr>
                <w:sz w:val="18"/>
                <w:szCs w:val="18"/>
              </w:rPr>
              <w:t>PLCDSP core</w:t>
            </w:r>
            <w:r w:rsidRPr="00553CA9">
              <w:rPr>
                <w:rFonts w:hint="eastAsia"/>
                <w:sz w:val="18"/>
                <w:szCs w:val="18"/>
              </w:rPr>
              <w:t xml:space="preserve"> to RFDSP core IPC command register</w:t>
            </w:r>
          </w:p>
        </w:tc>
      </w:tr>
      <w:tr w:rsidR="004F26BE" w:rsidRPr="00553CA9" w:rsidTr="00F561E9">
        <w:tc>
          <w:tcPr>
            <w:tcW w:w="3315" w:type="dxa"/>
            <w:tcPrChange w:id="1776" w:author="yangy" w:date="2017-05-10T17:59:00Z">
              <w:tcPr>
                <w:tcW w:w="3336" w:type="dxa"/>
              </w:tcPr>
            </w:tcPrChange>
          </w:tcPr>
          <w:p w:rsidR="004F26BE" w:rsidRPr="00553CA9" w:rsidRDefault="004F26BE" w:rsidP="005D538B">
            <w:pPr>
              <w:rPr>
                <w:sz w:val="18"/>
                <w:szCs w:val="18"/>
              </w:rPr>
            </w:pPr>
            <w:r w:rsidRPr="00553CA9">
              <w:rPr>
                <w:sz w:val="18"/>
                <w:szCs w:val="18"/>
              </w:rPr>
              <w:t>PLCTO</w:t>
            </w:r>
            <w:r w:rsidRPr="00553CA9">
              <w:rPr>
                <w:rFonts w:hint="eastAsia"/>
                <w:sz w:val="18"/>
                <w:szCs w:val="18"/>
              </w:rPr>
              <w:t>RFIPCADDR</w:t>
            </w:r>
          </w:p>
        </w:tc>
        <w:tc>
          <w:tcPr>
            <w:tcW w:w="1126" w:type="dxa"/>
            <w:tcPrChange w:id="1777" w:author="yangy" w:date="2017-05-10T17:59:00Z">
              <w:tcPr>
                <w:tcW w:w="1051" w:type="dxa"/>
              </w:tcPr>
            </w:tcPrChange>
          </w:tcPr>
          <w:p w:rsidR="004F26BE" w:rsidRPr="00553CA9" w:rsidRDefault="004F26BE"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h054</w:t>
            </w:r>
          </w:p>
        </w:tc>
        <w:tc>
          <w:tcPr>
            <w:tcW w:w="4087" w:type="dxa"/>
            <w:tcPrChange w:id="1778" w:author="yangy" w:date="2017-05-10T17:59:00Z">
              <w:tcPr>
                <w:tcW w:w="4141" w:type="dxa"/>
              </w:tcPr>
            </w:tcPrChange>
          </w:tcPr>
          <w:p w:rsidR="004F26BE" w:rsidRPr="00553CA9" w:rsidRDefault="004F26BE" w:rsidP="005D538B">
            <w:pPr>
              <w:rPr>
                <w:sz w:val="18"/>
                <w:szCs w:val="18"/>
              </w:rPr>
            </w:pPr>
            <w:r w:rsidRPr="00553CA9">
              <w:rPr>
                <w:sz w:val="18"/>
                <w:szCs w:val="18"/>
              </w:rPr>
              <w:t>PLCDSP core</w:t>
            </w:r>
            <w:r w:rsidRPr="00553CA9">
              <w:rPr>
                <w:rFonts w:hint="eastAsia"/>
                <w:sz w:val="18"/>
                <w:szCs w:val="18"/>
              </w:rPr>
              <w:t xml:space="preserve"> to RFDSP core IPC address register</w:t>
            </w:r>
          </w:p>
        </w:tc>
      </w:tr>
      <w:tr w:rsidR="004F26BE" w:rsidRPr="00553CA9" w:rsidTr="00F561E9">
        <w:tc>
          <w:tcPr>
            <w:tcW w:w="3315" w:type="dxa"/>
            <w:tcPrChange w:id="1779" w:author="yangy" w:date="2017-05-10T17:59:00Z">
              <w:tcPr>
                <w:tcW w:w="3336" w:type="dxa"/>
              </w:tcPr>
            </w:tcPrChange>
          </w:tcPr>
          <w:p w:rsidR="004F26BE" w:rsidRPr="00553CA9" w:rsidRDefault="004F26BE" w:rsidP="005D538B">
            <w:pPr>
              <w:rPr>
                <w:sz w:val="18"/>
                <w:szCs w:val="18"/>
              </w:rPr>
            </w:pPr>
            <w:r w:rsidRPr="00553CA9">
              <w:rPr>
                <w:rFonts w:hint="eastAsia"/>
                <w:sz w:val="18"/>
                <w:szCs w:val="18"/>
              </w:rPr>
              <w:t>PLCTORFIPCDATA</w:t>
            </w:r>
            <w:r w:rsidR="003966F2">
              <w:rPr>
                <w:rFonts w:hint="eastAsia"/>
                <w:sz w:val="18"/>
                <w:szCs w:val="18"/>
              </w:rPr>
              <w:t>0</w:t>
            </w:r>
          </w:p>
        </w:tc>
        <w:tc>
          <w:tcPr>
            <w:tcW w:w="1126" w:type="dxa"/>
            <w:tcPrChange w:id="1780" w:author="yangy" w:date="2017-05-10T17:59:00Z">
              <w:tcPr>
                <w:tcW w:w="1051" w:type="dxa"/>
              </w:tcPr>
            </w:tcPrChange>
          </w:tcPr>
          <w:p w:rsidR="004F26BE" w:rsidRPr="00553CA9" w:rsidRDefault="004F26BE"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h058</w:t>
            </w:r>
          </w:p>
        </w:tc>
        <w:tc>
          <w:tcPr>
            <w:tcW w:w="4087" w:type="dxa"/>
            <w:tcPrChange w:id="1781" w:author="yangy" w:date="2017-05-10T17:59:00Z">
              <w:tcPr>
                <w:tcW w:w="4141" w:type="dxa"/>
              </w:tcPr>
            </w:tcPrChange>
          </w:tcPr>
          <w:p w:rsidR="004F26BE" w:rsidRPr="00553CA9" w:rsidRDefault="004F26BE" w:rsidP="005D538B">
            <w:pPr>
              <w:rPr>
                <w:sz w:val="18"/>
                <w:szCs w:val="18"/>
              </w:rPr>
            </w:pPr>
            <w:r w:rsidRPr="00553CA9">
              <w:rPr>
                <w:sz w:val="18"/>
                <w:szCs w:val="18"/>
              </w:rPr>
              <w:t xml:space="preserve">PLCDSP core to </w:t>
            </w:r>
            <w:r w:rsidRPr="00553CA9">
              <w:rPr>
                <w:rFonts w:hint="eastAsia"/>
                <w:sz w:val="18"/>
                <w:szCs w:val="18"/>
              </w:rPr>
              <w:t>RFDSP core IPC data</w:t>
            </w:r>
            <w:r w:rsidR="00C2451D">
              <w:rPr>
                <w:rFonts w:hint="eastAsia"/>
                <w:sz w:val="18"/>
                <w:szCs w:val="18"/>
              </w:rPr>
              <w:t>0</w:t>
            </w:r>
            <w:r w:rsidRPr="00553CA9">
              <w:rPr>
                <w:rFonts w:hint="eastAsia"/>
                <w:sz w:val="18"/>
                <w:szCs w:val="18"/>
              </w:rPr>
              <w:t xml:space="preserve"> register</w:t>
            </w:r>
          </w:p>
        </w:tc>
      </w:tr>
      <w:tr w:rsidR="004F26BE" w:rsidRPr="00553CA9" w:rsidTr="00F561E9">
        <w:tc>
          <w:tcPr>
            <w:tcW w:w="3315" w:type="dxa"/>
            <w:tcPrChange w:id="1782" w:author="yangy" w:date="2017-05-10T17:59:00Z">
              <w:tcPr>
                <w:tcW w:w="3336" w:type="dxa"/>
              </w:tcPr>
            </w:tcPrChange>
          </w:tcPr>
          <w:p w:rsidR="004F26BE" w:rsidRPr="00553CA9" w:rsidRDefault="003966F2" w:rsidP="003966F2">
            <w:pPr>
              <w:rPr>
                <w:sz w:val="18"/>
                <w:szCs w:val="18"/>
              </w:rPr>
            </w:pPr>
            <w:r w:rsidRPr="00553CA9">
              <w:rPr>
                <w:rFonts w:hint="eastAsia"/>
                <w:sz w:val="18"/>
                <w:szCs w:val="18"/>
              </w:rPr>
              <w:t>PLCTORFIPC</w:t>
            </w:r>
            <w:r>
              <w:rPr>
                <w:rFonts w:hint="eastAsia"/>
                <w:sz w:val="18"/>
                <w:szCs w:val="18"/>
              </w:rPr>
              <w:t>DATA1</w:t>
            </w:r>
          </w:p>
        </w:tc>
        <w:tc>
          <w:tcPr>
            <w:tcW w:w="1126" w:type="dxa"/>
            <w:tcPrChange w:id="1783" w:author="yangy" w:date="2017-05-10T17:59:00Z">
              <w:tcPr>
                <w:tcW w:w="1051" w:type="dxa"/>
              </w:tcPr>
            </w:tcPrChange>
          </w:tcPr>
          <w:p w:rsidR="004F26BE" w:rsidRPr="00553CA9" w:rsidRDefault="004F26BE"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h05c</w:t>
            </w:r>
          </w:p>
        </w:tc>
        <w:tc>
          <w:tcPr>
            <w:tcW w:w="4087" w:type="dxa"/>
            <w:tcPrChange w:id="1784" w:author="yangy" w:date="2017-05-10T17:59:00Z">
              <w:tcPr>
                <w:tcW w:w="4141" w:type="dxa"/>
              </w:tcPr>
            </w:tcPrChange>
          </w:tcPr>
          <w:p w:rsidR="004F26BE" w:rsidRPr="00553CA9" w:rsidRDefault="004F26BE" w:rsidP="00C2451D">
            <w:pPr>
              <w:rPr>
                <w:sz w:val="18"/>
                <w:szCs w:val="18"/>
              </w:rPr>
            </w:pPr>
            <w:r w:rsidRPr="00553CA9">
              <w:rPr>
                <w:sz w:val="18"/>
                <w:szCs w:val="18"/>
              </w:rPr>
              <w:t xml:space="preserve">PLCDSP core to </w:t>
            </w:r>
            <w:r w:rsidRPr="00553CA9">
              <w:rPr>
                <w:rFonts w:hint="eastAsia"/>
                <w:sz w:val="18"/>
                <w:szCs w:val="18"/>
              </w:rPr>
              <w:t xml:space="preserve">RFDSP core IPC </w:t>
            </w:r>
            <w:r w:rsidR="00C2451D">
              <w:rPr>
                <w:rFonts w:hint="eastAsia"/>
                <w:sz w:val="18"/>
                <w:szCs w:val="18"/>
              </w:rPr>
              <w:t>data1</w:t>
            </w:r>
            <w:r w:rsidR="00C2451D" w:rsidRPr="00553CA9">
              <w:rPr>
                <w:rFonts w:hint="eastAsia"/>
                <w:sz w:val="18"/>
                <w:szCs w:val="18"/>
              </w:rPr>
              <w:t xml:space="preserve"> </w:t>
            </w:r>
            <w:r w:rsidRPr="00553CA9">
              <w:rPr>
                <w:rFonts w:hint="eastAsia"/>
                <w:sz w:val="18"/>
                <w:szCs w:val="18"/>
              </w:rPr>
              <w:t>register</w:t>
            </w:r>
          </w:p>
        </w:tc>
      </w:tr>
      <w:tr w:rsidR="004F26BE" w:rsidRPr="00553CA9" w:rsidTr="00F561E9">
        <w:tc>
          <w:tcPr>
            <w:tcW w:w="3315" w:type="dxa"/>
            <w:tcPrChange w:id="1785" w:author="yangy" w:date="2017-05-10T17:59:00Z">
              <w:tcPr>
                <w:tcW w:w="3336" w:type="dxa"/>
              </w:tcPr>
            </w:tcPrChange>
          </w:tcPr>
          <w:p w:rsidR="004F26BE" w:rsidRPr="00553CA9" w:rsidRDefault="004F26BE" w:rsidP="005D538B">
            <w:pPr>
              <w:rPr>
                <w:sz w:val="18"/>
                <w:szCs w:val="18"/>
              </w:rPr>
            </w:pPr>
            <w:r>
              <w:rPr>
                <w:rFonts w:hint="eastAsia"/>
                <w:sz w:val="18"/>
                <w:szCs w:val="18"/>
              </w:rPr>
              <w:t>Reserved</w:t>
            </w:r>
          </w:p>
        </w:tc>
        <w:tc>
          <w:tcPr>
            <w:tcW w:w="1126" w:type="dxa"/>
            <w:tcPrChange w:id="1786" w:author="yangy" w:date="2017-05-10T17:59:00Z">
              <w:tcPr>
                <w:tcW w:w="1051" w:type="dxa"/>
              </w:tcPr>
            </w:tcPrChange>
          </w:tcPr>
          <w:p w:rsidR="004F26BE" w:rsidRDefault="004F26BE" w:rsidP="005D538B">
            <w:pPr>
              <w:rPr>
                <w:sz w:val="18"/>
                <w:szCs w:val="18"/>
              </w:rPr>
            </w:pPr>
            <w:r>
              <w:rPr>
                <w:rFonts w:hint="eastAsia"/>
                <w:sz w:val="18"/>
                <w:szCs w:val="18"/>
              </w:rPr>
              <w:t>12</w:t>
            </w:r>
            <w:r>
              <w:rPr>
                <w:sz w:val="18"/>
                <w:szCs w:val="18"/>
              </w:rPr>
              <w:t>’</w:t>
            </w:r>
            <w:r>
              <w:rPr>
                <w:rFonts w:hint="eastAsia"/>
                <w:sz w:val="18"/>
                <w:szCs w:val="18"/>
              </w:rPr>
              <w:t>h060~</w:t>
            </w:r>
          </w:p>
          <w:p w:rsidR="004F26BE" w:rsidRPr="00553CA9" w:rsidRDefault="004F26BE" w:rsidP="00906F88">
            <w:pPr>
              <w:rPr>
                <w:sz w:val="18"/>
                <w:szCs w:val="18"/>
              </w:rPr>
            </w:pPr>
            <w:r>
              <w:rPr>
                <w:rFonts w:hint="eastAsia"/>
                <w:sz w:val="18"/>
                <w:szCs w:val="18"/>
              </w:rPr>
              <w:t>12</w:t>
            </w:r>
            <w:r>
              <w:rPr>
                <w:sz w:val="18"/>
                <w:szCs w:val="18"/>
              </w:rPr>
              <w:t>’</w:t>
            </w:r>
            <w:r>
              <w:rPr>
                <w:rFonts w:hint="eastAsia"/>
                <w:sz w:val="18"/>
                <w:szCs w:val="18"/>
              </w:rPr>
              <w:t>h0</w:t>
            </w:r>
            <w:r w:rsidR="00ED7F4B">
              <w:rPr>
                <w:rFonts w:hint="eastAsia"/>
                <w:sz w:val="18"/>
                <w:szCs w:val="18"/>
              </w:rPr>
              <w:t>7</w:t>
            </w:r>
            <w:r w:rsidR="001A2924">
              <w:rPr>
                <w:rFonts w:hint="eastAsia"/>
                <w:sz w:val="18"/>
                <w:szCs w:val="18"/>
              </w:rPr>
              <w:t>c</w:t>
            </w:r>
          </w:p>
        </w:tc>
        <w:tc>
          <w:tcPr>
            <w:tcW w:w="4087" w:type="dxa"/>
            <w:tcPrChange w:id="1787" w:author="yangy" w:date="2017-05-10T17:59:00Z">
              <w:tcPr>
                <w:tcW w:w="4141" w:type="dxa"/>
              </w:tcPr>
            </w:tcPrChange>
          </w:tcPr>
          <w:p w:rsidR="004F26BE" w:rsidRPr="00553CA9" w:rsidRDefault="004F26BE" w:rsidP="005D538B">
            <w:pPr>
              <w:rPr>
                <w:sz w:val="18"/>
                <w:szCs w:val="18"/>
              </w:rPr>
            </w:pPr>
          </w:p>
        </w:tc>
      </w:tr>
      <w:tr w:rsidR="00ED7F4B" w:rsidRPr="00553CA9" w:rsidTr="00F561E9">
        <w:tc>
          <w:tcPr>
            <w:tcW w:w="3315" w:type="dxa"/>
            <w:tcPrChange w:id="1788" w:author="yangy" w:date="2017-05-10T17:59:00Z">
              <w:tcPr>
                <w:tcW w:w="3336" w:type="dxa"/>
              </w:tcPr>
            </w:tcPrChange>
          </w:tcPr>
          <w:p w:rsidR="00ED7F4B" w:rsidRDefault="00ED7F4B" w:rsidP="005D538B">
            <w:pPr>
              <w:rPr>
                <w:sz w:val="18"/>
                <w:szCs w:val="18"/>
              </w:rPr>
            </w:pPr>
            <w:r w:rsidRPr="00553CA9">
              <w:rPr>
                <w:rFonts w:hint="eastAsia"/>
                <w:sz w:val="18"/>
                <w:szCs w:val="18"/>
              </w:rPr>
              <w:t>IPCTMRSCALER</w:t>
            </w:r>
          </w:p>
        </w:tc>
        <w:tc>
          <w:tcPr>
            <w:tcW w:w="1126" w:type="dxa"/>
            <w:tcPrChange w:id="1789" w:author="yangy" w:date="2017-05-10T17:59:00Z">
              <w:tcPr>
                <w:tcW w:w="1051" w:type="dxa"/>
              </w:tcPr>
            </w:tcPrChange>
          </w:tcPr>
          <w:p w:rsidR="00ED7F4B" w:rsidRDefault="00ED7F4B"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h080</w:t>
            </w:r>
          </w:p>
        </w:tc>
        <w:tc>
          <w:tcPr>
            <w:tcW w:w="4087" w:type="dxa"/>
            <w:tcPrChange w:id="1790" w:author="yangy" w:date="2017-05-10T17:59:00Z">
              <w:tcPr>
                <w:tcW w:w="4141" w:type="dxa"/>
              </w:tcPr>
            </w:tcPrChange>
          </w:tcPr>
          <w:p w:rsidR="00ED7F4B" w:rsidRPr="00553CA9" w:rsidRDefault="00ED7F4B" w:rsidP="005D538B">
            <w:pPr>
              <w:rPr>
                <w:sz w:val="18"/>
                <w:szCs w:val="18"/>
              </w:rPr>
            </w:pPr>
            <w:r w:rsidRPr="00553CA9">
              <w:rPr>
                <w:sz w:val="18"/>
                <w:szCs w:val="18"/>
              </w:rPr>
              <w:t>F</w:t>
            </w:r>
            <w:r w:rsidRPr="00553CA9">
              <w:rPr>
                <w:rFonts w:hint="eastAsia"/>
                <w:sz w:val="18"/>
                <w:szCs w:val="18"/>
              </w:rPr>
              <w:t xml:space="preserve">ree running 64bit timestamp counter prescaler </w:t>
            </w:r>
            <w:r w:rsidRPr="00553CA9">
              <w:rPr>
                <w:rFonts w:hint="eastAsia"/>
                <w:sz w:val="18"/>
                <w:szCs w:val="18"/>
              </w:rPr>
              <w:lastRenderedPageBreak/>
              <w:t>register.</w:t>
            </w:r>
          </w:p>
        </w:tc>
      </w:tr>
      <w:tr w:rsidR="00ED7F4B" w:rsidRPr="00553CA9" w:rsidTr="00F561E9">
        <w:tc>
          <w:tcPr>
            <w:tcW w:w="3315" w:type="dxa"/>
            <w:tcPrChange w:id="1791" w:author="yangy" w:date="2017-05-10T17:59:00Z">
              <w:tcPr>
                <w:tcW w:w="3336" w:type="dxa"/>
              </w:tcPr>
            </w:tcPrChange>
          </w:tcPr>
          <w:p w:rsidR="00ED7F4B" w:rsidRPr="00553CA9" w:rsidRDefault="00ED7F4B" w:rsidP="005D538B">
            <w:pPr>
              <w:rPr>
                <w:sz w:val="18"/>
                <w:szCs w:val="18"/>
              </w:rPr>
            </w:pPr>
            <w:r w:rsidRPr="00553CA9">
              <w:rPr>
                <w:rFonts w:hint="eastAsia"/>
                <w:sz w:val="18"/>
                <w:szCs w:val="18"/>
              </w:rPr>
              <w:lastRenderedPageBreak/>
              <w:t>IPCCOUNTERL</w:t>
            </w:r>
          </w:p>
        </w:tc>
        <w:tc>
          <w:tcPr>
            <w:tcW w:w="1126" w:type="dxa"/>
            <w:tcPrChange w:id="1792" w:author="yangy" w:date="2017-05-10T17:59:00Z">
              <w:tcPr>
                <w:tcW w:w="1051" w:type="dxa"/>
              </w:tcPr>
            </w:tcPrChange>
          </w:tcPr>
          <w:p w:rsidR="00ED7F4B" w:rsidRPr="00553CA9" w:rsidRDefault="00ED7F4B"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h084</w:t>
            </w:r>
          </w:p>
        </w:tc>
        <w:tc>
          <w:tcPr>
            <w:tcW w:w="4087" w:type="dxa"/>
            <w:tcPrChange w:id="1793" w:author="yangy" w:date="2017-05-10T17:59:00Z">
              <w:tcPr>
                <w:tcW w:w="4141" w:type="dxa"/>
              </w:tcPr>
            </w:tcPrChange>
          </w:tcPr>
          <w:p w:rsidR="00ED7F4B" w:rsidRPr="00553CA9" w:rsidRDefault="00ED7F4B" w:rsidP="005D538B">
            <w:pPr>
              <w:rPr>
                <w:sz w:val="18"/>
                <w:szCs w:val="18"/>
              </w:rPr>
            </w:pPr>
            <w:r w:rsidRPr="00553CA9">
              <w:rPr>
                <w:sz w:val="18"/>
                <w:szCs w:val="18"/>
              </w:rPr>
              <w:t>F</w:t>
            </w:r>
            <w:r w:rsidRPr="00553CA9">
              <w:rPr>
                <w:rFonts w:hint="eastAsia"/>
                <w:sz w:val="18"/>
                <w:szCs w:val="18"/>
              </w:rPr>
              <w:t>ree running 64bit timestamp counter low register.</w:t>
            </w:r>
          </w:p>
        </w:tc>
      </w:tr>
      <w:tr w:rsidR="00ED7F4B" w:rsidRPr="00553CA9" w:rsidTr="00F561E9">
        <w:tc>
          <w:tcPr>
            <w:tcW w:w="3315" w:type="dxa"/>
            <w:tcPrChange w:id="1794" w:author="yangy" w:date="2017-05-10T17:59:00Z">
              <w:tcPr>
                <w:tcW w:w="3336" w:type="dxa"/>
              </w:tcPr>
            </w:tcPrChange>
          </w:tcPr>
          <w:p w:rsidR="00ED7F4B" w:rsidRPr="00553CA9" w:rsidRDefault="00ED7F4B" w:rsidP="005D538B">
            <w:pPr>
              <w:rPr>
                <w:sz w:val="18"/>
                <w:szCs w:val="18"/>
              </w:rPr>
            </w:pPr>
            <w:r w:rsidRPr="00553CA9">
              <w:rPr>
                <w:rFonts w:hint="eastAsia"/>
                <w:sz w:val="18"/>
                <w:szCs w:val="18"/>
              </w:rPr>
              <w:t>IPCCOUNTERH</w:t>
            </w:r>
          </w:p>
        </w:tc>
        <w:tc>
          <w:tcPr>
            <w:tcW w:w="1126" w:type="dxa"/>
            <w:tcPrChange w:id="1795" w:author="yangy" w:date="2017-05-10T17:59:00Z">
              <w:tcPr>
                <w:tcW w:w="1051" w:type="dxa"/>
              </w:tcPr>
            </w:tcPrChange>
          </w:tcPr>
          <w:p w:rsidR="00ED7F4B" w:rsidRPr="00553CA9" w:rsidRDefault="00ED7F4B"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h088</w:t>
            </w:r>
          </w:p>
        </w:tc>
        <w:tc>
          <w:tcPr>
            <w:tcW w:w="4087" w:type="dxa"/>
            <w:tcPrChange w:id="1796" w:author="yangy" w:date="2017-05-10T17:59:00Z">
              <w:tcPr>
                <w:tcW w:w="4141" w:type="dxa"/>
              </w:tcPr>
            </w:tcPrChange>
          </w:tcPr>
          <w:p w:rsidR="00ED7F4B" w:rsidRPr="00553CA9" w:rsidRDefault="00ED7F4B" w:rsidP="005D538B">
            <w:pPr>
              <w:rPr>
                <w:sz w:val="18"/>
                <w:szCs w:val="18"/>
              </w:rPr>
            </w:pPr>
            <w:r w:rsidRPr="00553CA9">
              <w:rPr>
                <w:sz w:val="18"/>
                <w:szCs w:val="18"/>
              </w:rPr>
              <w:t>F</w:t>
            </w:r>
            <w:r w:rsidRPr="00553CA9">
              <w:rPr>
                <w:rFonts w:hint="eastAsia"/>
                <w:sz w:val="18"/>
                <w:szCs w:val="18"/>
              </w:rPr>
              <w:t>ree running 64bit timestamp counter high register.</w:t>
            </w:r>
          </w:p>
        </w:tc>
      </w:tr>
      <w:tr w:rsidR="005F2CDE" w:rsidRPr="00553CA9" w:rsidTr="00F561E9">
        <w:tc>
          <w:tcPr>
            <w:tcW w:w="3315" w:type="dxa"/>
            <w:tcPrChange w:id="1797" w:author="yangy" w:date="2017-05-10T17:59:00Z">
              <w:tcPr>
                <w:tcW w:w="3336" w:type="dxa"/>
              </w:tcPr>
            </w:tcPrChange>
          </w:tcPr>
          <w:p w:rsidR="005F2CDE" w:rsidRPr="00553CA9" w:rsidRDefault="005F2CDE" w:rsidP="005D538B">
            <w:pPr>
              <w:rPr>
                <w:sz w:val="18"/>
                <w:szCs w:val="18"/>
              </w:rPr>
            </w:pPr>
            <w:r w:rsidRPr="00553CA9">
              <w:rPr>
                <w:rFonts w:hint="eastAsia"/>
                <w:sz w:val="18"/>
                <w:szCs w:val="18"/>
              </w:rPr>
              <w:t>IPCTMRCONT</w:t>
            </w:r>
          </w:p>
        </w:tc>
        <w:tc>
          <w:tcPr>
            <w:tcW w:w="1126" w:type="dxa"/>
            <w:tcPrChange w:id="1798" w:author="yangy" w:date="2017-05-10T17:59:00Z">
              <w:tcPr>
                <w:tcW w:w="1051" w:type="dxa"/>
              </w:tcPr>
            </w:tcPrChange>
          </w:tcPr>
          <w:p w:rsidR="005F2CDE" w:rsidRPr="00553CA9" w:rsidRDefault="005F2CDE"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h08c</w:t>
            </w:r>
          </w:p>
        </w:tc>
        <w:tc>
          <w:tcPr>
            <w:tcW w:w="4087" w:type="dxa"/>
            <w:tcPrChange w:id="1799" w:author="yangy" w:date="2017-05-10T17:59:00Z">
              <w:tcPr>
                <w:tcW w:w="4141" w:type="dxa"/>
              </w:tcPr>
            </w:tcPrChange>
          </w:tcPr>
          <w:p w:rsidR="005F2CDE" w:rsidRPr="00553CA9" w:rsidRDefault="005F2CDE" w:rsidP="005D538B">
            <w:pPr>
              <w:rPr>
                <w:sz w:val="18"/>
                <w:szCs w:val="18"/>
              </w:rPr>
            </w:pPr>
            <w:r w:rsidRPr="00553CA9">
              <w:rPr>
                <w:sz w:val="18"/>
                <w:szCs w:val="18"/>
              </w:rPr>
              <w:t>F</w:t>
            </w:r>
            <w:r w:rsidRPr="00553CA9">
              <w:rPr>
                <w:rFonts w:hint="eastAsia"/>
                <w:sz w:val="18"/>
                <w:szCs w:val="18"/>
              </w:rPr>
              <w:t>ree running 64bit timestamp control register.</w:t>
            </w:r>
          </w:p>
        </w:tc>
      </w:tr>
      <w:tr w:rsidR="005F2CDE" w:rsidRPr="00553CA9" w:rsidTr="00F561E9">
        <w:tc>
          <w:tcPr>
            <w:tcW w:w="3315" w:type="dxa"/>
            <w:tcPrChange w:id="1800" w:author="yangy" w:date="2017-05-10T17:59:00Z">
              <w:tcPr>
                <w:tcW w:w="3336" w:type="dxa"/>
              </w:tcPr>
            </w:tcPrChange>
          </w:tcPr>
          <w:p w:rsidR="005F2CDE" w:rsidRPr="00553CA9" w:rsidRDefault="005F2CDE" w:rsidP="005D538B">
            <w:pPr>
              <w:rPr>
                <w:sz w:val="18"/>
                <w:szCs w:val="18"/>
              </w:rPr>
            </w:pPr>
            <w:r w:rsidRPr="00553CA9">
              <w:rPr>
                <w:rFonts w:hint="eastAsia"/>
                <w:sz w:val="18"/>
                <w:szCs w:val="18"/>
              </w:rPr>
              <w:t>SRMSEL0</w:t>
            </w:r>
          </w:p>
        </w:tc>
        <w:tc>
          <w:tcPr>
            <w:tcW w:w="1126" w:type="dxa"/>
            <w:tcPrChange w:id="1801" w:author="yangy" w:date="2017-05-10T17:59:00Z">
              <w:tcPr>
                <w:tcW w:w="1051" w:type="dxa"/>
              </w:tcPr>
            </w:tcPrChange>
          </w:tcPr>
          <w:p w:rsidR="005F2CDE" w:rsidRPr="00553CA9" w:rsidRDefault="005F2CDE"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h090</w:t>
            </w:r>
          </w:p>
        </w:tc>
        <w:tc>
          <w:tcPr>
            <w:tcW w:w="4087" w:type="dxa"/>
            <w:tcPrChange w:id="1802" w:author="yangy" w:date="2017-05-10T17:59:00Z">
              <w:tcPr>
                <w:tcW w:w="4141" w:type="dxa"/>
              </w:tcPr>
            </w:tcPrChange>
          </w:tcPr>
          <w:p w:rsidR="005F2CDE" w:rsidRPr="00553CA9" w:rsidRDefault="005F2CDE" w:rsidP="005D538B">
            <w:pPr>
              <w:rPr>
                <w:sz w:val="18"/>
                <w:szCs w:val="18"/>
              </w:rPr>
            </w:pPr>
            <w:r w:rsidRPr="00553CA9">
              <w:rPr>
                <w:rFonts w:hint="eastAsia"/>
                <w:sz w:val="18"/>
                <w:szCs w:val="18"/>
              </w:rPr>
              <w:t>Shared RAM pages</w:t>
            </w:r>
            <w:r w:rsidRPr="00553CA9">
              <w:rPr>
                <w:sz w:val="18"/>
                <w:szCs w:val="18"/>
              </w:rPr>
              <w:t>’</w:t>
            </w:r>
            <w:r w:rsidRPr="00553CA9">
              <w:rPr>
                <w:rFonts w:hint="eastAsia"/>
                <w:sz w:val="18"/>
                <w:szCs w:val="18"/>
              </w:rPr>
              <w:t xml:space="preserve"> ownership (master selection) status register0 </w:t>
            </w:r>
          </w:p>
        </w:tc>
      </w:tr>
      <w:tr w:rsidR="005F2CDE" w:rsidRPr="00553CA9" w:rsidTr="00F561E9">
        <w:tc>
          <w:tcPr>
            <w:tcW w:w="3315" w:type="dxa"/>
            <w:tcPrChange w:id="1803" w:author="yangy" w:date="2017-05-10T17:59:00Z">
              <w:tcPr>
                <w:tcW w:w="3336" w:type="dxa"/>
              </w:tcPr>
            </w:tcPrChange>
          </w:tcPr>
          <w:p w:rsidR="005F2CDE" w:rsidRPr="00553CA9" w:rsidRDefault="005F2CDE" w:rsidP="005D538B">
            <w:pPr>
              <w:rPr>
                <w:sz w:val="18"/>
                <w:szCs w:val="18"/>
              </w:rPr>
            </w:pPr>
            <w:r w:rsidRPr="00553CA9">
              <w:rPr>
                <w:rFonts w:hint="eastAsia"/>
                <w:sz w:val="18"/>
                <w:szCs w:val="18"/>
              </w:rPr>
              <w:t>SRMSEL1</w:t>
            </w:r>
          </w:p>
        </w:tc>
        <w:tc>
          <w:tcPr>
            <w:tcW w:w="1126" w:type="dxa"/>
            <w:tcPrChange w:id="1804" w:author="yangy" w:date="2017-05-10T17:59:00Z">
              <w:tcPr>
                <w:tcW w:w="1051" w:type="dxa"/>
              </w:tcPr>
            </w:tcPrChange>
          </w:tcPr>
          <w:p w:rsidR="005F2CDE" w:rsidRPr="00553CA9" w:rsidRDefault="005F2CDE"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h094</w:t>
            </w:r>
          </w:p>
        </w:tc>
        <w:tc>
          <w:tcPr>
            <w:tcW w:w="4087" w:type="dxa"/>
            <w:tcPrChange w:id="1805" w:author="yangy" w:date="2017-05-10T17:59:00Z">
              <w:tcPr>
                <w:tcW w:w="4141" w:type="dxa"/>
              </w:tcPr>
            </w:tcPrChange>
          </w:tcPr>
          <w:p w:rsidR="005F2CDE" w:rsidRPr="00553CA9" w:rsidRDefault="005F2CDE" w:rsidP="005D538B">
            <w:pPr>
              <w:rPr>
                <w:sz w:val="18"/>
                <w:szCs w:val="18"/>
              </w:rPr>
            </w:pPr>
            <w:r w:rsidRPr="00553CA9">
              <w:rPr>
                <w:rFonts w:hint="eastAsia"/>
                <w:sz w:val="18"/>
                <w:szCs w:val="18"/>
              </w:rPr>
              <w:t>Shared RAM pages</w:t>
            </w:r>
            <w:r w:rsidRPr="00553CA9">
              <w:rPr>
                <w:sz w:val="18"/>
                <w:szCs w:val="18"/>
              </w:rPr>
              <w:t>’</w:t>
            </w:r>
            <w:r w:rsidRPr="00553CA9">
              <w:rPr>
                <w:rFonts w:hint="eastAsia"/>
                <w:sz w:val="18"/>
                <w:szCs w:val="18"/>
              </w:rPr>
              <w:t xml:space="preserve"> ownership (master selection) status register1</w:t>
            </w:r>
          </w:p>
        </w:tc>
      </w:tr>
      <w:tr w:rsidR="005F2CDE" w:rsidRPr="003315BB" w:rsidTr="00F561E9">
        <w:tc>
          <w:tcPr>
            <w:tcW w:w="3315" w:type="dxa"/>
            <w:tcPrChange w:id="1806" w:author="yangy" w:date="2017-05-10T17:59:00Z">
              <w:tcPr>
                <w:tcW w:w="3336" w:type="dxa"/>
              </w:tcPr>
            </w:tcPrChange>
          </w:tcPr>
          <w:p w:rsidR="005F2CDE" w:rsidRPr="00553CA9" w:rsidRDefault="005F2CDE" w:rsidP="005D538B">
            <w:pPr>
              <w:rPr>
                <w:rFonts w:eastAsiaTheme="minorEastAsia"/>
                <w:sz w:val="18"/>
                <w:szCs w:val="18"/>
              </w:rPr>
            </w:pPr>
            <w:r>
              <w:rPr>
                <w:rFonts w:eastAsiaTheme="minorEastAsia" w:hint="eastAsia"/>
                <w:sz w:val="18"/>
                <w:szCs w:val="18"/>
              </w:rPr>
              <w:t>Reserved</w:t>
            </w:r>
          </w:p>
        </w:tc>
        <w:tc>
          <w:tcPr>
            <w:tcW w:w="1126" w:type="dxa"/>
            <w:tcPrChange w:id="1807" w:author="yangy" w:date="2017-05-10T17:59:00Z">
              <w:tcPr>
                <w:tcW w:w="1051" w:type="dxa"/>
              </w:tcPr>
            </w:tcPrChange>
          </w:tcPr>
          <w:p w:rsidR="005F2CDE" w:rsidRDefault="005F2CDE" w:rsidP="005D538B">
            <w:pPr>
              <w:rPr>
                <w:rFonts w:eastAsiaTheme="minorEastAsia"/>
                <w:sz w:val="18"/>
                <w:szCs w:val="18"/>
              </w:rPr>
            </w:pPr>
            <w:r>
              <w:rPr>
                <w:rFonts w:eastAsiaTheme="minorEastAsia" w:hint="eastAsia"/>
                <w:sz w:val="18"/>
                <w:szCs w:val="18"/>
              </w:rPr>
              <w:t>12</w:t>
            </w:r>
            <w:r>
              <w:rPr>
                <w:rFonts w:eastAsiaTheme="minorEastAsia"/>
                <w:sz w:val="18"/>
                <w:szCs w:val="18"/>
              </w:rPr>
              <w:t>’</w:t>
            </w:r>
            <w:r>
              <w:rPr>
                <w:rFonts w:eastAsiaTheme="minorEastAsia" w:hint="eastAsia"/>
                <w:sz w:val="18"/>
                <w:szCs w:val="18"/>
              </w:rPr>
              <w:t>h098~</w:t>
            </w:r>
          </w:p>
          <w:p w:rsidR="005F2CDE" w:rsidRPr="00553CA9" w:rsidRDefault="005F2CDE" w:rsidP="005D538B">
            <w:pPr>
              <w:rPr>
                <w:rFonts w:eastAsiaTheme="minorEastAsia"/>
                <w:sz w:val="18"/>
                <w:szCs w:val="18"/>
              </w:rPr>
            </w:pPr>
            <w:r>
              <w:rPr>
                <w:rFonts w:eastAsiaTheme="minorEastAsia" w:hint="eastAsia"/>
                <w:sz w:val="18"/>
                <w:szCs w:val="18"/>
              </w:rPr>
              <w:t>12</w:t>
            </w:r>
            <w:r>
              <w:rPr>
                <w:rFonts w:eastAsiaTheme="minorEastAsia"/>
                <w:sz w:val="18"/>
                <w:szCs w:val="18"/>
              </w:rPr>
              <w:t>’</w:t>
            </w:r>
            <w:r>
              <w:rPr>
                <w:rFonts w:eastAsiaTheme="minorEastAsia" w:hint="eastAsia"/>
                <w:sz w:val="18"/>
                <w:szCs w:val="18"/>
              </w:rPr>
              <w:t>h2fc</w:t>
            </w:r>
          </w:p>
        </w:tc>
        <w:tc>
          <w:tcPr>
            <w:tcW w:w="4087" w:type="dxa"/>
            <w:tcPrChange w:id="1808" w:author="yangy" w:date="2017-05-10T17:59:00Z">
              <w:tcPr>
                <w:tcW w:w="4141" w:type="dxa"/>
              </w:tcPr>
            </w:tcPrChange>
          </w:tcPr>
          <w:p w:rsidR="005F2CDE" w:rsidRPr="00553CA9" w:rsidRDefault="005F2CDE" w:rsidP="005D538B">
            <w:pPr>
              <w:rPr>
                <w:rFonts w:eastAsiaTheme="minorEastAsia"/>
                <w:sz w:val="18"/>
                <w:szCs w:val="18"/>
              </w:rPr>
            </w:pPr>
          </w:p>
        </w:tc>
      </w:tr>
      <w:tr w:rsidR="005F2CDE" w:rsidRPr="003315BB" w:rsidTr="00F561E9">
        <w:tc>
          <w:tcPr>
            <w:tcW w:w="3315" w:type="dxa"/>
            <w:tcPrChange w:id="1809" w:author="yangy" w:date="2017-05-10T17:59:00Z">
              <w:tcPr>
                <w:tcW w:w="3336" w:type="dxa"/>
              </w:tcPr>
            </w:tcPrChange>
          </w:tcPr>
          <w:p w:rsidR="005F2CDE" w:rsidRPr="00553CA9" w:rsidRDefault="005F2CDE" w:rsidP="005D538B">
            <w:pPr>
              <w:rPr>
                <w:sz w:val="18"/>
                <w:szCs w:val="18"/>
              </w:rPr>
            </w:pPr>
            <w:r w:rsidRPr="00553CA9">
              <w:rPr>
                <w:rFonts w:hint="eastAsia"/>
                <w:sz w:val="18"/>
                <w:szCs w:val="18"/>
              </w:rPr>
              <w:t>RFTOA7IPCSET</w:t>
            </w:r>
          </w:p>
        </w:tc>
        <w:tc>
          <w:tcPr>
            <w:tcW w:w="1126" w:type="dxa"/>
            <w:tcPrChange w:id="1810" w:author="yangy" w:date="2017-05-10T17:59:00Z">
              <w:tcPr>
                <w:tcW w:w="1051" w:type="dxa"/>
              </w:tcPr>
            </w:tcPrChange>
          </w:tcPr>
          <w:p w:rsidR="005F2CDE" w:rsidRPr="00553CA9" w:rsidRDefault="005F2CD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h300</w:t>
            </w:r>
          </w:p>
        </w:tc>
        <w:tc>
          <w:tcPr>
            <w:tcW w:w="4087" w:type="dxa"/>
            <w:tcPrChange w:id="1811" w:author="yangy" w:date="2017-05-10T17:59:00Z">
              <w:tcPr>
                <w:tcW w:w="4141" w:type="dxa"/>
              </w:tcPr>
            </w:tcPrChange>
          </w:tcPr>
          <w:p w:rsidR="005F2CDE" w:rsidRPr="00553CA9" w:rsidRDefault="005F2CDE" w:rsidP="005D538B">
            <w:pPr>
              <w:rPr>
                <w:sz w:val="18"/>
                <w:szCs w:val="18"/>
              </w:rPr>
            </w:pPr>
            <w:r w:rsidRPr="00553CA9">
              <w:rPr>
                <w:rFonts w:hint="eastAsia"/>
                <w:sz w:val="18"/>
                <w:szCs w:val="18"/>
              </w:rPr>
              <w:t>RFDSP core to A7 core IPC set register</w:t>
            </w:r>
          </w:p>
        </w:tc>
      </w:tr>
      <w:tr w:rsidR="005F2CDE" w:rsidRPr="003315BB" w:rsidTr="00F561E9">
        <w:tc>
          <w:tcPr>
            <w:tcW w:w="3315" w:type="dxa"/>
            <w:tcPrChange w:id="1812" w:author="yangy" w:date="2017-05-10T17:59:00Z">
              <w:tcPr>
                <w:tcW w:w="3336" w:type="dxa"/>
              </w:tcPr>
            </w:tcPrChange>
          </w:tcPr>
          <w:p w:rsidR="005F2CDE" w:rsidRPr="00553CA9" w:rsidRDefault="005F2CDE" w:rsidP="005D538B">
            <w:pPr>
              <w:rPr>
                <w:sz w:val="18"/>
                <w:szCs w:val="18"/>
              </w:rPr>
            </w:pPr>
            <w:r w:rsidRPr="00553CA9">
              <w:rPr>
                <w:rFonts w:hint="eastAsia"/>
                <w:sz w:val="18"/>
                <w:szCs w:val="18"/>
              </w:rPr>
              <w:t>RFTOA7IPCCLR</w:t>
            </w:r>
          </w:p>
        </w:tc>
        <w:tc>
          <w:tcPr>
            <w:tcW w:w="1126" w:type="dxa"/>
            <w:tcPrChange w:id="1813" w:author="yangy" w:date="2017-05-10T17:59:00Z">
              <w:tcPr>
                <w:tcW w:w="1051" w:type="dxa"/>
              </w:tcPr>
            </w:tcPrChange>
          </w:tcPr>
          <w:p w:rsidR="005F2CDE" w:rsidRPr="00553CA9" w:rsidRDefault="005F2CD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h304</w:t>
            </w:r>
          </w:p>
        </w:tc>
        <w:tc>
          <w:tcPr>
            <w:tcW w:w="4087" w:type="dxa"/>
            <w:tcPrChange w:id="1814" w:author="yangy" w:date="2017-05-10T17:59:00Z">
              <w:tcPr>
                <w:tcW w:w="4141" w:type="dxa"/>
              </w:tcPr>
            </w:tcPrChange>
          </w:tcPr>
          <w:p w:rsidR="005F2CDE" w:rsidRPr="00553CA9" w:rsidRDefault="005F2CDE" w:rsidP="005D538B">
            <w:pPr>
              <w:rPr>
                <w:sz w:val="18"/>
                <w:szCs w:val="18"/>
              </w:rPr>
            </w:pPr>
            <w:r w:rsidRPr="00553CA9">
              <w:rPr>
                <w:rFonts w:hint="eastAsia"/>
                <w:sz w:val="18"/>
                <w:szCs w:val="18"/>
              </w:rPr>
              <w:t>RFDSP core to A7 core IPC clear register</w:t>
            </w:r>
          </w:p>
        </w:tc>
      </w:tr>
      <w:tr w:rsidR="005F2CDE" w:rsidRPr="003315BB" w:rsidTr="00F561E9">
        <w:tc>
          <w:tcPr>
            <w:tcW w:w="3315" w:type="dxa"/>
            <w:tcPrChange w:id="1815" w:author="yangy" w:date="2017-05-10T17:59:00Z">
              <w:tcPr>
                <w:tcW w:w="3336" w:type="dxa"/>
              </w:tcPr>
            </w:tcPrChange>
          </w:tcPr>
          <w:p w:rsidR="005F2CDE" w:rsidRPr="00553CA9" w:rsidRDefault="005F2CDE" w:rsidP="005D538B">
            <w:pPr>
              <w:rPr>
                <w:sz w:val="18"/>
                <w:szCs w:val="18"/>
              </w:rPr>
            </w:pPr>
            <w:r w:rsidRPr="00553CA9">
              <w:rPr>
                <w:rFonts w:hint="eastAsia"/>
                <w:sz w:val="18"/>
                <w:szCs w:val="18"/>
              </w:rPr>
              <w:t>RFTOA7IPCFLG</w:t>
            </w:r>
          </w:p>
        </w:tc>
        <w:tc>
          <w:tcPr>
            <w:tcW w:w="1126" w:type="dxa"/>
            <w:tcPrChange w:id="1816" w:author="yangy" w:date="2017-05-10T17:59:00Z">
              <w:tcPr>
                <w:tcW w:w="1051" w:type="dxa"/>
              </w:tcPr>
            </w:tcPrChange>
          </w:tcPr>
          <w:p w:rsidR="005F2CDE" w:rsidRPr="00553CA9" w:rsidRDefault="005F2CD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h308</w:t>
            </w:r>
          </w:p>
        </w:tc>
        <w:tc>
          <w:tcPr>
            <w:tcW w:w="4087" w:type="dxa"/>
            <w:tcPrChange w:id="1817" w:author="yangy" w:date="2017-05-10T17:59:00Z">
              <w:tcPr>
                <w:tcW w:w="4141" w:type="dxa"/>
              </w:tcPr>
            </w:tcPrChange>
          </w:tcPr>
          <w:p w:rsidR="005F2CDE" w:rsidRPr="00553CA9" w:rsidRDefault="005F2CDE" w:rsidP="005D538B">
            <w:pPr>
              <w:rPr>
                <w:sz w:val="18"/>
                <w:szCs w:val="18"/>
              </w:rPr>
            </w:pPr>
            <w:r w:rsidRPr="00553CA9">
              <w:rPr>
                <w:rFonts w:hint="eastAsia"/>
                <w:sz w:val="18"/>
                <w:szCs w:val="18"/>
              </w:rPr>
              <w:t>RFDSP core to A7 core IPC flags register</w:t>
            </w:r>
          </w:p>
        </w:tc>
      </w:tr>
      <w:tr w:rsidR="005F2CDE" w:rsidRPr="003315BB" w:rsidTr="00F561E9">
        <w:tc>
          <w:tcPr>
            <w:tcW w:w="3315" w:type="dxa"/>
            <w:tcPrChange w:id="1818" w:author="yangy" w:date="2017-05-10T17:59:00Z">
              <w:tcPr>
                <w:tcW w:w="3336" w:type="dxa"/>
              </w:tcPr>
            </w:tcPrChange>
          </w:tcPr>
          <w:p w:rsidR="005F2CDE" w:rsidRPr="00553CA9" w:rsidRDefault="005F2CDE" w:rsidP="005D538B">
            <w:pPr>
              <w:rPr>
                <w:sz w:val="18"/>
                <w:szCs w:val="18"/>
              </w:rPr>
            </w:pPr>
            <w:r w:rsidRPr="00553CA9">
              <w:rPr>
                <w:rFonts w:hint="eastAsia"/>
                <w:sz w:val="18"/>
                <w:szCs w:val="18"/>
              </w:rPr>
              <w:t>A7TORFIPCACK</w:t>
            </w:r>
          </w:p>
        </w:tc>
        <w:tc>
          <w:tcPr>
            <w:tcW w:w="1126" w:type="dxa"/>
            <w:tcPrChange w:id="1819" w:author="yangy" w:date="2017-05-10T17:59:00Z">
              <w:tcPr>
                <w:tcW w:w="1051" w:type="dxa"/>
              </w:tcPr>
            </w:tcPrChange>
          </w:tcPr>
          <w:p w:rsidR="005F2CDE" w:rsidRPr="00553CA9" w:rsidRDefault="005F2CD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h30c</w:t>
            </w:r>
          </w:p>
        </w:tc>
        <w:tc>
          <w:tcPr>
            <w:tcW w:w="4087" w:type="dxa"/>
            <w:tcPrChange w:id="1820" w:author="yangy" w:date="2017-05-10T17:59:00Z">
              <w:tcPr>
                <w:tcW w:w="4141" w:type="dxa"/>
              </w:tcPr>
            </w:tcPrChange>
          </w:tcPr>
          <w:p w:rsidR="005F2CDE" w:rsidRPr="00553CA9" w:rsidRDefault="005F2CDE" w:rsidP="005D538B">
            <w:pPr>
              <w:rPr>
                <w:sz w:val="18"/>
                <w:szCs w:val="18"/>
              </w:rPr>
            </w:pPr>
            <w:r w:rsidRPr="00553CA9">
              <w:rPr>
                <w:rFonts w:hint="eastAsia"/>
                <w:sz w:val="18"/>
                <w:szCs w:val="18"/>
              </w:rPr>
              <w:t>A7 core to RFDSP core IPC event acknowledge register</w:t>
            </w:r>
          </w:p>
        </w:tc>
      </w:tr>
      <w:tr w:rsidR="005F2CDE" w:rsidRPr="003315BB" w:rsidTr="00F561E9">
        <w:tc>
          <w:tcPr>
            <w:tcW w:w="3315" w:type="dxa"/>
            <w:tcPrChange w:id="1821" w:author="yangy" w:date="2017-05-10T17:59:00Z">
              <w:tcPr>
                <w:tcW w:w="3336" w:type="dxa"/>
              </w:tcPr>
            </w:tcPrChange>
          </w:tcPr>
          <w:p w:rsidR="005F2CDE" w:rsidRPr="00553CA9" w:rsidRDefault="005F2CDE" w:rsidP="005D538B">
            <w:pPr>
              <w:rPr>
                <w:sz w:val="18"/>
                <w:szCs w:val="18"/>
              </w:rPr>
            </w:pPr>
            <w:r w:rsidRPr="00553CA9">
              <w:rPr>
                <w:rFonts w:hint="eastAsia"/>
                <w:sz w:val="18"/>
                <w:szCs w:val="18"/>
              </w:rPr>
              <w:t>A7TORFIPCSTS</w:t>
            </w:r>
          </w:p>
        </w:tc>
        <w:tc>
          <w:tcPr>
            <w:tcW w:w="1126" w:type="dxa"/>
            <w:tcPrChange w:id="1822" w:author="yangy" w:date="2017-05-10T17:59:00Z">
              <w:tcPr>
                <w:tcW w:w="1051" w:type="dxa"/>
              </w:tcPr>
            </w:tcPrChange>
          </w:tcPr>
          <w:p w:rsidR="005F2CDE" w:rsidRPr="00553CA9" w:rsidRDefault="005F2CD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h310</w:t>
            </w:r>
          </w:p>
        </w:tc>
        <w:tc>
          <w:tcPr>
            <w:tcW w:w="4087" w:type="dxa"/>
            <w:tcPrChange w:id="1823" w:author="yangy" w:date="2017-05-10T17:59:00Z">
              <w:tcPr>
                <w:tcW w:w="4141" w:type="dxa"/>
              </w:tcPr>
            </w:tcPrChange>
          </w:tcPr>
          <w:p w:rsidR="005F2CDE" w:rsidRPr="00553CA9" w:rsidRDefault="005F2CDE" w:rsidP="005D538B">
            <w:pPr>
              <w:rPr>
                <w:sz w:val="18"/>
                <w:szCs w:val="18"/>
              </w:rPr>
            </w:pPr>
            <w:r w:rsidRPr="00553CA9">
              <w:rPr>
                <w:rFonts w:hint="eastAsia"/>
                <w:sz w:val="18"/>
                <w:szCs w:val="18"/>
              </w:rPr>
              <w:t>A7 core to RFDSP core IPC event status register.</w:t>
            </w:r>
          </w:p>
        </w:tc>
      </w:tr>
      <w:tr w:rsidR="005F2CDE" w:rsidRPr="003315BB" w:rsidTr="00F561E9">
        <w:tc>
          <w:tcPr>
            <w:tcW w:w="3315" w:type="dxa"/>
            <w:tcPrChange w:id="1824" w:author="yangy" w:date="2017-05-10T17:59:00Z">
              <w:tcPr>
                <w:tcW w:w="3336" w:type="dxa"/>
              </w:tcPr>
            </w:tcPrChange>
          </w:tcPr>
          <w:p w:rsidR="005F2CDE" w:rsidRPr="00553CA9" w:rsidRDefault="005F2CDE" w:rsidP="005D538B">
            <w:pPr>
              <w:rPr>
                <w:sz w:val="18"/>
                <w:szCs w:val="18"/>
              </w:rPr>
            </w:pPr>
            <w:r w:rsidRPr="00553CA9">
              <w:rPr>
                <w:rFonts w:hint="eastAsia"/>
                <w:sz w:val="18"/>
                <w:szCs w:val="18"/>
              </w:rPr>
              <w:t>RFTOPLCIPCSET</w:t>
            </w:r>
          </w:p>
        </w:tc>
        <w:tc>
          <w:tcPr>
            <w:tcW w:w="1126" w:type="dxa"/>
            <w:tcPrChange w:id="1825" w:author="yangy" w:date="2017-05-10T17:59:00Z">
              <w:tcPr>
                <w:tcW w:w="1051" w:type="dxa"/>
              </w:tcPr>
            </w:tcPrChange>
          </w:tcPr>
          <w:p w:rsidR="005F2CDE" w:rsidRPr="00553CA9" w:rsidRDefault="005F2CD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h314</w:t>
            </w:r>
          </w:p>
        </w:tc>
        <w:tc>
          <w:tcPr>
            <w:tcW w:w="4087" w:type="dxa"/>
            <w:tcPrChange w:id="1826" w:author="yangy" w:date="2017-05-10T17:59:00Z">
              <w:tcPr>
                <w:tcW w:w="4141" w:type="dxa"/>
              </w:tcPr>
            </w:tcPrChange>
          </w:tcPr>
          <w:p w:rsidR="005F2CDE" w:rsidRPr="00553CA9" w:rsidRDefault="005F2CDE" w:rsidP="005D538B">
            <w:pPr>
              <w:rPr>
                <w:sz w:val="18"/>
                <w:szCs w:val="18"/>
              </w:rPr>
            </w:pPr>
            <w:r w:rsidRPr="00553CA9">
              <w:rPr>
                <w:rFonts w:hint="eastAsia"/>
                <w:sz w:val="18"/>
                <w:szCs w:val="18"/>
              </w:rPr>
              <w:t>RFDSP core to PLCDSP core IPC set register</w:t>
            </w:r>
          </w:p>
        </w:tc>
      </w:tr>
      <w:tr w:rsidR="005F2CDE" w:rsidRPr="003315BB" w:rsidTr="00F561E9">
        <w:tc>
          <w:tcPr>
            <w:tcW w:w="3315" w:type="dxa"/>
            <w:tcPrChange w:id="1827" w:author="yangy" w:date="2017-05-10T17:59:00Z">
              <w:tcPr>
                <w:tcW w:w="3336" w:type="dxa"/>
              </w:tcPr>
            </w:tcPrChange>
          </w:tcPr>
          <w:p w:rsidR="005F2CDE" w:rsidRPr="00553CA9" w:rsidRDefault="005F2CDE" w:rsidP="005D538B">
            <w:pPr>
              <w:rPr>
                <w:sz w:val="18"/>
                <w:szCs w:val="18"/>
              </w:rPr>
            </w:pPr>
            <w:r w:rsidRPr="00553CA9">
              <w:rPr>
                <w:rFonts w:hint="eastAsia"/>
                <w:sz w:val="18"/>
                <w:szCs w:val="18"/>
              </w:rPr>
              <w:t>RFTOPLCIPCCLR</w:t>
            </w:r>
          </w:p>
        </w:tc>
        <w:tc>
          <w:tcPr>
            <w:tcW w:w="1126" w:type="dxa"/>
            <w:tcPrChange w:id="1828" w:author="yangy" w:date="2017-05-10T17:59:00Z">
              <w:tcPr>
                <w:tcW w:w="1051" w:type="dxa"/>
              </w:tcPr>
            </w:tcPrChange>
          </w:tcPr>
          <w:p w:rsidR="005F2CDE" w:rsidRPr="00553CA9" w:rsidRDefault="005F2CD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h318</w:t>
            </w:r>
          </w:p>
        </w:tc>
        <w:tc>
          <w:tcPr>
            <w:tcW w:w="4087" w:type="dxa"/>
            <w:tcPrChange w:id="1829" w:author="yangy" w:date="2017-05-10T17:59:00Z">
              <w:tcPr>
                <w:tcW w:w="4141" w:type="dxa"/>
              </w:tcPr>
            </w:tcPrChange>
          </w:tcPr>
          <w:p w:rsidR="005F2CDE" w:rsidRPr="00553CA9" w:rsidRDefault="005F2CDE" w:rsidP="005D538B">
            <w:pPr>
              <w:rPr>
                <w:sz w:val="18"/>
                <w:szCs w:val="18"/>
              </w:rPr>
            </w:pPr>
            <w:r w:rsidRPr="00553CA9">
              <w:rPr>
                <w:rFonts w:hint="eastAsia"/>
                <w:sz w:val="18"/>
                <w:szCs w:val="18"/>
              </w:rPr>
              <w:t>RFDSP core to PLCDSP core IPC clear register</w:t>
            </w:r>
          </w:p>
        </w:tc>
      </w:tr>
      <w:tr w:rsidR="005F2CDE" w:rsidRPr="003315BB" w:rsidTr="00F561E9">
        <w:tc>
          <w:tcPr>
            <w:tcW w:w="3315" w:type="dxa"/>
            <w:tcPrChange w:id="1830" w:author="yangy" w:date="2017-05-10T17:59:00Z">
              <w:tcPr>
                <w:tcW w:w="3336" w:type="dxa"/>
              </w:tcPr>
            </w:tcPrChange>
          </w:tcPr>
          <w:p w:rsidR="005F2CDE" w:rsidRPr="00553CA9" w:rsidRDefault="005F2CDE" w:rsidP="005D538B">
            <w:pPr>
              <w:rPr>
                <w:sz w:val="18"/>
                <w:szCs w:val="18"/>
              </w:rPr>
            </w:pPr>
            <w:r w:rsidRPr="00553CA9">
              <w:rPr>
                <w:rFonts w:hint="eastAsia"/>
                <w:sz w:val="18"/>
                <w:szCs w:val="18"/>
              </w:rPr>
              <w:t>RFTOPLCIPCFLG</w:t>
            </w:r>
          </w:p>
        </w:tc>
        <w:tc>
          <w:tcPr>
            <w:tcW w:w="1126" w:type="dxa"/>
            <w:tcPrChange w:id="1831" w:author="yangy" w:date="2017-05-10T17:59:00Z">
              <w:tcPr>
                <w:tcW w:w="1051" w:type="dxa"/>
              </w:tcPr>
            </w:tcPrChange>
          </w:tcPr>
          <w:p w:rsidR="005F2CDE" w:rsidRPr="00553CA9" w:rsidRDefault="005F2CD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h31c</w:t>
            </w:r>
          </w:p>
        </w:tc>
        <w:tc>
          <w:tcPr>
            <w:tcW w:w="4087" w:type="dxa"/>
            <w:tcPrChange w:id="1832" w:author="yangy" w:date="2017-05-10T17:59:00Z">
              <w:tcPr>
                <w:tcW w:w="4141" w:type="dxa"/>
              </w:tcPr>
            </w:tcPrChange>
          </w:tcPr>
          <w:p w:rsidR="005F2CDE" w:rsidRPr="00553CA9" w:rsidRDefault="005F2CDE" w:rsidP="005D538B">
            <w:pPr>
              <w:rPr>
                <w:sz w:val="18"/>
                <w:szCs w:val="18"/>
              </w:rPr>
            </w:pPr>
            <w:r w:rsidRPr="00553CA9">
              <w:rPr>
                <w:rFonts w:hint="eastAsia"/>
                <w:sz w:val="18"/>
                <w:szCs w:val="18"/>
              </w:rPr>
              <w:t>RFDSP core to PLCDSP core IPC flags register</w:t>
            </w:r>
          </w:p>
        </w:tc>
      </w:tr>
      <w:tr w:rsidR="005F2CDE" w:rsidRPr="003315BB" w:rsidTr="00F561E9">
        <w:tc>
          <w:tcPr>
            <w:tcW w:w="3315" w:type="dxa"/>
            <w:tcPrChange w:id="1833" w:author="yangy" w:date="2017-05-10T17:59:00Z">
              <w:tcPr>
                <w:tcW w:w="3336" w:type="dxa"/>
              </w:tcPr>
            </w:tcPrChange>
          </w:tcPr>
          <w:p w:rsidR="005F2CDE" w:rsidRPr="00553CA9" w:rsidRDefault="005F2CDE" w:rsidP="005D538B">
            <w:pPr>
              <w:rPr>
                <w:sz w:val="18"/>
                <w:szCs w:val="18"/>
              </w:rPr>
            </w:pPr>
            <w:r w:rsidRPr="00553CA9">
              <w:rPr>
                <w:rFonts w:hint="eastAsia"/>
                <w:sz w:val="18"/>
                <w:szCs w:val="18"/>
              </w:rPr>
              <w:t>PLCTORFIPCACK</w:t>
            </w:r>
          </w:p>
        </w:tc>
        <w:tc>
          <w:tcPr>
            <w:tcW w:w="1126" w:type="dxa"/>
            <w:tcPrChange w:id="1834" w:author="yangy" w:date="2017-05-10T17:59:00Z">
              <w:tcPr>
                <w:tcW w:w="1051" w:type="dxa"/>
              </w:tcPr>
            </w:tcPrChange>
          </w:tcPr>
          <w:p w:rsidR="005F2CDE" w:rsidRPr="00553CA9" w:rsidRDefault="005F2CD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h320</w:t>
            </w:r>
          </w:p>
        </w:tc>
        <w:tc>
          <w:tcPr>
            <w:tcW w:w="4087" w:type="dxa"/>
            <w:tcPrChange w:id="1835" w:author="yangy" w:date="2017-05-10T17:59:00Z">
              <w:tcPr>
                <w:tcW w:w="4141" w:type="dxa"/>
              </w:tcPr>
            </w:tcPrChange>
          </w:tcPr>
          <w:p w:rsidR="005F2CDE" w:rsidRPr="00553CA9" w:rsidRDefault="005F2CDE" w:rsidP="005D538B">
            <w:pPr>
              <w:rPr>
                <w:sz w:val="18"/>
                <w:szCs w:val="18"/>
              </w:rPr>
            </w:pPr>
            <w:r w:rsidRPr="00553CA9">
              <w:rPr>
                <w:rFonts w:hint="eastAsia"/>
                <w:sz w:val="18"/>
                <w:szCs w:val="18"/>
              </w:rPr>
              <w:t>PLCDSP core to RFDSP core IPC event acknowledge register.</w:t>
            </w:r>
          </w:p>
        </w:tc>
      </w:tr>
      <w:tr w:rsidR="005F2CDE" w:rsidRPr="003315BB" w:rsidTr="00F561E9">
        <w:tc>
          <w:tcPr>
            <w:tcW w:w="3315" w:type="dxa"/>
            <w:tcPrChange w:id="1836" w:author="yangy" w:date="2017-05-10T17:59:00Z">
              <w:tcPr>
                <w:tcW w:w="3336" w:type="dxa"/>
              </w:tcPr>
            </w:tcPrChange>
          </w:tcPr>
          <w:p w:rsidR="005F2CDE" w:rsidRPr="00553CA9" w:rsidRDefault="005F2CDE" w:rsidP="005D538B">
            <w:pPr>
              <w:rPr>
                <w:sz w:val="18"/>
                <w:szCs w:val="18"/>
              </w:rPr>
            </w:pPr>
            <w:r w:rsidRPr="00553CA9">
              <w:rPr>
                <w:rFonts w:hint="eastAsia"/>
                <w:sz w:val="18"/>
                <w:szCs w:val="18"/>
              </w:rPr>
              <w:t>PLCTORFIPCSTS</w:t>
            </w:r>
          </w:p>
        </w:tc>
        <w:tc>
          <w:tcPr>
            <w:tcW w:w="1126" w:type="dxa"/>
            <w:tcPrChange w:id="1837" w:author="yangy" w:date="2017-05-10T17:59:00Z">
              <w:tcPr>
                <w:tcW w:w="1051" w:type="dxa"/>
              </w:tcPr>
            </w:tcPrChange>
          </w:tcPr>
          <w:p w:rsidR="005F2CDE" w:rsidRPr="00553CA9" w:rsidRDefault="005F2CD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h324</w:t>
            </w:r>
          </w:p>
        </w:tc>
        <w:tc>
          <w:tcPr>
            <w:tcW w:w="4087" w:type="dxa"/>
            <w:tcPrChange w:id="1838" w:author="yangy" w:date="2017-05-10T17:59:00Z">
              <w:tcPr>
                <w:tcW w:w="4141" w:type="dxa"/>
              </w:tcPr>
            </w:tcPrChange>
          </w:tcPr>
          <w:p w:rsidR="005F2CDE" w:rsidRPr="00553CA9" w:rsidRDefault="005F2CDE" w:rsidP="005D538B">
            <w:pPr>
              <w:rPr>
                <w:sz w:val="18"/>
                <w:szCs w:val="18"/>
              </w:rPr>
            </w:pPr>
            <w:r w:rsidRPr="00553CA9">
              <w:rPr>
                <w:rFonts w:hint="eastAsia"/>
                <w:sz w:val="18"/>
                <w:szCs w:val="18"/>
              </w:rPr>
              <w:t>PLCDSP core to RFDSP core IPC event status register.</w:t>
            </w:r>
          </w:p>
        </w:tc>
      </w:tr>
      <w:tr w:rsidR="005F2CDE" w:rsidRPr="003315BB" w:rsidTr="00F561E9">
        <w:tc>
          <w:tcPr>
            <w:tcW w:w="3315" w:type="dxa"/>
            <w:tcPrChange w:id="1839" w:author="yangy" w:date="2017-05-10T17:59:00Z">
              <w:tcPr>
                <w:tcW w:w="3336" w:type="dxa"/>
              </w:tcPr>
            </w:tcPrChange>
          </w:tcPr>
          <w:p w:rsidR="005F2CDE" w:rsidRPr="00553CA9" w:rsidRDefault="005F2CDE" w:rsidP="005D538B">
            <w:pPr>
              <w:rPr>
                <w:sz w:val="18"/>
                <w:szCs w:val="18"/>
              </w:rPr>
            </w:pPr>
            <w:r>
              <w:rPr>
                <w:rFonts w:hint="eastAsia"/>
                <w:sz w:val="18"/>
                <w:szCs w:val="18"/>
              </w:rPr>
              <w:t>Reserved</w:t>
            </w:r>
          </w:p>
        </w:tc>
        <w:tc>
          <w:tcPr>
            <w:tcW w:w="1126" w:type="dxa"/>
            <w:tcPrChange w:id="1840" w:author="yangy" w:date="2017-05-10T17:59:00Z">
              <w:tcPr>
                <w:tcW w:w="1051" w:type="dxa"/>
              </w:tcPr>
            </w:tcPrChange>
          </w:tcPr>
          <w:p w:rsidR="005F2CDE" w:rsidRDefault="005F2CDE" w:rsidP="005D538B">
            <w:pPr>
              <w:rPr>
                <w:rFonts w:eastAsiaTheme="minorEastAsia"/>
                <w:sz w:val="18"/>
                <w:szCs w:val="18"/>
              </w:rPr>
            </w:pPr>
            <w:r>
              <w:rPr>
                <w:rFonts w:eastAsiaTheme="minorEastAsia" w:hint="eastAsia"/>
                <w:sz w:val="18"/>
                <w:szCs w:val="18"/>
              </w:rPr>
              <w:t>12</w:t>
            </w:r>
            <w:r>
              <w:rPr>
                <w:rFonts w:eastAsiaTheme="minorEastAsia"/>
                <w:sz w:val="18"/>
                <w:szCs w:val="18"/>
              </w:rPr>
              <w:t>’</w:t>
            </w:r>
            <w:r>
              <w:rPr>
                <w:rFonts w:eastAsiaTheme="minorEastAsia" w:hint="eastAsia"/>
                <w:sz w:val="18"/>
                <w:szCs w:val="18"/>
              </w:rPr>
              <w:t>h328~</w:t>
            </w:r>
          </w:p>
          <w:p w:rsidR="005F2CDE" w:rsidRPr="00553CA9" w:rsidRDefault="005F2CDE" w:rsidP="007D6ED9">
            <w:pPr>
              <w:rPr>
                <w:rFonts w:eastAsiaTheme="minorEastAsia"/>
                <w:sz w:val="18"/>
                <w:szCs w:val="18"/>
              </w:rPr>
            </w:pPr>
            <w:r>
              <w:rPr>
                <w:rFonts w:eastAsiaTheme="minorEastAsia" w:hint="eastAsia"/>
                <w:sz w:val="18"/>
                <w:szCs w:val="18"/>
              </w:rPr>
              <w:t>12</w:t>
            </w:r>
            <w:r>
              <w:rPr>
                <w:rFonts w:eastAsiaTheme="minorEastAsia"/>
                <w:sz w:val="18"/>
                <w:szCs w:val="18"/>
              </w:rPr>
              <w:t>’</w:t>
            </w:r>
            <w:del w:id="1841" w:author="yangy" w:date="2017-05-10T17:54:00Z">
              <w:r w:rsidDel="007D6ED9">
                <w:rPr>
                  <w:rFonts w:eastAsiaTheme="minorEastAsia" w:hint="eastAsia"/>
                  <w:sz w:val="18"/>
                  <w:szCs w:val="18"/>
                </w:rPr>
                <w:delText>h3fc</w:delText>
              </w:r>
            </w:del>
            <w:ins w:id="1842" w:author="yangy" w:date="2017-05-10T17:54:00Z">
              <w:r w:rsidR="007D6ED9">
                <w:rPr>
                  <w:rFonts w:eastAsiaTheme="minorEastAsia" w:hint="eastAsia"/>
                  <w:sz w:val="18"/>
                  <w:szCs w:val="18"/>
                </w:rPr>
                <w:t>h32c</w:t>
              </w:r>
            </w:ins>
          </w:p>
        </w:tc>
        <w:tc>
          <w:tcPr>
            <w:tcW w:w="4087" w:type="dxa"/>
            <w:tcPrChange w:id="1843" w:author="yangy" w:date="2017-05-10T17:59:00Z">
              <w:tcPr>
                <w:tcW w:w="4141" w:type="dxa"/>
              </w:tcPr>
            </w:tcPrChange>
          </w:tcPr>
          <w:p w:rsidR="005F2CDE" w:rsidRPr="00553CA9" w:rsidRDefault="005F2CDE" w:rsidP="005D538B">
            <w:pPr>
              <w:rPr>
                <w:sz w:val="18"/>
                <w:szCs w:val="18"/>
              </w:rPr>
            </w:pPr>
          </w:p>
        </w:tc>
      </w:tr>
      <w:tr w:rsidR="003E474F" w:rsidRPr="003315BB" w:rsidTr="00F561E9">
        <w:trPr>
          <w:ins w:id="1844" w:author="yangy" w:date="2017-05-10T17:54:00Z"/>
        </w:trPr>
        <w:tc>
          <w:tcPr>
            <w:tcW w:w="3315" w:type="dxa"/>
            <w:tcPrChange w:id="1845" w:author="yangy" w:date="2017-05-10T17:59:00Z">
              <w:tcPr>
                <w:tcW w:w="3336" w:type="dxa"/>
              </w:tcPr>
            </w:tcPrChange>
          </w:tcPr>
          <w:p w:rsidR="003E474F" w:rsidRDefault="003E474F" w:rsidP="00F769EE">
            <w:pPr>
              <w:rPr>
                <w:ins w:id="1846" w:author="yangy" w:date="2017-05-10T17:54:00Z"/>
                <w:sz w:val="18"/>
                <w:szCs w:val="18"/>
              </w:rPr>
            </w:pPr>
            <w:ins w:id="1847" w:author="yangy" w:date="2017-05-10T18:01:00Z">
              <w:r>
                <w:rPr>
                  <w:rFonts w:hint="eastAsia"/>
                  <w:sz w:val="18"/>
                  <w:szCs w:val="18"/>
                </w:rPr>
                <w:t>A7TORFIPCTEST</w:t>
              </w:r>
            </w:ins>
          </w:p>
        </w:tc>
        <w:tc>
          <w:tcPr>
            <w:tcW w:w="1126" w:type="dxa"/>
            <w:tcPrChange w:id="1848" w:author="yangy" w:date="2017-05-10T17:59:00Z">
              <w:tcPr>
                <w:tcW w:w="1051" w:type="dxa"/>
              </w:tcPr>
            </w:tcPrChange>
          </w:tcPr>
          <w:p w:rsidR="003E474F" w:rsidRDefault="003E474F" w:rsidP="00F561E9">
            <w:pPr>
              <w:rPr>
                <w:ins w:id="1849" w:author="yangy" w:date="2017-05-10T17:54:00Z"/>
                <w:rFonts w:eastAsiaTheme="minorEastAsia"/>
                <w:sz w:val="18"/>
                <w:szCs w:val="18"/>
              </w:rPr>
            </w:pPr>
            <w:ins w:id="1850" w:author="yangy" w:date="2017-05-10T17:54:00Z">
              <w:r>
                <w:rPr>
                  <w:rFonts w:eastAsiaTheme="minorEastAsia" w:hint="eastAsia"/>
                  <w:sz w:val="18"/>
                  <w:szCs w:val="18"/>
                </w:rPr>
                <w:t>12</w:t>
              </w:r>
              <w:r>
                <w:rPr>
                  <w:rFonts w:eastAsiaTheme="minorEastAsia"/>
                  <w:sz w:val="18"/>
                  <w:szCs w:val="18"/>
                </w:rPr>
                <w:t>’</w:t>
              </w:r>
              <w:r>
                <w:rPr>
                  <w:rFonts w:eastAsiaTheme="minorEastAsia" w:hint="eastAsia"/>
                  <w:sz w:val="18"/>
                  <w:szCs w:val="18"/>
                </w:rPr>
                <w:t>h330</w:t>
              </w:r>
            </w:ins>
          </w:p>
        </w:tc>
        <w:tc>
          <w:tcPr>
            <w:tcW w:w="4087" w:type="dxa"/>
            <w:tcPrChange w:id="1851" w:author="yangy" w:date="2017-05-10T17:59:00Z">
              <w:tcPr>
                <w:tcW w:w="4141" w:type="dxa"/>
              </w:tcPr>
            </w:tcPrChange>
          </w:tcPr>
          <w:p w:rsidR="003E474F" w:rsidRPr="00553CA9" w:rsidRDefault="003E474F" w:rsidP="003E474F">
            <w:pPr>
              <w:rPr>
                <w:ins w:id="1852" w:author="yangy" w:date="2017-05-10T17:54:00Z"/>
                <w:sz w:val="18"/>
                <w:szCs w:val="18"/>
              </w:rPr>
            </w:pPr>
            <w:ins w:id="1853" w:author="yangy" w:date="2017-05-10T18:02:00Z">
              <w:r>
                <w:rPr>
                  <w:rFonts w:eastAsiaTheme="minorEastAsia" w:hint="eastAsia"/>
                  <w:sz w:val="18"/>
                  <w:szCs w:val="18"/>
                </w:rPr>
                <w:t>A7 core to RFDSP core IPC set register for testing</w:t>
              </w:r>
            </w:ins>
          </w:p>
        </w:tc>
      </w:tr>
      <w:tr w:rsidR="003E474F" w:rsidRPr="003315BB" w:rsidTr="00F561E9">
        <w:trPr>
          <w:ins w:id="1854" w:author="yangy" w:date="2017-05-10T17:57:00Z"/>
        </w:trPr>
        <w:tc>
          <w:tcPr>
            <w:tcW w:w="3315" w:type="dxa"/>
            <w:tcPrChange w:id="1855" w:author="yangy" w:date="2017-05-10T17:59:00Z">
              <w:tcPr>
                <w:tcW w:w="3336" w:type="dxa"/>
              </w:tcPr>
            </w:tcPrChange>
          </w:tcPr>
          <w:p w:rsidR="003E474F" w:rsidRDefault="003E474F" w:rsidP="00F769EE">
            <w:pPr>
              <w:rPr>
                <w:ins w:id="1856" w:author="yangy" w:date="2017-05-10T17:57:00Z"/>
                <w:sz w:val="18"/>
                <w:szCs w:val="18"/>
              </w:rPr>
            </w:pPr>
            <w:ins w:id="1857" w:author="yangy" w:date="2017-05-10T18:01:00Z">
              <w:r>
                <w:rPr>
                  <w:rFonts w:hint="eastAsia"/>
                  <w:sz w:val="18"/>
                  <w:szCs w:val="18"/>
                </w:rPr>
                <w:t>PLCTORFIPCTEST</w:t>
              </w:r>
            </w:ins>
          </w:p>
        </w:tc>
        <w:tc>
          <w:tcPr>
            <w:tcW w:w="1126" w:type="dxa"/>
            <w:tcPrChange w:id="1858" w:author="yangy" w:date="2017-05-10T17:59:00Z">
              <w:tcPr>
                <w:tcW w:w="1051" w:type="dxa"/>
              </w:tcPr>
            </w:tcPrChange>
          </w:tcPr>
          <w:p w:rsidR="003E474F" w:rsidRDefault="003E474F" w:rsidP="005D538B">
            <w:pPr>
              <w:rPr>
                <w:ins w:id="1859" w:author="yangy" w:date="2017-05-10T17:57:00Z"/>
                <w:rFonts w:eastAsiaTheme="minorEastAsia"/>
                <w:sz w:val="18"/>
                <w:szCs w:val="18"/>
              </w:rPr>
            </w:pPr>
            <w:ins w:id="1860" w:author="yangy" w:date="2017-05-10T18:00:00Z">
              <w:r>
                <w:rPr>
                  <w:rFonts w:eastAsiaTheme="minorEastAsia" w:hint="eastAsia"/>
                  <w:sz w:val="18"/>
                  <w:szCs w:val="18"/>
                </w:rPr>
                <w:t>12</w:t>
              </w:r>
              <w:r>
                <w:rPr>
                  <w:rFonts w:eastAsiaTheme="minorEastAsia"/>
                  <w:sz w:val="18"/>
                  <w:szCs w:val="18"/>
                </w:rPr>
                <w:t>’</w:t>
              </w:r>
              <w:r>
                <w:rPr>
                  <w:rFonts w:eastAsiaTheme="minorEastAsia" w:hint="eastAsia"/>
                  <w:sz w:val="18"/>
                  <w:szCs w:val="18"/>
                </w:rPr>
                <w:t>h334</w:t>
              </w:r>
            </w:ins>
          </w:p>
        </w:tc>
        <w:tc>
          <w:tcPr>
            <w:tcW w:w="4087" w:type="dxa"/>
            <w:tcPrChange w:id="1861" w:author="yangy" w:date="2017-05-10T17:59:00Z">
              <w:tcPr>
                <w:tcW w:w="4141" w:type="dxa"/>
              </w:tcPr>
            </w:tcPrChange>
          </w:tcPr>
          <w:p w:rsidR="003E474F" w:rsidRPr="00553CA9" w:rsidRDefault="003E474F" w:rsidP="000D6255">
            <w:pPr>
              <w:rPr>
                <w:ins w:id="1862" w:author="yangy" w:date="2017-05-10T17:57:00Z"/>
                <w:sz w:val="18"/>
                <w:szCs w:val="18"/>
              </w:rPr>
            </w:pPr>
            <w:ins w:id="1863" w:author="yangy" w:date="2017-05-10T18:02:00Z">
              <w:r>
                <w:rPr>
                  <w:rFonts w:eastAsiaTheme="minorEastAsia" w:hint="eastAsia"/>
                  <w:sz w:val="18"/>
                  <w:szCs w:val="18"/>
                </w:rPr>
                <w:t>PLCDSP core to</w:t>
              </w:r>
              <w:r w:rsidR="000D6255">
                <w:rPr>
                  <w:rFonts w:eastAsiaTheme="minorEastAsia" w:hint="eastAsia"/>
                  <w:sz w:val="18"/>
                  <w:szCs w:val="18"/>
                </w:rPr>
                <w:t xml:space="preserve"> RFDSP</w:t>
              </w:r>
              <w:r>
                <w:rPr>
                  <w:rFonts w:eastAsiaTheme="minorEastAsia" w:hint="eastAsia"/>
                  <w:sz w:val="18"/>
                  <w:szCs w:val="18"/>
                </w:rPr>
                <w:t xml:space="preserve"> core IPC set register for testing</w:t>
              </w:r>
            </w:ins>
          </w:p>
        </w:tc>
      </w:tr>
      <w:tr w:rsidR="003E474F" w:rsidRPr="003315BB" w:rsidTr="00F561E9">
        <w:trPr>
          <w:ins w:id="1864" w:author="yangy" w:date="2017-05-10T18:00:00Z"/>
        </w:trPr>
        <w:tc>
          <w:tcPr>
            <w:tcW w:w="3315" w:type="dxa"/>
          </w:tcPr>
          <w:p w:rsidR="000F5253" w:rsidRDefault="003E474F" w:rsidP="000F5253">
            <w:pPr>
              <w:tabs>
                <w:tab w:val="center" w:pos="1549"/>
              </w:tabs>
              <w:rPr>
                <w:ins w:id="1865" w:author="yangy" w:date="2017-05-10T18:00:00Z"/>
                <w:sz w:val="18"/>
                <w:szCs w:val="18"/>
              </w:rPr>
              <w:pPrChange w:id="1866" w:author="yangy" w:date="2017-05-10T18:01:00Z">
                <w:pPr/>
              </w:pPrChange>
            </w:pPr>
            <w:ins w:id="1867" w:author="yangy" w:date="2017-05-10T18:01:00Z">
              <w:r>
                <w:rPr>
                  <w:rFonts w:hint="eastAsia"/>
                  <w:sz w:val="18"/>
                  <w:szCs w:val="18"/>
                </w:rPr>
                <w:t>Reserved</w:t>
              </w:r>
            </w:ins>
          </w:p>
        </w:tc>
        <w:tc>
          <w:tcPr>
            <w:tcW w:w="1126" w:type="dxa"/>
          </w:tcPr>
          <w:p w:rsidR="003E474F" w:rsidRDefault="003E474F" w:rsidP="005D538B">
            <w:pPr>
              <w:rPr>
                <w:ins w:id="1868" w:author="yangy" w:date="2017-05-10T18:00:00Z"/>
                <w:rFonts w:eastAsiaTheme="minorEastAsia"/>
                <w:sz w:val="18"/>
                <w:szCs w:val="18"/>
              </w:rPr>
            </w:pPr>
            <w:ins w:id="1869" w:author="yangy" w:date="2017-05-10T18:00:00Z">
              <w:r>
                <w:rPr>
                  <w:rFonts w:eastAsiaTheme="minorEastAsia" w:hint="eastAsia"/>
                  <w:sz w:val="18"/>
                  <w:szCs w:val="18"/>
                </w:rPr>
                <w:t>12</w:t>
              </w:r>
              <w:r>
                <w:rPr>
                  <w:rFonts w:eastAsiaTheme="minorEastAsia"/>
                  <w:sz w:val="18"/>
                  <w:szCs w:val="18"/>
                </w:rPr>
                <w:t>’</w:t>
              </w:r>
              <w:r>
                <w:rPr>
                  <w:rFonts w:eastAsiaTheme="minorEastAsia" w:hint="eastAsia"/>
                  <w:sz w:val="18"/>
                  <w:szCs w:val="18"/>
                </w:rPr>
                <w:t>h338~</w:t>
              </w:r>
            </w:ins>
          </w:p>
          <w:p w:rsidR="003E474F" w:rsidRDefault="003E474F" w:rsidP="005D538B">
            <w:pPr>
              <w:rPr>
                <w:ins w:id="1870" w:author="yangy" w:date="2017-05-10T18:00:00Z"/>
                <w:rFonts w:eastAsiaTheme="minorEastAsia"/>
                <w:sz w:val="18"/>
                <w:szCs w:val="18"/>
              </w:rPr>
            </w:pPr>
            <w:ins w:id="1871" w:author="yangy" w:date="2017-05-10T18:00:00Z">
              <w:r>
                <w:rPr>
                  <w:rFonts w:eastAsiaTheme="minorEastAsia" w:hint="eastAsia"/>
                  <w:sz w:val="18"/>
                  <w:szCs w:val="18"/>
                </w:rPr>
                <w:t>12</w:t>
              </w:r>
              <w:r>
                <w:rPr>
                  <w:rFonts w:eastAsiaTheme="minorEastAsia"/>
                  <w:sz w:val="18"/>
                  <w:szCs w:val="18"/>
                </w:rPr>
                <w:t>’</w:t>
              </w:r>
              <w:r>
                <w:rPr>
                  <w:rFonts w:eastAsiaTheme="minorEastAsia" w:hint="eastAsia"/>
                  <w:sz w:val="18"/>
                  <w:szCs w:val="18"/>
                </w:rPr>
                <w:t>h33c</w:t>
              </w:r>
            </w:ins>
          </w:p>
        </w:tc>
        <w:tc>
          <w:tcPr>
            <w:tcW w:w="4087" w:type="dxa"/>
          </w:tcPr>
          <w:p w:rsidR="003E474F" w:rsidRPr="00553CA9" w:rsidRDefault="003E474F" w:rsidP="005D538B">
            <w:pPr>
              <w:rPr>
                <w:ins w:id="1872" w:author="yangy" w:date="2017-05-10T18:00:00Z"/>
                <w:sz w:val="18"/>
                <w:szCs w:val="18"/>
              </w:rPr>
            </w:pPr>
          </w:p>
        </w:tc>
      </w:tr>
      <w:tr w:rsidR="003E474F" w:rsidRPr="003315BB" w:rsidTr="00F561E9">
        <w:trPr>
          <w:ins w:id="1873" w:author="yangy" w:date="2017-05-10T17:57:00Z"/>
        </w:trPr>
        <w:tc>
          <w:tcPr>
            <w:tcW w:w="3315" w:type="dxa"/>
            <w:tcPrChange w:id="1874" w:author="yangy" w:date="2017-05-10T17:59:00Z">
              <w:tcPr>
                <w:tcW w:w="3336" w:type="dxa"/>
              </w:tcPr>
            </w:tcPrChange>
          </w:tcPr>
          <w:p w:rsidR="003E474F" w:rsidRDefault="003E474F" w:rsidP="005D538B">
            <w:pPr>
              <w:rPr>
                <w:ins w:id="1875" w:author="yangy" w:date="2017-05-10T17:57:00Z"/>
                <w:sz w:val="18"/>
                <w:szCs w:val="18"/>
              </w:rPr>
            </w:pPr>
            <w:ins w:id="1876" w:author="yangy" w:date="2017-05-10T17:57:00Z">
              <w:r>
                <w:rPr>
                  <w:rFonts w:hint="eastAsia"/>
                  <w:sz w:val="18"/>
                  <w:szCs w:val="18"/>
                </w:rPr>
                <w:t>A7TORFACK_INT_CLR</w:t>
              </w:r>
            </w:ins>
          </w:p>
        </w:tc>
        <w:tc>
          <w:tcPr>
            <w:tcW w:w="1126" w:type="dxa"/>
            <w:tcPrChange w:id="1877" w:author="yangy" w:date="2017-05-10T17:59:00Z">
              <w:tcPr>
                <w:tcW w:w="1051" w:type="dxa"/>
              </w:tcPr>
            </w:tcPrChange>
          </w:tcPr>
          <w:p w:rsidR="003E474F" w:rsidRDefault="003E474F" w:rsidP="005D538B">
            <w:pPr>
              <w:rPr>
                <w:ins w:id="1878" w:author="yangy" w:date="2017-05-10T17:57:00Z"/>
                <w:rFonts w:eastAsiaTheme="minorEastAsia"/>
                <w:sz w:val="18"/>
                <w:szCs w:val="18"/>
              </w:rPr>
            </w:pPr>
            <w:ins w:id="1879" w:author="yangy" w:date="2017-05-10T17:58:00Z">
              <w:r>
                <w:rPr>
                  <w:rFonts w:eastAsiaTheme="minorEastAsia" w:hint="eastAsia"/>
                  <w:sz w:val="18"/>
                  <w:szCs w:val="18"/>
                </w:rPr>
                <w:t>12</w:t>
              </w:r>
              <w:r>
                <w:rPr>
                  <w:rFonts w:eastAsiaTheme="minorEastAsia"/>
                  <w:sz w:val="18"/>
                  <w:szCs w:val="18"/>
                </w:rPr>
                <w:t>’</w:t>
              </w:r>
              <w:r>
                <w:rPr>
                  <w:rFonts w:eastAsiaTheme="minorEastAsia" w:hint="eastAsia"/>
                  <w:sz w:val="18"/>
                  <w:szCs w:val="18"/>
                </w:rPr>
                <w:t>h340</w:t>
              </w:r>
            </w:ins>
          </w:p>
        </w:tc>
        <w:tc>
          <w:tcPr>
            <w:tcW w:w="4087" w:type="dxa"/>
            <w:tcPrChange w:id="1880" w:author="yangy" w:date="2017-05-10T17:59:00Z">
              <w:tcPr>
                <w:tcW w:w="4141" w:type="dxa"/>
              </w:tcPr>
            </w:tcPrChange>
          </w:tcPr>
          <w:p w:rsidR="003E474F" w:rsidRPr="00553CA9" w:rsidRDefault="003E474F" w:rsidP="00864F81">
            <w:pPr>
              <w:rPr>
                <w:ins w:id="1881" w:author="yangy" w:date="2017-05-10T17:57:00Z"/>
                <w:sz w:val="18"/>
                <w:szCs w:val="18"/>
              </w:rPr>
            </w:pPr>
            <w:ins w:id="1882" w:author="yangy" w:date="2017-05-10T18:02:00Z">
              <w:r>
                <w:rPr>
                  <w:rFonts w:eastAsiaTheme="minorEastAsia" w:hint="eastAsia"/>
                  <w:sz w:val="18"/>
                  <w:szCs w:val="18"/>
                </w:rPr>
                <w:t xml:space="preserve">A7 core </w:t>
              </w:r>
            </w:ins>
            <w:ins w:id="1883" w:author="yangy" w:date="2017-05-10T18:03:00Z">
              <w:r w:rsidR="00864F81">
                <w:rPr>
                  <w:rFonts w:eastAsiaTheme="minorEastAsia" w:hint="eastAsia"/>
                  <w:sz w:val="18"/>
                  <w:szCs w:val="18"/>
                </w:rPr>
                <w:t xml:space="preserve">to RFDSP core </w:t>
              </w:r>
            </w:ins>
            <w:ins w:id="1884" w:author="yangy" w:date="2017-05-10T18:02:00Z">
              <w:r>
                <w:rPr>
                  <w:rFonts w:eastAsiaTheme="minorEastAsia" w:hint="eastAsia"/>
                  <w:sz w:val="18"/>
                  <w:szCs w:val="18"/>
                </w:rPr>
                <w:t>ACK interrupt clear</w:t>
              </w:r>
            </w:ins>
          </w:p>
        </w:tc>
      </w:tr>
      <w:tr w:rsidR="003E474F" w:rsidRPr="003315BB" w:rsidTr="00F561E9">
        <w:trPr>
          <w:ins w:id="1885" w:author="yangy" w:date="2017-05-10T17:57:00Z"/>
        </w:trPr>
        <w:tc>
          <w:tcPr>
            <w:tcW w:w="3315" w:type="dxa"/>
            <w:tcPrChange w:id="1886" w:author="yangy" w:date="2017-05-10T17:59:00Z">
              <w:tcPr>
                <w:tcW w:w="3336" w:type="dxa"/>
              </w:tcPr>
            </w:tcPrChange>
          </w:tcPr>
          <w:p w:rsidR="003E474F" w:rsidRDefault="003E474F" w:rsidP="005D538B">
            <w:pPr>
              <w:rPr>
                <w:ins w:id="1887" w:author="yangy" w:date="2017-05-10T17:57:00Z"/>
                <w:sz w:val="18"/>
                <w:szCs w:val="18"/>
              </w:rPr>
            </w:pPr>
            <w:ins w:id="1888" w:author="yangy" w:date="2017-05-10T17:57:00Z">
              <w:r>
                <w:rPr>
                  <w:rFonts w:hint="eastAsia"/>
                  <w:sz w:val="18"/>
                  <w:szCs w:val="18"/>
                </w:rPr>
                <w:t>PLCTORFACK_INT_CLR</w:t>
              </w:r>
            </w:ins>
          </w:p>
        </w:tc>
        <w:tc>
          <w:tcPr>
            <w:tcW w:w="1126" w:type="dxa"/>
            <w:tcPrChange w:id="1889" w:author="yangy" w:date="2017-05-10T17:59:00Z">
              <w:tcPr>
                <w:tcW w:w="1051" w:type="dxa"/>
              </w:tcPr>
            </w:tcPrChange>
          </w:tcPr>
          <w:p w:rsidR="003E474F" w:rsidRDefault="003E474F" w:rsidP="005D538B">
            <w:pPr>
              <w:rPr>
                <w:ins w:id="1890" w:author="yangy" w:date="2017-05-10T17:57:00Z"/>
                <w:rFonts w:eastAsiaTheme="minorEastAsia"/>
                <w:sz w:val="18"/>
                <w:szCs w:val="18"/>
              </w:rPr>
            </w:pPr>
            <w:ins w:id="1891" w:author="yangy" w:date="2017-05-10T17:58:00Z">
              <w:r>
                <w:rPr>
                  <w:rFonts w:eastAsiaTheme="minorEastAsia" w:hint="eastAsia"/>
                  <w:sz w:val="18"/>
                  <w:szCs w:val="18"/>
                </w:rPr>
                <w:t>12</w:t>
              </w:r>
              <w:r>
                <w:rPr>
                  <w:rFonts w:eastAsiaTheme="minorEastAsia"/>
                  <w:sz w:val="18"/>
                  <w:szCs w:val="18"/>
                </w:rPr>
                <w:t>’</w:t>
              </w:r>
              <w:r>
                <w:rPr>
                  <w:rFonts w:eastAsiaTheme="minorEastAsia" w:hint="eastAsia"/>
                  <w:sz w:val="18"/>
                  <w:szCs w:val="18"/>
                </w:rPr>
                <w:t>h344</w:t>
              </w:r>
            </w:ins>
          </w:p>
        </w:tc>
        <w:tc>
          <w:tcPr>
            <w:tcW w:w="4087" w:type="dxa"/>
            <w:tcPrChange w:id="1892" w:author="yangy" w:date="2017-05-10T17:59:00Z">
              <w:tcPr>
                <w:tcW w:w="4141" w:type="dxa"/>
              </w:tcPr>
            </w:tcPrChange>
          </w:tcPr>
          <w:p w:rsidR="003E474F" w:rsidRPr="00553CA9" w:rsidRDefault="003E474F" w:rsidP="00864F81">
            <w:pPr>
              <w:rPr>
                <w:ins w:id="1893" w:author="yangy" w:date="2017-05-10T17:57:00Z"/>
                <w:sz w:val="18"/>
                <w:szCs w:val="18"/>
              </w:rPr>
            </w:pPr>
            <w:ins w:id="1894" w:author="yangy" w:date="2017-05-10T18:02:00Z">
              <w:r>
                <w:rPr>
                  <w:rFonts w:eastAsiaTheme="minorEastAsia" w:hint="eastAsia"/>
                  <w:sz w:val="18"/>
                  <w:szCs w:val="18"/>
                </w:rPr>
                <w:t xml:space="preserve">PLCDSP core to </w:t>
              </w:r>
            </w:ins>
            <w:ins w:id="1895" w:author="yangy" w:date="2017-05-10T18:03:00Z">
              <w:r w:rsidR="00864F81">
                <w:rPr>
                  <w:rFonts w:eastAsiaTheme="minorEastAsia" w:hint="eastAsia"/>
                  <w:sz w:val="18"/>
                  <w:szCs w:val="18"/>
                </w:rPr>
                <w:t>RFDSP</w:t>
              </w:r>
            </w:ins>
            <w:ins w:id="1896" w:author="yangy" w:date="2017-05-10T18:02:00Z">
              <w:r>
                <w:rPr>
                  <w:rFonts w:eastAsiaTheme="minorEastAsia" w:hint="eastAsia"/>
                  <w:sz w:val="18"/>
                  <w:szCs w:val="18"/>
                </w:rPr>
                <w:t xml:space="preserve"> core ACK interrupt clear</w:t>
              </w:r>
            </w:ins>
          </w:p>
        </w:tc>
      </w:tr>
      <w:tr w:rsidR="003E474F" w:rsidRPr="003315BB" w:rsidTr="00F561E9">
        <w:trPr>
          <w:ins w:id="1897" w:author="yangy" w:date="2017-05-10T17:58:00Z"/>
        </w:trPr>
        <w:tc>
          <w:tcPr>
            <w:tcW w:w="3315" w:type="dxa"/>
            <w:tcPrChange w:id="1898" w:author="yangy" w:date="2017-05-10T17:59:00Z">
              <w:tcPr>
                <w:tcW w:w="3336" w:type="dxa"/>
              </w:tcPr>
            </w:tcPrChange>
          </w:tcPr>
          <w:p w:rsidR="003E474F" w:rsidRDefault="003E474F" w:rsidP="005D538B">
            <w:pPr>
              <w:rPr>
                <w:ins w:id="1899" w:author="yangy" w:date="2017-05-10T17:58:00Z"/>
                <w:sz w:val="18"/>
                <w:szCs w:val="18"/>
              </w:rPr>
            </w:pPr>
            <w:ins w:id="1900" w:author="yangy" w:date="2017-05-10T18:01:00Z">
              <w:r>
                <w:rPr>
                  <w:rFonts w:hint="eastAsia"/>
                  <w:sz w:val="18"/>
                  <w:szCs w:val="18"/>
                </w:rPr>
                <w:t>Reserved</w:t>
              </w:r>
            </w:ins>
          </w:p>
        </w:tc>
        <w:tc>
          <w:tcPr>
            <w:tcW w:w="1126" w:type="dxa"/>
            <w:tcPrChange w:id="1901" w:author="yangy" w:date="2017-05-10T17:59:00Z">
              <w:tcPr>
                <w:tcW w:w="1051" w:type="dxa"/>
              </w:tcPr>
            </w:tcPrChange>
          </w:tcPr>
          <w:p w:rsidR="003E474F" w:rsidRDefault="003E474F" w:rsidP="005D538B">
            <w:pPr>
              <w:rPr>
                <w:ins w:id="1902" w:author="yangy" w:date="2017-05-10T17:59:00Z"/>
                <w:rFonts w:eastAsiaTheme="minorEastAsia"/>
                <w:sz w:val="18"/>
                <w:szCs w:val="18"/>
              </w:rPr>
            </w:pPr>
            <w:ins w:id="1903" w:author="yangy" w:date="2017-05-10T17:58:00Z">
              <w:r>
                <w:rPr>
                  <w:rFonts w:eastAsiaTheme="minorEastAsia" w:hint="eastAsia"/>
                  <w:sz w:val="18"/>
                  <w:szCs w:val="18"/>
                </w:rPr>
                <w:t>12</w:t>
              </w:r>
              <w:r>
                <w:rPr>
                  <w:rFonts w:eastAsiaTheme="minorEastAsia"/>
                  <w:sz w:val="18"/>
                  <w:szCs w:val="18"/>
                </w:rPr>
                <w:t>’</w:t>
              </w:r>
              <w:r>
                <w:rPr>
                  <w:rFonts w:eastAsiaTheme="minorEastAsia" w:hint="eastAsia"/>
                  <w:sz w:val="18"/>
                  <w:szCs w:val="18"/>
                </w:rPr>
                <w:t>h348</w:t>
              </w:r>
            </w:ins>
            <w:ins w:id="1904" w:author="yangy" w:date="2017-05-10T17:59:00Z">
              <w:r>
                <w:rPr>
                  <w:rFonts w:eastAsiaTheme="minorEastAsia" w:hint="eastAsia"/>
                  <w:sz w:val="18"/>
                  <w:szCs w:val="18"/>
                </w:rPr>
                <w:t>~</w:t>
              </w:r>
            </w:ins>
          </w:p>
          <w:p w:rsidR="003E474F" w:rsidRDefault="003E474F" w:rsidP="005D538B">
            <w:pPr>
              <w:rPr>
                <w:ins w:id="1905" w:author="yangy" w:date="2017-05-10T17:58:00Z"/>
                <w:rFonts w:eastAsiaTheme="minorEastAsia"/>
                <w:sz w:val="18"/>
                <w:szCs w:val="18"/>
              </w:rPr>
            </w:pPr>
            <w:ins w:id="1906" w:author="yangy" w:date="2017-05-10T17:59:00Z">
              <w:r>
                <w:rPr>
                  <w:rFonts w:eastAsiaTheme="minorEastAsia" w:hint="eastAsia"/>
                  <w:sz w:val="18"/>
                  <w:szCs w:val="18"/>
                </w:rPr>
                <w:t>12</w:t>
              </w:r>
              <w:r>
                <w:rPr>
                  <w:rFonts w:eastAsiaTheme="minorEastAsia"/>
                  <w:sz w:val="18"/>
                  <w:szCs w:val="18"/>
                </w:rPr>
                <w:t>’</w:t>
              </w:r>
              <w:r>
                <w:rPr>
                  <w:rFonts w:eastAsiaTheme="minorEastAsia" w:hint="eastAsia"/>
                  <w:sz w:val="18"/>
                  <w:szCs w:val="18"/>
                </w:rPr>
                <w:t>h3fc</w:t>
              </w:r>
            </w:ins>
          </w:p>
        </w:tc>
        <w:tc>
          <w:tcPr>
            <w:tcW w:w="4087" w:type="dxa"/>
            <w:tcPrChange w:id="1907" w:author="yangy" w:date="2017-05-10T17:59:00Z">
              <w:tcPr>
                <w:tcW w:w="4141" w:type="dxa"/>
              </w:tcPr>
            </w:tcPrChange>
          </w:tcPr>
          <w:p w:rsidR="003E474F" w:rsidRPr="00553CA9" w:rsidRDefault="003E474F" w:rsidP="005D538B">
            <w:pPr>
              <w:rPr>
                <w:ins w:id="1908" w:author="yangy" w:date="2017-05-10T17:58:00Z"/>
                <w:sz w:val="18"/>
                <w:szCs w:val="18"/>
              </w:rPr>
            </w:pPr>
          </w:p>
        </w:tc>
      </w:tr>
      <w:tr w:rsidR="003E474F" w:rsidRPr="003315BB" w:rsidTr="00F561E9">
        <w:tc>
          <w:tcPr>
            <w:tcW w:w="3315" w:type="dxa"/>
            <w:tcPrChange w:id="1909" w:author="yangy" w:date="2017-05-10T17:59:00Z">
              <w:tcPr>
                <w:tcW w:w="3336" w:type="dxa"/>
              </w:tcPr>
            </w:tcPrChange>
          </w:tcPr>
          <w:p w:rsidR="003E474F" w:rsidRPr="00553CA9" w:rsidRDefault="003E474F" w:rsidP="005D538B">
            <w:pPr>
              <w:rPr>
                <w:sz w:val="18"/>
                <w:szCs w:val="18"/>
              </w:rPr>
            </w:pPr>
            <w:r w:rsidRPr="00553CA9">
              <w:rPr>
                <w:rFonts w:hint="eastAsia"/>
                <w:sz w:val="18"/>
                <w:szCs w:val="18"/>
              </w:rPr>
              <w:t>RFSRP00REQ</w:t>
            </w:r>
          </w:p>
        </w:tc>
        <w:tc>
          <w:tcPr>
            <w:tcW w:w="1126" w:type="dxa"/>
            <w:tcPrChange w:id="1910" w:author="yangy" w:date="2017-05-10T17:59:00Z">
              <w:tcPr>
                <w:tcW w:w="1051" w:type="dxa"/>
              </w:tcPr>
            </w:tcPrChange>
          </w:tcPr>
          <w:p w:rsidR="003E474F" w:rsidRPr="00553CA9" w:rsidRDefault="003E474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h400</w:t>
            </w:r>
          </w:p>
        </w:tc>
        <w:tc>
          <w:tcPr>
            <w:tcW w:w="4087" w:type="dxa"/>
            <w:tcPrChange w:id="1911" w:author="yangy" w:date="2017-05-10T17:59:00Z">
              <w:tcPr>
                <w:tcW w:w="4141" w:type="dxa"/>
              </w:tcPr>
            </w:tcPrChange>
          </w:tcPr>
          <w:p w:rsidR="003E474F" w:rsidRPr="00553CA9" w:rsidRDefault="003E474F" w:rsidP="005D538B">
            <w:pPr>
              <w:rPr>
                <w:rFonts w:eastAsiaTheme="minorEastAsia"/>
                <w:sz w:val="18"/>
                <w:szCs w:val="18"/>
              </w:rPr>
            </w:pPr>
            <w:r w:rsidRPr="00553CA9">
              <w:rPr>
                <w:rFonts w:hint="eastAsia"/>
                <w:sz w:val="18"/>
                <w:szCs w:val="18"/>
              </w:rPr>
              <w:t>Shared RAM page00 ownership request semaphore register</w:t>
            </w:r>
          </w:p>
        </w:tc>
      </w:tr>
      <w:tr w:rsidR="003E474F" w:rsidRPr="003315BB" w:rsidTr="00F561E9">
        <w:tc>
          <w:tcPr>
            <w:tcW w:w="3315" w:type="dxa"/>
            <w:tcPrChange w:id="1912" w:author="yangy" w:date="2017-05-10T17:59:00Z">
              <w:tcPr>
                <w:tcW w:w="3336" w:type="dxa"/>
              </w:tcPr>
            </w:tcPrChange>
          </w:tcPr>
          <w:p w:rsidR="003E474F" w:rsidRPr="00553CA9" w:rsidRDefault="003E474F" w:rsidP="005D538B">
            <w:pPr>
              <w:rPr>
                <w:sz w:val="18"/>
                <w:szCs w:val="18"/>
              </w:rPr>
            </w:pPr>
            <w:r w:rsidRPr="00553CA9">
              <w:rPr>
                <w:rFonts w:hint="eastAsia"/>
                <w:sz w:val="18"/>
                <w:szCs w:val="18"/>
              </w:rPr>
              <w:t>RFSRP01REQ</w:t>
            </w:r>
          </w:p>
        </w:tc>
        <w:tc>
          <w:tcPr>
            <w:tcW w:w="1126" w:type="dxa"/>
            <w:tcPrChange w:id="1913" w:author="yangy" w:date="2017-05-10T17:59:00Z">
              <w:tcPr>
                <w:tcW w:w="1051" w:type="dxa"/>
              </w:tcPr>
            </w:tcPrChange>
          </w:tcPr>
          <w:p w:rsidR="003E474F" w:rsidRPr="00553CA9" w:rsidRDefault="003E474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h404</w:t>
            </w:r>
          </w:p>
        </w:tc>
        <w:tc>
          <w:tcPr>
            <w:tcW w:w="4087" w:type="dxa"/>
            <w:tcPrChange w:id="1914" w:author="yangy" w:date="2017-05-10T17:59:00Z">
              <w:tcPr>
                <w:tcW w:w="4141" w:type="dxa"/>
              </w:tcPr>
            </w:tcPrChange>
          </w:tcPr>
          <w:p w:rsidR="003E474F" w:rsidRPr="00553CA9" w:rsidRDefault="003E474F" w:rsidP="005D538B">
            <w:pPr>
              <w:rPr>
                <w:rFonts w:eastAsiaTheme="minorEastAsia"/>
                <w:sz w:val="18"/>
                <w:szCs w:val="18"/>
              </w:rPr>
            </w:pPr>
            <w:r w:rsidRPr="00553CA9">
              <w:rPr>
                <w:rFonts w:hint="eastAsia"/>
                <w:sz w:val="18"/>
                <w:szCs w:val="18"/>
              </w:rPr>
              <w:t>Shared RAM page01 ownership request semaphore register</w:t>
            </w:r>
          </w:p>
        </w:tc>
      </w:tr>
      <w:tr w:rsidR="003E474F" w:rsidRPr="003315BB" w:rsidTr="00F561E9">
        <w:tc>
          <w:tcPr>
            <w:tcW w:w="3315" w:type="dxa"/>
            <w:tcPrChange w:id="1915" w:author="yangy" w:date="2017-05-10T17:59:00Z">
              <w:tcPr>
                <w:tcW w:w="3336" w:type="dxa"/>
              </w:tcPr>
            </w:tcPrChange>
          </w:tcPr>
          <w:p w:rsidR="003E474F" w:rsidRPr="00553CA9" w:rsidRDefault="003E474F" w:rsidP="005D538B">
            <w:pPr>
              <w:rPr>
                <w:sz w:val="18"/>
                <w:szCs w:val="18"/>
              </w:rPr>
            </w:pPr>
            <w:r w:rsidRPr="00553CA9">
              <w:rPr>
                <w:rFonts w:hint="eastAsia"/>
                <w:sz w:val="18"/>
                <w:szCs w:val="18"/>
              </w:rPr>
              <w:t>RFSRP02REQ</w:t>
            </w:r>
          </w:p>
        </w:tc>
        <w:tc>
          <w:tcPr>
            <w:tcW w:w="1126" w:type="dxa"/>
            <w:tcPrChange w:id="1916" w:author="yangy" w:date="2017-05-10T17:59:00Z">
              <w:tcPr>
                <w:tcW w:w="1051" w:type="dxa"/>
              </w:tcPr>
            </w:tcPrChange>
          </w:tcPr>
          <w:p w:rsidR="003E474F" w:rsidRPr="00553CA9" w:rsidRDefault="003E474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h408</w:t>
            </w:r>
          </w:p>
        </w:tc>
        <w:tc>
          <w:tcPr>
            <w:tcW w:w="4087" w:type="dxa"/>
            <w:tcPrChange w:id="1917" w:author="yangy" w:date="2017-05-10T17:59:00Z">
              <w:tcPr>
                <w:tcW w:w="4141" w:type="dxa"/>
              </w:tcPr>
            </w:tcPrChange>
          </w:tcPr>
          <w:p w:rsidR="003E474F" w:rsidRPr="00553CA9" w:rsidRDefault="003E474F" w:rsidP="005D538B">
            <w:pPr>
              <w:rPr>
                <w:rFonts w:eastAsiaTheme="minorEastAsia"/>
                <w:sz w:val="18"/>
                <w:szCs w:val="18"/>
              </w:rPr>
            </w:pPr>
            <w:r w:rsidRPr="00553CA9">
              <w:rPr>
                <w:rFonts w:hint="eastAsia"/>
                <w:sz w:val="18"/>
                <w:szCs w:val="18"/>
              </w:rPr>
              <w:t>Shared RAM page02 ownership request semaphore register</w:t>
            </w:r>
          </w:p>
        </w:tc>
      </w:tr>
      <w:tr w:rsidR="003E474F" w:rsidRPr="003315BB" w:rsidTr="00F561E9">
        <w:tc>
          <w:tcPr>
            <w:tcW w:w="3315" w:type="dxa"/>
            <w:tcPrChange w:id="1918" w:author="yangy" w:date="2017-05-10T17:59:00Z">
              <w:tcPr>
                <w:tcW w:w="3336" w:type="dxa"/>
              </w:tcPr>
            </w:tcPrChange>
          </w:tcPr>
          <w:p w:rsidR="003E474F" w:rsidRPr="00553CA9" w:rsidRDefault="003E474F" w:rsidP="005D538B">
            <w:pPr>
              <w:rPr>
                <w:sz w:val="18"/>
                <w:szCs w:val="18"/>
              </w:rPr>
            </w:pPr>
            <w:r w:rsidRPr="00553CA9">
              <w:rPr>
                <w:rFonts w:hint="eastAsia"/>
                <w:sz w:val="18"/>
                <w:szCs w:val="18"/>
              </w:rPr>
              <w:t>RFSRP03REQ</w:t>
            </w:r>
          </w:p>
        </w:tc>
        <w:tc>
          <w:tcPr>
            <w:tcW w:w="1126" w:type="dxa"/>
            <w:tcPrChange w:id="1919" w:author="yangy" w:date="2017-05-10T17:59:00Z">
              <w:tcPr>
                <w:tcW w:w="1051" w:type="dxa"/>
              </w:tcPr>
            </w:tcPrChange>
          </w:tcPr>
          <w:p w:rsidR="003E474F" w:rsidRPr="00553CA9" w:rsidRDefault="003E474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h40c</w:t>
            </w:r>
          </w:p>
        </w:tc>
        <w:tc>
          <w:tcPr>
            <w:tcW w:w="4087" w:type="dxa"/>
            <w:tcPrChange w:id="1920" w:author="yangy" w:date="2017-05-10T17:59:00Z">
              <w:tcPr>
                <w:tcW w:w="4141" w:type="dxa"/>
              </w:tcPr>
            </w:tcPrChange>
          </w:tcPr>
          <w:p w:rsidR="003E474F" w:rsidRPr="00553CA9" w:rsidRDefault="003E474F" w:rsidP="005D538B">
            <w:pPr>
              <w:rPr>
                <w:rFonts w:eastAsiaTheme="minorEastAsia"/>
                <w:sz w:val="18"/>
                <w:szCs w:val="18"/>
              </w:rPr>
            </w:pPr>
            <w:r w:rsidRPr="00553CA9">
              <w:rPr>
                <w:rFonts w:hint="eastAsia"/>
                <w:sz w:val="18"/>
                <w:szCs w:val="18"/>
              </w:rPr>
              <w:t>Shared RAM page03 ownership request semaphore register</w:t>
            </w:r>
          </w:p>
        </w:tc>
      </w:tr>
      <w:tr w:rsidR="003E474F" w:rsidRPr="003315BB" w:rsidTr="00F561E9">
        <w:tc>
          <w:tcPr>
            <w:tcW w:w="3315" w:type="dxa"/>
            <w:tcPrChange w:id="1921" w:author="yangy" w:date="2017-05-10T17:59:00Z">
              <w:tcPr>
                <w:tcW w:w="3336" w:type="dxa"/>
              </w:tcPr>
            </w:tcPrChange>
          </w:tcPr>
          <w:p w:rsidR="003E474F" w:rsidRPr="00553CA9" w:rsidRDefault="003E474F" w:rsidP="005D538B">
            <w:pPr>
              <w:rPr>
                <w:sz w:val="18"/>
                <w:szCs w:val="18"/>
              </w:rPr>
            </w:pPr>
            <w:r w:rsidRPr="00553CA9">
              <w:rPr>
                <w:rFonts w:hint="eastAsia"/>
                <w:sz w:val="18"/>
                <w:szCs w:val="18"/>
              </w:rPr>
              <w:lastRenderedPageBreak/>
              <w:t>RFSRP04REQ</w:t>
            </w:r>
          </w:p>
        </w:tc>
        <w:tc>
          <w:tcPr>
            <w:tcW w:w="1126" w:type="dxa"/>
            <w:tcPrChange w:id="1922" w:author="yangy" w:date="2017-05-10T17:59:00Z">
              <w:tcPr>
                <w:tcW w:w="1051" w:type="dxa"/>
              </w:tcPr>
            </w:tcPrChange>
          </w:tcPr>
          <w:p w:rsidR="003E474F" w:rsidRPr="00553CA9" w:rsidRDefault="003E474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h410</w:t>
            </w:r>
          </w:p>
        </w:tc>
        <w:tc>
          <w:tcPr>
            <w:tcW w:w="4087" w:type="dxa"/>
            <w:tcPrChange w:id="1923" w:author="yangy" w:date="2017-05-10T17:59:00Z">
              <w:tcPr>
                <w:tcW w:w="4141" w:type="dxa"/>
              </w:tcPr>
            </w:tcPrChange>
          </w:tcPr>
          <w:p w:rsidR="003E474F" w:rsidRPr="00553CA9" w:rsidRDefault="003E474F" w:rsidP="005D538B">
            <w:pPr>
              <w:rPr>
                <w:rFonts w:eastAsiaTheme="minorEastAsia"/>
                <w:sz w:val="18"/>
                <w:szCs w:val="18"/>
              </w:rPr>
            </w:pPr>
            <w:r w:rsidRPr="00553CA9">
              <w:rPr>
                <w:rFonts w:hint="eastAsia"/>
                <w:sz w:val="18"/>
                <w:szCs w:val="18"/>
              </w:rPr>
              <w:t>Shared RAM page04 ownership request semaphore register</w:t>
            </w:r>
          </w:p>
        </w:tc>
      </w:tr>
      <w:tr w:rsidR="003E474F" w:rsidRPr="003315BB" w:rsidTr="00F561E9">
        <w:tc>
          <w:tcPr>
            <w:tcW w:w="3315" w:type="dxa"/>
            <w:tcPrChange w:id="1924" w:author="yangy" w:date="2017-05-10T17:59:00Z">
              <w:tcPr>
                <w:tcW w:w="3336" w:type="dxa"/>
              </w:tcPr>
            </w:tcPrChange>
          </w:tcPr>
          <w:p w:rsidR="003E474F" w:rsidRPr="00553CA9" w:rsidRDefault="003E474F" w:rsidP="005D538B">
            <w:pPr>
              <w:rPr>
                <w:sz w:val="18"/>
                <w:szCs w:val="18"/>
              </w:rPr>
            </w:pPr>
            <w:r w:rsidRPr="00553CA9">
              <w:rPr>
                <w:rFonts w:hint="eastAsia"/>
                <w:sz w:val="18"/>
                <w:szCs w:val="18"/>
              </w:rPr>
              <w:t>RFSRP05REQ</w:t>
            </w:r>
          </w:p>
        </w:tc>
        <w:tc>
          <w:tcPr>
            <w:tcW w:w="1126" w:type="dxa"/>
            <w:tcPrChange w:id="1925" w:author="yangy" w:date="2017-05-10T17:59:00Z">
              <w:tcPr>
                <w:tcW w:w="1051" w:type="dxa"/>
              </w:tcPr>
            </w:tcPrChange>
          </w:tcPr>
          <w:p w:rsidR="003E474F" w:rsidRPr="00553CA9" w:rsidRDefault="003E474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h414</w:t>
            </w:r>
          </w:p>
        </w:tc>
        <w:tc>
          <w:tcPr>
            <w:tcW w:w="4087" w:type="dxa"/>
            <w:tcPrChange w:id="1926" w:author="yangy" w:date="2017-05-10T17:59:00Z">
              <w:tcPr>
                <w:tcW w:w="4141" w:type="dxa"/>
              </w:tcPr>
            </w:tcPrChange>
          </w:tcPr>
          <w:p w:rsidR="003E474F" w:rsidRPr="00553CA9" w:rsidRDefault="003E474F" w:rsidP="005D538B">
            <w:pPr>
              <w:rPr>
                <w:rFonts w:eastAsiaTheme="minorEastAsia"/>
                <w:sz w:val="18"/>
                <w:szCs w:val="18"/>
              </w:rPr>
            </w:pPr>
            <w:r w:rsidRPr="00553CA9">
              <w:rPr>
                <w:rFonts w:hint="eastAsia"/>
                <w:sz w:val="18"/>
                <w:szCs w:val="18"/>
              </w:rPr>
              <w:t>Shared RAM page05 ownership request semaphore register</w:t>
            </w:r>
          </w:p>
        </w:tc>
      </w:tr>
      <w:tr w:rsidR="003E474F" w:rsidRPr="003315BB" w:rsidTr="00F561E9">
        <w:tc>
          <w:tcPr>
            <w:tcW w:w="3315" w:type="dxa"/>
            <w:tcPrChange w:id="1927" w:author="yangy" w:date="2017-05-10T17:59:00Z">
              <w:tcPr>
                <w:tcW w:w="3336" w:type="dxa"/>
              </w:tcPr>
            </w:tcPrChange>
          </w:tcPr>
          <w:p w:rsidR="003E474F" w:rsidRPr="00553CA9" w:rsidRDefault="003E474F" w:rsidP="005D538B">
            <w:pPr>
              <w:rPr>
                <w:sz w:val="18"/>
                <w:szCs w:val="18"/>
              </w:rPr>
            </w:pPr>
            <w:r w:rsidRPr="00553CA9">
              <w:rPr>
                <w:rFonts w:hint="eastAsia"/>
                <w:sz w:val="18"/>
                <w:szCs w:val="18"/>
              </w:rPr>
              <w:t>RFSRP06REQ</w:t>
            </w:r>
          </w:p>
        </w:tc>
        <w:tc>
          <w:tcPr>
            <w:tcW w:w="1126" w:type="dxa"/>
            <w:tcPrChange w:id="1928" w:author="yangy" w:date="2017-05-10T17:59:00Z">
              <w:tcPr>
                <w:tcW w:w="1051" w:type="dxa"/>
              </w:tcPr>
            </w:tcPrChange>
          </w:tcPr>
          <w:p w:rsidR="003E474F" w:rsidRPr="00553CA9" w:rsidRDefault="003E474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h418</w:t>
            </w:r>
          </w:p>
        </w:tc>
        <w:tc>
          <w:tcPr>
            <w:tcW w:w="4087" w:type="dxa"/>
            <w:tcPrChange w:id="1929" w:author="yangy" w:date="2017-05-10T17:59:00Z">
              <w:tcPr>
                <w:tcW w:w="4141" w:type="dxa"/>
              </w:tcPr>
            </w:tcPrChange>
          </w:tcPr>
          <w:p w:rsidR="003E474F" w:rsidRPr="00553CA9" w:rsidRDefault="003E474F" w:rsidP="005D538B">
            <w:pPr>
              <w:rPr>
                <w:rFonts w:eastAsiaTheme="minorEastAsia"/>
                <w:sz w:val="18"/>
                <w:szCs w:val="18"/>
              </w:rPr>
            </w:pPr>
            <w:r w:rsidRPr="00553CA9">
              <w:rPr>
                <w:rFonts w:hint="eastAsia"/>
                <w:sz w:val="18"/>
                <w:szCs w:val="18"/>
              </w:rPr>
              <w:t>Shared RAM page06 ownership request semaphore register</w:t>
            </w:r>
          </w:p>
        </w:tc>
      </w:tr>
      <w:tr w:rsidR="003E474F" w:rsidRPr="003315BB" w:rsidTr="00F561E9">
        <w:tc>
          <w:tcPr>
            <w:tcW w:w="3315" w:type="dxa"/>
            <w:tcPrChange w:id="1930" w:author="yangy" w:date="2017-05-10T17:59:00Z">
              <w:tcPr>
                <w:tcW w:w="3336" w:type="dxa"/>
              </w:tcPr>
            </w:tcPrChange>
          </w:tcPr>
          <w:p w:rsidR="003E474F" w:rsidRPr="00553CA9" w:rsidRDefault="003E474F" w:rsidP="005D538B">
            <w:pPr>
              <w:rPr>
                <w:sz w:val="18"/>
                <w:szCs w:val="18"/>
              </w:rPr>
            </w:pPr>
            <w:r w:rsidRPr="00553CA9">
              <w:rPr>
                <w:rFonts w:hint="eastAsia"/>
                <w:sz w:val="18"/>
                <w:szCs w:val="18"/>
              </w:rPr>
              <w:t>RFSRP07REQ</w:t>
            </w:r>
          </w:p>
        </w:tc>
        <w:tc>
          <w:tcPr>
            <w:tcW w:w="1126" w:type="dxa"/>
            <w:tcPrChange w:id="1931" w:author="yangy" w:date="2017-05-10T17:59:00Z">
              <w:tcPr>
                <w:tcW w:w="1051" w:type="dxa"/>
              </w:tcPr>
            </w:tcPrChange>
          </w:tcPr>
          <w:p w:rsidR="003E474F" w:rsidRPr="00553CA9" w:rsidRDefault="003E474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h41c</w:t>
            </w:r>
          </w:p>
        </w:tc>
        <w:tc>
          <w:tcPr>
            <w:tcW w:w="4087" w:type="dxa"/>
            <w:tcPrChange w:id="1932" w:author="yangy" w:date="2017-05-10T17:59:00Z">
              <w:tcPr>
                <w:tcW w:w="4141" w:type="dxa"/>
              </w:tcPr>
            </w:tcPrChange>
          </w:tcPr>
          <w:p w:rsidR="003E474F" w:rsidRPr="00553CA9" w:rsidRDefault="003E474F" w:rsidP="005D538B">
            <w:pPr>
              <w:rPr>
                <w:rFonts w:eastAsiaTheme="minorEastAsia"/>
                <w:sz w:val="18"/>
                <w:szCs w:val="18"/>
              </w:rPr>
            </w:pPr>
            <w:r w:rsidRPr="00553CA9">
              <w:rPr>
                <w:rFonts w:hint="eastAsia"/>
                <w:sz w:val="18"/>
                <w:szCs w:val="18"/>
              </w:rPr>
              <w:t>Shared RAM page07 ownership request semaphore register</w:t>
            </w:r>
          </w:p>
        </w:tc>
      </w:tr>
      <w:tr w:rsidR="003E474F" w:rsidRPr="003315BB" w:rsidTr="00F561E9">
        <w:tc>
          <w:tcPr>
            <w:tcW w:w="3315" w:type="dxa"/>
            <w:tcPrChange w:id="1933" w:author="yangy" w:date="2017-05-10T17:59:00Z">
              <w:tcPr>
                <w:tcW w:w="3336" w:type="dxa"/>
              </w:tcPr>
            </w:tcPrChange>
          </w:tcPr>
          <w:p w:rsidR="003E474F" w:rsidRPr="00553CA9" w:rsidRDefault="003E474F" w:rsidP="005D538B">
            <w:pPr>
              <w:rPr>
                <w:sz w:val="18"/>
                <w:szCs w:val="18"/>
              </w:rPr>
            </w:pPr>
            <w:r w:rsidRPr="00553CA9">
              <w:rPr>
                <w:rFonts w:hint="eastAsia"/>
                <w:sz w:val="18"/>
                <w:szCs w:val="18"/>
              </w:rPr>
              <w:t>RFSRP08REQ</w:t>
            </w:r>
          </w:p>
        </w:tc>
        <w:tc>
          <w:tcPr>
            <w:tcW w:w="1126" w:type="dxa"/>
            <w:tcPrChange w:id="1934" w:author="yangy" w:date="2017-05-10T17:59:00Z">
              <w:tcPr>
                <w:tcW w:w="1051" w:type="dxa"/>
              </w:tcPr>
            </w:tcPrChange>
          </w:tcPr>
          <w:p w:rsidR="003E474F" w:rsidRPr="00553CA9" w:rsidRDefault="003E474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h420</w:t>
            </w:r>
          </w:p>
        </w:tc>
        <w:tc>
          <w:tcPr>
            <w:tcW w:w="4087" w:type="dxa"/>
            <w:tcPrChange w:id="1935" w:author="yangy" w:date="2017-05-10T17:59:00Z">
              <w:tcPr>
                <w:tcW w:w="4141" w:type="dxa"/>
              </w:tcPr>
            </w:tcPrChange>
          </w:tcPr>
          <w:p w:rsidR="003E474F" w:rsidRPr="00553CA9" w:rsidRDefault="003E474F" w:rsidP="005D538B">
            <w:pPr>
              <w:rPr>
                <w:rFonts w:eastAsiaTheme="minorEastAsia"/>
                <w:sz w:val="18"/>
                <w:szCs w:val="18"/>
              </w:rPr>
            </w:pPr>
            <w:r w:rsidRPr="00553CA9">
              <w:rPr>
                <w:rFonts w:hint="eastAsia"/>
                <w:sz w:val="18"/>
                <w:szCs w:val="18"/>
              </w:rPr>
              <w:t>Shared RAM page08 ownership request semaphore register</w:t>
            </w:r>
          </w:p>
        </w:tc>
      </w:tr>
      <w:tr w:rsidR="003E474F" w:rsidRPr="003315BB" w:rsidTr="00F561E9">
        <w:tc>
          <w:tcPr>
            <w:tcW w:w="3315" w:type="dxa"/>
            <w:tcPrChange w:id="1936" w:author="yangy" w:date="2017-05-10T17:59:00Z">
              <w:tcPr>
                <w:tcW w:w="3336" w:type="dxa"/>
              </w:tcPr>
            </w:tcPrChange>
          </w:tcPr>
          <w:p w:rsidR="003E474F" w:rsidRPr="00553CA9" w:rsidRDefault="003E474F" w:rsidP="005D538B">
            <w:pPr>
              <w:rPr>
                <w:sz w:val="18"/>
                <w:szCs w:val="18"/>
              </w:rPr>
            </w:pPr>
            <w:r w:rsidRPr="00553CA9">
              <w:rPr>
                <w:rFonts w:hint="eastAsia"/>
                <w:sz w:val="18"/>
                <w:szCs w:val="18"/>
              </w:rPr>
              <w:t>RFSRP09REQ</w:t>
            </w:r>
          </w:p>
        </w:tc>
        <w:tc>
          <w:tcPr>
            <w:tcW w:w="1126" w:type="dxa"/>
            <w:tcPrChange w:id="1937" w:author="yangy" w:date="2017-05-10T17:59:00Z">
              <w:tcPr>
                <w:tcW w:w="1051" w:type="dxa"/>
              </w:tcPr>
            </w:tcPrChange>
          </w:tcPr>
          <w:p w:rsidR="003E474F" w:rsidRPr="00553CA9" w:rsidRDefault="003E474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h424</w:t>
            </w:r>
          </w:p>
        </w:tc>
        <w:tc>
          <w:tcPr>
            <w:tcW w:w="4087" w:type="dxa"/>
            <w:tcPrChange w:id="1938" w:author="yangy" w:date="2017-05-10T17:59:00Z">
              <w:tcPr>
                <w:tcW w:w="4141" w:type="dxa"/>
              </w:tcPr>
            </w:tcPrChange>
          </w:tcPr>
          <w:p w:rsidR="003E474F" w:rsidRPr="00553CA9" w:rsidRDefault="003E474F" w:rsidP="005D538B">
            <w:pPr>
              <w:rPr>
                <w:rFonts w:eastAsiaTheme="minorEastAsia"/>
                <w:sz w:val="18"/>
                <w:szCs w:val="18"/>
              </w:rPr>
            </w:pPr>
            <w:r w:rsidRPr="00553CA9">
              <w:rPr>
                <w:rFonts w:hint="eastAsia"/>
                <w:sz w:val="18"/>
                <w:szCs w:val="18"/>
              </w:rPr>
              <w:t>Shared RAM page09 ownership request semaphore register</w:t>
            </w:r>
          </w:p>
        </w:tc>
      </w:tr>
      <w:tr w:rsidR="003E474F" w:rsidRPr="003315BB" w:rsidTr="00F561E9">
        <w:tc>
          <w:tcPr>
            <w:tcW w:w="3315" w:type="dxa"/>
            <w:tcPrChange w:id="1939" w:author="yangy" w:date="2017-05-10T17:59:00Z">
              <w:tcPr>
                <w:tcW w:w="3336" w:type="dxa"/>
              </w:tcPr>
            </w:tcPrChange>
          </w:tcPr>
          <w:p w:rsidR="003E474F" w:rsidRPr="00553CA9" w:rsidRDefault="003E474F" w:rsidP="005D538B">
            <w:pPr>
              <w:rPr>
                <w:sz w:val="18"/>
                <w:szCs w:val="18"/>
              </w:rPr>
            </w:pPr>
            <w:r w:rsidRPr="00553CA9">
              <w:rPr>
                <w:rFonts w:hint="eastAsia"/>
                <w:sz w:val="18"/>
                <w:szCs w:val="18"/>
              </w:rPr>
              <w:t>RFSRP10REQ</w:t>
            </w:r>
          </w:p>
        </w:tc>
        <w:tc>
          <w:tcPr>
            <w:tcW w:w="1126" w:type="dxa"/>
            <w:tcPrChange w:id="1940" w:author="yangy" w:date="2017-05-10T17:59:00Z">
              <w:tcPr>
                <w:tcW w:w="1051" w:type="dxa"/>
              </w:tcPr>
            </w:tcPrChange>
          </w:tcPr>
          <w:p w:rsidR="003E474F" w:rsidRPr="00553CA9" w:rsidRDefault="003E474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h428</w:t>
            </w:r>
          </w:p>
        </w:tc>
        <w:tc>
          <w:tcPr>
            <w:tcW w:w="4087" w:type="dxa"/>
            <w:tcPrChange w:id="1941" w:author="yangy" w:date="2017-05-10T17:59:00Z">
              <w:tcPr>
                <w:tcW w:w="4141" w:type="dxa"/>
              </w:tcPr>
            </w:tcPrChange>
          </w:tcPr>
          <w:p w:rsidR="003E474F" w:rsidRPr="00553CA9" w:rsidRDefault="003E474F" w:rsidP="005D538B">
            <w:pPr>
              <w:rPr>
                <w:rFonts w:eastAsiaTheme="minorEastAsia"/>
                <w:sz w:val="18"/>
                <w:szCs w:val="18"/>
              </w:rPr>
            </w:pPr>
            <w:r w:rsidRPr="00553CA9">
              <w:rPr>
                <w:rFonts w:hint="eastAsia"/>
                <w:sz w:val="18"/>
                <w:szCs w:val="18"/>
              </w:rPr>
              <w:t>Shared RAM page10 ownership request semaphore register</w:t>
            </w:r>
          </w:p>
        </w:tc>
      </w:tr>
      <w:tr w:rsidR="003E474F" w:rsidRPr="003315BB" w:rsidTr="00F561E9">
        <w:tc>
          <w:tcPr>
            <w:tcW w:w="3315" w:type="dxa"/>
            <w:tcPrChange w:id="1942" w:author="yangy" w:date="2017-05-10T17:59:00Z">
              <w:tcPr>
                <w:tcW w:w="3336" w:type="dxa"/>
              </w:tcPr>
            </w:tcPrChange>
          </w:tcPr>
          <w:p w:rsidR="003E474F" w:rsidRPr="00553CA9" w:rsidRDefault="003E474F" w:rsidP="005D538B">
            <w:pPr>
              <w:rPr>
                <w:sz w:val="18"/>
                <w:szCs w:val="18"/>
              </w:rPr>
            </w:pPr>
            <w:r w:rsidRPr="00553CA9">
              <w:rPr>
                <w:rFonts w:hint="eastAsia"/>
                <w:sz w:val="18"/>
                <w:szCs w:val="18"/>
              </w:rPr>
              <w:t>RFSRP11REQ</w:t>
            </w:r>
          </w:p>
        </w:tc>
        <w:tc>
          <w:tcPr>
            <w:tcW w:w="1126" w:type="dxa"/>
            <w:tcPrChange w:id="1943" w:author="yangy" w:date="2017-05-10T17:59:00Z">
              <w:tcPr>
                <w:tcW w:w="1051" w:type="dxa"/>
              </w:tcPr>
            </w:tcPrChange>
          </w:tcPr>
          <w:p w:rsidR="003E474F" w:rsidRPr="00553CA9" w:rsidRDefault="003E474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h42c</w:t>
            </w:r>
          </w:p>
        </w:tc>
        <w:tc>
          <w:tcPr>
            <w:tcW w:w="4087" w:type="dxa"/>
            <w:tcPrChange w:id="1944" w:author="yangy" w:date="2017-05-10T17:59:00Z">
              <w:tcPr>
                <w:tcW w:w="4141" w:type="dxa"/>
              </w:tcPr>
            </w:tcPrChange>
          </w:tcPr>
          <w:p w:rsidR="003E474F" w:rsidRPr="00553CA9" w:rsidRDefault="003E474F" w:rsidP="005D538B">
            <w:pPr>
              <w:rPr>
                <w:rFonts w:eastAsiaTheme="minorEastAsia"/>
                <w:sz w:val="18"/>
                <w:szCs w:val="18"/>
              </w:rPr>
            </w:pPr>
            <w:r w:rsidRPr="00553CA9">
              <w:rPr>
                <w:rFonts w:hint="eastAsia"/>
                <w:sz w:val="18"/>
                <w:szCs w:val="18"/>
              </w:rPr>
              <w:t>Shared RAM page11 ownership request semaphore register</w:t>
            </w:r>
          </w:p>
        </w:tc>
      </w:tr>
      <w:tr w:rsidR="003E474F" w:rsidRPr="003315BB" w:rsidTr="00F561E9">
        <w:tc>
          <w:tcPr>
            <w:tcW w:w="3315" w:type="dxa"/>
            <w:tcPrChange w:id="1945" w:author="yangy" w:date="2017-05-10T17:59:00Z">
              <w:tcPr>
                <w:tcW w:w="3336" w:type="dxa"/>
              </w:tcPr>
            </w:tcPrChange>
          </w:tcPr>
          <w:p w:rsidR="003E474F" w:rsidRPr="00553CA9" w:rsidRDefault="003E474F" w:rsidP="005D538B">
            <w:pPr>
              <w:rPr>
                <w:sz w:val="18"/>
                <w:szCs w:val="18"/>
              </w:rPr>
            </w:pPr>
            <w:r w:rsidRPr="00553CA9">
              <w:rPr>
                <w:rFonts w:hint="eastAsia"/>
                <w:sz w:val="18"/>
                <w:szCs w:val="18"/>
              </w:rPr>
              <w:t>RFSRP12REQ</w:t>
            </w:r>
          </w:p>
        </w:tc>
        <w:tc>
          <w:tcPr>
            <w:tcW w:w="1126" w:type="dxa"/>
            <w:tcPrChange w:id="1946" w:author="yangy" w:date="2017-05-10T17:59:00Z">
              <w:tcPr>
                <w:tcW w:w="1051" w:type="dxa"/>
              </w:tcPr>
            </w:tcPrChange>
          </w:tcPr>
          <w:p w:rsidR="003E474F" w:rsidRPr="00553CA9" w:rsidRDefault="003E474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h430</w:t>
            </w:r>
          </w:p>
        </w:tc>
        <w:tc>
          <w:tcPr>
            <w:tcW w:w="4087" w:type="dxa"/>
            <w:tcPrChange w:id="1947" w:author="yangy" w:date="2017-05-10T17:59:00Z">
              <w:tcPr>
                <w:tcW w:w="4141" w:type="dxa"/>
              </w:tcPr>
            </w:tcPrChange>
          </w:tcPr>
          <w:p w:rsidR="003E474F" w:rsidRPr="00553CA9" w:rsidRDefault="003E474F" w:rsidP="005D538B">
            <w:pPr>
              <w:rPr>
                <w:rFonts w:eastAsiaTheme="minorEastAsia"/>
                <w:sz w:val="18"/>
                <w:szCs w:val="18"/>
              </w:rPr>
            </w:pPr>
            <w:r w:rsidRPr="00553CA9">
              <w:rPr>
                <w:rFonts w:hint="eastAsia"/>
                <w:sz w:val="18"/>
                <w:szCs w:val="18"/>
              </w:rPr>
              <w:t>Shared RAM page12 ownership request semaphore register</w:t>
            </w:r>
          </w:p>
        </w:tc>
      </w:tr>
      <w:tr w:rsidR="003E474F" w:rsidRPr="003315BB" w:rsidTr="00F561E9">
        <w:tc>
          <w:tcPr>
            <w:tcW w:w="3315" w:type="dxa"/>
            <w:tcPrChange w:id="1948" w:author="yangy" w:date="2017-05-10T17:59:00Z">
              <w:tcPr>
                <w:tcW w:w="3336" w:type="dxa"/>
              </w:tcPr>
            </w:tcPrChange>
          </w:tcPr>
          <w:p w:rsidR="003E474F" w:rsidRPr="00553CA9" w:rsidRDefault="003E474F" w:rsidP="005D538B">
            <w:pPr>
              <w:rPr>
                <w:sz w:val="18"/>
                <w:szCs w:val="18"/>
              </w:rPr>
            </w:pPr>
            <w:r w:rsidRPr="00553CA9">
              <w:rPr>
                <w:rFonts w:hint="eastAsia"/>
                <w:sz w:val="18"/>
                <w:szCs w:val="18"/>
              </w:rPr>
              <w:t>RFSRP13REQ</w:t>
            </w:r>
          </w:p>
        </w:tc>
        <w:tc>
          <w:tcPr>
            <w:tcW w:w="1126" w:type="dxa"/>
            <w:tcPrChange w:id="1949" w:author="yangy" w:date="2017-05-10T17:59:00Z">
              <w:tcPr>
                <w:tcW w:w="1051" w:type="dxa"/>
              </w:tcPr>
            </w:tcPrChange>
          </w:tcPr>
          <w:p w:rsidR="003E474F" w:rsidRPr="00553CA9" w:rsidRDefault="003E474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h434</w:t>
            </w:r>
          </w:p>
        </w:tc>
        <w:tc>
          <w:tcPr>
            <w:tcW w:w="4087" w:type="dxa"/>
            <w:tcPrChange w:id="1950" w:author="yangy" w:date="2017-05-10T17:59:00Z">
              <w:tcPr>
                <w:tcW w:w="4141" w:type="dxa"/>
              </w:tcPr>
            </w:tcPrChange>
          </w:tcPr>
          <w:p w:rsidR="003E474F" w:rsidRPr="00553CA9" w:rsidRDefault="003E474F" w:rsidP="005D538B">
            <w:pPr>
              <w:rPr>
                <w:rFonts w:eastAsiaTheme="minorEastAsia"/>
                <w:sz w:val="18"/>
                <w:szCs w:val="18"/>
              </w:rPr>
            </w:pPr>
            <w:r w:rsidRPr="00553CA9">
              <w:rPr>
                <w:rFonts w:hint="eastAsia"/>
                <w:sz w:val="18"/>
                <w:szCs w:val="18"/>
              </w:rPr>
              <w:t>Shared RAM page13 ownership request semaphore register</w:t>
            </w:r>
          </w:p>
        </w:tc>
      </w:tr>
      <w:tr w:rsidR="003E474F" w:rsidRPr="003315BB" w:rsidTr="00F561E9">
        <w:tc>
          <w:tcPr>
            <w:tcW w:w="3315" w:type="dxa"/>
            <w:tcPrChange w:id="1951" w:author="yangy" w:date="2017-05-10T17:59:00Z">
              <w:tcPr>
                <w:tcW w:w="3336" w:type="dxa"/>
              </w:tcPr>
            </w:tcPrChange>
          </w:tcPr>
          <w:p w:rsidR="003E474F" w:rsidRPr="00553CA9" w:rsidRDefault="003E474F" w:rsidP="005D538B">
            <w:pPr>
              <w:rPr>
                <w:sz w:val="18"/>
                <w:szCs w:val="18"/>
              </w:rPr>
            </w:pPr>
            <w:r w:rsidRPr="00553CA9">
              <w:rPr>
                <w:rFonts w:hint="eastAsia"/>
                <w:sz w:val="18"/>
                <w:szCs w:val="18"/>
              </w:rPr>
              <w:t>RFSRP14REQ</w:t>
            </w:r>
          </w:p>
        </w:tc>
        <w:tc>
          <w:tcPr>
            <w:tcW w:w="1126" w:type="dxa"/>
            <w:tcPrChange w:id="1952" w:author="yangy" w:date="2017-05-10T17:59:00Z">
              <w:tcPr>
                <w:tcW w:w="1051" w:type="dxa"/>
              </w:tcPr>
            </w:tcPrChange>
          </w:tcPr>
          <w:p w:rsidR="003E474F" w:rsidRPr="00553CA9" w:rsidRDefault="003E474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h438</w:t>
            </w:r>
          </w:p>
        </w:tc>
        <w:tc>
          <w:tcPr>
            <w:tcW w:w="4087" w:type="dxa"/>
            <w:tcPrChange w:id="1953" w:author="yangy" w:date="2017-05-10T17:59:00Z">
              <w:tcPr>
                <w:tcW w:w="4141" w:type="dxa"/>
              </w:tcPr>
            </w:tcPrChange>
          </w:tcPr>
          <w:p w:rsidR="003E474F" w:rsidRPr="00553CA9" w:rsidRDefault="003E474F" w:rsidP="005D538B">
            <w:pPr>
              <w:rPr>
                <w:rFonts w:eastAsiaTheme="minorEastAsia"/>
                <w:sz w:val="18"/>
                <w:szCs w:val="18"/>
              </w:rPr>
            </w:pPr>
            <w:r w:rsidRPr="00553CA9">
              <w:rPr>
                <w:rFonts w:hint="eastAsia"/>
                <w:sz w:val="18"/>
                <w:szCs w:val="18"/>
              </w:rPr>
              <w:t>Shared RAM page14 ownership request semaphore register</w:t>
            </w:r>
          </w:p>
        </w:tc>
      </w:tr>
      <w:tr w:rsidR="003E474F" w:rsidRPr="003315BB" w:rsidTr="00F561E9">
        <w:tc>
          <w:tcPr>
            <w:tcW w:w="3315" w:type="dxa"/>
            <w:tcPrChange w:id="1954" w:author="yangy" w:date="2017-05-10T17:59:00Z">
              <w:tcPr>
                <w:tcW w:w="3336" w:type="dxa"/>
              </w:tcPr>
            </w:tcPrChange>
          </w:tcPr>
          <w:p w:rsidR="003E474F" w:rsidRPr="00553CA9" w:rsidRDefault="003E474F" w:rsidP="005D538B">
            <w:pPr>
              <w:rPr>
                <w:sz w:val="18"/>
                <w:szCs w:val="18"/>
              </w:rPr>
            </w:pPr>
            <w:r w:rsidRPr="00553CA9">
              <w:rPr>
                <w:rFonts w:hint="eastAsia"/>
                <w:sz w:val="18"/>
                <w:szCs w:val="18"/>
              </w:rPr>
              <w:t>RFSRP15REQ</w:t>
            </w:r>
          </w:p>
        </w:tc>
        <w:tc>
          <w:tcPr>
            <w:tcW w:w="1126" w:type="dxa"/>
            <w:tcPrChange w:id="1955" w:author="yangy" w:date="2017-05-10T17:59:00Z">
              <w:tcPr>
                <w:tcW w:w="1051" w:type="dxa"/>
              </w:tcPr>
            </w:tcPrChange>
          </w:tcPr>
          <w:p w:rsidR="003E474F" w:rsidRPr="00553CA9" w:rsidRDefault="003E474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h43c</w:t>
            </w:r>
          </w:p>
        </w:tc>
        <w:tc>
          <w:tcPr>
            <w:tcW w:w="4087" w:type="dxa"/>
            <w:tcPrChange w:id="1956" w:author="yangy" w:date="2017-05-10T17:59:00Z">
              <w:tcPr>
                <w:tcW w:w="4141" w:type="dxa"/>
              </w:tcPr>
            </w:tcPrChange>
          </w:tcPr>
          <w:p w:rsidR="003E474F" w:rsidRPr="00553CA9" w:rsidRDefault="003E474F" w:rsidP="005D538B">
            <w:pPr>
              <w:rPr>
                <w:rFonts w:eastAsiaTheme="minorEastAsia"/>
                <w:sz w:val="18"/>
                <w:szCs w:val="18"/>
              </w:rPr>
            </w:pPr>
            <w:r w:rsidRPr="00553CA9">
              <w:rPr>
                <w:rFonts w:hint="eastAsia"/>
                <w:sz w:val="18"/>
                <w:szCs w:val="18"/>
              </w:rPr>
              <w:t>Shared RAM page15 ownership request semaphore register</w:t>
            </w:r>
          </w:p>
        </w:tc>
      </w:tr>
      <w:tr w:rsidR="003E474F" w:rsidRPr="003315BB" w:rsidTr="00F561E9">
        <w:tc>
          <w:tcPr>
            <w:tcW w:w="3315" w:type="dxa"/>
            <w:tcPrChange w:id="1957" w:author="yangy" w:date="2017-05-10T17:59:00Z">
              <w:tcPr>
                <w:tcW w:w="3336" w:type="dxa"/>
              </w:tcPr>
            </w:tcPrChange>
          </w:tcPr>
          <w:p w:rsidR="003E474F" w:rsidRPr="00553CA9" w:rsidRDefault="003E474F" w:rsidP="005D538B">
            <w:pPr>
              <w:rPr>
                <w:sz w:val="18"/>
                <w:szCs w:val="18"/>
              </w:rPr>
            </w:pPr>
            <w:r w:rsidRPr="00553CA9">
              <w:rPr>
                <w:rFonts w:hint="eastAsia"/>
                <w:sz w:val="18"/>
                <w:szCs w:val="18"/>
              </w:rPr>
              <w:t>RFSRP16REQ</w:t>
            </w:r>
          </w:p>
        </w:tc>
        <w:tc>
          <w:tcPr>
            <w:tcW w:w="1126" w:type="dxa"/>
            <w:tcPrChange w:id="1958" w:author="yangy" w:date="2017-05-10T17:59:00Z">
              <w:tcPr>
                <w:tcW w:w="1051" w:type="dxa"/>
              </w:tcPr>
            </w:tcPrChange>
          </w:tcPr>
          <w:p w:rsidR="003E474F" w:rsidRPr="00553CA9" w:rsidRDefault="003E474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h440</w:t>
            </w:r>
          </w:p>
        </w:tc>
        <w:tc>
          <w:tcPr>
            <w:tcW w:w="4087" w:type="dxa"/>
            <w:tcPrChange w:id="1959" w:author="yangy" w:date="2017-05-10T17:59:00Z">
              <w:tcPr>
                <w:tcW w:w="4141" w:type="dxa"/>
              </w:tcPr>
            </w:tcPrChange>
          </w:tcPr>
          <w:p w:rsidR="003E474F" w:rsidRPr="00553CA9" w:rsidRDefault="003E474F" w:rsidP="005D538B">
            <w:pPr>
              <w:rPr>
                <w:rFonts w:eastAsiaTheme="minorEastAsia"/>
                <w:sz w:val="18"/>
                <w:szCs w:val="18"/>
              </w:rPr>
            </w:pPr>
            <w:r w:rsidRPr="00553CA9">
              <w:rPr>
                <w:rFonts w:hint="eastAsia"/>
                <w:sz w:val="18"/>
                <w:szCs w:val="18"/>
              </w:rPr>
              <w:t>Shared RAM page16 ownership request semaphore register</w:t>
            </w:r>
          </w:p>
        </w:tc>
      </w:tr>
      <w:tr w:rsidR="003E474F" w:rsidRPr="003315BB" w:rsidTr="00F561E9">
        <w:tc>
          <w:tcPr>
            <w:tcW w:w="3315" w:type="dxa"/>
            <w:tcPrChange w:id="1960" w:author="yangy" w:date="2017-05-10T17:59:00Z">
              <w:tcPr>
                <w:tcW w:w="3336" w:type="dxa"/>
              </w:tcPr>
            </w:tcPrChange>
          </w:tcPr>
          <w:p w:rsidR="003E474F" w:rsidRPr="00553CA9" w:rsidRDefault="003E474F" w:rsidP="005D538B">
            <w:pPr>
              <w:rPr>
                <w:sz w:val="18"/>
                <w:szCs w:val="18"/>
              </w:rPr>
            </w:pPr>
            <w:r w:rsidRPr="00553CA9">
              <w:rPr>
                <w:rFonts w:hint="eastAsia"/>
                <w:sz w:val="18"/>
                <w:szCs w:val="18"/>
              </w:rPr>
              <w:t>RFSRP17REQ</w:t>
            </w:r>
          </w:p>
        </w:tc>
        <w:tc>
          <w:tcPr>
            <w:tcW w:w="1126" w:type="dxa"/>
            <w:tcPrChange w:id="1961" w:author="yangy" w:date="2017-05-10T17:59:00Z">
              <w:tcPr>
                <w:tcW w:w="1051" w:type="dxa"/>
              </w:tcPr>
            </w:tcPrChange>
          </w:tcPr>
          <w:p w:rsidR="003E474F" w:rsidRPr="00553CA9" w:rsidRDefault="003E474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h444</w:t>
            </w:r>
          </w:p>
        </w:tc>
        <w:tc>
          <w:tcPr>
            <w:tcW w:w="4087" w:type="dxa"/>
            <w:tcPrChange w:id="1962" w:author="yangy" w:date="2017-05-10T17:59:00Z">
              <w:tcPr>
                <w:tcW w:w="4141" w:type="dxa"/>
              </w:tcPr>
            </w:tcPrChange>
          </w:tcPr>
          <w:p w:rsidR="003E474F" w:rsidRPr="00553CA9" w:rsidRDefault="003E474F" w:rsidP="005D538B">
            <w:pPr>
              <w:rPr>
                <w:rFonts w:eastAsiaTheme="minorEastAsia"/>
                <w:sz w:val="18"/>
                <w:szCs w:val="18"/>
              </w:rPr>
            </w:pPr>
            <w:r w:rsidRPr="00553CA9">
              <w:rPr>
                <w:rFonts w:hint="eastAsia"/>
                <w:sz w:val="18"/>
                <w:szCs w:val="18"/>
              </w:rPr>
              <w:t>Shared RAM page17 ownership request semaphore register</w:t>
            </w:r>
          </w:p>
        </w:tc>
      </w:tr>
      <w:tr w:rsidR="003E474F" w:rsidRPr="003315BB" w:rsidTr="00F561E9">
        <w:tc>
          <w:tcPr>
            <w:tcW w:w="3315" w:type="dxa"/>
            <w:tcPrChange w:id="1963" w:author="yangy" w:date="2017-05-10T17:59:00Z">
              <w:tcPr>
                <w:tcW w:w="3336" w:type="dxa"/>
              </w:tcPr>
            </w:tcPrChange>
          </w:tcPr>
          <w:p w:rsidR="003E474F" w:rsidRPr="00553CA9" w:rsidRDefault="003E474F" w:rsidP="005D538B">
            <w:pPr>
              <w:rPr>
                <w:sz w:val="18"/>
                <w:szCs w:val="18"/>
              </w:rPr>
            </w:pPr>
            <w:r w:rsidRPr="00553CA9">
              <w:rPr>
                <w:rFonts w:hint="eastAsia"/>
                <w:sz w:val="18"/>
                <w:szCs w:val="18"/>
              </w:rPr>
              <w:t>RFSRP18REQ</w:t>
            </w:r>
          </w:p>
        </w:tc>
        <w:tc>
          <w:tcPr>
            <w:tcW w:w="1126" w:type="dxa"/>
            <w:tcPrChange w:id="1964" w:author="yangy" w:date="2017-05-10T17:59:00Z">
              <w:tcPr>
                <w:tcW w:w="1051" w:type="dxa"/>
              </w:tcPr>
            </w:tcPrChange>
          </w:tcPr>
          <w:p w:rsidR="003E474F" w:rsidRPr="00553CA9" w:rsidRDefault="003E474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h448</w:t>
            </w:r>
          </w:p>
        </w:tc>
        <w:tc>
          <w:tcPr>
            <w:tcW w:w="4087" w:type="dxa"/>
            <w:tcPrChange w:id="1965" w:author="yangy" w:date="2017-05-10T17:59:00Z">
              <w:tcPr>
                <w:tcW w:w="4141" w:type="dxa"/>
              </w:tcPr>
            </w:tcPrChange>
          </w:tcPr>
          <w:p w:rsidR="003E474F" w:rsidRPr="00553CA9" w:rsidRDefault="003E474F" w:rsidP="005D538B">
            <w:pPr>
              <w:rPr>
                <w:rFonts w:eastAsiaTheme="minorEastAsia"/>
                <w:sz w:val="18"/>
                <w:szCs w:val="18"/>
              </w:rPr>
            </w:pPr>
            <w:r w:rsidRPr="00553CA9">
              <w:rPr>
                <w:rFonts w:hint="eastAsia"/>
                <w:sz w:val="18"/>
                <w:szCs w:val="18"/>
              </w:rPr>
              <w:t>Shared RAM page18 ownership request semaphore register</w:t>
            </w:r>
          </w:p>
        </w:tc>
      </w:tr>
      <w:tr w:rsidR="003E474F" w:rsidRPr="003315BB" w:rsidTr="00F561E9">
        <w:tc>
          <w:tcPr>
            <w:tcW w:w="3315" w:type="dxa"/>
            <w:tcPrChange w:id="1966" w:author="yangy" w:date="2017-05-10T17:59:00Z">
              <w:tcPr>
                <w:tcW w:w="3336" w:type="dxa"/>
              </w:tcPr>
            </w:tcPrChange>
          </w:tcPr>
          <w:p w:rsidR="003E474F" w:rsidRPr="00553CA9" w:rsidRDefault="003E474F" w:rsidP="005D538B">
            <w:pPr>
              <w:rPr>
                <w:sz w:val="18"/>
                <w:szCs w:val="18"/>
              </w:rPr>
            </w:pPr>
            <w:r w:rsidRPr="00553CA9">
              <w:rPr>
                <w:rFonts w:hint="eastAsia"/>
                <w:sz w:val="18"/>
                <w:szCs w:val="18"/>
              </w:rPr>
              <w:t>RFSRP19REQ</w:t>
            </w:r>
          </w:p>
        </w:tc>
        <w:tc>
          <w:tcPr>
            <w:tcW w:w="1126" w:type="dxa"/>
            <w:tcPrChange w:id="1967" w:author="yangy" w:date="2017-05-10T17:59:00Z">
              <w:tcPr>
                <w:tcW w:w="1051" w:type="dxa"/>
              </w:tcPr>
            </w:tcPrChange>
          </w:tcPr>
          <w:p w:rsidR="003E474F" w:rsidRPr="00553CA9" w:rsidRDefault="003E474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h44c</w:t>
            </w:r>
          </w:p>
        </w:tc>
        <w:tc>
          <w:tcPr>
            <w:tcW w:w="4087" w:type="dxa"/>
            <w:tcPrChange w:id="1968" w:author="yangy" w:date="2017-05-10T17:59:00Z">
              <w:tcPr>
                <w:tcW w:w="4141" w:type="dxa"/>
              </w:tcPr>
            </w:tcPrChange>
          </w:tcPr>
          <w:p w:rsidR="003E474F" w:rsidRPr="00553CA9" w:rsidRDefault="003E474F" w:rsidP="005D538B">
            <w:pPr>
              <w:rPr>
                <w:rFonts w:eastAsiaTheme="minorEastAsia"/>
                <w:sz w:val="18"/>
                <w:szCs w:val="18"/>
              </w:rPr>
            </w:pPr>
            <w:r w:rsidRPr="00553CA9">
              <w:rPr>
                <w:rFonts w:hint="eastAsia"/>
                <w:sz w:val="18"/>
                <w:szCs w:val="18"/>
              </w:rPr>
              <w:t>Shared RAM page19 ownership request semaphore register</w:t>
            </w:r>
          </w:p>
        </w:tc>
      </w:tr>
      <w:tr w:rsidR="003E474F" w:rsidRPr="003315BB" w:rsidTr="00F561E9">
        <w:tc>
          <w:tcPr>
            <w:tcW w:w="3315" w:type="dxa"/>
            <w:tcPrChange w:id="1969" w:author="yangy" w:date="2017-05-10T17:59:00Z">
              <w:tcPr>
                <w:tcW w:w="3336" w:type="dxa"/>
              </w:tcPr>
            </w:tcPrChange>
          </w:tcPr>
          <w:p w:rsidR="003E474F" w:rsidRPr="00553CA9" w:rsidRDefault="003E474F" w:rsidP="005D538B">
            <w:pPr>
              <w:rPr>
                <w:sz w:val="18"/>
                <w:szCs w:val="18"/>
              </w:rPr>
            </w:pPr>
            <w:r w:rsidRPr="00553CA9">
              <w:rPr>
                <w:rFonts w:hint="eastAsia"/>
                <w:sz w:val="18"/>
                <w:szCs w:val="18"/>
              </w:rPr>
              <w:t>RFSRP20REQ</w:t>
            </w:r>
          </w:p>
        </w:tc>
        <w:tc>
          <w:tcPr>
            <w:tcW w:w="1126" w:type="dxa"/>
            <w:tcPrChange w:id="1970" w:author="yangy" w:date="2017-05-10T17:59:00Z">
              <w:tcPr>
                <w:tcW w:w="1051" w:type="dxa"/>
              </w:tcPr>
            </w:tcPrChange>
          </w:tcPr>
          <w:p w:rsidR="003E474F" w:rsidRPr="00553CA9" w:rsidRDefault="003E474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h450</w:t>
            </w:r>
          </w:p>
        </w:tc>
        <w:tc>
          <w:tcPr>
            <w:tcW w:w="4087" w:type="dxa"/>
            <w:tcPrChange w:id="1971" w:author="yangy" w:date="2017-05-10T17:59:00Z">
              <w:tcPr>
                <w:tcW w:w="4141" w:type="dxa"/>
              </w:tcPr>
            </w:tcPrChange>
          </w:tcPr>
          <w:p w:rsidR="003E474F" w:rsidRPr="00553CA9" w:rsidRDefault="003E474F" w:rsidP="005D538B">
            <w:pPr>
              <w:rPr>
                <w:rFonts w:eastAsiaTheme="minorEastAsia"/>
                <w:sz w:val="18"/>
                <w:szCs w:val="18"/>
              </w:rPr>
            </w:pPr>
            <w:r w:rsidRPr="00553CA9">
              <w:rPr>
                <w:rFonts w:hint="eastAsia"/>
                <w:sz w:val="18"/>
                <w:szCs w:val="18"/>
              </w:rPr>
              <w:t>Shared RAM page20 ownership request semaphore register</w:t>
            </w:r>
          </w:p>
        </w:tc>
      </w:tr>
      <w:tr w:rsidR="003E474F" w:rsidRPr="003315BB" w:rsidTr="00F561E9">
        <w:tc>
          <w:tcPr>
            <w:tcW w:w="3315" w:type="dxa"/>
            <w:tcPrChange w:id="1972" w:author="yangy" w:date="2017-05-10T17:59:00Z">
              <w:tcPr>
                <w:tcW w:w="3336" w:type="dxa"/>
              </w:tcPr>
            </w:tcPrChange>
          </w:tcPr>
          <w:p w:rsidR="003E474F" w:rsidRPr="00553CA9" w:rsidRDefault="003E474F" w:rsidP="005D538B">
            <w:pPr>
              <w:rPr>
                <w:sz w:val="18"/>
                <w:szCs w:val="18"/>
              </w:rPr>
            </w:pPr>
            <w:r w:rsidRPr="00553CA9">
              <w:rPr>
                <w:rFonts w:hint="eastAsia"/>
                <w:sz w:val="18"/>
                <w:szCs w:val="18"/>
              </w:rPr>
              <w:t>RFSRP21REQ</w:t>
            </w:r>
          </w:p>
        </w:tc>
        <w:tc>
          <w:tcPr>
            <w:tcW w:w="1126" w:type="dxa"/>
            <w:tcPrChange w:id="1973" w:author="yangy" w:date="2017-05-10T17:59:00Z">
              <w:tcPr>
                <w:tcW w:w="1051" w:type="dxa"/>
              </w:tcPr>
            </w:tcPrChange>
          </w:tcPr>
          <w:p w:rsidR="003E474F" w:rsidRPr="00553CA9" w:rsidRDefault="003E474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h454</w:t>
            </w:r>
          </w:p>
        </w:tc>
        <w:tc>
          <w:tcPr>
            <w:tcW w:w="4087" w:type="dxa"/>
            <w:tcPrChange w:id="1974" w:author="yangy" w:date="2017-05-10T17:59:00Z">
              <w:tcPr>
                <w:tcW w:w="4141" w:type="dxa"/>
              </w:tcPr>
            </w:tcPrChange>
          </w:tcPr>
          <w:p w:rsidR="003E474F" w:rsidRPr="00553CA9" w:rsidRDefault="003E474F" w:rsidP="005D538B">
            <w:pPr>
              <w:rPr>
                <w:rFonts w:eastAsiaTheme="minorEastAsia"/>
                <w:sz w:val="18"/>
                <w:szCs w:val="18"/>
              </w:rPr>
            </w:pPr>
            <w:r w:rsidRPr="00553CA9">
              <w:rPr>
                <w:rFonts w:hint="eastAsia"/>
                <w:sz w:val="18"/>
                <w:szCs w:val="18"/>
              </w:rPr>
              <w:t>Shared RAM page21 ownership request semaphore register</w:t>
            </w:r>
          </w:p>
        </w:tc>
      </w:tr>
      <w:tr w:rsidR="003E474F" w:rsidRPr="003315BB" w:rsidTr="00F561E9">
        <w:tc>
          <w:tcPr>
            <w:tcW w:w="3315" w:type="dxa"/>
            <w:tcPrChange w:id="1975" w:author="yangy" w:date="2017-05-10T17:59:00Z">
              <w:tcPr>
                <w:tcW w:w="3336" w:type="dxa"/>
              </w:tcPr>
            </w:tcPrChange>
          </w:tcPr>
          <w:p w:rsidR="003E474F" w:rsidRPr="00553CA9" w:rsidRDefault="003E474F" w:rsidP="005D538B">
            <w:pPr>
              <w:rPr>
                <w:sz w:val="18"/>
                <w:szCs w:val="18"/>
              </w:rPr>
            </w:pPr>
            <w:r w:rsidRPr="00553CA9">
              <w:rPr>
                <w:rFonts w:hint="eastAsia"/>
                <w:sz w:val="18"/>
                <w:szCs w:val="18"/>
              </w:rPr>
              <w:t>RFSRP22REQ</w:t>
            </w:r>
          </w:p>
        </w:tc>
        <w:tc>
          <w:tcPr>
            <w:tcW w:w="1126" w:type="dxa"/>
            <w:tcPrChange w:id="1976" w:author="yangy" w:date="2017-05-10T17:59:00Z">
              <w:tcPr>
                <w:tcW w:w="1051" w:type="dxa"/>
              </w:tcPr>
            </w:tcPrChange>
          </w:tcPr>
          <w:p w:rsidR="003E474F" w:rsidRPr="00553CA9" w:rsidRDefault="003E474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h458</w:t>
            </w:r>
          </w:p>
        </w:tc>
        <w:tc>
          <w:tcPr>
            <w:tcW w:w="4087" w:type="dxa"/>
            <w:tcPrChange w:id="1977" w:author="yangy" w:date="2017-05-10T17:59:00Z">
              <w:tcPr>
                <w:tcW w:w="4141" w:type="dxa"/>
              </w:tcPr>
            </w:tcPrChange>
          </w:tcPr>
          <w:p w:rsidR="003E474F" w:rsidRPr="00553CA9" w:rsidRDefault="003E474F" w:rsidP="005D538B">
            <w:pPr>
              <w:rPr>
                <w:rFonts w:eastAsiaTheme="minorEastAsia"/>
                <w:sz w:val="18"/>
                <w:szCs w:val="18"/>
              </w:rPr>
            </w:pPr>
            <w:r w:rsidRPr="00553CA9">
              <w:rPr>
                <w:rFonts w:hint="eastAsia"/>
                <w:sz w:val="18"/>
                <w:szCs w:val="18"/>
              </w:rPr>
              <w:t>Shared RAM page22 ownership request semaphore register</w:t>
            </w:r>
          </w:p>
        </w:tc>
      </w:tr>
      <w:tr w:rsidR="003E474F" w:rsidRPr="003315BB" w:rsidTr="00F561E9">
        <w:tc>
          <w:tcPr>
            <w:tcW w:w="3315" w:type="dxa"/>
            <w:tcPrChange w:id="1978" w:author="yangy" w:date="2017-05-10T17:59:00Z">
              <w:tcPr>
                <w:tcW w:w="3336" w:type="dxa"/>
              </w:tcPr>
            </w:tcPrChange>
          </w:tcPr>
          <w:p w:rsidR="003E474F" w:rsidRPr="00553CA9" w:rsidRDefault="003E474F" w:rsidP="005D538B">
            <w:pPr>
              <w:rPr>
                <w:sz w:val="18"/>
                <w:szCs w:val="18"/>
              </w:rPr>
            </w:pPr>
            <w:r w:rsidRPr="00553CA9">
              <w:rPr>
                <w:rFonts w:hint="eastAsia"/>
                <w:sz w:val="18"/>
                <w:szCs w:val="18"/>
              </w:rPr>
              <w:t>RFSRP23REQ</w:t>
            </w:r>
          </w:p>
        </w:tc>
        <w:tc>
          <w:tcPr>
            <w:tcW w:w="1126" w:type="dxa"/>
            <w:tcPrChange w:id="1979" w:author="yangy" w:date="2017-05-10T17:59:00Z">
              <w:tcPr>
                <w:tcW w:w="1051" w:type="dxa"/>
              </w:tcPr>
            </w:tcPrChange>
          </w:tcPr>
          <w:p w:rsidR="003E474F" w:rsidRPr="00553CA9" w:rsidRDefault="003E474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h45c</w:t>
            </w:r>
          </w:p>
        </w:tc>
        <w:tc>
          <w:tcPr>
            <w:tcW w:w="4087" w:type="dxa"/>
            <w:tcPrChange w:id="1980" w:author="yangy" w:date="2017-05-10T17:59:00Z">
              <w:tcPr>
                <w:tcW w:w="4141" w:type="dxa"/>
              </w:tcPr>
            </w:tcPrChange>
          </w:tcPr>
          <w:p w:rsidR="003E474F" w:rsidRPr="00553CA9" w:rsidRDefault="003E474F" w:rsidP="005D538B">
            <w:pPr>
              <w:rPr>
                <w:rFonts w:eastAsiaTheme="minorEastAsia"/>
                <w:sz w:val="18"/>
                <w:szCs w:val="18"/>
              </w:rPr>
            </w:pPr>
            <w:r w:rsidRPr="00553CA9">
              <w:rPr>
                <w:rFonts w:hint="eastAsia"/>
                <w:sz w:val="18"/>
                <w:szCs w:val="18"/>
              </w:rPr>
              <w:t>Shared RAM page23 ownership request semaphore register</w:t>
            </w:r>
          </w:p>
        </w:tc>
      </w:tr>
      <w:tr w:rsidR="003E474F" w:rsidRPr="003315BB" w:rsidTr="00F561E9">
        <w:tc>
          <w:tcPr>
            <w:tcW w:w="3315" w:type="dxa"/>
            <w:tcPrChange w:id="1981" w:author="yangy" w:date="2017-05-10T17:59:00Z">
              <w:tcPr>
                <w:tcW w:w="3336" w:type="dxa"/>
              </w:tcPr>
            </w:tcPrChange>
          </w:tcPr>
          <w:p w:rsidR="003E474F" w:rsidRPr="00553CA9" w:rsidRDefault="003E474F" w:rsidP="005D538B">
            <w:pPr>
              <w:rPr>
                <w:sz w:val="18"/>
                <w:szCs w:val="18"/>
              </w:rPr>
            </w:pPr>
            <w:r w:rsidRPr="00553CA9">
              <w:rPr>
                <w:rFonts w:hint="eastAsia"/>
                <w:sz w:val="18"/>
                <w:szCs w:val="18"/>
              </w:rPr>
              <w:t>RFSRP24REQ</w:t>
            </w:r>
          </w:p>
        </w:tc>
        <w:tc>
          <w:tcPr>
            <w:tcW w:w="1126" w:type="dxa"/>
            <w:tcPrChange w:id="1982" w:author="yangy" w:date="2017-05-10T17:59:00Z">
              <w:tcPr>
                <w:tcW w:w="1051" w:type="dxa"/>
              </w:tcPr>
            </w:tcPrChange>
          </w:tcPr>
          <w:p w:rsidR="003E474F" w:rsidRPr="00553CA9" w:rsidRDefault="003E474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h460</w:t>
            </w:r>
          </w:p>
        </w:tc>
        <w:tc>
          <w:tcPr>
            <w:tcW w:w="4087" w:type="dxa"/>
            <w:tcPrChange w:id="1983" w:author="yangy" w:date="2017-05-10T17:59:00Z">
              <w:tcPr>
                <w:tcW w:w="4141" w:type="dxa"/>
              </w:tcPr>
            </w:tcPrChange>
          </w:tcPr>
          <w:p w:rsidR="003E474F" w:rsidRPr="00553CA9" w:rsidRDefault="003E474F" w:rsidP="005D538B">
            <w:pPr>
              <w:rPr>
                <w:rFonts w:eastAsiaTheme="minorEastAsia"/>
                <w:sz w:val="18"/>
                <w:szCs w:val="18"/>
              </w:rPr>
            </w:pPr>
            <w:r w:rsidRPr="00553CA9">
              <w:rPr>
                <w:rFonts w:hint="eastAsia"/>
                <w:sz w:val="18"/>
                <w:szCs w:val="18"/>
              </w:rPr>
              <w:t>Shared RAM page24 ownership request semaphore register</w:t>
            </w:r>
          </w:p>
        </w:tc>
      </w:tr>
      <w:tr w:rsidR="003E474F" w:rsidRPr="003315BB" w:rsidTr="00F561E9">
        <w:tc>
          <w:tcPr>
            <w:tcW w:w="3315" w:type="dxa"/>
            <w:tcPrChange w:id="1984" w:author="yangy" w:date="2017-05-10T17:59:00Z">
              <w:tcPr>
                <w:tcW w:w="3336" w:type="dxa"/>
              </w:tcPr>
            </w:tcPrChange>
          </w:tcPr>
          <w:p w:rsidR="003E474F" w:rsidRPr="00553CA9" w:rsidRDefault="003E474F" w:rsidP="005D538B">
            <w:pPr>
              <w:rPr>
                <w:sz w:val="18"/>
                <w:szCs w:val="18"/>
              </w:rPr>
            </w:pPr>
            <w:r w:rsidRPr="00553CA9">
              <w:rPr>
                <w:rFonts w:hint="eastAsia"/>
                <w:sz w:val="18"/>
                <w:szCs w:val="18"/>
              </w:rPr>
              <w:lastRenderedPageBreak/>
              <w:t>RFSRP25REQ</w:t>
            </w:r>
          </w:p>
        </w:tc>
        <w:tc>
          <w:tcPr>
            <w:tcW w:w="1126" w:type="dxa"/>
            <w:tcPrChange w:id="1985" w:author="yangy" w:date="2017-05-10T17:59:00Z">
              <w:tcPr>
                <w:tcW w:w="1051" w:type="dxa"/>
              </w:tcPr>
            </w:tcPrChange>
          </w:tcPr>
          <w:p w:rsidR="003E474F" w:rsidRPr="00553CA9" w:rsidRDefault="003E474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h464</w:t>
            </w:r>
          </w:p>
        </w:tc>
        <w:tc>
          <w:tcPr>
            <w:tcW w:w="4087" w:type="dxa"/>
            <w:tcPrChange w:id="1986" w:author="yangy" w:date="2017-05-10T17:59:00Z">
              <w:tcPr>
                <w:tcW w:w="4141" w:type="dxa"/>
              </w:tcPr>
            </w:tcPrChange>
          </w:tcPr>
          <w:p w:rsidR="003E474F" w:rsidRPr="00553CA9" w:rsidRDefault="003E474F" w:rsidP="005D538B">
            <w:pPr>
              <w:rPr>
                <w:rFonts w:eastAsiaTheme="minorEastAsia"/>
                <w:sz w:val="18"/>
                <w:szCs w:val="18"/>
              </w:rPr>
            </w:pPr>
            <w:r w:rsidRPr="00553CA9">
              <w:rPr>
                <w:rFonts w:hint="eastAsia"/>
                <w:sz w:val="18"/>
                <w:szCs w:val="18"/>
              </w:rPr>
              <w:t>Shared RAM page25 ownership request semaphore register</w:t>
            </w:r>
          </w:p>
        </w:tc>
      </w:tr>
      <w:tr w:rsidR="003E474F" w:rsidRPr="003315BB" w:rsidTr="00F561E9">
        <w:tc>
          <w:tcPr>
            <w:tcW w:w="3315" w:type="dxa"/>
            <w:tcPrChange w:id="1987" w:author="yangy" w:date="2017-05-10T17:59:00Z">
              <w:tcPr>
                <w:tcW w:w="3336" w:type="dxa"/>
              </w:tcPr>
            </w:tcPrChange>
          </w:tcPr>
          <w:p w:rsidR="003E474F" w:rsidRPr="00553CA9" w:rsidRDefault="003E474F" w:rsidP="005D538B">
            <w:pPr>
              <w:rPr>
                <w:sz w:val="18"/>
                <w:szCs w:val="18"/>
              </w:rPr>
            </w:pPr>
            <w:r w:rsidRPr="00553CA9">
              <w:rPr>
                <w:rFonts w:hint="eastAsia"/>
                <w:sz w:val="18"/>
                <w:szCs w:val="18"/>
              </w:rPr>
              <w:t>RFSRP26REQ</w:t>
            </w:r>
          </w:p>
        </w:tc>
        <w:tc>
          <w:tcPr>
            <w:tcW w:w="1126" w:type="dxa"/>
            <w:tcPrChange w:id="1988" w:author="yangy" w:date="2017-05-10T17:59:00Z">
              <w:tcPr>
                <w:tcW w:w="1051" w:type="dxa"/>
              </w:tcPr>
            </w:tcPrChange>
          </w:tcPr>
          <w:p w:rsidR="003E474F" w:rsidRPr="00553CA9" w:rsidRDefault="003E474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h468</w:t>
            </w:r>
          </w:p>
        </w:tc>
        <w:tc>
          <w:tcPr>
            <w:tcW w:w="4087" w:type="dxa"/>
            <w:tcPrChange w:id="1989" w:author="yangy" w:date="2017-05-10T17:59:00Z">
              <w:tcPr>
                <w:tcW w:w="4141" w:type="dxa"/>
              </w:tcPr>
            </w:tcPrChange>
          </w:tcPr>
          <w:p w:rsidR="003E474F" w:rsidRPr="00553CA9" w:rsidRDefault="003E474F" w:rsidP="005D538B">
            <w:pPr>
              <w:rPr>
                <w:rFonts w:eastAsiaTheme="minorEastAsia"/>
                <w:sz w:val="18"/>
                <w:szCs w:val="18"/>
              </w:rPr>
            </w:pPr>
            <w:r w:rsidRPr="00553CA9">
              <w:rPr>
                <w:rFonts w:hint="eastAsia"/>
                <w:sz w:val="18"/>
                <w:szCs w:val="18"/>
              </w:rPr>
              <w:t>Shared RAM page26 ownership request semaphore register</w:t>
            </w:r>
          </w:p>
        </w:tc>
      </w:tr>
      <w:tr w:rsidR="003E474F" w:rsidRPr="003315BB" w:rsidTr="00F561E9">
        <w:tc>
          <w:tcPr>
            <w:tcW w:w="3315" w:type="dxa"/>
            <w:tcPrChange w:id="1990" w:author="yangy" w:date="2017-05-10T17:59:00Z">
              <w:tcPr>
                <w:tcW w:w="3336" w:type="dxa"/>
              </w:tcPr>
            </w:tcPrChange>
          </w:tcPr>
          <w:p w:rsidR="003E474F" w:rsidRPr="00553CA9" w:rsidRDefault="003E474F" w:rsidP="005D538B">
            <w:pPr>
              <w:rPr>
                <w:sz w:val="18"/>
                <w:szCs w:val="18"/>
              </w:rPr>
            </w:pPr>
            <w:r w:rsidRPr="00553CA9">
              <w:rPr>
                <w:rFonts w:hint="eastAsia"/>
                <w:sz w:val="18"/>
                <w:szCs w:val="18"/>
              </w:rPr>
              <w:t>RFSRP27REQ</w:t>
            </w:r>
          </w:p>
        </w:tc>
        <w:tc>
          <w:tcPr>
            <w:tcW w:w="1126" w:type="dxa"/>
            <w:tcPrChange w:id="1991" w:author="yangy" w:date="2017-05-10T17:59:00Z">
              <w:tcPr>
                <w:tcW w:w="1051" w:type="dxa"/>
              </w:tcPr>
            </w:tcPrChange>
          </w:tcPr>
          <w:p w:rsidR="003E474F" w:rsidRPr="00553CA9" w:rsidRDefault="003E474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h46c</w:t>
            </w:r>
          </w:p>
        </w:tc>
        <w:tc>
          <w:tcPr>
            <w:tcW w:w="4087" w:type="dxa"/>
            <w:tcPrChange w:id="1992" w:author="yangy" w:date="2017-05-10T17:59:00Z">
              <w:tcPr>
                <w:tcW w:w="4141" w:type="dxa"/>
              </w:tcPr>
            </w:tcPrChange>
          </w:tcPr>
          <w:p w:rsidR="003E474F" w:rsidRPr="00553CA9" w:rsidRDefault="003E474F" w:rsidP="005D538B">
            <w:pPr>
              <w:rPr>
                <w:rFonts w:eastAsiaTheme="minorEastAsia"/>
                <w:sz w:val="18"/>
                <w:szCs w:val="18"/>
              </w:rPr>
            </w:pPr>
            <w:r w:rsidRPr="00553CA9">
              <w:rPr>
                <w:rFonts w:hint="eastAsia"/>
                <w:sz w:val="18"/>
                <w:szCs w:val="18"/>
              </w:rPr>
              <w:t>Shared RAM page27 ownership request semaphore register</w:t>
            </w:r>
          </w:p>
        </w:tc>
      </w:tr>
      <w:tr w:rsidR="003E474F" w:rsidRPr="003315BB" w:rsidTr="00F561E9">
        <w:tc>
          <w:tcPr>
            <w:tcW w:w="3315" w:type="dxa"/>
            <w:tcPrChange w:id="1993" w:author="yangy" w:date="2017-05-10T17:59:00Z">
              <w:tcPr>
                <w:tcW w:w="3336" w:type="dxa"/>
              </w:tcPr>
            </w:tcPrChange>
          </w:tcPr>
          <w:p w:rsidR="003E474F" w:rsidRPr="00553CA9" w:rsidRDefault="003E474F" w:rsidP="005D538B">
            <w:pPr>
              <w:rPr>
                <w:sz w:val="18"/>
                <w:szCs w:val="18"/>
              </w:rPr>
            </w:pPr>
            <w:r w:rsidRPr="00553CA9">
              <w:rPr>
                <w:rFonts w:hint="eastAsia"/>
                <w:sz w:val="18"/>
                <w:szCs w:val="18"/>
              </w:rPr>
              <w:t>RFSRP28REQ</w:t>
            </w:r>
          </w:p>
        </w:tc>
        <w:tc>
          <w:tcPr>
            <w:tcW w:w="1126" w:type="dxa"/>
            <w:tcPrChange w:id="1994" w:author="yangy" w:date="2017-05-10T17:59:00Z">
              <w:tcPr>
                <w:tcW w:w="1051" w:type="dxa"/>
              </w:tcPr>
            </w:tcPrChange>
          </w:tcPr>
          <w:p w:rsidR="003E474F" w:rsidRPr="00553CA9" w:rsidRDefault="003E474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h470</w:t>
            </w:r>
          </w:p>
        </w:tc>
        <w:tc>
          <w:tcPr>
            <w:tcW w:w="4087" w:type="dxa"/>
            <w:tcPrChange w:id="1995" w:author="yangy" w:date="2017-05-10T17:59:00Z">
              <w:tcPr>
                <w:tcW w:w="4141" w:type="dxa"/>
              </w:tcPr>
            </w:tcPrChange>
          </w:tcPr>
          <w:p w:rsidR="003E474F" w:rsidRPr="00553CA9" w:rsidRDefault="003E474F" w:rsidP="005D538B">
            <w:pPr>
              <w:rPr>
                <w:rFonts w:eastAsiaTheme="minorEastAsia"/>
                <w:sz w:val="18"/>
                <w:szCs w:val="18"/>
              </w:rPr>
            </w:pPr>
            <w:r w:rsidRPr="00553CA9">
              <w:rPr>
                <w:rFonts w:hint="eastAsia"/>
                <w:sz w:val="18"/>
                <w:szCs w:val="18"/>
              </w:rPr>
              <w:t>Shared RAM page28 ownership request semaphore register</w:t>
            </w:r>
          </w:p>
        </w:tc>
      </w:tr>
      <w:tr w:rsidR="003E474F" w:rsidRPr="003315BB" w:rsidTr="00F561E9">
        <w:tc>
          <w:tcPr>
            <w:tcW w:w="3315" w:type="dxa"/>
            <w:tcPrChange w:id="1996" w:author="yangy" w:date="2017-05-10T17:59:00Z">
              <w:tcPr>
                <w:tcW w:w="3336" w:type="dxa"/>
              </w:tcPr>
            </w:tcPrChange>
          </w:tcPr>
          <w:p w:rsidR="003E474F" w:rsidRPr="00553CA9" w:rsidRDefault="003E474F" w:rsidP="005D538B">
            <w:pPr>
              <w:rPr>
                <w:sz w:val="18"/>
                <w:szCs w:val="18"/>
              </w:rPr>
            </w:pPr>
            <w:r w:rsidRPr="00553CA9">
              <w:rPr>
                <w:rFonts w:hint="eastAsia"/>
                <w:sz w:val="18"/>
                <w:szCs w:val="18"/>
              </w:rPr>
              <w:t>RFSRP29REQ</w:t>
            </w:r>
          </w:p>
        </w:tc>
        <w:tc>
          <w:tcPr>
            <w:tcW w:w="1126" w:type="dxa"/>
            <w:tcPrChange w:id="1997" w:author="yangy" w:date="2017-05-10T17:59:00Z">
              <w:tcPr>
                <w:tcW w:w="1051" w:type="dxa"/>
              </w:tcPr>
            </w:tcPrChange>
          </w:tcPr>
          <w:p w:rsidR="003E474F" w:rsidRPr="00553CA9" w:rsidRDefault="003E474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h474</w:t>
            </w:r>
          </w:p>
        </w:tc>
        <w:tc>
          <w:tcPr>
            <w:tcW w:w="4087" w:type="dxa"/>
            <w:tcPrChange w:id="1998" w:author="yangy" w:date="2017-05-10T17:59:00Z">
              <w:tcPr>
                <w:tcW w:w="4141" w:type="dxa"/>
              </w:tcPr>
            </w:tcPrChange>
          </w:tcPr>
          <w:p w:rsidR="003E474F" w:rsidRPr="00553CA9" w:rsidRDefault="003E474F" w:rsidP="005D538B">
            <w:pPr>
              <w:rPr>
                <w:rFonts w:eastAsiaTheme="minorEastAsia"/>
                <w:sz w:val="18"/>
                <w:szCs w:val="18"/>
              </w:rPr>
            </w:pPr>
            <w:r w:rsidRPr="00553CA9">
              <w:rPr>
                <w:rFonts w:hint="eastAsia"/>
                <w:sz w:val="18"/>
                <w:szCs w:val="18"/>
              </w:rPr>
              <w:t>Shared RAM page29 ownership request semaphore register</w:t>
            </w:r>
          </w:p>
        </w:tc>
      </w:tr>
      <w:tr w:rsidR="003E474F" w:rsidRPr="003315BB" w:rsidTr="00F561E9">
        <w:tc>
          <w:tcPr>
            <w:tcW w:w="3315" w:type="dxa"/>
            <w:tcPrChange w:id="1999" w:author="yangy" w:date="2017-05-10T17:59:00Z">
              <w:tcPr>
                <w:tcW w:w="3336" w:type="dxa"/>
              </w:tcPr>
            </w:tcPrChange>
          </w:tcPr>
          <w:p w:rsidR="003E474F" w:rsidRPr="00553CA9" w:rsidRDefault="003E474F" w:rsidP="005D538B">
            <w:pPr>
              <w:rPr>
                <w:sz w:val="18"/>
                <w:szCs w:val="18"/>
              </w:rPr>
            </w:pPr>
            <w:r w:rsidRPr="00553CA9">
              <w:rPr>
                <w:rFonts w:hint="eastAsia"/>
                <w:sz w:val="18"/>
                <w:szCs w:val="18"/>
              </w:rPr>
              <w:t>RFSRP30REQ</w:t>
            </w:r>
          </w:p>
        </w:tc>
        <w:tc>
          <w:tcPr>
            <w:tcW w:w="1126" w:type="dxa"/>
            <w:tcPrChange w:id="2000" w:author="yangy" w:date="2017-05-10T17:59:00Z">
              <w:tcPr>
                <w:tcW w:w="1051" w:type="dxa"/>
              </w:tcPr>
            </w:tcPrChange>
          </w:tcPr>
          <w:p w:rsidR="003E474F" w:rsidRPr="00553CA9" w:rsidRDefault="003E474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h478</w:t>
            </w:r>
          </w:p>
        </w:tc>
        <w:tc>
          <w:tcPr>
            <w:tcW w:w="4087" w:type="dxa"/>
            <w:tcPrChange w:id="2001" w:author="yangy" w:date="2017-05-10T17:59:00Z">
              <w:tcPr>
                <w:tcW w:w="4141" w:type="dxa"/>
              </w:tcPr>
            </w:tcPrChange>
          </w:tcPr>
          <w:p w:rsidR="003E474F" w:rsidRPr="00553CA9" w:rsidRDefault="003E474F" w:rsidP="005D538B">
            <w:pPr>
              <w:rPr>
                <w:rFonts w:eastAsiaTheme="minorEastAsia"/>
                <w:sz w:val="18"/>
                <w:szCs w:val="18"/>
              </w:rPr>
            </w:pPr>
            <w:r w:rsidRPr="00553CA9">
              <w:rPr>
                <w:rFonts w:hint="eastAsia"/>
                <w:sz w:val="18"/>
                <w:szCs w:val="18"/>
              </w:rPr>
              <w:t>Shared RAM page30 ownership request semaphore register</w:t>
            </w:r>
          </w:p>
        </w:tc>
      </w:tr>
      <w:tr w:rsidR="003E474F" w:rsidRPr="003315BB" w:rsidTr="00F561E9">
        <w:tc>
          <w:tcPr>
            <w:tcW w:w="3315" w:type="dxa"/>
            <w:tcPrChange w:id="2002" w:author="yangy" w:date="2017-05-10T17:59:00Z">
              <w:tcPr>
                <w:tcW w:w="3336" w:type="dxa"/>
              </w:tcPr>
            </w:tcPrChange>
          </w:tcPr>
          <w:p w:rsidR="003E474F" w:rsidRPr="00553CA9" w:rsidRDefault="003E474F" w:rsidP="005D538B">
            <w:pPr>
              <w:rPr>
                <w:sz w:val="18"/>
                <w:szCs w:val="18"/>
              </w:rPr>
            </w:pPr>
            <w:r w:rsidRPr="00553CA9">
              <w:rPr>
                <w:rFonts w:hint="eastAsia"/>
                <w:sz w:val="18"/>
                <w:szCs w:val="18"/>
              </w:rPr>
              <w:t>RFSRP31REQ</w:t>
            </w:r>
          </w:p>
        </w:tc>
        <w:tc>
          <w:tcPr>
            <w:tcW w:w="1126" w:type="dxa"/>
            <w:tcPrChange w:id="2003" w:author="yangy" w:date="2017-05-10T17:59:00Z">
              <w:tcPr>
                <w:tcW w:w="1051" w:type="dxa"/>
              </w:tcPr>
            </w:tcPrChange>
          </w:tcPr>
          <w:p w:rsidR="003E474F" w:rsidRPr="00553CA9" w:rsidRDefault="003E474F"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h47c</w:t>
            </w:r>
          </w:p>
        </w:tc>
        <w:tc>
          <w:tcPr>
            <w:tcW w:w="4087" w:type="dxa"/>
            <w:tcPrChange w:id="2004" w:author="yangy" w:date="2017-05-10T17:59:00Z">
              <w:tcPr>
                <w:tcW w:w="4141" w:type="dxa"/>
              </w:tcPr>
            </w:tcPrChange>
          </w:tcPr>
          <w:p w:rsidR="003E474F" w:rsidRPr="00553CA9" w:rsidRDefault="003E474F" w:rsidP="005D538B">
            <w:pPr>
              <w:rPr>
                <w:rFonts w:eastAsiaTheme="minorEastAsia"/>
                <w:sz w:val="18"/>
                <w:szCs w:val="18"/>
              </w:rPr>
            </w:pPr>
            <w:r w:rsidRPr="00553CA9">
              <w:rPr>
                <w:rFonts w:hint="eastAsia"/>
                <w:sz w:val="18"/>
                <w:szCs w:val="18"/>
              </w:rPr>
              <w:t>Shared RAM page31 ownership request semaphore register</w:t>
            </w:r>
          </w:p>
        </w:tc>
      </w:tr>
      <w:tr w:rsidR="003E474F" w:rsidRPr="003315BB" w:rsidTr="00F561E9">
        <w:tc>
          <w:tcPr>
            <w:tcW w:w="3315" w:type="dxa"/>
            <w:tcPrChange w:id="2005" w:author="yangy" w:date="2017-05-10T17:59:00Z">
              <w:tcPr>
                <w:tcW w:w="3336" w:type="dxa"/>
              </w:tcPr>
            </w:tcPrChange>
          </w:tcPr>
          <w:p w:rsidR="003E474F" w:rsidRPr="00553CA9" w:rsidRDefault="003E474F" w:rsidP="005D538B">
            <w:pPr>
              <w:rPr>
                <w:sz w:val="18"/>
                <w:szCs w:val="18"/>
              </w:rPr>
            </w:pPr>
          </w:p>
        </w:tc>
        <w:tc>
          <w:tcPr>
            <w:tcW w:w="1126" w:type="dxa"/>
            <w:tcPrChange w:id="2006" w:author="yangy" w:date="2017-05-10T17:59:00Z">
              <w:tcPr>
                <w:tcW w:w="1051" w:type="dxa"/>
              </w:tcPr>
            </w:tcPrChange>
          </w:tcPr>
          <w:p w:rsidR="003E474F" w:rsidRPr="00553CA9" w:rsidRDefault="003E474F" w:rsidP="005D538B">
            <w:pPr>
              <w:rPr>
                <w:rFonts w:eastAsiaTheme="minorEastAsia"/>
                <w:sz w:val="18"/>
                <w:szCs w:val="18"/>
              </w:rPr>
            </w:pPr>
          </w:p>
        </w:tc>
        <w:tc>
          <w:tcPr>
            <w:tcW w:w="4087" w:type="dxa"/>
            <w:tcPrChange w:id="2007" w:author="yangy" w:date="2017-05-10T17:59:00Z">
              <w:tcPr>
                <w:tcW w:w="4141" w:type="dxa"/>
              </w:tcPr>
            </w:tcPrChange>
          </w:tcPr>
          <w:p w:rsidR="003E474F" w:rsidRPr="00553CA9" w:rsidRDefault="003E474F" w:rsidP="005D538B">
            <w:pPr>
              <w:rPr>
                <w:rFonts w:eastAsiaTheme="minorEastAsia"/>
                <w:sz w:val="18"/>
                <w:szCs w:val="18"/>
              </w:rPr>
            </w:pPr>
          </w:p>
        </w:tc>
      </w:tr>
    </w:tbl>
    <w:p w:rsidR="000B246F" w:rsidRPr="000B246F" w:rsidRDefault="000B246F" w:rsidP="000B246F"/>
    <w:p w:rsidR="000B246F" w:rsidRDefault="000B246F" w:rsidP="00EC1A23">
      <w:pPr>
        <w:pStyle w:val="3"/>
        <w:numPr>
          <w:ilvl w:val="2"/>
          <w:numId w:val="18"/>
        </w:numPr>
      </w:pPr>
      <w:bookmarkStart w:id="2008" w:name="_Toc482273576"/>
      <w:r>
        <w:rPr>
          <w:rFonts w:hint="eastAsia"/>
        </w:rPr>
        <w:t>PLCIPC Register memory mapping</w:t>
      </w:r>
      <w:bookmarkEnd w:id="2008"/>
    </w:p>
    <w:tbl>
      <w:tblPr>
        <w:tblStyle w:val="af0"/>
        <w:tblW w:w="0" w:type="auto"/>
        <w:tblLook w:val="04A0"/>
      </w:tblPr>
      <w:tblGrid>
        <w:gridCol w:w="2093"/>
        <w:gridCol w:w="2551"/>
      </w:tblGrid>
      <w:tr w:rsidR="00FA3480" w:rsidTr="00516FC6">
        <w:tc>
          <w:tcPr>
            <w:tcW w:w="2093" w:type="dxa"/>
            <w:shd w:val="clear" w:color="auto" w:fill="66FFFF"/>
          </w:tcPr>
          <w:p w:rsidR="00FA3480" w:rsidRDefault="00FA3480" w:rsidP="00FB257D">
            <w:pPr>
              <w:rPr>
                <w:rFonts w:eastAsiaTheme="minorEastAsia"/>
                <w:sz w:val="18"/>
                <w:szCs w:val="18"/>
              </w:rPr>
            </w:pPr>
            <w:r>
              <w:rPr>
                <w:rFonts w:eastAsiaTheme="minorEastAsia" w:hint="eastAsia"/>
                <w:sz w:val="18"/>
                <w:szCs w:val="18"/>
              </w:rPr>
              <w:t>AHB Master</w:t>
            </w:r>
          </w:p>
        </w:tc>
        <w:tc>
          <w:tcPr>
            <w:tcW w:w="2551" w:type="dxa"/>
            <w:shd w:val="clear" w:color="auto" w:fill="66FFFF"/>
          </w:tcPr>
          <w:p w:rsidR="00FA3480" w:rsidRDefault="00FA3480" w:rsidP="00FB257D">
            <w:pPr>
              <w:rPr>
                <w:rFonts w:eastAsiaTheme="minorEastAsia"/>
                <w:sz w:val="18"/>
                <w:szCs w:val="18"/>
              </w:rPr>
            </w:pPr>
            <w:r>
              <w:rPr>
                <w:rFonts w:eastAsiaTheme="minorEastAsia" w:hint="eastAsia"/>
                <w:sz w:val="18"/>
                <w:szCs w:val="18"/>
              </w:rPr>
              <w:t xml:space="preserve">AHB </w:t>
            </w:r>
            <w:r w:rsidR="00D91F66">
              <w:rPr>
                <w:rFonts w:eastAsiaTheme="minorEastAsia" w:hint="eastAsia"/>
                <w:sz w:val="18"/>
                <w:szCs w:val="18"/>
              </w:rPr>
              <w:t xml:space="preserve">Base </w:t>
            </w:r>
            <w:r>
              <w:rPr>
                <w:rFonts w:eastAsiaTheme="minorEastAsia" w:hint="eastAsia"/>
                <w:sz w:val="18"/>
                <w:szCs w:val="18"/>
              </w:rPr>
              <w:t>Address</w:t>
            </w:r>
          </w:p>
        </w:tc>
      </w:tr>
      <w:tr w:rsidR="00FA3480" w:rsidTr="00D91F66">
        <w:tc>
          <w:tcPr>
            <w:tcW w:w="2093" w:type="dxa"/>
          </w:tcPr>
          <w:p w:rsidR="00FA3480" w:rsidRDefault="00FA3480" w:rsidP="00FB257D">
            <w:pPr>
              <w:rPr>
                <w:rFonts w:eastAsiaTheme="minorEastAsia"/>
                <w:sz w:val="18"/>
                <w:szCs w:val="18"/>
              </w:rPr>
            </w:pPr>
            <w:r>
              <w:rPr>
                <w:rFonts w:eastAsiaTheme="minorEastAsia" w:hint="eastAsia"/>
                <w:sz w:val="18"/>
                <w:szCs w:val="18"/>
              </w:rPr>
              <w:t>PLC DSP AHB</w:t>
            </w:r>
          </w:p>
        </w:tc>
        <w:tc>
          <w:tcPr>
            <w:tcW w:w="2551" w:type="dxa"/>
          </w:tcPr>
          <w:p w:rsidR="00FA3480" w:rsidRDefault="00FA3480" w:rsidP="00D91F66">
            <w:pPr>
              <w:rPr>
                <w:rFonts w:eastAsiaTheme="minorEastAsia"/>
                <w:sz w:val="18"/>
                <w:szCs w:val="18"/>
              </w:rPr>
            </w:pPr>
            <w:r>
              <w:rPr>
                <w:rFonts w:eastAsiaTheme="minorEastAsia" w:hint="eastAsia"/>
                <w:sz w:val="18"/>
                <w:szCs w:val="18"/>
              </w:rPr>
              <w:t>0x</w:t>
            </w:r>
            <w:r w:rsidR="00650501" w:rsidRPr="00650501">
              <w:rPr>
                <w:rFonts w:eastAsiaTheme="minorEastAsia" w:hint="eastAsia"/>
                <w:color w:val="FF0000"/>
                <w:sz w:val="18"/>
                <w:szCs w:val="18"/>
              </w:rPr>
              <w:t>61</w:t>
            </w:r>
            <w:r>
              <w:rPr>
                <w:rFonts w:eastAsiaTheme="minorEastAsia" w:hint="eastAsia"/>
                <w:sz w:val="18"/>
                <w:szCs w:val="18"/>
              </w:rPr>
              <w:t>50_0000</w:t>
            </w:r>
          </w:p>
        </w:tc>
      </w:tr>
    </w:tbl>
    <w:p w:rsidR="004F26BE" w:rsidRPr="004F26BE" w:rsidRDefault="004F26BE" w:rsidP="004F26BE">
      <w:pPr>
        <w:rPr>
          <w:rFonts w:eastAsiaTheme="minorEastAsia"/>
          <w:sz w:val="18"/>
          <w:szCs w:val="18"/>
        </w:rPr>
      </w:pPr>
    </w:p>
    <w:tbl>
      <w:tblPr>
        <w:tblStyle w:val="af0"/>
        <w:tblW w:w="0" w:type="auto"/>
        <w:tblLook w:val="04A0"/>
      </w:tblPr>
      <w:tblGrid>
        <w:gridCol w:w="2213"/>
        <w:gridCol w:w="1166"/>
        <w:gridCol w:w="5103"/>
      </w:tblGrid>
      <w:tr w:rsidR="004F26BE" w:rsidRPr="003315BB" w:rsidTr="00CA2EA4">
        <w:tc>
          <w:tcPr>
            <w:tcW w:w="2132" w:type="dxa"/>
            <w:shd w:val="clear" w:color="auto" w:fill="A2FAFC"/>
          </w:tcPr>
          <w:p w:rsidR="004F26BE" w:rsidRPr="00553CA9" w:rsidRDefault="004F26BE" w:rsidP="005D538B">
            <w:pPr>
              <w:rPr>
                <w:rFonts w:eastAsiaTheme="minorEastAsia"/>
                <w:sz w:val="18"/>
                <w:szCs w:val="18"/>
              </w:rPr>
            </w:pPr>
            <w:r>
              <w:rPr>
                <w:rFonts w:eastAsiaTheme="minorEastAsia" w:hint="eastAsia"/>
                <w:sz w:val="18"/>
                <w:szCs w:val="18"/>
              </w:rPr>
              <w:t>Register Name</w:t>
            </w:r>
          </w:p>
        </w:tc>
        <w:tc>
          <w:tcPr>
            <w:tcW w:w="1166" w:type="dxa"/>
            <w:shd w:val="clear" w:color="auto" w:fill="A2FAFC"/>
          </w:tcPr>
          <w:p w:rsidR="004F26BE" w:rsidRPr="00553CA9" w:rsidRDefault="004F26BE" w:rsidP="005D538B">
            <w:pPr>
              <w:rPr>
                <w:rFonts w:eastAsiaTheme="minorEastAsia"/>
                <w:sz w:val="18"/>
                <w:szCs w:val="18"/>
              </w:rPr>
            </w:pPr>
            <w:r w:rsidRPr="00553CA9">
              <w:rPr>
                <w:rFonts w:eastAsiaTheme="minorEastAsia" w:hint="eastAsia"/>
                <w:sz w:val="18"/>
                <w:szCs w:val="18"/>
              </w:rPr>
              <w:t>Offset</w:t>
            </w:r>
          </w:p>
        </w:tc>
        <w:tc>
          <w:tcPr>
            <w:tcW w:w="5103" w:type="dxa"/>
            <w:shd w:val="clear" w:color="auto" w:fill="A2FAFC"/>
          </w:tcPr>
          <w:p w:rsidR="004F26BE" w:rsidRPr="00553CA9" w:rsidRDefault="004F26BE" w:rsidP="005D538B">
            <w:pPr>
              <w:rPr>
                <w:rFonts w:eastAsiaTheme="minorEastAsia"/>
                <w:sz w:val="18"/>
                <w:szCs w:val="18"/>
              </w:rPr>
            </w:pPr>
            <w:r>
              <w:rPr>
                <w:rFonts w:eastAsiaTheme="minorEastAsia" w:hint="eastAsia"/>
                <w:sz w:val="18"/>
                <w:szCs w:val="18"/>
              </w:rPr>
              <w:t>Description</w:t>
            </w:r>
          </w:p>
        </w:tc>
      </w:tr>
      <w:tr w:rsidR="004F26BE" w:rsidRPr="00553CA9" w:rsidTr="00CA2EA4">
        <w:tc>
          <w:tcPr>
            <w:tcW w:w="2132" w:type="dxa"/>
          </w:tcPr>
          <w:p w:rsidR="004F26BE" w:rsidRPr="00553CA9" w:rsidRDefault="004F26BE" w:rsidP="005D538B">
            <w:pPr>
              <w:rPr>
                <w:sz w:val="18"/>
                <w:szCs w:val="18"/>
              </w:rPr>
            </w:pPr>
            <w:r>
              <w:rPr>
                <w:rFonts w:hint="eastAsia"/>
                <w:sz w:val="18"/>
                <w:szCs w:val="18"/>
              </w:rPr>
              <w:t>Reserved</w:t>
            </w:r>
          </w:p>
        </w:tc>
        <w:tc>
          <w:tcPr>
            <w:tcW w:w="1166" w:type="dxa"/>
          </w:tcPr>
          <w:p w:rsidR="004F26BE" w:rsidRDefault="004F26BE"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h000</w:t>
            </w:r>
            <w:r>
              <w:rPr>
                <w:rFonts w:hint="eastAsia"/>
                <w:sz w:val="18"/>
                <w:szCs w:val="18"/>
              </w:rPr>
              <w:t>~</w:t>
            </w:r>
          </w:p>
          <w:p w:rsidR="004F26BE" w:rsidRPr="00553CA9" w:rsidRDefault="004F26BE" w:rsidP="005D538B">
            <w:pPr>
              <w:rPr>
                <w:sz w:val="18"/>
                <w:szCs w:val="18"/>
              </w:rPr>
            </w:pPr>
            <w:r>
              <w:rPr>
                <w:rFonts w:hint="eastAsia"/>
                <w:sz w:val="18"/>
                <w:szCs w:val="18"/>
              </w:rPr>
              <w:t>12</w:t>
            </w:r>
            <w:r>
              <w:rPr>
                <w:sz w:val="18"/>
                <w:szCs w:val="18"/>
              </w:rPr>
              <w:t>’</w:t>
            </w:r>
            <w:r>
              <w:rPr>
                <w:rFonts w:hint="eastAsia"/>
                <w:sz w:val="18"/>
                <w:szCs w:val="18"/>
              </w:rPr>
              <w:t>h00c</w:t>
            </w:r>
          </w:p>
        </w:tc>
        <w:tc>
          <w:tcPr>
            <w:tcW w:w="5103" w:type="dxa"/>
          </w:tcPr>
          <w:p w:rsidR="004F26BE" w:rsidRPr="00553CA9" w:rsidRDefault="004F26BE" w:rsidP="005D538B">
            <w:pPr>
              <w:rPr>
                <w:sz w:val="18"/>
                <w:szCs w:val="18"/>
              </w:rPr>
            </w:pPr>
          </w:p>
        </w:tc>
      </w:tr>
      <w:tr w:rsidR="004F26BE" w:rsidRPr="00553CA9" w:rsidTr="00CA2EA4">
        <w:tc>
          <w:tcPr>
            <w:tcW w:w="2132" w:type="dxa"/>
          </w:tcPr>
          <w:p w:rsidR="004F26BE" w:rsidRPr="00553CA9" w:rsidRDefault="004F26BE" w:rsidP="005D538B">
            <w:pPr>
              <w:rPr>
                <w:sz w:val="18"/>
                <w:szCs w:val="18"/>
              </w:rPr>
            </w:pPr>
            <w:r w:rsidRPr="00553CA9">
              <w:rPr>
                <w:rFonts w:hint="eastAsia"/>
                <w:sz w:val="18"/>
                <w:szCs w:val="18"/>
              </w:rPr>
              <w:t>A7TOPLCIPCCOMM</w:t>
            </w:r>
          </w:p>
        </w:tc>
        <w:tc>
          <w:tcPr>
            <w:tcW w:w="1166" w:type="dxa"/>
          </w:tcPr>
          <w:p w:rsidR="004F26BE" w:rsidRPr="00553CA9" w:rsidRDefault="004F26BE"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h010</w:t>
            </w:r>
          </w:p>
        </w:tc>
        <w:tc>
          <w:tcPr>
            <w:tcW w:w="5103" w:type="dxa"/>
          </w:tcPr>
          <w:p w:rsidR="004F26BE" w:rsidRPr="00553CA9" w:rsidRDefault="004F26BE" w:rsidP="005D538B">
            <w:pPr>
              <w:rPr>
                <w:sz w:val="18"/>
                <w:szCs w:val="18"/>
              </w:rPr>
            </w:pPr>
            <w:r w:rsidRPr="00553CA9">
              <w:rPr>
                <w:sz w:val="18"/>
                <w:szCs w:val="18"/>
              </w:rPr>
              <w:t>A</w:t>
            </w:r>
            <w:r w:rsidRPr="00553CA9">
              <w:rPr>
                <w:rFonts w:hint="eastAsia"/>
                <w:sz w:val="18"/>
                <w:szCs w:val="18"/>
              </w:rPr>
              <w:t>7 core to PLCDSP core IPC command register</w:t>
            </w:r>
          </w:p>
        </w:tc>
      </w:tr>
      <w:tr w:rsidR="004F26BE" w:rsidRPr="00553CA9" w:rsidTr="00CA2EA4">
        <w:tc>
          <w:tcPr>
            <w:tcW w:w="2132" w:type="dxa"/>
          </w:tcPr>
          <w:p w:rsidR="004F26BE" w:rsidRPr="00553CA9" w:rsidRDefault="004F26BE" w:rsidP="005D538B">
            <w:pPr>
              <w:rPr>
                <w:sz w:val="18"/>
                <w:szCs w:val="18"/>
              </w:rPr>
            </w:pPr>
            <w:r w:rsidRPr="00553CA9">
              <w:rPr>
                <w:sz w:val="18"/>
                <w:szCs w:val="18"/>
              </w:rPr>
              <w:t>A</w:t>
            </w:r>
            <w:r w:rsidRPr="00553CA9">
              <w:rPr>
                <w:rFonts w:hint="eastAsia"/>
                <w:sz w:val="18"/>
                <w:szCs w:val="18"/>
              </w:rPr>
              <w:t>7TOPLCIPCADDR</w:t>
            </w:r>
          </w:p>
        </w:tc>
        <w:tc>
          <w:tcPr>
            <w:tcW w:w="1166" w:type="dxa"/>
          </w:tcPr>
          <w:p w:rsidR="004F26BE" w:rsidRPr="00553CA9" w:rsidRDefault="004F26BE"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h014</w:t>
            </w:r>
          </w:p>
        </w:tc>
        <w:tc>
          <w:tcPr>
            <w:tcW w:w="5103" w:type="dxa"/>
          </w:tcPr>
          <w:p w:rsidR="004F26BE" w:rsidRPr="00553CA9" w:rsidRDefault="004F26BE" w:rsidP="005D538B">
            <w:pPr>
              <w:rPr>
                <w:sz w:val="18"/>
                <w:szCs w:val="18"/>
              </w:rPr>
            </w:pPr>
            <w:r w:rsidRPr="00553CA9">
              <w:rPr>
                <w:sz w:val="18"/>
                <w:szCs w:val="18"/>
              </w:rPr>
              <w:t>A</w:t>
            </w:r>
            <w:r w:rsidRPr="00553CA9">
              <w:rPr>
                <w:rFonts w:hint="eastAsia"/>
                <w:sz w:val="18"/>
                <w:szCs w:val="18"/>
              </w:rPr>
              <w:t>7 core to PLCDSP core IPC address register</w:t>
            </w:r>
          </w:p>
        </w:tc>
      </w:tr>
      <w:tr w:rsidR="004F26BE" w:rsidRPr="00553CA9" w:rsidTr="00CA2EA4">
        <w:tc>
          <w:tcPr>
            <w:tcW w:w="2132" w:type="dxa"/>
          </w:tcPr>
          <w:p w:rsidR="004F26BE" w:rsidRPr="00553CA9" w:rsidRDefault="004F26BE" w:rsidP="005D538B">
            <w:pPr>
              <w:rPr>
                <w:sz w:val="18"/>
                <w:szCs w:val="18"/>
              </w:rPr>
            </w:pPr>
            <w:r w:rsidRPr="00553CA9">
              <w:rPr>
                <w:rFonts w:hint="eastAsia"/>
                <w:sz w:val="18"/>
                <w:szCs w:val="18"/>
              </w:rPr>
              <w:t>A7TOPLCIPCDATA</w:t>
            </w:r>
            <w:r w:rsidR="005A354F">
              <w:rPr>
                <w:rFonts w:hint="eastAsia"/>
                <w:sz w:val="18"/>
                <w:szCs w:val="18"/>
              </w:rPr>
              <w:t>0</w:t>
            </w:r>
          </w:p>
        </w:tc>
        <w:tc>
          <w:tcPr>
            <w:tcW w:w="1166" w:type="dxa"/>
          </w:tcPr>
          <w:p w:rsidR="004F26BE" w:rsidRPr="00553CA9" w:rsidRDefault="004F26BE"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h018</w:t>
            </w:r>
          </w:p>
        </w:tc>
        <w:tc>
          <w:tcPr>
            <w:tcW w:w="5103" w:type="dxa"/>
          </w:tcPr>
          <w:p w:rsidR="004F26BE" w:rsidRPr="00553CA9" w:rsidRDefault="004F26BE" w:rsidP="005D538B">
            <w:pPr>
              <w:rPr>
                <w:sz w:val="18"/>
                <w:szCs w:val="18"/>
              </w:rPr>
            </w:pPr>
            <w:r w:rsidRPr="00553CA9">
              <w:rPr>
                <w:sz w:val="18"/>
                <w:szCs w:val="18"/>
              </w:rPr>
              <w:t>A</w:t>
            </w:r>
            <w:r w:rsidRPr="00553CA9">
              <w:rPr>
                <w:rFonts w:hint="eastAsia"/>
                <w:sz w:val="18"/>
                <w:szCs w:val="18"/>
              </w:rPr>
              <w:t>7 core to PLCDSP core IPC data</w:t>
            </w:r>
            <w:r w:rsidR="00E70D70">
              <w:rPr>
                <w:rFonts w:hint="eastAsia"/>
                <w:sz w:val="18"/>
                <w:szCs w:val="18"/>
              </w:rPr>
              <w:t>0</w:t>
            </w:r>
            <w:r w:rsidRPr="00553CA9">
              <w:rPr>
                <w:rFonts w:hint="eastAsia"/>
                <w:sz w:val="18"/>
                <w:szCs w:val="18"/>
              </w:rPr>
              <w:t xml:space="preserve"> register</w:t>
            </w:r>
          </w:p>
        </w:tc>
      </w:tr>
      <w:tr w:rsidR="004F26BE" w:rsidRPr="00553CA9" w:rsidTr="00CA2EA4">
        <w:tc>
          <w:tcPr>
            <w:tcW w:w="2132" w:type="dxa"/>
          </w:tcPr>
          <w:p w:rsidR="004F26BE" w:rsidRPr="00553CA9" w:rsidRDefault="005A354F" w:rsidP="005A354F">
            <w:pPr>
              <w:rPr>
                <w:sz w:val="18"/>
                <w:szCs w:val="18"/>
              </w:rPr>
            </w:pPr>
            <w:r w:rsidRPr="00553CA9">
              <w:rPr>
                <w:rFonts w:hint="eastAsia"/>
                <w:sz w:val="18"/>
                <w:szCs w:val="18"/>
              </w:rPr>
              <w:t>A7TOPLCIPC</w:t>
            </w:r>
            <w:r>
              <w:rPr>
                <w:rFonts w:hint="eastAsia"/>
                <w:sz w:val="18"/>
                <w:szCs w:val="18"/>
              </w:rPr>
              <w:t>DATA1</w:t>
            </w:r>
          </w:p>
        </w:tc>
        <w:tc>
          <w:tcPr>
            <w:tcW w:w="1166" w:type="dxa"/>
          </w:tcPr>
          <w:p w:rsidR="004F26BE" w:rsidRPr="00553CA9" w:rsidRDefault="004F26BE"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h01c</w:t>
            </w:r>
          </w:p>
        </w:tc>
        <w:tc>
          <w:tcPr>
            <w:tcW w:w="5103" w:type="dxa"/>
          </w:tcPr>
          <w:p w:rsidR="004F26BE" w:rsidRPr="00553CA9" w:rsidRDefault="004F26BE" w:rsidP="00E70D70">
            <w:pPr>
              <w:rPr>
                <w:sz w:val="18"/>
                <w:szCs w:val="18"/>
              </w:rPr>
            </w:pPr>
            <w:r w:rsidRPr="00553CA9">
              <w:rPr>
                <w:sz w:val="18"/>
                <w:szCs w:val="18"/>
              </w:rPr>
              <w:t>A</w:t>
            </w:r>
            <w:r w:rsidRPr="00553CA9">
              <w:rPr>
                <w:rFonts w:hint="eastAsia"/>
                <w:sz w:val="18"/>
                <w:szCs w:val="18"/>
              </w:rPr>
              <w:t xml:space="preserve">7 core to PLCDSP core IPC </w:t>
            </w:r>
            <w:r w:rsidR="00E70D70">
              <w:rPr>
                <w:rFonts w:hint="eastAsia"/>
                <w:sz w:val="18"/>
                <w:szCs w:val="18"/>
              </w:rPr>
              <w:t>data1</w:t>
            </w:r>
            <w:r w:rsidR="00E70D70" w:rsidRPr="00553CA9">
              <w:rPr>
                <w:rFonts w:hint="eastAsia"/>
                <w:sz w:val="18"/>
                <w:szCs w:val="18"/>
              </w:rPr>
              <w:t xml:space="preserve"> </w:t>
            </w:r>
            <w:r w:rsidRPr="00553CA9">
              <w:rPr>
                <w:rFonts w:hint="eastAsia"/>
                <w:sz w:val="18"/>
                <w:szCs w:val="18"/>
              </w:rPr>
              <w:t>register</w:t>
            </w:r>
          </w:p>
        </w:tc>
      </w:tr>
      <w:tr w:rsidR="004F26BE" w:rsidRPr="00553CA9" w:rsidTr="00CA2EA4">
        <w:tc>
          <w:tcPr>
            <w:tcW w:w="2132" w:type="dxa"/>
          </w:tcPr>
          <w:p w:rsidR="004F26BE" w:rsidRPr="00553CA9" w:rsidRDefault="004F26BE" w:rsidP="005D538B">
            <w:pPr>
              <w:rPr>
                <w:sz w:val="18"/>
                <w:szCs w:val="18"/>
              </w:rPr>
            </w:pPr>
            <w:r>
              <w:rPr>
                <w:rFonts w:hint="eastAsia"/>
                <w:sz w:val="18"/>
                <w:szCs w:val="18"/>
              </w:rPr>
              <w:t>Reserved</w:t>
            </w:r>
          </w:p>
        </w:tc>
        <w:tc>
          <w:tcPr>
            <w:tcW w:w="1166" w:type="dxa"/>
          </w:tcPr>
          <w:p w:rsidR="004F26BE" w:rsidRDefault="004F26BE"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h020</w:t>
            </w:r>
            <w:r>
              <w:rPr>
                <w:rFonts w:hint="eastAsia"/>
                <w:sz w:val="18"/>
                <w:szCs w:val="18"/>
              </w:rPr>
              <w:t>~</w:t>
            </w:r>
          </w:p>
          <w:p w:rsidR="004F26BE" w:rsidRPr="00553CA9" w:rsidRDefault="004F26BE" w:rsidP="005D538B">
            <w:pPr>
              <w:rPr>
                <w:sz w:val="18"/>
                <w:szCs w:val="18"/>
              </w:rPr>
            </w:pPr>
            <w:r>
              <w:rPr>
                <w:rFonts w:hint="eastAsia"/>
                <w:sz w:val="18"/>
                <w:szCs w:val="18"/>
              </w:rPr>
              <w:t>12</w:t>
            </w:r>
            <w:r>
              <w:rPr>
                <w:sz w:val="18"/>
                <w:szCs w:val="18"/>
              </w:rPr>
              <w:t>’</w:t>
            </w:r>
            <w:r>
              <w:rPr>
                <w:rFonts w:hint="eastAsia"/>
                <w:sz w:val="18"/>
                <w:szCs w:val="18"/>
              </w:rPr>
              <w:t>h02c</w:t>
            </w:r>
          </w:p>
        </w:tc>
        <w:tc>
          <w:tcPr>
            <w:tcW w:w="5103" w:type="dxa"/>
          </w:tcPr>
          <w:p w:rsidR="004F26BE" w:rsidRPr="00553CA9" w:rsidRDefault="004F26BE" w:rsidP="005D538B">
            <w:pPr>
              <w:rPr>
                <w:sz w:val="18"/>
                <w:szCs w:val="18"/>
              </w:rPr>
            </w:pPr>
          </w:p>
        </w:tc>
      </w:tr>
      <w:tr w:rsidR="004F26BE" w:rsidRPr="00553CA9" w:rsidTr="00CA2EA4">
        <w:tc>
          <w:tcPr>
            <w:tcW w:w="2132" w:type="dxa"/>
          </w:tcPr>
          <w:p w:rsidR="004F26BE" w:rsidRPr="00553CA9" w:rsidRDefault="004F26BE" w:rsidP="005D538B">
            <w:pPr>
              <w:rPr>
                <w:sz w:val="18"/>
                <w:szCs w:val="18"/>
              </w:rPr>
            </w:pPr>
            <w:r w:rsidRPr="00553CA9">
              <w:rPr>
                <w:rFonts w:hint="eastAsia"/>
                <w:sz w:val="18"/>
                <w:szCs w:val="18"/>
              </w:rPr>
              <w:t>RFTOPLCIPCCOMM</w:t>
            </w:r>
          </w:p>
        </w:tc>
        <w:tc>
          <w:tcPr>
            <w:tcW w:w="1166" w:type="dxa"/>
          </w:tcPr>
          <w:p w:rsidR="004F26BE" w:rsidRPr="00553CA9" w:rsidRDefault="004F26BE"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h030</w:t>
            </w:r>
          </w:p>
        </w:tc>
        <w:tc>
          <w:tcPr>
            <w:tcW w:w="5103" w:type="dxa"/>
          </w:tcPr>
          <w:p w:rsidR="004F26BE" w:rsidRPr="00553CA9" w:rsidRDefault="004F26BE" w:rsidP="005D538B">
            <w:pPr>
              <w:rPr>
                <w:sz w:val="18"/>
                <w:szCs w:val="18"/>
              </w:rPr>
            </w:pPr>
            <w:r w:rsidRPr="00553CA9">
              <w:rPr>
                <w:sz w:val="18"/>
                <w:szCs w:val="18"/>
              </w:rPr>
              <w:t>RFDSP core</w:t>
            </w:r>
            <w:r w:rsidRPr="00553CA9">
              <w:rPr>
                <w:rFonts w:hint="eastAsia"/>
                <w:sz w:val="18"/>
                <w:szCs w:val="18"/>
              </w:rPr>
              <w:t xml:space="preserve"> to PLCDSP core IPC command register</w:t>
            </w:r>
          </w:p>
        </w:tc>
      </w:tr>
      <w:tr w:rsidR="004F26BE" w:rsidRPr="00553CA9" w:rsidTr="00CA2EA4">
        <w:tc>
          <w:tcPr>
            <w:tcW w:w="2132" w:type="dxa"/>
          </w:tcPr>
          <w:p w:rsidR="004F26BE" w:rsidRPr="00553CA9" w:rsidRDefault="004F26BE" w:rsidP="005D538B">
            <w:pPr>
              <w:rPr>
                <w:sz w:val="18"/>
                <w:szCs w:val="18"/>
              </w:rPr>
            </w:pPr>
            <w:r w:rsidRPr="00553CA9">
              <w:rPr>
                <w:sz w:val="18"/>
                <w:szCs w:val="18"/>
              </w:rPr>
              <w:t>RFTO</w:t>
            </w:r>
            <w:r w:rsidRPr="00553CA9">
              <w:rPr>
                <w:rFonts w:hint="eastAsia"/>
                <w:sz w:val="18"/>
                <w:szCs w:val="18"/>
              </w:rPr>
              <w:t>PLCIPCADDR</w:t>
            </w:r>
          </w:p>
        </w:tc>
        <w:tc>
          <w:tcPr>
            <w:tcW w:w="1166" w:type="dxa"/>
          </w:tcPr>
          <w:p w:rsidR="004F26BE" w:rsidRPr="00553CA9" w:rsidRDefault="004F26BE"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h034</w:t>
            </w:r>
          </w:p>
        </w:tc>
        <w:tc>
          <w:tcPr>
            <w:tcW w:w="5103" w:type="dxa"/>
          </w:tcPr>
          <w:p w:rsidR="004F26BE" w:rsidRPr="00553CA9" w:rsidRDefault="004F26BE" w:rsidP="005D538B">
            <w:pPr>
              <w:rPr>
                <w:sz w:val="18"/>
                <w:szCs w:val="18"/>
              </w:rPr>
            </w:pPr>
            <w:r w:rsidRPr="00553CA9">
              <w:rPr>
                <w:sz w:val="18"/>
                <w:szCs w:val="18"/>
              </w:rPr>
              <w:t>RFDSP core</w:t>
            </w:r>
            <w:r w:rsidRPr="00553CA9">
              <w:rPr>
                <w:rFonts w:hint="eastAsia"/>
                <w:sz w:val="18"/>
                <w:szCs w:val="18"/>
              </w:rPr>
              <w:t xml:space="preserve"> to PLCDSP core IPC address register</w:t>
            </w:r>
          </w:p>
        </w:tc>
      </w:tr>
      <w:tr w:rsidR="004F26BE" w:rsidRPr="00553CA9" w:rsidTr="00CA2EA4">
        <w:tc>
          <w:tcPr>
            <w:tcW w:w="2132" w:type="dxa"/>
          </w:tcPr>
          <w:p w:rsidR="004F26BE" w:rsidRPr="00553CA9" w:rsidRDefault="004F26BE" w:rsidP="005D538B">
            <w:pPr>
              <w:rPr>
                <w:sz w:val="18"/>
                <w:szCs w:val="18"/>
              </w:rPr>
            </w:pPr>
            <w:r w:rsidRPr="00553CA9">
              <w:rPr>
                <w:rFonts w:hint="eastAsia"/>
                <w:sz w:val="18"/>
                <w:szCs w:val="18"/>
              </w:rPr>
              <w:t>RFTOPLCIPCDATA</w:t>
            </w:r>
            <w:r w:rsidR="00F47647">
              <w:rPr>
                <w:rFonts w:hint="eastAsia"/>
                <w:sz w:val="18"/>
                <w:szCs w:val="18"/>
              </w:rPr>
              <w:t>0</w:t>
            </w:r>
          </w:p>
        </w:tc>
        <w:tc>
          <w:tcPr>
            <w:tcW w:w="1166" w:type="dxa"/>
          </w:tcPr>
          <w:p w:rsidR="004F26BE" w:rsidRPr="00553CA9" w:rsidRDefault="004F26BE"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h038</w:t>
            </w:r>
          </w:p>
        </w:tc>
        <w:tc>
          <w:tcPr>
            <w:tcW w:w="5103" w:type="dxa"/>
          </w:tcPr>
          <w:p w:rsidR="004F26BE" w:rsidRPr="00553CA9" w:rsidRDefault="004F26BE" w:rsidP="005D538B">
            <w:pPr>
              <w:rPr>
                <w:sz w:val="18"/>
                <w:szCs w:val="18"/>
              </w:rPr>
            </w:pPr>
            <w:r w:rsidRPr="00553CA9">
              <w:rPr>
                <w:sz w:val="18"/>
                <w:szCs w:val="18"/>
              </w:rPr>
              <w:t>RFDSP core</w:t>
            </w:r>
            <w:r w:rsidRPr="00553CA9">
              <w:rPr>
                <w:rFonts w:hint="eastAsia"/>
                <w:sz w:val="18"/>
                <w:szCs w:val="18"/>
              </w:rPr>
              <w:t xml:space="preserve"> to PLCDSP core IPC data</w:t>
            </w:r>
            <w:r w:rsidR="00F47647">
              <w:rPr>
                <w:rFonts w:hint="eastAsia"/>
                <w:sz w:val="18"/>
                <w:szCs w:val="18"/>
              </w:rPr>
              <w:t>0</w:t>
            </w:r>
            <w:r w:rsidRPr="00553CA9">
              <w:rPr>
                <w:rFonts w:hint="eastAsia"/>
                <w:sz w:val="18"/>
                <w:szCs w:val="18"/>
              </w:rPr>
              <w:t xml:space="preserve"> register</w:t>
            </w:r>
          </w:p>
        </w:tc>
      </w:tr>
      <w:tr w:rsidR="004F26BE" w:rsidRPr="00553CA9" w:rsidTr="00CA2EA4">
        <w:tc>
          <w:tcPr>
            <w:tcW w:w="2132" w:type="dxa"/>
          </w:tcPr>
          <w:p w:rsidR="004F26BE" w:rsidRPr="00553CA9" w:rsidRDefault="00F47647" w:rsidP="00F47647">
            <w:pPr>
              <w:rPr>
                <w:sz w:val="18"/>
                <w:szCs w:val="18"/>
              </w:rPr>
            </w:pPr>
            <w:r w:rsidRPr="00553CA9">
              <w:rPr>
                <w:rFonts w:hint="eastAsia"/>
                <w:sz w:val="18"/>
                <w:szCs w:val="18"/>
              </w:rPr>
              <w:t>RFTOPLCIPC</w:t>
            </w:r>
            <w:r>
              <w:rPr>
                <w:rFonts w:hint="eastAsia"/>
                <w:sz w:val="18"/>
                <w:szCs w:val="18"/>
              </w:rPr>
              <w:t>DATA1</w:t>
            </w:r>
          </w:p>
        </w:tc>
        <w:tc>
          <w:tcPr>
            <w:tcW w:w="1166" w:type="dxa"/>
          </w:tcPr>
          <w:p w:rsidR="004F26BE" w:rsidRPr="00553CA9" w:rsidRDefault="004F26BE"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h03c</w:t>
            </w:r>
          </w:p>
        </w:tc>
        <w:tc>
          <w:tcPr>
            <w:tcW w:w="5103" w:type="dxa"/>
          </w:tcPr>
          <w:p w:rsidR="004F26BE" w:rsidRPr="00553CA9" w:rsidRDefault="004F26BE" w:rsidP="00F47647">
            <w:pPr>
              <w:rPr>
                <w:sz w:val="18"/>
                <w:szCs w:val="18"/>
              </w:rPr>
            </w:pPr>
            <w:r w:rsidRPr="00553CA9">
              <w:rPr>
                <w:sz w:val="18"/>
                <w:szCs w:val="18"/>
              </w:rPr>
              <w:t>RFDSP core</w:t>
            </w:r>
            <w:r w:rsidRPr="00553CA9">
              <w:rPr>
                <w:rFonts w:hint="eastAsia"/>
                <w:sz w:val="18"/>
                <w:szCs w:val="18"/>
              </w:rPr>
              <w:t xml:space="preserve"> to PLCDSP core IPC </w:t>
            </w:r>
            <w:r w:rsidR="00F47647">
              <w:rPr>
                <w:rFonts w:hint="eastAsia"/>
                <w:sz w:val="18"/>
                <w:szCs w:val="18"/>
              </w:rPr>
              <w:t>data1</w:t>
            </w:r>
            <w:r w:rsidR="00F47647" w:rsidRPr="00553CA9">
              <w:rPr>
                <w:rFonts w:hint="eastAsia"/>
                <w:sz w:val="18"/>
                <w:szCs w:val="18"/>
              </w:rPr>
              <w:t xml:space="preserve"> </w:t>
            </w:r>
            <w:r w:rsidRPr="00553CA9">
              <w:rPr>
                <w:rFonts w:hint="eastAsia"/>
                <w:sz w:val="18"/>
                <w:szCs w:val="18"/>
              </w:rPr>
              <w:t>register</w:t>
            </w:r>
          </w:p>
        </w:tc>
      </w:tr>
      <w:tr w:rsidR="004F26BE" w:rsidRPr="00553CA9" w:rsidTr="00CA2EA4">
        <w:tc>
          <w:tcPr>
            <w:tcW w:w="2132" w:type="dxa"/>
          </w:tcPr>
          <w:p w:rsidR="004F26BE" w:rsidRPr="00553CA9" w:rsidRDefault="004F26BE" w:rsidP="005D538B">
            <w:pPr>
              <w:rPr>
                <w:sz w:val="18"/>
                <w:szCs w:val="18"/>
              </w:rPr>
            </w:pPr>
            <w:r w:rsidRPr="00553CA9">
              <w:rPr>
                <w:rFonts w:hint="eastAsia"/>
                <w:sz w:val="18"/>
                <w:szCs w:val="18"/>
              </w:rPr>
              <w:t>PLCTOA7IPCCOMM</w:t>
            </w:r>
          </w:p>
        </w:tc>
        <w:tc>
          <w:tcPr>
            <w:tcW w:w="1166" w:type="dxa"/>
          </w:tcPr>
          <w:p w:rsidR="004F26BE" w:rsidRPr="00553CA9" w:rsidRDefault="004F26BE"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h040</w:t>
            </w:r>
          </w:p>
        </w:tc>
        <w:tc>
          <w:tcPr>
            <w:tcW w:w="5103" w:type="dxa"/>
          </w:tcPr>
          <w:p w:rsidR="004F26BE" w:rsidRPr="00553CA9" w:rsidRDefault="004F26BE" w:rsidP="005D538B">
            <w:pPr>
              <w:rPr>
                <w:sz w:val="18"/>
                <w:szCs w:val="18"/>
              </w:rPr>
            </w:pPr>
            <w:r w:rsidRPr="00553CA9">
              <w:rPr>
                <w:sz w:val="18"/>
                <w:szCs w:val="18"/>
              </w:rPr>
              <w:t>PLCDSP core to A7</w:t>
            </w:r>
            <w:r w:rsidRPr="00553CA9">
              <w:rPr>
                <w:rFonts w:hint="eastAsia"/>
                <w:sz w:val="18"/>
                <w:szCs w:val="18"/>
              </w:rPr>
              <w:t xml:space="preserve"> core IPC command register</w:t>
            </w:r>
          </w:p>
        </w:tc>
      </w:tr>
      <w:tr w:rsidR="004F26BE" w:rsidRPr="00553CA9" w:rsidTr="00CA2EA4">
        <w:tc>
          <w:tcPr>
            <w:tcW w:w="2132" w:type="dxa"/>
          </w:tcPr>
          <w:p w:rsidR="004F26BE" w:rsidRPr="00553CA9" w:rsidRDefault="004F26BE" w:rsidP="005D538B">
            <w:pPr>
              <w:rPr>
                <w:sz w:val="18"/>
                <w:szCs w:val="18"/>
              </w:rPr>
            </w:pPr>
            <w:r w:rsidRPr="00553CA9">
              <w:rPr>
                <w:sz w:val="18"/>
                <w:szCs w:val="18"/>
              </w:rPr>
              <w:t>PLCTOA7</w:t>
            </w:r>
            <w:r w:rsidRPr="00553CA9">
              <w:rPr>
                <w:rFonts w:hint="eastAsia"/>
                <w:sz w:val="18"/>
                <w:szCs w:val="18"/>
              </w:rPr>
              <w:t>IPCADDR</w:t>
            </w:r>
          </w:p>
        </w:tc>
        <w:tc>
          <w:tcPr>
            <w:tcW w:w="1166" w:type="dxa"/>
          </w:tcPr>
          <w:p w:rsidR="004F26BE" w:rsidRPr="00553CA9" w:rsidRDefault="004F26BE"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h044</w:t>
            </w:r>
          </w:p>
        </w:tc>
        <w:tc>
          <w:tcPr>
            <w:tcW w:w="5103" w:type="dxa"/>
          </w:tcPr>
          <w:p w:rsidR="004F26BE" w:rsidRPr="00553CA9" w:rsidRDefault="004F26BE" w:rsidP="005D538B">
            <w:pPr>
              <w:rPr>
                <w:sz w:val="18"/>
                <w:szCs w:val="18"/>
              </w:rPr>
            </w:pPr>
            <w:r w:rsidRPr="00553CA9">
              <w:rPr>
                <w:sz w:val="18"/>
                <w:szCs w:val="18"/>
              </w:rPr>
              <w:t>PLCDSP core to A7</w:t>
            </w:r>
            <w:r w:rsidRPr="00553CA9">
              <w:rPr>
                <w:rFonts w:hint="eastAsia"/>
                <w:sz w:val="18"/>
                <w:szCs w:val="18"/>
              </w:rPr>
              <w:t xml:space="preserve"> core IPC address register</w:t>
            </w:r>
          </w:p>
        </w:tc>
      </w:tr>
      <w:tr w:rsidR="004F26BE" w:rsidRPr="00553CA9" w:rsidTr="00CA2EA4">
        <w:tc>
          <w:tcPr>
            <w:tcW w:w="2132" w:type="dxa"/>
          </w:tcPr>
          <w:p w:rsidR="004F26BE" w:rsidRPr="00553CA9" w:rsidRDefault="004F26BE" w:rsidP="005D538B">
            <w:pPr>
              <w:rPr>
                <w:sz w:val="18"/>
                <w:szCs w:val="18"/>
              </w:rPr>
            </w:pPr>
            <w:r w:rsidRPr="00553CA9">
              <w:rPr>
                <w:rFonts w:hint="eastAsia"/>
                <w:sz w:val="18"/>
                <w:szCs w:val="18"/>
              </w:rPr>
              <w:t>PLCTOA7IPCDATA</w:t>
            </w:r>
            <w:r w:rsidR="00A75B05">
              <w:rPr>
                <w:rFonts w:hint="eastAsia"/>
                <w:sz w:val="18"/>
                <w:szCs w:val="18"/>
              </w:rPr>
              <w:t>0</w:t>
            </w:r>
          </w:p>
        </w:tc>
        <w:tc>
          <w:tcPr>
            <w:tcW w:w="1166" w:type="dxa"/>
          </w:tcPr>
          <w:p w:rsidR="004F26BE" w:rsidRPr="00553CA9" w:rsidRDefault="004F26BE"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h048</w:t>
            </w:r>
          </w:p>
        </w:tc>
        <w:tc>
          <w:tcPr>
            <w:tcW w:w="5103" w:type="dxa"/>
          </w:tcPr>
          <w:p w:rsidR="004F26BE" w:rsidRPr="00553CA9" w:rsidRDefault="004F26BE" w:rsidP="005D538B">
            <w:pPr>
              <w:rPr>
                <w:sz w:val="18"/>
                <w:szCs w:val="18"/>
              </w:rPr>
            </w:pPr>
            <w:r w:rsidRPr="00553CA9">
              <w:rPr>
                <w:sz w:val="18"/>
                <w:szCs w:val="18"/>
              </w:rPr>
              <w:t>PLCDSP core to A7</w:t>
            </w:r>
            <w:r w:rsidRPr="00553CA9">
              <w:rPr>
                <w:rFonts w:hint="eastAsia"/>
                <w:sz w:val="18"/>
                <w:szCs w:val="18"/>
              </w:rPr>
              <w:t xml:space="preserve"> core IPC data</w:t>
            </w:r>
            <w:r w:rsidR="00A75B05">
              <w:rPr>
                <w:rFonts w:hint="eastAsia"/>
                <w:sz w:val="18"/>
                <w:szCs w:val="18"/>
              </w:rPr>
              <w:t>0</w:t>
            </w:r>
            <w:r w:rsidRPr="00553CA9">
              <w:rPr>
                <w:rFonts w:hint="eastAsia"/>
                <w:sz w:val="18"/>
                <w:szCs w:val="18"/>
              </w:rPr>
              <w:t xml:space="preserve"> register</w:t>
            </w:r>
          </w:p>
        </w:tc>
      </w:tr>
      <w:tr w:rsidR="004F26BE" w:rsidRPr="00553CA9" w:rsidTr="00CA2EA4">
        <w:tc>
          <w:tcPr>
            <w:tcW w:w="2132" w:type="dxa"/>
          </w:tcPr>
          <w:p w:rsidR="004F26BE" w:rsidRPr="00553CA9" w:rsidRDefault="00A75B05" w:rsidP="00A75B05">
            <w:pPr>
              <w:rPr>
                <w:sz w:val="18"/>
                <w:szCs w:val="18"/>
              </w:rPr>
            </w:pPr>
            <w:r w:rsidRPr="00553CA9">
              <w:rPr>
                <w:rFonts w:hint="eastAsia"/>
                <w:sz w:val="18"/>
                <w:szCs w:val="18"/>
              </w:rPr>
              <w:t>PLCTOA7IPC</w:t>
            </w:r>
            <w:r>
              <w:rPr>
                <w:rFonts w:hint="eastAsia"/>
                <w:sz w:val="18"/>
                <w:szCs w:val="18"/>
              </w:rPr>
              <w:t>DATA1</w:t>
            </w:r>
          </w:p>
        </w:tc>
        <w:tc>
          <w:tcPr>
            <w:tcW w:w="1166" w:type="dxa"/>
          </w:tcPr>
          <w:p w:rsidR="004F26BE" w:rsidRPr="00553CA9" w:rsidRDefault="004F26BE"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h04c</w:t>
            </w:r>
          </w:p>
        </w:tc>
        <w:tc>
          <w:tcPr>
            <w:tcW w:w="5103" w:type="dxa"/>
          </w:tcPr>
          <w:p w:rsidR="004F26BE" w:rsidRPr="00553CA9" w:rsidRDefault="004F26BE" w:rsidP="00A75B05">
            <w:pPr>
              <w:rPr>
                <w:sz w:val="18"/>
                <w:szCs w:val="18"/>
              </w:rPr>
            </w:pPr>
            <w:r w:rsidRPr="00553CA9">
              <w:rPr>
                <w:sz w:val="18"/>
                <w:szCs w:val="18"/>
              </w:rPr>
              <w:t>PLCDSP core to A7</w:t>
            </w:r>
            <w:r w:rsidRPr="00553CA9">
              <w:rPr>
                <w:rFonts w:hint="eastAsia"/>
                <w:sz w:val="18"/>
                <w:szCs w:val="18"/>
              </w:rPr>
              <w:t xml:space="preserve"> core IPC </w:t>
            </w:r>
            <w:r w:rsidR="00A75B05">
              <w:rPr>
                <w:rFonts w:hint="eastAsia"/>
                <w:sz w:val="18"/>
                <w:szCs w:val="18"/>
              </w:rPr>
              <w:t>data1</w:t>
            </w:r>
            <w:r w:rsidR="00A75B05" w:rsidRPr="00553CA9">
              <w:rPr>
                <w:rFonts w:hint="eastAsia"/>
                <w:sz w:val="18"/>
                <w:szCs w:val="18"/>
              </w:rPr>
              <w:t xml:space="preserve"> </w:t>
            </w:r>
            <w:r w:rsidRPr="00553CA9">
              <w:rPr>
                <w:rFonts w:hint="eastAsia"/>
                <w:sz w:val="18"/>
                <w:szCs w:val="18"/>
              </w:rPr>
              <w:t>register</w:t>
            </w:r>
          </w:p>
        </w:tc>
      </w:tr>
      <w:tr w:rsidR="004F26BE" w:rsidRPr="00553CA9" w:rsidTr="00CA2EA4">
        <w:tc>
          <w:tcPr>
            <w:tcW w:w="2132" w:type="dxa"/>
          </w:tcPr>
          <w:p w:rsidR="004F26BE" w:rsidRPr="00553CA9" w:rsidRDefault="004F26BE" w:rsidP="005D538B">
            <w:pPr>
              <w:rPr>
                <w:sz w:val="18"/>
                <w:szCs w:val="18"/>
              </w:rPr>
            </w:pPr>
            <w:r w:rsidRPr="00553CA9">
              <w:rPr>
                <w:rFonts w:hint="eastAsia"/>
                <w:sz w:val="18"/>
                <w:szCs w:val="18"/>
              </w:rPr>
              <w:t>PLCTORFIPCCOMM</w:t>
            </w:r>
          </w:p>
        </w:tc>
        <w:tc>
          <w:tcPr>
            <w:tcW w:w="1166" w:type="dxa"/>
          </w:tcPr>
          <w:p w:rsidR="004F26BE" w:rsidRPr="00553CA9" w:rsidRDefault="004F26BE"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h050</w:t>
            </w:r>
          </w:p>
        </w:tc>
        <w:tc>
          <w:tcPr>
            <w:tcW w:w="5103" w:type="dxa"/>
          </w:tcPr>
          <w:p w:rsidR="004F26BE" w:rsidRPr="00553CA9" w:rsidRDefault="004F26BE" w:rsidP="005D538B">
            <w:pPr>
              <w:rPr>
                <w:sz w:val="18"/>
                <w:szCs w:val="18"/>
              </w:rPr>
            </w:pPr>
            <w:r w:rsidRPr="00553CA9">
              <w:rPr>
                <w:sz w:val="18"/>
                <w:szCs w:val="18"/>
              </w:rPr>
              <w:t>PLCDSP core</w:t>
            </w:r>
            <w:r w:rsidRPr="00553CA9">
              <w:rPr>
                <w:rFonts w:hint="eastAsia"/>
                <w:sz w:val="18"/>
                <w:szCs w:val="18"/>
              </w:rPr>
              <w:t xml:space="preserve"> to RFDSP core IPC command register</w:t>
            </w:r>
          </w:p>
        </w:tc>
      </w:tr>
      <w:tr w:rsidR="004F26BE" w:rsidRPr="00553CA9" w:rsidTr="00CA2EA4">
        <w:tc>
          <w:tcPr>
            <w:tcW w:w="2132" w:type="dxa"/>
          </w:tcPr>
          <w:p w:rsidR="004F26BE" w:rsidRPr="00553CA9" w:rsidRDefault="004F26BE" w:rsidP="005D538B">
            <w:pPr>
              <w:rPr>
                <w:sz w:val="18"/>
                <w:szCs w:val="18"/>
              </w:rPr>
            </w:pPr>
            <w:r w:rsidRPr="00553CA9">
              <w:rPr>
                <w:sz w:val="18"/>
                <w:szCs w:val="18"/>
              </w:rPr>
              <w:t>PLCTO</w:t>
            </w:r>
            <w:r w:rsidRPr="00553CA9">
              <w:rPr>
                <w:rFonts w:hint="eastAsia"/>
                <w:sz w:val="18"/>
                <w:szCs w:val="18"/>
              </w:rPr>
              <w:t>RFIPCADDR</w:t>
            </w:r>
          </w:p>
        </w:tc>
        <w:tc>
          <w:tcPr>
            <w:tcW w:w="1166" w:type="dxa"/>
          </w:tcPr>
          <w:p w:rsidR="004F26BE" w:rsidRPr="00553CA9" w:rsidRDefault="004F26BE"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h054</w:t>
            </w:r>
          </w:p>
        </w:tc>
        <w:tc>
          <w:tcPr>
            <w:tcW w:w="5103" w:type="dxa"/>
          </w:tcPr>
          <w:p w:rsidR="004F26BE" w:rsidRPr="00553CA9" w:rsidRDefault="004F26BE" w:rsidP="005D538B">
            <w:pPr>
              <w:rPr>
                <w:sz w:val="18"/>
                <w:szCs w:val="18"/>
              </w:rPr>
            </w:pPr>
            <w:r w:rsidRPr="00553CA9">
              <w:rPr>
                <w:sz w:val="18"/>
                <w:szCs w:val="18"/>
              </w:rPr>
              <w:t>PLCDSP core</w:t>
            </w:r>
            <w:r w:rsidRPr="00553CA9">
              <w:rPr>
                <w:rFonts w:hint="eastAsia"/>
                <w:sz w:val="18"/>
                <w:szCs w:val="18"/>
              </w:rPr>
              <w:t xml:space="preserve"> to RFDSP core IPC address register</w:t>
            </w:r>
          </w:p>
        </w:tc>
      </w:tr>
      <w:tr w:rsidR="004F26BE" w:rsidRPr="00553CA9" w:rsidTr="00CA2EA4">
        <w:tc>
          <w:tcPr>
            <w:tcW w:w="2132" w:type="dxa"/>
          </w:tcPr>
          <w:p w:rsidR="004F26BE" w:rsidRPr="00553CA9" w:rsidRDefault="004F26BE" w:rsidP="005D538B">
            <w:pPr>
              <w:rPr>
                <w:sz w:val="18"/>
                <w:szCs w:val="18"/>
              </w:rPr>
            </w:pPr>
            <w:r w:rsidRPr="00553CA9">
              <w:rPr>
                <w:rFonts w:hint="eastAsia"/>
                <w:sz w:val="18"/>
                <w:szCs w:val="18"/>
              </w:rPr>
              <w:lastRenderedPageBreak/>
              <w:t>PLCTORFIPCDATA</w:t>
            </w:r>
            <w:r w:rsidR="005A354F">
              <w:rPr>
                <w:rFonts w:hint="eastAsia"/>
                <w:sz w:val="18"/>
                <w:szCs w:val="18"/>
              </w:rPr>
              <w:t>0</w:t>
            </w:r>
          </w:p>
        </w:tc>
        <w:tc>
          <w:tcPr>
            <w:tcW w:w="1166" w:type="dxa"/>
          </w:tcPr>
          <w:p w:rsidR="004F26BE" w:rsidRPr="00553CA9" w:rsidRDefault="004F26BE"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h058</w:t>
            </w:r>
          </w:p>
        </w:tc>
        <w:tc>
          <w:tcPr>
            <w:tcW w:w="5103" w:type="dxa"/>
          </w:tcPr>
          <w:p w:rsidR="004F26BE" w:rsidRPr="00553CA9" w:rsidRDefault="004F26BE" w:rsidP="005D538B">
            <w:pPr>
              <w:rPr>
                <w:sz w:val="18"/>
                <w:szCs w:val="18"/>
              </w:rPr>
            </w:pPr>
            <w:r w:rsidRPr="00553CA9">
              <w:rPr>
                <w:sz w:val="18"/>
                <w:szCs w:val="18"/>
              </w:rPr>
              <w:t xml:space="preserve">PLCDSP core to </w:t>
            </w:r>
            <w:r w:rsidRPr="00553CA9">
              <w:rPr>
                <w:rFonts w:hint="eastAsia"/>
                <w:sz w:val="18"/>
                <w:szCs w:val="18"/>
              </w:rPr>
              <w:t>RFDSP core IPC data</w:t>
            </w:r>
            <w:r w:rsidR="009D76BA">
              <w:rPr>
                <w:rFonts w:hint="eastAsia"/>
                <w:sz w:val="18"/>
                <w:szCs w:val="18"/>
              </w:rPr>
              <w:t>0</w:t>
            </w:r>
            <w:r w:rsidRPr="00553CA9">
              <w:rPr>
                <w:rFonts w:hint="eastAsia"/>
                <w:sz w:val="18"/>
                <w:szCs w:val="18"/>
              </w:rPr>
              <w:t xml:space="preserve"> register</w:t>
            </w:r>
          </w:p>
        </w:tc>
      </w:tr>
      <w:tr w:rsidR="004F26BE" w:rsidRPr="00553CA9" w:rsidTr="00CA2EA4">
        <w:tc>
          <w:tcPr>
            <w:tcW w:w="2132" w:type="dxa"/>
          </w:tcPr>
          <w:p w:rsidR="004F26BE" w:rsidRPr="00553CA9" w:rsidRDefault="005A354F" w:rsidP="005A354F">
            <w:pPr>
              <w:rPr>
                <w:sz w:val="18"/>
                <w:szCs w:val="18"/>
              </w:rPr>
            </w:pPr>
            <w:r w:rsidRPr="00553CA9">
              <w:rPr>
                <w:rFonts w:hint="eastAsia"/>
                <w:sz w:val="18"/>
                <w:szCs w:val="18"/>
              </w:rPr>
              <w:t>PLCTORFIPC</w:t>
            </w:r>
            <w:r>
              <w:rPr>
                <w:rFonts w:hint="eastAsia"/>
                <w:sz w:val="18"/>
                <w:szCs w:val="18"/>
              </w:rPr>
              <w:t>DATA1</w:t>
            </w:r>
          </w:p>
        </w:tc>
        <w:tc>
          <w:tcPr>
            <w:tcW w:w="1166" w:type="dxa"/>
          </w:tcPr>
          <w:p w:rsidR="004F26BE" w:rsidRPr="00553CA9" w:rsidRDefault="004F26BE"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h05c</w:t>
            </w:r>
          </w:p>
        </w:tc>
        <w:tc>
          <w:tcPr>
            <w:tcW w:w="5103" w:type="dxa"/>
          </w:tcPr>
          <w:p w:rsidR="004F26BE" w:rsidRPr="00553CA9" w:rsidRDefault="004F26BE" w:rsidP="00123539">
            <w:pPr>
              <w:rPr>
                <w:sz w:val="18"/>
                <w:szCs w:val="18"/>
              </w:rPr>
            </w:pPr>
            <w:r w:rsidRPr="00553CA9">
              <w:rPr>
                <w:sz w:val="18"/>
                <w:szCs w:val="18"/>
              </w:rPr>
              <w:t xml:space="preserve">PLCDSP core to </w:t>
            </w:r>
            <w:r w:rsidRPr="00553CA9">
              <w:rPr>
                <w:rFonts w:hint="eastAsia"/>
                <w:sz w:val="18"/>
                <w:szCs w:val="18"/>
              </w:rPr>
              <w:t xml:space="preserve">RFDSP core IPC </w:t>
            </w:r>
            <w:r w:rsidR="00123539">
              <w:rPr>
                <w:rFonts w:hint="eastAsia"/>
                <w:sz w:val="18"/>
                <w:szCs w:val="18"/>
              </w:rPr>
              <w:t>data1</w:t>
            </w:r>
            <w:r w:rsidR="00123539" w:rsidRPr="00553CA9">
              <w:rPr>
                <w:rFonts w:hint="eastAsia"/>
                <w:sz w:val="18"/>
                <w:szCs w:val="18"/>
              </w:rPr>
              <w:t xml:space="preserve"> </w:t>
            </w:r>
            <w:r w:rsidRPr="00553CA9">
              <w:rPr>
                <w:rFonts w:hint="eastAsia"/>
                <w:sz w:val="18"/>
                <w:szCs w:val="18"/>
              </w:rPr>
              <w:t>register</w:t>
            </w:r>
          </w:p>
        </w:tc>
      </w:tr>
      <w:tr w:rsidR="004F26BE" w:rsidRPr="00553CA9" w:rsidTr="00CA2EA4">
        <w:tc>
          <w:tcPr>
            <w:tcW w:w="2132" w:type="dxa"/>
          </w:tcPr>
          <w:p w:rsidR="004F26BE" w:rsidRPr="00553CA9" w:rsidRDefault="004F26BE" w:rsidP="005D538B">
            <w:pPr>
              <w:rPr>
                <w:sz w:val="18"/>
                <w:szCs w:val="18"/>
              </w:rPr>
            </w:pPr>
            <w:r>
              <w:rPr>
                <w:rFonts w:hint="eastAsia"/>
                <w:sz w:val="18"/>
                <w:szCs w:val="18"/>
              </w:rPr>
              <w:t>Reserved</w:t>
            </w:r>
          </w:p>
        </w:tc>
        <w:tc>
          <w:tcPr>
            <w:tcW w:w="1166" w:type="dxa"/>
          </w:tcPr>
          <w:p w:rsidR="004F26BE" w:rsidRDefault="004F26BE" w:rsidP="005D538B">
            <w:pPr>
              <w:rPr>
                <w:sz w:val="18"/>
                <w:szCs w:val="18"/>
              </w:rPr>
            </w:pPr>
            <w:r>
              <w:rPr>
                <w:rFonts w:hint="eastAsia"/>
                <w:sz w:val="18"/>
                <w:szCs w:val="18"/>
              </w:rPr>
              <w:t>12</w:t>
            </w:r>
            <w:r>
              <w:rPr>
                <w:sz w:val="18"/>
                <w:szCs w:val="18"/>
              </w:rPr>
              <w:t>’</w:t>
            </w:r>
            <w:r>
              <w:rPr>
                <w:rFonts w:hint="eastAsia"/>
                <w:sz w:val="18"/>
                <w:szCs w:val="18"/>
              </w:rPr>
              <w:t>h058~</w:t>
            </w:r>
          </w:p>
          <w:p w:rsidR="004F26BE" w:rsidRPr="00553CA9" w:rsidRDefault="004F26BE" w:rsidP="00690A44">
            <w:pPr>
              <w:rPr>
                <w:sz w:val="18"/>
                <w:szCs w:val="18"/>
              </w:rPr>
            </w:pPr>
            <w:r>
              <w:rPr>
                <w:rFonts w:hint="eastAsia"/>
                <w:sz w:val="18"/>
                <w:szCs w:val="18"/>
              </w:rPr>
              <w:t>12</w:t>
            </w:r>
            <w:r>
              <w:rPr>
                <w:sz w:val="18"/>
                <w:szCs w:val="18"/>
              </w:rPr>
              <w:t>’</w:t>
            </w:r>
            <w:del w:id="2009" w:author="yangy" w:date="2017-05-10T17:41:00Z">
              <w:r w:rsidDel="00690A44">
                <w:rPr>
                  <w:rFonts w:hint="eastAsia"/>
                  <w:sz w:val="18"/>
                  <w:szCs w:val="18"/>
                </w:rPr>
                <w:delText>h0</w:delText>
              </w:r>
              <w:r w:rsidR="00A02598" w:rsidDel="00690A44">
                <w:rPr>
                  <w:rFonts w:hint="eastAsia"/>
                  <w:sz w:val="18"/>
                  <w:szCs w:val="18"/>
                </w:rPr>
                <w:delText>80</w:delText>
              </w:r>
            </w:del>
            <w:ins w:id="2010" w:author="yangy" w:date="2017-05-10T17:41:00Z">
              <w:r w:rsidR="00690A44">
                <w:rPr>
                  <w:rFonts w:hint="eastAsia"/>
                  <w:sz w:val="18"/>
                  <w:szCs w:val="18"/>
                </w:rPr>
                <w:t>h07c</w:t>
              </w:r>
            </w:ins>
          </w:p>
        </w:tc>
        <w:tc>
          <w:tcPr>
            <w:tcW w:w="5103" w:type="dxa"/>
          </w:tcPr>
          <w:p w:rsidR="004F26BE" w:rsidRPr="00553CA9" w:rsidRDefault="004F26BE" w:rsidP="005D538B">
            <w:pPr>
              <w:rPr>
                <w:sz w:val="18"/>
                <w:szCs w:val="18"/>
              </w:rPr>
            </w:pPr>
          </w:p>
        </w:tc>
      </w:tr>
      <w:tr w:rsidR="0051231C" w:rsidRPr="00553CA9" w:rsidTr="00CA2EA4">
        <w:trPr>
          <w:ins w:id="2011" w:author="yangy" w:date="2017-05-10T17:40:00Z"/>
        </w:trPr>
        <w:tc>
          <w:tcPr>
            <w:tcW w:w="2132" w:type="dxa"/>
          </w:tcPr>
          <w:p w:rsidR="0051231C" w:rsidRDefault="00690A44" w:rsidP="005D538B">
            <w:pPr>
              <w:rPr>
                <w:ins w:id="2012" w:author="yangy" w:date="2017-05-10T17:40:00Z"/>
                <w:sz w:val="18"/>
                <w:szCs w:val="18"/>
              </w:rPr>
            </w:pPr>
            <w:ins w:id="2013" w:author="yangy" w:date="2017-05-10T17:41:00Z">
              <w:r>
                <w:rPr>
                  <w:rFonts w:hint="eastAsia"/>
                  <w:sz w:val="18"/>
                  <w:szCs w:val="18"/>
                </w:rPr>
                <w:t>IPCTMRSCALER</w:t>
              </w:r>
            </w:ins>
          </w:p>
        </w:tc>
        <w:tc>
          <w:tcPr>
            <w:tcW w:w="1166" w:type="dxa"/>
          </w:tcPr>
          <w:p w:rsidR="0051231C" w:rsidRDefault="00690A44" w:rsidP="005D538B">
            <w:pPr>
              <w:rPr>
                <w:ins w:id="2014" w:author="yangy" w:date="2017-05-10T17:40:00Z"/>
                <w:sz w:val="18"/>
                <w:szCs w:val="18"/>
              </w:rPr>
            </w:pPr>
            <w:ins w:id="2015" w:author="yangy" w:date="2017-05-10T17:41:00Z">
              <w:r>
                <w:rPr>
                  <w:rFonts w:hint="eastAsia"/>
                  <w:sz w:val="18"/>
                  <w:szCs w:val="18"/>
                </w:rPr>
                <w:t>12</w:t>
              </w:r>
              <w:r>
                <w:rPr>
                  <w:sz w:val="18"/>
                  <w:szCs w:val="18"/>
                </w:rPr>
                <w:t>’</w:t>
              </w:r>
              <w:r>
                <w:rPr>
                  <w:rFonts w:hint="eastAsia"/>
                  <w:sz w:val="18"/>
                  <w:szCs w:val="18"/>
                </w:rPr>
                <w:t>h080</w:t>
              </w:r>
            </w:ins>
          </w:p>
        </w:tc>
        <w:tc>
          <w:tcPr>
            <w:tcW w:w="5103" w:type="dxa"/>
          </w:tcPr>
          <w:p w:rsidR="0051231C" w:rsidRPr="00553CA9" w:rsidRDefault="00690A44" w:rsidP="005D538B">
            <w:pPr>
              <w:rPr>
                <w:ins w:id="2016" w:author="yangy" w:date="2017-05-10T17:40:00Z"/>
                <w:sz w:val="18"/>
                <w:szCs w:val="18"/>
              </w:rPr>
            </w:pPr>
            <w:ins w:id="2017" w:author="yangy" w:date="2017-05-10T17:42:00Z">
              <w:r w:rsidRPr="00553CA9">
                <w:rPr>
                  <w:sz w:val="18"/>
                  <w:szCs w:val="18"/>
                </w:rPr>
                <w:t>F</w:t>
              </w:r>
              <w:r w:rsidRPr="00553CA9">
                <w:rPr>
                  <w:rFonts w:hint="eastAsia"/>
                  <w:sz w:val="18"/>
                  <w:szCs w:val="18"/>
                </w:rPr>
                <w:t>ree running 64bit timestamp counter prescaler register.</w:t>
              </w:r>
            </w:ins>
          </w:p>
        </w:tc>
      </w:tr>
      <w:tr w:rsidR="004F26BE" w:rsidRPr="00553CA9" w:rsidTr="00CA2EA4">
        <w:tc>
          <w:tcPr>
            <w:tcW w:w="2132" w:type="dxa"/>
          </w:tcPr>
          <w:p w:rsidR="004F26BE" w:rsidRPr="00553CA9" w:rsidRDefault="004F26BE" w:rsidP="005D538B">
            <w:pPr>
              <w:rPr>
                <w:sz w:val="18"/>
                <w:szCs w:val="18"/>
              </w:rPr>
            </w:pPr>
            <w:r w:rsidRPr="00553CA9">
              <w:rPr>
                <w:rFonts w:hint="eastAsia"/>
                <w:sz w:val="18"/>
                <w:szCs w:val="18"/>
              </w:rPr>
              <w:t>IPCCOUNTERL</w:t>
            </w:r>
          </w:p>
        </w:tc>
        <w:tc>
          <w:tcPr>
            <w:tcW w:w="1166" w:type="dxa"/>
          </w:tcPr>
          <w:p w:rsidR="004F26BE" w:rsidRPr="00553CA9" w:rsidRDefault="004F26BE"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h084</w:t>
            </w:r>
          </w:p>
        </w:tc>
        <w:tc>
          <w:tcPr>
            <w:tcW w:w="5103" w:type="dxa"/>
          </w:tcPr>
          <w:p w:rsidR="004F26BE" w:rsidRPr="00553CA9" w:rsidRDefault="004F26BE" w:rsidP="005D538B">
            <w:pPr>
              <w:rPr>
                <w:sz w:val="18"/>
                <w:szCs w:val="18"/>
              </w:rPr>
            </w:pPr>
            <w:r w:rsidRPr="00553CA9">
              <w:rPr>
                <w:sz w:val="18"/>
                <w:szCs w:val="18"/>
              </w:rPr>
              <w:t>F</w:t>
            </w:r>
            <w:r w:rsidRPr="00553CA9">
              <w:rPr>
                <w:rFonts w:hint="eastAsia"/>
                <w:sz w:val="18"/>
                <w:szCs w:val="18"/>
              </w:rPr>
              <w:t>ree running 64bit timestamp counter low register.</w:t>
            </w:r>
          </w:p>
        </w:tc>
      </w:tr>
      <w:tr w:rsidR="004F26BE" w:rsidRPr="00553CA9" w:rsidTr="00CA2EA4">
        <w:tc>
          <w:tcPr>
            <w:tcW w:w="2132" w:type="dxa"/>
          </w:tcPr>
          <w:p w:rsidR="004F26BE" w:rsidRPr="00553CA9" w:rsidRDefault="004F26BE" w:rsidP="005D538B">
            <w:pPr>
              <w:rPr>
                <w:sz w:val="18"/>
                <w:szCs w:val="18"/>
              </w:rPr>
            </w:pPr>
            <w:r w:rsidRPr="00553CA9">
              <w:rPr>
                <w:rFonts w:hint="eastAsia"/>
                <w:sz w:val="18"/>
                <w:szCs w:val="18"/>
              </w:rPr>
              <w:t>IPCCOUNTERH</w:t>
            </w:r>
          </w:p>
        </w:tc>
        <w:tc>
          <w:tcPr>
            <w:tcW w:w="1166" w:type="dxa"/>
          </w:tcPr>
          <w:p w:rsidR="004F26BE" w:rsidRPr="00553CA9" w:rsidRDefault="004F26BE"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h088</w:t>
            </w:r>
          </w:p>
        </w:tc>
        <w:tc>
          <w:tcPr>
            <w:tcW w:w="5103" w:type="dxa"/>
          </w:tcPr>
          <w:p w:rsidR="004F26BE" w:rsidRPr="00553CA9" w:rsidRDefault="004F26BE" w:rsidP="005D538B">
            <w:pPr>
              <w:rPr>
                <w:sz w:val="18"/>
                <w:szCs w:val="18"/>
              </w:rPr>
            </w:pPr>
            <w:r w:rsidRPr="00553CA9">
              <w:rPr>
                <w:sz w:val="18"/>
                <w:szCs w:val="18"/>
              </w:rPr>
              <w:t>F</w:t>
            </w:r>
            <w:r w:rsidRPr="00553CA9">
              <w:rPr>
                <w:rFonts w:hint="eastAsia"/>
                <w:sz w:val="18"/>
                <w:szCs w:val="18"/>
              </w:rPr>
              <w:t>ree running 64bit timestamp counter high register.</w:t>
            </w:r>
          </w:p>
        </w:tc>
      </w:tr>
      <w:tr w:rsidR="00A02598" w:rsidRPr="00553CA9" w:rsidTr="00CA2EA4">
        <w:tc>
          <w:tcPr>
            <w:tcW w:w="2132" w:type="dxa"/>
          </w:tcPr>
          <w:p w:rsidR="00A02598" w:rsidRPr="00553CA9" w:rsidRDefault="00A02598" w:rsidP="005D538B">
            <w:pPr>
              <w:rPr>
                <w:sz w:val="18"/>
                <w:szCs w:val="18"/>
              </w:rPr>
            </w:pPr>
            <w:del w:id="2018" w:author="yangy" w:date="2017-05-10T17:41:00Z">
              <w:r w:rsidDel="0051231C">
                <w:rPr>
                  <w:rFonts w:hint="eastAsia"/>
                  <w:sz w:val="18"/>
                  <w:szCs w:val="18"/>
                </w:rPr>
                <w:delText>Reserved</w:delText>
              </w:r>
            </w:del>
            <w:ins w:id="2019" w:author="yangy" w:date="2017-05-10T17:41:00Z">
              <w:r w:rsidR="0051231C">
                <w:rPr>
                  <w:rFonts w:hint="eastAsia"/>
                  <w:sz w:val="18"/>
                  <w:szCs w:val="18"/>
                </w:rPr>
                <w:t>IPCTMRCONT</w:t>
              </w:r>
            </w:ins>
          </w:p>
        </w:tc>
        <w:tc>
          <w:tcPr>
            <w:tcW w:w="1166" w:type="dxa"/>
          </w:tcPr>
          <w:p w:rsidR="00A02598" w:rsidRPr="00553CA9" w:rsidRDefault="00A02598" w:rsidP="005D538B">
            <w:pPr>
              <w:rPr>
                <w:sz w:val="18"/>
                <w:szCs w:val="18"/>
              </w:rPr>
            </w:pPr>
            <w:r>
              <w:rPr>
                <w:rFonts w:hint="eastAsia"/>
                <w:sz w:val="18"/>
                <w:szCs w:val="18"/>
              </w:rPr>
              <w:t>12</w:t>
            </w:r>
            <w:r>
              <w:rPr>
                <w:sz w:val="18"/>
                <w:szCs w:val="18"/>
              </w:rPr>
              <w:t>’</w:t>
            </w:r>
            <w:r>
              <w:rPr>
                <w:rFonts w:hint="eastAsia"/>
                <w:sz w:val="18"/>
                <w:szCs w:val="18"/>
              </w:rPr>
              <w:t>h08c</w:t>
            </w:r>
          </w:p>
        </w:tc>
        <w:tc>
          <w:tcPr>
            <w:tcW w:w="5103" w:type="dxa"/>
          </w:tcPr>
          <w:p w:rsidR="00A02598" w:rsidRPr="00553CA9" w:rsidRDefault="0051231C" w:rsidP="005D538B">
            <w:pPr>
              <w:rPr>
                <w:sz w:val="18"/>
                <w:szCs w:val="18"/>
              </w:rPr>
            </w:pPr>
            <w:ins w:id="2020" w:author="yangy" w:date="2017-05-10T17:41:00Z">
              <w:r w:rsidRPr="00553CA9">
                <w:rPr>
                  <w:sz w:val="18"/>
                  <w:szCs w:val="18"/>
                </w:rPr>
                <w:t>F</w:t>
              </w:r>
              <w:r w:rsidRPr="00553CA9">
                <w:rPr>
                  <w:rFonts w:hint="eastAsia"/>
                  <w:sz w:val="18"/>
                  <w:szCs w:val="18"/>
                </w:rPr>
                <w:t>ree running 64bit timestamp control register.</w:t>
              </w:r>
            </w:ins>
          </w:p>
        </w:tc>
      </w:tr>
      <w:tr w:rsidR="004F26BE" w:rsidRPr="00553CA9" w:rsidTr="00CA2EA4">
        <w:tc>
          <w:tcPr>
            <w:tcW w:w="2132" w:type="dxa"/>
          </w:tcPr>
          <w:p w:rsidR="004F26BE" w:rsidRPr="00553CA9" w:rsidRDefault="004F26BE" w:rsidP="005D538B">
            <w:pPr>
              <w:rPr>
                <w:sz w:val="18"/>
                <w:szCs w:val="18"/>
              </w:rPr>
            </w:pPr>
            <w:r w:rsidRPr="00553CA9">
              <w:rPr>
                <w:rFonts w:hint="eastAsia"/>
                <w:sz w:val="18"/>
                <w:szCs w:val="18"/>
              </w:rPr>
              <w:t>SRMSEL0</w:t>
            </w:r>
          </w:p>
        </w:tc>
        <w:tc>
          <w:tcPr>
            <w:tcW w:w="1166" w:type="dxa"/>
          </w:tcPr>
          <w:p w:rsidR="004F26BE" w:rsidRPr="00553CA9" w:rsidRDefault="004F26BE"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h090</w:t>
            </w:r>
          </w:p>
        </w:tc>
        <w:tc>
          <w:tcPr>
            <w:tcW w:w="5103" w:type="dxa"/>
          </w:tcPr>
          <w:p w:rsidR="004F26BE" w:rsidRPr="00553CA9" w:rsidRDefault="004F26BE" w:rsidP="005D538B">
            <w:pPr>
              <w:rPr>
                <w:sz w:val="18"/>
                <w:szCs w:val="18"/>
              </w:rPr>
            </w:pPr>
            <w:r w:rsidRPr="00553CA9">
              <w:rPr>
                <w:rFonts w:hint="eastAsia"/>
                <w:sz w:val="18"/>
                <w:szCs w:val="18"/>
              </w:rPr>
              <w:t>Shared RAM pages</w:t>
            </w:r>
            <w:r w:rsidRPr="00553CA9">
              <w:rPr>
                <w:sz w:val="18"/>
                <w:szCs w:val="18"/>
              </w:rPr>
              <w:t>’</w:t>
            </w:r>
            <w:r w:rsidRPr="00553CA9">
              <w:rPr>
                <w:rFonts w:hint="eastAsia"/>
                <w:sz w:val="18"/>
                <w:szCs w:val="18"/>
              </w:rPr>
              <w:t xml:space="preserve"> ownership (master selection) status register0 </w:t>
            </w:r>
          </w:p>
        </w:tc>
      </w:tr>
      <w:tr w:rsidR="004F26BE" w:rsidRPr="00553CA9" w:rsidTr="00CA2EA4">
        <w:tc>
          <w:tcPr>
            <w:tcW w:w="2132" w:type="dxa"/>
          </w:tcPr>
          <w:p w:rsidR="004F26BE" w:rsidRPr="00553CA9" w:rsidRDefault="004F26BE" w:rsidP="005D538B">
            <w:pPr>
              <w:rPr>
                <w:sz w:val="18"/>
                <w:szCs w:val="18"/>
              </w:rPr>
            </w:pPr>
            <w:r w:rsidRPr="00553CA9">
              <w:rPr>
                <w:rFonts w:hint="eastAsia"/>
                <w:sz w:val="18"/>
                <w:szCs w:val="18"/>
              </w:rPr>
              <w:t>SRMSEL1</w:t>
            </w:r>
          </w:p>
        </w:tc>
        <w:tc>
          <w:tcPr>
            <w:tcW w:w="1166" w:type="dxa"/>
          </w:tcPr>
          <w:p w:rsidR="004F26BE" w:rsidRPr="00553CA9" w:rsidRDefault="004F26BE" w:rsidP="005D538B">
            <w:pPr>
              <w:rPr>
                <w:sz w:val="18"/>
                <w:szCs w:val="18"/>
              </w:rPr>
            </w:pPr>
            <w:r w:rsidRPr="00553CA9">
              <w:rPr>
                <w:rFonts w:hint="eastAsia"/>
                <w:sz w:val="18"/>
                <w:szCs w:val="18"/>
              </w:rPr>
              <w:t>12</w:t>
            </w:r>
            <w:r w:rsidRPr="00553CA9">
              <w:rPr>
                <w:sz w:val="18"/>
                <w:szCs w:val="18"/>
              </w:rPr>
              <w:t>’</w:t>
            </w:r>
            <w:r w:rsidRPr="00553CA9">
              <w:rPr>
                <w:rFonts w:hint="eastAsia"/>
                <w:sz w:val="18"/>
                <w:szCs w:val="18"/>
              </w:rPr>
              <w:t>h094</w:t>
            </w:r>
          </w:p>
        </w:tc>
        <w:tc>
          <w:tcPr>
            <w:tcW w:w="5103" w:type="dxa"/>
          </w:tcPr>
          <w:p w:rsidR="004F26BE" w:rsidRPr="00553CA9" w:rsidRDefault="004F26BE" w:rsidP="005D538B">
            <w:pPr>
              <w:rPr>
                <w:sz w:val="18"/>
                <w:szCs w:val="18"/>
              </w:rPr>
            </w:pPr>
            <w:r w:rsidRPr="00553CA9">
              <w:rPr>
                <w:rFonts w:hint="eastAsia"/>
                <w:sz w:val="18"/>
                <w:szCs w:val="18"/>
              </w:rPr>
              <w:t>Shared RAM pages</w:t>
            </w:r>
            <w:r w:rsidRPr="00553CA9">
              <w:rPr>
                <w:sz w:val="18"/>
                <w:szCs w:val="18"/>
              </w:rPr>
              <w:t>’</w:t>
            </w:r>
            <w:r w:rsidRPr="00553CA9">
              <w:rPr>
                <w:rFonts w:hint="eastAsia"/>
                <w:sz w:val="18"/>
                <w:szCs w:val="18"/>
              </w:rPr>
              <w:t xml:space="preserve"> ownership (master selection) status register1</w:t>
            </w:r>
          </w:p>
        </w:tc>
      </w:tr>
      <w:tr w:rsidR="004F26BE" w:rsidRPr="003315BB" w:rsidTr="00CA2EA4">
        <w:tc>
          <w:tcPr>
            <w:tcW w:w="2132" w:type="dxa"/>
          </w:tcPr>
          <w:p w:rsidR="004F26BE" w:rsidRPr="00553CA9" w:rsidRDefault="004F26BE" w:rsidP="005D538B">
            <w:pPr>
              <w:rPr>
                <w:rFonts w:eastAsiaTheme="minorEastAsia"/>
                <w:sz w:val="18"/>
                <w:szCs w:val="18"/>
              </w:rPr>
            </w:pPr>
            <w:r>
              <w:rPr>
                <w:rFonts w:eastAsiaTheme="minorEastAsia" w:hint="eastAsia"/>
                <w:sz w:val="18"/>
                <w:szCs w:val="18"/>
              </w:rPr>
              <w:t>Reserved</w:t>
            </w:r>
          </w:p>
        </w:tc>
        <w:tc>
          <w:tcPr>
            <w:tcW w:w="1166" w:type="dxa"/>
          </w:tcPr>
          <w:p w:rsidR="004F26BE" w:rsidRDefault="004F26BE" w:rsidP="005D538B">
            <w:pPr>
              <w:rPr>
                <w:rFonts w:eastAsiaTheme="minorEastAsia"/>
                <w:sz w:val="18"/>
                <w:szCs w:val="18"/>
              </w:rPr>
            </w:pPr>
            <w:r>
              <w:rPr>
                <w:rFonts w:eastAsiaTheme="minorEastAsia" w:hint="eastAsia"/>
                <w:sz w:val="18"/>
                <w:szCs w:val="18"/>
              </w:rPr>
              <w:t>12</w:t>
            </w:r>
            <w:r>
              <w:rPr>
                <w:rFonts w:eastAsiaTheme="minorEastAsia"/>
                <w:sz w:val="18"/>
                <w:szCs w:val="18"/>
              </w:rPr>
              <w:t>’</w:t>
            </w:r>
            <w:r>
              <w:rPr>
                <w:rFonts w:eastAsiaTheme="minorEastAsia" w:hint="eastAsia"/>
                <w:sz w:val="18"/>
                <w:szCs w:val="18"/>
              </w:rPr>
              <w:t>h098~</w:t>
            </w:r>
          </w:p>
          <w:p w:rsidR="004F26BE" w:rsidRPr="00553CA9" w:rsidRDefault="004F26BE" w:rsidP="005D538B">
            <w:pPr>
              <w:rPr>
                <w:rFonts w:eastAsiaTheme="minorEastAsia"/>
                <w:sz w:val="18"/>
                <w:szCs w:val="18"/>
              </w:rPr>
            </w:pPr>
            <w:r>
              <w:rPr>
                <w:rFonts w:eastAsiaTheme="minorEastAsia" w:hint="eastAsia"/>
                <w:sz w:val="18"/>
                <w:szCs w:val="18"/>
              </w:rPr>
              <w:t>12</w:t>
            </w:r>
            <w:r>
              <w:rPr>
                <w:rFonts w:eastAsiaTheme="minorEastAsia"/>
                <w:sz w:val="18"/>
                <w:szCs w:val="18"/>
              </w:rPr>
              <w:t>’</w:t>
            </w:r>
            <w:r>
              <w:rPr>
                <w:rFonts w:eastAsiaTheme="minorEastAsia" w:hint="eastAsia"/>
                <w:sz w:val="18"/>
                <w:szCs w:val="18"/>
              </w:rPr>
              <w:t>h4fc</w:t>
            </w:r>
          </w:p>
        </w:tc>
        <w:tc>
          <w:tcPr>
            <w:tcW w:w="5103" w:type="dxa"/>
          </w:tcPr>
          <w:p w:rsidR="004F26BE" w:rsidRPr="00553CA9" w:rsidRDefault="004F26BE" w:rsidP="005D538B">
            <w:pPr>
              <w:rPr>
                <w:rFonts w:eastAsiaTheme="minorEastAsia"/>
                <w:sz w:val="18"/>
                <w:szCs w:val="18"/>
              </w:rPr>
            </w:pPr>
          </w:p>
        </w:tc>
      </w:tr>
      <w:tr w:rsidR="004F26BE" w:rsidRPr="003315BB" w:rsidTr="00CA2EA4">
        <w:tc>
          <w:tcPr>
            <w:tcW w:w="2132" w:type="dxa"/>
          </w:tcPr>
          <w:p w:rsidR="004F26BE" w:rsidRPr="00553CA9" w:rsidRDefault="004F26BE" w:rsidP="005D538B">
            <w:pPr>
              <w:rPr>
                <w:sz w:val="18"/>
                <w:szCs w:val="18"/>
              </w:rPr>
            </w:pPr>
            <w:r w:rsidRPr="00553CA9">
              <w:rPr>
                <w:rFonts w:hint="eastAsia"/>
                <w:sz w:val="18"/>
                <w:szCs w:val="18"/>
              </w:rPr>
              <w:t>PLCTOA7IPCSET</w:t>
            </w:r>
          </w:p>
        </w:tc>
        <w:tc>
          <w:tcPr>
            <w:tcW w:w="1166" w:type="dxa"/>
          </w:tcPr>
          <w:p w:rsidR="004F26BE" w:rsidRPr="00553CA9" w:rsidRDefault="004F26B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h500</w:t>
            </w:r>
          </w:p>
        </w:tc>
        <w:tc>
          <w:tcPr>
            <w:tcW w:w="5103" w:type="dxa"/>
          </w:tcPr>
          <w:p w:rsidR="004F26BE" w:rsidRPr="00553CA9" w:rsidRDefault="004F26BE" w:rsidP="005D538B">
            <w:pPr>
              <w:rPr>
                <w:sz w:val="18"/>
                <w:szCs w:val="18"/>
              </w:rPr>
            </w:pPr>
            <w:r w:rsidRPr="00553CA9">
              <w:rPr>
                <w:rFonts w:hint="eastAsia"/>
                <w:sz w:val="18"/>
                <w:szCs w:val="18"/>
              </w:rPr>
              <w:t>PLCDSP core to A7 core IPC set register</w:t>
            </w:r>
          </w:p>
        </w:tc>
      </w:tr>
      <w:tr w:rsidR="004F26BE" w:rsidRPr="003315BB" w:rsidTr="00CA2EA4">
        <w:tc>
          <w:tcPr>
            <w:tcW w:w="2132" w:type="dxa"/>
          </w:tcPr>
          <w:p w:rsidR="004F26BE" w:rsidRPr="00553CA9" w:rsidRDefault="004F26BE" w:rsidP="005D538B">
            <w:pPr>
              <w:rPr>
                <w:sz w:val="18"/>
                <w:szCs w:val="18"/>
              </w:rPr>
            </w:pPr>
            <w:r w:rsidRPr="00553CA9">
              <w:rPr>
                <w:rFonts w:hint="eastAsia"/>
                <w:sz w:val="18"/>
                <w:szCs w:val="18"/>
              </w:rPr>
              <w:t>PLCTOA7IPCCLR</w:t>
            </w:r>
          </w:p>
        </w:tc>
        <w:tc>
          <w:tcPr>
            <w:tcW w:w="1166" w:type="dxa"/>
          </w:tcPr>
          <w:p w:rsidR="004F26BE" w:rsidRPr="00553CA9" w:rsidRDefault="004F26B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h504</w:t>
            </w:r>
          </w:p>
        </w:tc>
        <w:tc>
          <w:tcPr>
            <w:tcW w:w="5103" w:type="dxa"/>
          </w:tcPr>
          <w:p w:rsidR="004F26BE" w:rsidRPr="00553CA9" w:rsidRDefault="004F26BE" w:rsidP="005D538B">
            <w:pPr>
              <w:rPr>
                <w:sz w:val="18"/>
                <w:szCs w:val="18"/>
              </w:rPr>
            </w:pPr>
            <w:r w:rsidRPr="00553CA9">
              <w:rPr>
                <w:rFonts w:hint="eastAsia"/>
                <w:sz w:val="18"/>
                <w:szCs w:val="18"/>
              </w:rPr>
              <w:t>PLCDSP core to A7 core IPC clear register</w:t>
            </w:r>
          </w:p>
        </w:tc>
      </w:tr>
      <w:tr w:rsidR="004F26BE" w:rsidRPr="003315BB" w:rsidTr="00CA2EA4">
        <w:tc>
          <w:tcPr>
            <w:tcW w:w="2132" w:type="dxa"/>
          </w:tcPr>
          <w:p w:rsidR="004F26BE" w:rsidRPr="00553CA9" w:rsidRDefault="004F26BE" w:rsidP="005D538B">
            <w:pPr>
              <w:rPr>
                <w:sz w:val="18"/>
                <w:szCs w:val="18"/>
              </w:rPr>
            </w:pPr>
            <w:r w:rsidRPr="00553CA9">
              <w:rPr>
                <w:rFonts w:hint="eastAsia"/>
                <w:sz w:val="18"/>
                <w:szCs w:val="18"/>
              </w:rPr>
              <w:t>PLCTOA7IPCFLG</w:t>
            </w:r>
          </w:p>
        </w:tc>
        <w:tc>
          <w:tcPr>
            <w:tcW w:w="1166" w:type="dxa"/>
          </w:tcPr>
          <w:p w:rsidR="004F26BE" w:rsidRPr="00553CA9" w:rsidRDefault="004F26B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h508</w:t>
            </w:r>
          </w:p>
        </w:tc>
        <w:tc>
          <w:tcPr>
            <w:tcW w:w="5103" w:type="dxa"/>
          </w:tcPr>
          <w:p w:rsidR="004F26BE" w:rsidRPr="00553CA9" w:rsidRDefault="004F26BE" w:rsidP="005D538B">
            <w:pPr>
              <w:rPr>
                <w:sz w:val="18"/>
                <w:szCs w:val="18"/>
              </w:rPr>
            </w:pPr>
            <w:r w:rsidRPr="00553CA9">
              <w:rPr>
                <w:rFonts w:hint="eastAsia"/>
                <w:sz w:val="18"/>
                <w:szCs w:val="18"/>
              </w:rPr>
              <w:t>PLCDSP core to A7 core IPC flags register</w:t>
            </w:r>
          </w:p>
        </w:tc>
      </w:tr>
      <w:tr w:rsidR="004F26BE" w:rsidRPr="003315BB" w:rsidTr="00CA2EA4">
        <w:tc>
          <w:tcPr>
            <w:tcW w:w="2132" w:type="dxa"/>
          </w:tcPr>
          <w:p w:rsidR="004F26BE" w:rsidRPr="00553CA9" w:rsidRDefault="004F26BE" w:rsidP="005D538B">
            <w:pPr>
              <w:rPr>
                <w:sz w:val="18"/>
                <w:szCs w:val="18"/>
              </w:rPr>
            </w:pPr>
            <w:r w:rsidRPr="00553CA9">
              <w:rPr>
                <w:rFonts w:hint="eastAsia"/>
                <w:sz w:val="18"/>
                <w:szCs w:val="18"/>
              </w:rPr>
              <w:t>A7TOPLCIPCACK</w:t>
            </w:r>
          </w:p>
        </w:tc>
        <w:tc>
          <w:tcPr>
            <w:tcW w:w="1166" w:type="dxa"/>
          </w:tcPr>
          <w:p w:rsidR="004F26BE" w:rsidRPr="00553CA9" w:rsidRDefault="004F26B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h50c</w:t>
            </w:r>
          </w:p>
        </w:tc>
        <w:tc>
          <w:tcPr>
            <w:tcW w:w="5103" w:type="dxa"/>
          </w:tcPr>
          <w:p w:rsidR="004F26BE" w:rsidRPr="00553CA9" w:rsidRDefault="004F26BE" w:rsidP="005D538B">
            <w:pPr>
              <w:rPr>
                <w:sz w:val="18"/>
                <w:szCs w:val="18"/>
              </w:rPr>
            </w:pPr>
            <w:r w:rsidRPr="00553CA9">
              <w:rPr>
                <w:rFonts w:hint="eastAsia"/>
                <w:sz w:val="18"/>
                <w:szCs w:val="18"/>
              </w:rPr>
              <w:t>A7 core to PLCDSP core IPC event acknowledge register.</w:t>
            </w:r>
          </w:p>
        </w:tc>
      </w:tr>
      <w:tr w:rsidR="004F26BE" w:rsidRPr="003315BB" w:rsidTr="00CA2EA4">
        <w:tc>
          <w:tcPr>
            <w:tcW w:w="2132" w:type="dxa"/>
          </w:tcPr>
          <w:p w:rsidR="004F26BE" w:rsidRPr="00553CA9" w:rsidRDefault="004F26BE" w:rsidP="005D538B">
            <w:pPr>
              <w:rPr>
                <w:sz w:val="18"/>
                <w:szCs w:val="18"/>
              </w:rPr>
            </w:pPr>
            <w:r w:rsidRPr="00553CA9">
              <w:rPr>
                <w:rFonts w:hint="eastAsia"/>
                <w:sz w:val="18"/>
                <w:szCs w:val="18"/>
              </w:rPr>
              <w:t>A7TOPLCIPCSTS</w:t>
            </w:r>
          </w:p>
        </w:tc>
        <w:tc>
          <w:tcPr>
            <w:tcW w:w="1166" w:type="dxa"/>
          </w:tcPr>
          <w:p w:rsidR="004F26BE" w:rsidRPr="00553CA9" w:rsidRDefault="004F26B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h510</w:t>
            </w:r>
          </w:p>
        </w:tc>
        <w:tc>
          <w:tcPr>
            <w:tcW w:w="5103" w:type="dxa"/>
          </w:tcPr>
          <w:p w:rsidR="004F26BE" w:rsidRPr="00553CA9" w:rsidRDefault="004F26BE" w:rsidP="005D538B">
            <w:pPr>
              <w:rPr>
                <w:sz w:val="18"/>
                <w:szCs w:val="18"/>
              </w:rPr>
            </w:pPr>
            <w:r w:rsidRPr="00553CA9">
              <w:rPr>
                <w:rFonts w:hint="eastAsia"/>
                <w:sz w:val="18"/>
                <w:szCs w:val="18"/>
              </w:rPr>
              <w:t>A7 core to PLCDSP core IPC event status register.</w:t>
            </w:r>
          </w:p>
        </w:tc>
      </w:tr>
      <w:tr w:rsidR="004F26BE" w:rsidRPr="003315BB" w:rsidTr="00CA2EA4">
        <w:tc>
          <w:tcPr>
            <w:tcW w:w="2132" w:type="dxa"/>
          </w:tcPr>
          <w:p w:rsidR="004F26BE" w:rsidRPr="00553CA9" w:rsidRDefault="004F26BE" w:rsidP="005D538B">
            <w:pPr>
              <w:rPr>
                <w:sz w:val="18"/>
                <w:szCs w:val="18"/>
              </w:rPr>
            </w:pPr>
            <w:r w:rsidRPr="00553CA9">
              <w:rPr>
                <w:rFonts w:hint="eastAsia"/>
                <w:sz w:val="18"/>
                <w:szCs w:val="18"/>
              </w:rPr>
              <w:t>PLCTORFIPCSET</w:t>
            </w:r>
          </w:p>
        </w:tc>
        <w:tc>
          <w:tcPr>
            <w:tcW w:w="1166" w:type="dxa"/>
          </w:tcPr>
          <w:p w:rsidR="004F26BE" w:rsidRPr="00553CA9" w:rsidRDefault="004F26B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h514</w:t>
            </w:r>
          </w:p>
        </w:tc>
        <w:tc>
          <w:tcPr>
            <w:tcW w:w="5103" w:type="dxa"/>
          </w:tcPr>
          <w:p w:rsidR="004F26BE" w:rsidRPr="00553CA9" w:rsidRDefault="004F26BE" w:rsidP="005D538B">
            <w:pPr>
              <w:rPr>
                <w:sz w:val="18"/>
                <w:szCs w:val="18"/>
              </w:rPr>
            </w:pPr>
            <w:r w:rsidRPr="00553CA9">
              <w:rPr>
                <w:rFonts w:hint="eastAsia"/>
                <w:sz w:val="18"/>
                <w:szCs w:val="18"/>
              </w:rPr>
              <w:t>PLCDSP core to RFDSP core IPC set register</w:t>
            </w:r>
          </w:p>
        </w:tc>
      </w:tr>
      <w:tr w:rsidR="004F26BE" w:rsidRPr="003315BB" w:rsidTr="00CA2EA4">
        <w:tc>
          <w:tcPr>
            <w:tcW w:w="2132" w:type="dxa"/>
          </w:tcPr>
          <w:p w:rsidR="004F26BE" w:rsidRPr="00553CA9" w:rsidRDefault="004F26BE" w:rsidP="005D538B">
            <w:pPr>
              <w:rPr>
                <w:sz w:val="18"/>
                <w:szCs w:val="18"/>
              </w:rPr>
            </w:pPr>
            <w:r w:rsidRPr="00553CA9">
              <w:rPr>
                <w:rFonts w:hint="eastAsia"/>
                <w:sz w:val="18"/>
                <w:szCs w:val="18"/>
              </w:rPr>
              <w:t>PLCTORFIPCCLR</w:t>
            </w:r>
          </w:p>
        </w:tc>
        <w:tc>
          <w:tcPr>
            <w:tcW w:w="1166" w:type="dxa"/>
          </w:tcPr>
          <w:p w:rsidR="004F26BE" w:rsidRPr="00553CA9" w:rsidRDefault="004F26B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h518</w:t>
            </w:r>
          </w:p>
        </w:tc>
        <w:tc>
          <w:tcPr>
            <w:tcW w:w="5103" w:type="dxa"/>
          </w:tcPr>
          <w:p w:rsidR="004F26BE" w:rsidRPr="00553CA9" w:rsidRDefault="004F26BE" w:rsidP="005D538B">
            <w:pPr>
              <w:rPr>
                <w:sz w:val="18"/>
                <w:szCs w:val="18"/>
              </w:rPr>
            </w:pPr>
            <w:r w:rsidRPr="00553CA9">
              <w:rPr>
                <w:rFonts w:hint="eastAsia"/>
                <w:sz w:val="18"/>
                <w:szCs w:val="18"/>
              </w:rPr>
              <w:t>PLCDSP core to RFDSP core IPC event clear register</w:t>
            </w:r>
          </w:p>
        </w:tc>
      </w:tr>
      <w:tr w:rsidR="004F26BE" w:rsidRPr="003315BB" w:rsidTr="00CA2EA4">
        <w:tc>
          <w:tcPr>
            <w:tcW w:w="2132" w:type="dxa"/>
          </w:tcPr>
          <w:p w:rsidR="004F26BE" w:rsidRPr="00553CA9" w:rsidRDefault="004F26BE" w:rsidP="005D538B">
            <w:pPr>
              <w:rPr>
                <w:sz w:val="18"/>
                <w:szCs w:val="18"/>
              </w:rPr>
            </w:pPr>
            <w:r w:rsidRPr="00553CA9">
              <w:rPr>
                <w:rFonts w:hint="eastAsia"/>
                <w:sz w:val="18"/>
                <w:szCs w:val="18"/>
              </w:rPr>
              <w:t>PLCTORFIPCFLG</w:t>
            </w:r>
          </w:p>
        </w:tc>
        <w:tc>
          <w:tcPr>
            <w:tcW w:w="1166" w:type="dxa"/>
          </w:tcPr>
          <w:p w:rsidR="004F26BE" w:rsidRPr="00553CA9" w:rsidRDefault="004F26B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h51c</w:t>
            </w:r>
          </w:p>
        </w:tc>
        <w:tc>
          <w:tcPr>
            <w:tcW w:w="5103" w:type="dxa"/>
          </w:tcPr>
          <w:p w:rsidR="004F26BE" w:rsidRPr="00553CA9" w:rsidRDefault="004F26BE" w:rsidP="005D538B">
            <w:pPr>
              <w:rPr>
                <w:sz w:val="18"/>
                <w:szCs w:val="18"/>
              </w:rPr>
            </w:pPr>
            <w:r w:rsidRPr="00553CA9">
              <w:rPr>
                <w:rFonts w:hint="eastAsia"/>
                <w:sz w:val="18"/>
                <w:szCs w:val="18"/>
              </w:rPr>
              <w:t>PLCDSP core to RFDSP core IPC flags register</w:t>
            </w:r>
          </w:p>
        </w:tc>
      </w:tr>
      <w:tr w:rsidR="004F26BE" w:rsidRPr="003315BB" w:rsidTr="00CA2EA4">
        <w:tc>
          <w:tcPr>
            <w:tcW w:w="2132" w:type="dxa"/>
          </w:tcPr>
          <w:p w:rsidR="004F26BE" w:rsidRPr="00553CA9" w:rsidRDefault="001D2558" w:rsidP="001D2558">
            <w:pPr>
              <w:rPr>
                <w:sz w:val="18"/>
                <w:szCs w:val="18"/>
              </w:rPr>
            </w:pPr>
            <w:r>
              <w:rPr>
                <w:rFonts w:hint="eastAsia"/>
                <w:sz w:val="18"/>
                <w:szCs w:val="18"/>
              </w:rPr>
              <w:t>RF</w:t>
            </w:r>
            <w:r w:rsidRPr="00553CA9">
              <w:rPr>
                <w:rFonts w:hint="eastAsia"/>
                <w:sz w:val="18"/>
                <w:szCs w:val="18"/>
              </w:rPr>
              <w:t>TO</w:t>
            </w:r>
            <w:r>
              <w:rPr>
                <w:rFonts w:hint="eastAsia"/>
                <w:sz w:val="18"/>
                <w:szCs w:val="18"/>
              </w:rPr>
              <w:t>PLC</w:t>
            </w:r>
            <w:r w:rsidRPr="00553CA9">
              <w:rPr>
                <w:rFonts w:hint="eastAsia"/>
                <w:sz w:val="18"/>
                <w:szCs w:val="18"/>
              </w:rPr>
              <w:t>IPCACK</w:t>
            </w:r>
          </w:p>
        </w:tc>
        <w:tc>
          <w:tcPr>
            <w:tcW w:w="1166" w:type="dxa"/>
          </w:tcPr>
          <w:p w:rsidR="004F26BE" w:rsidRPr="00553CA9" w:rsidRDefault="004F26B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h520</w:t>
            </w:r>
          </w:p>
        </w:tc>
        <w:tc>
          <w:tcPr>
            <w:tcW w:w="5103" w:type="dxa"/>
          </w:tcPr>
          <w:p w:rsidR="004F26BE" w:rsidRPr="00553CA9" w:rsidRDefault="004F26BE" w:rsidP="005D538B">
            <w:pPr>
              <w:rPr>
                <w:sz w:val="18"/>
                <w:szCs w:val="18"/>
              </w:rPr>
            </w:pPr>
            <w:r w:rsidRPr="00553CA9">
              <w:rPr>
                <w:rFonts w:hint="eastAsia"/>
                <w:sz w:val="18"/>
                <w:szCs w:val="18"/>
              </w:rPr>
              <w:t>PLCDSP core to A7 core IPC event acknowledge register.</w:t>
            </w:r>
          </w:p>
        </w:tc>
      </w:tr>
      <w:tr w:rsidR="004F26BE" w:rsidRPr="003315BB" w:rsidTr="00CA2EA4">
        <w:tc>
          <w:tcPr>
            <w:tcW w:w="2132" w:type="dxa"/>
          </w:tcPr>
          <w:p w:rsidR="004F26BE" w:rsidRPr="00553CA9" w:rsidRDefault="0001584F" w:rsidP="005D538B">
            <w:pPr>
              <w:rPr>
                <w:sz w:val="18"/>
                <w:szCs w:val="18"/>
              </w:rPr>
            </w:pPr>
            <w:r>
              <w:rPr>
                <w:rFonts w:hint="eastAsia"/>
                <w:sz w:val="18"/>
                <w:szCs w:val="18"/>
              </w:rPr>
              <w:t>RFTOPLC</w:t>
            </w:r>
            <w:r w:rsidRPr="00553CA9">
              <w:rPr>
                <w:rFonts w:hint="eastAsia"/>
                <w:sz w:val="18"/>
                <w:szCs w:val="18"/>
              </w:rPr>
              <w:t>IPCSTS</w:t>
            </w:r>
          </w:p>
        </w:tc>
        <w:tc>
          <w:tcPr>
            <w:tcW w:w="1166" w:type="dxa"/>
          </w:tcPr>
          <w:p w:rsidR="004F26BE" w:rsidRPr="00553CA9" w:rsidRDefault="004F26B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h524</w:t>
            </w:r>
          </w:p>
        </w:tc>
        <w:tc>
          <w:tcPr>
            <w:tcW w:w="5103" w:type="dxa"/>
          </w:tcPr>
          <w:p w:rsidR="004F26BE" w:rsidRPr="00553CA9" w:rsidRDefault="004F26BE" w:rsidP="005D538B">
            <w:pPr>
              <w:rPr>
                <w:sz w:val="18"/>
                <w:szCs w:val="18"/>
              </w:rPr>
            </w:pPr>
            <w:r w:rsidRPr="00553CA9">
              <w:rPr>
                <w:rFonts w:hint="eastAsia"/>
                <w:sz w:val="18"/>
                <w:szCs w:val="18"/>
              </w:rPr>
              <w:t>PLCDSP core to A7 core IPC event status register.</w:t>
            </w:r>
          </w:p>
        </w:tc>
      </w:tr>
      <w:tr w:rsidR="00CA2EA4" w:rsidRPr="003315BB" w:rsidTr="00CA2EA4">
        <w:trPr>
          <w:ins w:id="2021" w:author="yangy" w:date="2017-05-10T18:06:00Z"/>
        </w:trPr>
        <w:tc>
          <w:tcPr>
            <w:tcW w:w="2132" w:type="dxa"/>
          </w:tcPr>
          <w:p w:rsidR="00CA2EA4" w:rsidRDefault="00CA2EA4" w:rsidP="008774E7">
            <w:pPr>
              <w:rPr>
                <w:ins w:id="2022" w:author="yangy" w:date="2017-05-10T18:06:00Z"/>
                <w:sz w:val="18"/>
                <w:szCs w:val="18"/>
              </w:rPr>
            </w:pPr>
            <w:ins w:id="2023" w:author="yangy" w:date="2017-05-10T18:06:00Z">
              <w:r>
                <w:rPr>
                  <w:rFonts w:hint="eastAsia"/>
                  <w:sz w:val="18"/>
                  <w:szCs w:val="18"/>
                </w:rPr>
                <w:t>A7TO</w:t>
              </w:r>
            </w:ins>
            <w:ins w:id="2024" w:author="yangy" w:date="2017-05-10T18:07:00Z">
              <w:r w:rsidR="008774E7">
                <w:rPr>
                  <w:rFonts w:hint="eastAsia"/>
                  <w:sz w:val="18"/>
                  <w:szCs w:val="18"/>
                </w:rPr>
                <w:t>PLC</w:t>
              </w:r>
            </w:ins>
            <w:ins w:id="2025" w:author="yangy" w:date="2017-05-10T18:06:00Z">
              <w:r>
                <w:rPr>
                  <w:rFonts w:hint="eastAsia"/>
                  <w:sz w:val="18"/>
                  <w:szCs w:val="18"/>
                </w:rPr>
                <w:t>IPCTEST</w:t>
              </w:r>
            </w:ins>
          </w:p>
        </w:tc>
        <w:tc>
          <w:tcPr>
            <w:tcW w:w="1166" w:type="dxa"/>
          </w:tcPr>
          <w:p w:rsidR="00CA2EA4" w:rsidRPr="00553CA9" w:rsidRDefault="00CA2EA4" w:rsidP="00CA2EA4">
            <w:pPr>
              <w:rPr>
                <w:ins w:id="2026" w:author="yangy" w:date="2017-05-10T18:06:00Z"/>
                <w:rFonts w:eastAsiaTheme="minorEastAsia"/>
                <w:sz w:val="18"/>
                <w:szCs w:val="18"/>
              </w:rPr>
            </w:pPr>
            <w:ins w:id="2027" w:author="yangy" w:date="2017-05-10T18:06:00Z">
              <w:r>
                <w:rPr>
                  <w:rFonts w:eastAsiaTheme="minorEastAsia" w:hint="eastAsia"/>
                  <w:sz w:val="18"/>
                  <w:szCs w:val="18"/>
                </w:rPr>
                <w:t>12</w:t>
              </w:r>
              <w:r>
                <w:rPr>
                  <w:rFonts w:eastAsiaTheme="minorEastAsia"/>
                  <w:sz w:val="18"/>
                  <w:szCs w:val="18"/>
                </w:rPr>
                <w:t>’</w:t>
              </w:r>
              <w:r>
                <w:rPr>
                  <w:rFonts w:eastAsiaTheme="minorEastAsia" w:hint="eastAsia"/>
                  <w:sz w:val="18"/>
                  <w:szCs w:val="18"/>
                </w:rPr>
                <w:t>h</w:t>
              </w:r>
            </w:ins>
            <w:ins w:id="2028" w:author="yangy" w:date="2017-05-10T18:07:00Z">
              <w:r>
                <w:rPr>
                  <w:rFonts w:eastAsiaTheme="minorEastAsia" w:hint="eastAsia"/>
                  <w:sz w:val="18"/>
                  <w:szCs w:val="18"/>
                </w:rPr>
                <w:t>5</w:t>
              </w:r>
            </w:ins>
            <w:ins w:id="2029" w:author="yangy" w:date="2017-05-10T18:06:00Z">
              <w:r>
                <w:rPr>
                  <w:rFonts w:eastAsiaTheme="minorEastAsia" w:hint="eastAsia"/>
                  <w:sz w:val="18"/>
                  <w:szCs w:val="18"/>
                </w:rPr>
                <w:t>30</w:t>
              </w:r>
            </w:ins>
          </w:p>
        </w:tc>
        <w:tc>
          <w:tcPr>
            <w:tcW w:w="5103" w:type="dxa"/>
          </w:tcPr>
          <w:p w:rsidR="00CA2EA4" w:rsidRPr="00553CA9" w:rsidRDefault="00CA2EA4" w:rsidP="007B1C3D">
            <w:pPr>
              <w:rPr>
                <w:ins w:id="2030" w:author="yangy" w:date="2017-05-10T18:06:00Z"/>
                <w:sz w:val="18"/>
                <w:szCs w:val="18"/>
              </w:rPr>
            </w:pPr>
            <w:ins w:id="2031" w:author="yangy" w:date="2017-05-10T18:06:00Z">
              <w:r>
                <w:rPr>
                  <w:rFonts w:eastAsiaTheme="minorEastAsia" w:hint="eastAsia"/>
                  <w:sz w:val="18"/>
                  <w:szCs w:val="18"/>
                </w:rPr>
                <w:t xml:space="preserve">A7 core to </w:t>
              </w:r>
            </w:ins>
            <w:ins w:id="2032" w:author="yangy" w:date="2017-05-10T18:08:00Z">
              <w:r w:rsidR="007B1C3D">
                <w:rPr>
                  <w:rFonts w:eastAsiaTheme="minorEastAsia" w:hint="eastAsia"/>
                  <w:sz w:val="18"/>
                  <w:szCs w:val="18"/>
                </w:rPr>
                <w:t>PLC</w:t>
              </w:r>
            </w:ins>
            <w:ins w:id="2033" w:author="yangy" w:date="2017-05-10T18:06:00Z">
              <w:r>
                <w:rPr>
                  <w:rFonts w:eastAsiaTheme="minorEastAsia" w:hint="eastAsia"/>
                  <w:sz w:val="18"/>
                  <w:szCs w:val="18"/>
                </w:rPr>
                <w:t>DSP core IPC set register for testing</w:t>
              </w:r>
            </w:ins>
          </w:p>
        </w:tc>
      </w:tr>
      <w:tr w:rsidR="00CA2EA4" w:rsidRPr="003315BB" w:rsidTr="00CA2EA4">
        <w:trPr>
          <w:ins w:id="2034" w:author="yangy" w:date="2017-05-10T18:06:00Z"/>
        </w:trPr>
        <w:tc>
          <w:tcPr>
            <w:tcW w:w="2132" w:type="dxa"/>
          </w:tcPr>
          <w:p w:rsidR="00CA2EA4" w:rsidRDefault="008774E7" w:rsidP="008774E7">
            <w:pPr>
              <w:rPr>
                <w:ins w:id="2035" w:author="yangy" w:date="2017-05-10T18:06:00Z"/>
                <w:sz w:val="18"/>
                <w:szCs w:val="18"/>
              </w:rPr>
            </w:pPr>
            <w:ins w:id="2036" w:author="yangy" w:date="2017-05-10T18:08:00Z">
              <w:r>
                <w:rPr>
                  <w:rFonts w:hint="eastAsia"/>
                  <w:sz w:val="18"/>
                  <w:szCs w:val="18"/>
                </w:rPr>
                <w:t>RF</w:t>
              </w:r>
            </w:ins>
            <w:ins w:id="2037" w:author="yangy" w:date="2017-05-10T18:06:00Z">
              <w:r w:rsidR="00CA2EA4">
                <w:rPr>
                  <w:rFonts w:hint="eastAsia"/>
                  <w:sz w:val="18"/>
                  <w:szCs w:val="18"/>
                </w:rPr>
                <w:t>TO</w:t>
              </w:r>
            </w:ins>
            <w:ins w:id="2038" w:author="yangy" w:date="2017-05-10T18:08:00Z">
              <w:r>
                <w:rPr>
                  <w:rFonts w:hint="eastAsia"/>
                  <w:sz w:val="18"/>
                  <w:szCs w:val="18"/>
                </w:rPr>
                <w:t>PLC</w:t>
              </w:r>
            </w:ins>
            <w:ins w:id="2039" w:author="yangy" w:date="2017-05-10T18:06:00Z">
              <w:r w:rsidR="00CA2EA4">
                <w:rPr>
                  <w:rFonts w:hint="eastAsia"/>
                  <w:sz w:val="18"/>
                  <w:szCs w:val="18"/>
                </w:rPr>
                <w:t>IPCTEST</w:t>
              </w:r>
            </w:ins>
          </w:p>
        </w:tc>
        <w:tc>
          <w:tcPr>
            <w:tcW w:w="1166" w:type="dxa"/>
          </w:tcPr>
          <w:p w:rsidR="00CA2EA4" w:rsidRPr="00553CA9" w:rsidRDefault="00CA2EA4" w:rsidP="00CA2EA4">
            <w:pPr>
              <w:rPr>
                <w:ins w:id="2040" w:author="yangy" w:date="2017-05-10T18:06:00Z"/>
                <w:rFonts w:eastAsiaTheme="minorEastAsia"/>
                <w:sz w:val="18"/>
                <w:szCs w:val="18"/>
              </w:rPr>
            </w:pPr>
            <w:ins w:id="2041" w:author="yangy" w:date="2017-05-10T18:06:00Z">
              <w:r>
                <w:rPr>
                  <w:rFonts w:eastAsiaTheme="minorEastAsia" w:hint="eastAsia"/>
                  <w:sz w:val="18"/>
                  <w:szCs w:val="18"/>
                </w:rPr>
                <w:t>12</w:t>
              </w:r>
              <w:r>
                <w:rPr>
                  <w:rFonts w:eastAsiaTheme="minorEastAsia"/>
                  <w:sz w:val="18"/>
                  <w:szCs w:val="18"/>
                </w:rPr>
                <w:t>’</w:t>
              </w:r>
              <w:r>
                <w:rPr>
                  <w:rFonts w:eastAsiaTheme="minorEastAsia" w:hint="eastAsia"/>
                  <w:sz w:val="18"/>
                  <w:szCs w:val="18"/>
                </w:rPr>
                <w:t>h</w:t>
              </w:r>
            </w:ins>
            <w:ins w:id="2042" w:author="yangy" w:date="2017-05-10T18:07:00Z">
              <w:r>
                <w:rPr>
                  <w:rFonts w:eastAsiaTheme="minorEastAsia" w:hint="eastAsia"/>
                  <w:sz w:val="18"/>
                  <w:szCs w:val="18"/>
                </w:rPr>
                <w:t>5</w:t>
              </w:r>
            </w:ins>
            <w:ins w:id="2043" w:author="yangy" w:date="2017-05-10T18:06:00Z">
              <w:r>
                <w:rPr>
                  <w:rFonts w:eastAsiaTheme="minorEastAsia" w:hint="eastAsia"/>
                  <w:sz w:val="18"/>
                  <w:szCs w:val="18"/>
                </w:rPr>
                <w:t>34</w:t>
              </w:r>
            </w:ins>
          </w:p>
        </w:tc>
        <w:tc>
          <w:tcPr>
            <w:tcW w:w="5103" w:type="dxa"/>
          </w:tcPr>
          <w:p w:rsidR="00CA2EA4" w:rsidRPr="00553CA9" w:rsidRDefault="007B1C3D" w:rsidP="007B1C3D">
            <w:pPr>
              <w:rPr>
                <w:ins w:id="2044" w:author="yangy" w:date="2017-05-10T18:06:00Z"/>
                <w:sz w:val="18"/>
                <w:szCs w:val="18"/>
              </w:rPr>
            </w:pPr>
            <w:ins w:id="2045" w:author="yangy" w:date="2017-05-10T18:08:00Z">
              <w:r>
                <w:rPr>
                  <w:rFonts w:eastAsiaTheme="minorEastAsia" w:hint="eastAsia"/>
                  <w:sz w:val="18"/>
                  <w:szCs w:val="18"/>
                </w:rPr>
                <w:t>RF</w:t>
              </w:r>
            </w:ins>
            <w:ins w:id="2046" w:author="yangy" w:date="2017-05-10T18:06:00Z">
              <w:r w:rsidR="00CA2EA4">
                <w:rPr>
                  <w:rFonts w:eastAsiaTheme="minorEastAsia" w:hint="eastAsia"/>
                  <w:sz w:val="18"/>
                  <w:szCs w:val="18"/>
                </w:rPr>
                <w:t xml:space="preserve">DSP core to </w:t>
              </w:r>
            </w:ins>
            <w:ins w:id="2047" w:author="yangy" w:date="2017-05-10T18:08:00Z">
              <w:r>
                <w:rPr>
                  <w:rFonts w:eastAsiaTheme="minorEastAsia" w:hint="eastAsia"/>
                  <w:sz w:val="18"/>
                  <w:szCs w:val="18"/>
                </w:rPr>
                <w:t>PLC</w:t>
              </w:r>
            </w:ins>
            <w:ins w:id="2048" w:author="yangy" w:date="2017-05-10T18:06:00Z">
              <w:r w:rsidR="00CA2EA4">
                <w:rPr>
                  <w:rFonts w:eastAsiaTheme="minorEastAsia" w:hint="eastAsia"/>
                  <w:sz w:val="18"/>
                  <w:szCs w:val="18"/>
                </w:rPr>
                <w:t>DSP core IPC set register for testing</w:t>
              </w:r>
            </w:ins>
          </w:p>
        </w:tc>
      </w:tr>
      <w:tr w:rsidR="00CA2EA4" w:rsidRPr="003315BB" w:rsidTr="00CA2EA4">
        <w:trPr>
          <w:ins w:id="2049" w:author="yangy" w:date="2017-05-10T18:06:00Z"/>
        </w:trPr>
        <w:tc>
          <w:tcPr>
            <w:tcW w:w="2132" w:type="dxa"/>
          </w:tcPr>
          <w:p w:rsidR="00CA2EA4" w:rsidRDefault="00CA2EA4" w:rsidP="005D538B">
            <w:pPr>
              <w:rPr>
                <w:ins w:id="2050" w:author="yangy" w:date="2017-05-10T18:06:00Z"/>
                <w:sz w:val="18"/>
                <w:szCs w:val="18"/>
              </w:rPr>
            </w:pPr>
            <w:ins w:id="2051" w:author="yangy" w:date="2017-05-10T18:06:00Z">
              <w:r>
                <w:rPr>
                  <w:rFonts w:hint="eastAsia"/>
                  <w:sz w:val="18"/>
                  <w:szCs w:val="18"/>
                </w:rPr>
                <w:t>Reserved</w:t>
              </w:r>
            </w:ins>
          </w:p>
        </w:tc>
        <w:tc>
          <w:tcPr>
            <w:tcW w:w="1166" w:type="dxa"/>
          </w:tcPr>
          <w:p w:rsidR="00CA2EA4" w:rsidRDefault="00CA2EA4" w:rsidP="0082406E">
            <w:pPr>
              <w:rPr>
                <w:ins w:id="2052" w:author="yangy" w:date="2017-05-10T18:06:00Z"/>
                <w:rFonts w:eastAsiaTheme="minorEastAsia"/>
                <w:sz w:val="18"/>
                <w:szCs w:val="18"/>
              </w:rPr>
            </w:pPr>
            <w:ins w:id="2053" w:author="yangy" w:date="2017-05-10T18:06:00Z">
              <w:r>
                <w:rPr>
                  <w:rFonts w:eastAsiaTheme="minorEastAsia" w:hint="eastAsia"/>
                  <w:sz w:val="18"/>
                  <w:szCs w:val="18"/>
                </w:rPr>
                <w:t>12</w:t>
              </w:r>
              <w:r>
                <w:rPr>
                  <w:rFonts w:eastAsiaTheme="minorEastAsia"/>
                  <w:sz w:val="18"/>
                  <w:szCs w:val="18"/>
                </w:rPr>
                <w:t>’</w:t>
              </w:r>
              <w:r>
                <w:rPr>
                  <w:rFonts w:eastAsiaTheme="minorEastAsia" w:hint="eastAsia"/>
                  <w:sz w:val="18"/>
                  <w:szCs w:val="18"/>
                </w:rPr>
                <w:t>h</w:t>
              </w:r>
            </w:ins>
            <w:ins w:id="2054" w:author="yangy" w:date="2017-05-10T18:07:00Z">
              <w:r>
                <w:rPr>
                  <w:rFonts w:eastAsiaTheme="minorEastAsia" w:hint="eastAsia"/>
                  <w:sz w:val="18"/>
                  <w:szCs w:val="18"/>
                </w:rPr>
                <w:t>5</w:t>
              </w:r>
            </w:ins>
            <w:ins w:id="2055" w:author="yangy" w:date="2017-05-10T18:06:00Z">
              <w:r>
                <w:rPr>
                  <w:rFonts w:eastAsiaTheme="minorEastAsia" w:hint="eastAsia"/>
                  <w:sz w:val="18"/>
                  <w:szCs w:val="18"/>
                </w:rPr>
                <w:t>38~</w:t>
              </w:r>
            </w:ins>
          </w:p>
          <w:p w:rsidR="00CA2EA4" w:rsidRPr="00553CA9" w:rsidRDefault="00CA2EA4" w:rsidP="00CA2EA4">
            <w:pPr>
              <w:rPr>
                <w:ins w:id="2056" w:author="yangy" w:date="2017-05-10T18:06:00Z"/>
                <w:rFonts w:eastAsiaTheme="minorEastAsia"/>
                <w:sz w:val="18"/>
                <w:szCs w:val="18"/>
              </w:rPr>
            </w:pPr>
            <w:ins w:id="2057" w:author="yangy" w:date="2017-05-10T18:06:00Z">
              <w:r>
                <w:rPr>
                  <w:rFonts w:eastAsiaTheme="minorEastAsia" w:hint="eastAsia"/>
                  <w:sz w:val="18"/>
                  <w:szCs w:val="18"/>
                </w:rPr>
                <w:t>12</w:t>
              </w:r>
              <w:r>
                <w:rPr>
                  <w:rFonts w:eastAsiaTheme="minorEastAsia"/>
                  <w:sz w:val="18"/>
                  <w:szCs w:val="18"/>
                </w:rPr>
                <w:t>’</w:t>
              </w:r>
              <w:r>
                <w:rPr>
                  <w:rFonts w:eastAsiaTheme="minorEastAsia" w:hint="eastAsia"/>
                  <w:sz w:val="18"/>
                  <w:szCs w:val="18"/>
                </w:rPr>
                <w:t>h</w:t>
              </w:r>
            </w:ins>
            <w:ins w:id="2058" w:author="yangy" w:date="2017-05-10T18:07:00Z">
              <w:r>
                <w:rPr>
                  <w:rFonts w:eastAsiaTheme="minorEastAsia" w:hint="eastAsia"/>
                  <w:sz w:val="18"/>
                  <w:szCs w:val="18"/>
                </w:rPr>
                <w:t>5</w:t>
              </w:r>
            </w:ins>
            <w:ins w:id="2059" w:author="yangy" w:date="2017-05-10T18:06:00Z">
              <w:r>
                <w:rPr>
                  <w:rFonts w:eastAsiaTheme="minorEastAsia" w:hint="eastAsia"/>
                  <w:sz w:val="18"/>
                  <w:szCs w:val="18"/>
                </w:rPr>
                <w:t>3c</w:t>
              </w:r>
            </w:ins>
          </w:p>
        </w:tc>
        <w:tc>
          <w:tcPr>
            <w:tcW w:w="5103" w:type="dxa"/>
          </w:tcPr>
          <w:p w:rsidR="00CA2EA4" w:rsidRPr="00553CA9" w:rsidRDefault="00CA2EA4" w:rsidP="005D538B">
            <w:pPr>
              <w:rPr>
                <w:ins w:id="2060" w:author="yangy" w:date="2017-05-10T18:06:00Z"/>
                <w:sz w:val="18"/>
                <w:szCs w:val="18"/>
              </w:rPr>
            </w:pPr>
          </w:p>
        </w:tc>
      </w:tr>
      <w:tr w:rsidR="00CA2EA4" w:rsidRPr="003315BB" w:rsidTr="00CA2EA4">
        <w:trPr>
          <w:ins w:id="2061" w:author="yangy" w:date="2017-05-10T18:06:00Z"/>
        </w:trPr>
        <w:tc>
          <w:tcPr>
            <w:tcW w:w="2132" w:type="dxa"/>
          </w:tcPr>
          <w:p w:rsidR="00CA2EA4" w:rsidRDefault="00CA2EA4" w:rsidP="008774E7">
            <w:pPr>
              <w:rPr>
                <w:ins w:id="2062" w:author="yangy" w:date="2017-05-10T18:06:00Z"/>
                <w:sz w:val="18"/>
                <w:szCs w:val="18"/>
              </w:rPr>
            </w:pPr>
            <w:ins w:id="2063" w:author="yangy" w:date="2017-05-10T18:06:00Z">
              <w:r>
                <w:rPr>
                  <w:rFonts w:hint="eastAsia"/>
                  <w:sz w:val="18"/>
                  <w:szCs w:val="18"/>
                </w:rPr>
                <w:t>A7TO</w:t>
              </w:r>
            </w:ins>
            <w:ins w:id="2064" w:author="yangy" w:date="2017-05-10T18:08:00Z">
              <w:r w:rsidR="008774E7">
                <w:rPr>
                  <w:rFonts w:hint="eastAsia"/>
                  <w:sz w:val="18"/>
                  <w:szCs w:val="18"/>
                </w:rPr>
                <w:t>PLC</w:t>
              </w:r>
            </w:ins>
            <w:ins w:id="2065" w:author="yangy" w:date="2017-05-10T18:06:00Z">
              <w:r>
                <w:rPr>
                  <w:rFonts w:hint="eastAsia"/>
                  <w:sz w:val="18"/>
                  <w:szCs w:val="18"/>
                </w:rPr>
                <w:t>ACK_INT_CLR</w:t>
              </w:r>
            </w:ins>
          </w:p>
        </w:tc>
        <w:tc>
          <w:tcPr>
            <w:tcW w:w="1166" w:type="dxa"/>
          </w:tcPr>
          <w:p w:rsidR="00CA2EA4" w:rsidRPr="00553CA9" w:rsidRDefault="00CA2EA4" w:rsidP="00CA2EA4">
            <w:pPr>
              <w:rPr>
                <w:ins w:id="2066" w:author="yangy" w:date="2017-05-10T18:06:00Z"/>
                <w:rFonts w:eastAsiaTheme="minorEastAsia"/>
                <w:sz w:val="18"/>
                <w:szCs w:val="18"/>
              </w:rPr>
            </w:pPr>
            <w:ins w:id="2067" w:author="yangy" w:date="2017-05-10T18:06:00Z">
              <w:r>
                <w:rPr>
                  <w:rFonts w:eastAsiaTheme="minorEastAsia" w:hint="eastAsia"/>
                  <w:sz w:val="18"/>
                  <w:szCs w:val="18"/>
                </w:rPr>
                <w:t>12</w:t>
              </w:r>
              <w:r>
                <w:rPr>
                  <w:rFonts w:eastAsiaTheme="minorEastAsia"/>
                  <w:sz w:val="18"/>
                  <w:szCs w:val="18"/>
                </w:rPr>
                <w:t>’</w:t>
              </w:r>
              <w:r>
                <w:rPr>
                  <w:rFonts w:eastAsiaTheme="minorEastAsia" w:hint="eastAsia"/>
                  <w:sz w:val="18"/>
                  <w:szCs w:val="18"/>
                </w:rPr>
                <w:t>h</w:t>
              </w:r>
            </w:ins>
            <w:ins w:id="2068" w:author="yangy" w:date="2017-05-10T18:07:00Z">
              <w:r>
                <w:rPr>
                  <w:rFonts w:eastAsiaTheme="minorEastAsia" w:hint="eastAsia"/>
                  <w:sz w:val="18"/>
                  <w:szCs w:val="18"/>
                </w:rPr>
                <w:t>5</w:t>
              </w:r>
            </w:ins>
            <w:ins w:id="2069" w:author="yangy" w:date="2017-05-10T18:06:00Z">
              <w:r>
                <w:rPr>
                  <w:rFonts w:eastAsiaTheme="minorEastAsia" w:hint="eastAsia"/>
                  <w:sz w:val="18"/>
                  <w:szCs w:val="18"/>
                </w:rPr>
                <w:t>40</w:t>
              </w:r>
            </w:ins>
          </w:p>
        </w:tc>
        <w:tc>
          <w:tcPr>
            <w:tcW w:w="5103" w:type="dxa"/>
          </w:tcPr>
          <w:p w:rsidR="00CA2EA4" w:rsidRPr="00553CA9" w:rsidRDefault="00CA2EA4" w:rsidP="008774E7">
            <w:pPr>
              <w:rPr>
                <w:ins w:id="2070" w:author="yangy" w:date="2017-05-10T18:06:00Z"/>
                <w:sz w:val="18"/>
                <w:szCs w:val="18"/>
              </w:rPr>
            </w:pPr>
            <w:ins w:id="2071" w:author="yangy" w:date="2017-05-10T18:06:00Z">
              <w:r>
                <w:rPr>
                  <w:rFonts w:eastAsiaTheme="minorEastAsia" w:hint="eastAsia"/>
                  <w:sz w:val="18"/>
                  <w:szCs w:val="18"/>
                </w:rPr>
                <w:t>A7 core to</w:t>
              </w:r>
            </w:ins>
            <w:ins w:id="2072" w:author="yangy" w:date="2017-05-10T18:07:00Z">
              <w:r w:rsidR="008774E7">
                <w:rPr>
                  <w:rFonts w:eastAsiaTheme="minorEastAsia" w:hint="eastAsia"/>
                  <w:sz w:val="18"/>
                  <w:szCs w:val="18"/>
                </w:rPr>
                <w:t xml:space="preserve"> PLC</w:t>
              </w:r>
            </w:ins>
            <w:ins w:id="2073" w:author="yangy" w:date="2017-05-10T18:06:00Z">
              <w:r>
                <w:rPr>
                  <w:rFonts w:eastAsiaTheme="minorEastAsia" w:hint="eastAsia"/>
                  <w:sz w:val="18"/>
                  <w:szCs w:val="18"/>
                </w:rPr>
                <w:t>DSP core ACK interrupt clear</w:t>
              </w:r>
            </w:ins>
          </w:p>
        </w:tc>
      </w:tr>
      <w:tr w:rsidR="00CA2EA4" w:rsidRPr="003315BB" w:rsidTr="00CA2EA4">
        <w:trPr>
          <w:ins w:id="2074" w:author="yangy" w:date="2017-05-10T18:06:00Z"/>
        </w:trPr>
        <w:tc>
          <w:tcPr>
            <w:tcW w:w="2132" w:type="dxa"/>
          </w:tcPr>
          <w:p w:rsidR="00CA2EA4" w:rsidRDefault="008774E7" w:rsidP="008774E7">
            <w:pPr>
              <w:rPr>
                <w:ins w:id="2075" w:author="yangy" w:date="2017-05-10T18:06:00Z"/>
                <w:sz w:val="18"/>
                <w:szCs w:val="18"/>
              </w:rPr>
            </w:pPr>
            <w:ins w:id="2076" w:author="yangy" w:date="2017-05-10T18:08:00Z">
              <w:r>
                <w:rPr>
                  <w:rFonts w:hint="eastAsia"/>
                  <w:sz w:val="18"/>
                  <w:szCs w:val="18"/>
                </w:rPr>
                <w:t>RF</w:t>
              </w:r>
            </w:ins>
            <w:ins w:id="2077" w:author="yangy" w:date="2017-05-10T18:06:00Z">
              <w:r w:rsidR="00CA2EA4">
                <w:rPr>
                  <w:rFonts w:hint="eastAsia"/>
                  <w:sz w:val="18"/>
                  <w:szCs w:val="18"/>
                </w:rPr>
                <w:t>TO</w:t>
              </w:r>
            </w:ins>
            <w:ins w:id="2078" w:author="yangy" w:date="2017-05-10T18:08:00Z">
              <w:r>
                <w:rPr>
                  <w:rFonts w:hint="eastAsia"/>
                  <w:sz w:val="18"/>
                  <w:szCs w:val="18"/>
                </w:rPr>
                <w:t>PLC</w:t>
              </w:r>
            </w:ins>
            <w:ins w:id="2079" w:author="yangy" w:date="2017-05-10T18:06:00Z">
              <w:r w:rsidR="00CA2EA4">
                <w:rPr>
                  <w:rFonts w:hint="eastAsia"/>
                  <w:sz w:val="18"/>
                  <w:szCs w:val="18"/>
                </w:rPr>
                <w:t>ACK_INT_CLR</w:t>
              </w:r>
            </w:ins>
          </w:p>
        </w:tc>
        <w:tc>
          <w:tcPr>
            <w:tcW w:w="1166" w:type="dxa"/>
          </w:tcPr>
          <w:p w:rsidR="00CA2EA4" w:rsidRPr="00553CA9" w:rsidRDefault="00CA2EA4" w:rsidP="00CA2EA4">
            <w:pPr>
              <w:rPr>
                <w:ins w:id="2080" w:author="yangy" w:date="2017-05-10T18:06:00Z"/>
                <w:rFonts w:eastAsiaTheme="minorEastAsia"/>
                <w:sz w:val="18"/>
                <w:szCs w:val="18"/>
              </w:rPr>
            </w:pPr>
            <w:ins w:id="2081" w:author="yangy" w:date="2017-05-10T18:06:00Z">
              <w:r>
                <w:rPr>
                  <w:rFonts w:eastAsiaTheme="minorEastAsia" w:hint="eastAsia"/>
                  <w:sz w:val="18"/>
                  <w:szCs w:val="18"/>
                </w:rPr>
                <w:t>12</w:t>
              </w:r>
              <w:r>
                <w:rPr>
                  <w:rFonts w:eastAsiaTheme="minorEastAsia"/>
                  <w:sz w:val="18"/>
                  <w:szCs w:val="18"/>
                </w:rPr>
                <w:t>’</w:t>
              </w:r>
              <w:r>
                <w:rPr>
                  <w:rFonts w:eastAsiaTheme="minorEastAsia" w:hint="eastAsia"/>
                  <w:sz w:val="18"/>
                  <w:szCs w:val="18"/>
                </w:rPr>
                <w:t>h</w:t>
              </w:r>
            </w:ins>
            <w:ins w:id="2082" w:author="yangy" w:date="2017-05-10T18:07:00Z">
              <w:r>
                <w:rPr>
                  <w:rFonts w:eastAsiaTheme="minorEastAsia" w:hint="eastAsia"/>
                  <w:sz w:val="18"/>
                  <w:szCs w:val="18"/>
                </w:rPr>
                <w:t>5</w:t>
              </w:r>
            </w:ins>
            <w:ins w:id="2083" w:author="yangy" w:date="2017-05-10T18:06:00Z">
              <w:r>
                <w:rPr>
                  <w:rFonts w:eastAsiaTheme="minorEastAsia" w:hint="eastAsia"/>
                  <w:sz w:val="18"/>
                  <w:szCs w:val="18"/>
                </w:rPr>
                <w:t>44</w:t>
              </w:r>
            </w:ins>
          </w:p>
        </w:tc>
        <w:tc>
          <w:tcPr>
            <w:tcW w:w="5103" w:type="dxa"/>
          </w:tcPr>
          <w:p w:rsidR="00CA2EA4" w:rsidRPr="00553CA9" w:rsidRDefault="008774E7" w:rsidP="008774E7">
            <w:pPr>
              <w:rPr>
                <w:ins w:id="2084" w:author="yangy" w:date="2017-05-10T18:06:00Z"/>
                <w:sz w:val="18"/>
                <w:szCs w:val="18"/>
              </w:rPr>
            </w:pPr>
            <w:ins w:id="2085" w:author="yangy" w:date="2017-05-10T18:07:00Z">
              <w:r>
                <w:rPr>
                  <w:rFonts w:eastAsiaTheme="minorEastAsia" w:hint="eastAsia"/>
                  <w:sz w:val="18"/>
                  <w:szCs w:val="18"/>
                </w:rPr>
                <w:t>RF</w:t>
              </w:r>
            </w:ins>
            <w:ins w:id="2086" w:author="yangy" w:date="2017-05-10T18:06:00Z">
              <w:r w:rsidR="00CA2EA4">
                <w:rPr>
                  <w:rFonts w:eastAsiaTheme="minorEastAsia" w:hint="eastAsia"/>
                  <w:sz w:val="18"/>
                  <w:szCs w:val="18"/>
                </w:rPr>
                <w:t xml:space="preserve">DSP core to </w:t>
              </w:r>
            </w:ins>
            <w:ins w:id="2087" w:author="yangy" w:date="2017-05-10T18:07:00Z">
              <w:r>
                <w:rPr>
                  <w:rFonts w:eastAsiaTheme="minorEastAsia" w:hint="eastAsia"/>
                  <w:sz w:val="18"/>
                  <w:szCs w:val="18"/>
                </w:rPr>
                <w:t>PLC</w:t>
              </w:r>
            </w:ins>
            <w:ins w:id="2088" w:author="yangy" w:date="2017-05-10T18:06:00Z">
              <w:r w:rsidR="00CA2EA4">
                <w:rPr>
                  <w:rFonts w:eastAsiaTheme="minorEastAsia" w:hint="eastAsia"/>
                  <w:sz w:val="18"/>
                  <w:szCs w:val="18"/>
                </w:rPr>
                <w:t>DSP core ACK interrupt clear</w:t>
              </w:r>
            </w:ins>
          </w:p>
        </w:tc>
      </w:tr>
      <w:tr w:rsidR="00CA2EA4" w:rsidRPr="003315BB" w:rsidTr="00CA2EA4">
        <w:trPr>
          <w:ins w:id="2089" w:author="yangy" w:date="2017-05-10T18:06:00Z"/>
        </w:trPr>
        <w:tc>
          <w:tcPr>
            <w:tcW w:w="2132" w:type="dxa"/>
          </w:tcPr>
          <w:p w:rsidR="00CA2EA4" w:rsidRDefault="00CA2EA4" w:rsidP="005D538B">
            <w:pPr>
              <w:rPr>
                <w:ins w:id="2090" w:author="yangy" w:date="2017-05-10T18:06:00Z"/>
                <w:sz w:val="18"/>
                <w:szCs w:val="18"/>
              </w:rPr>
            </w:pPr>
            <w:ins w:id="2091" w:author="yangy" w:date="2017-05-10T18:06:00Z">
              <w:r>
                <w:rPr>
                  <w:rFonts w:hint="eastAsia"/>
                  <w:sz w:val="18"/>
                  <w:szCs w:val="18"/>
                </w:rPr>
                <w:t>Reserved</w:t>
              </w:r>
            </w:ins>
          </w:p>
        </w:tc>
        <w:tc>
          <w:tcPr>
            <w:tcW w:w="1166" w:type="dxa"/>
          </w:tcPr>
          <w:p w:rsidR="00CA2EA4" w:rsidRDefault="00CA2EA4" w:rsidP="0082406E">
            <w:pPr>
              <w:rPr>
                <w:ins w:id="2092" w:author="yangy" w:date="2017-05-10T18:06:00Z"/>
                <w:rFonts w:eastAsiaTheme="minorEastAsia"/>
                <w:sz w:val="18"/>
                <w:szCs w:val="18"/>
              </w:rPr>
            </w:pPr>
            <w:ins w:id="2093" w:author="yangy" w:date="2017-05-10T18:06:00Z">
              <w:r>
                <w:rPr>
                  <w:rFonts w:eastAsiaTheme="minorEastAsia" w:hint="eastAsia"/>
                  <w:sz w:val="18"/>
                  <w:szCs w:val="18"/>
                </w:rPr>
                <w:t>12</w:t>
              </w:r>
              <w:r>
                <w:rPr>
                  <w:rFonts w:eastAsiaTheme="minorEastAsia"/>
                  <w:sz w:val="18"/>
                  <w:szCs w:val="18"/>
                </w:rPr>
                <w:t>’</w:t>
              </w:r>
              <w:r>
                <w:rPr>
                  <w:rFonts w:eastAsiaTheme="minorEastAsia" w:hint="eastAsia"/>
                  <w:sz w:val="18"/>
                  <w:szCs w:val="18"/>
                </w:rPr>
                <w:t>h</w:t>
              </w:r>
            </w:ins>
            <w:ins w:id="2094" w:author="yangy" w:date="2017-05-10T18:07:00Z">
              <w:r>
                <w:rPr>
                  <w:rFonts w:eastAsiaTheme="minorEastAsia" w:hint="eastAsia"/>
                  <w:sz w:val="18"/>
                  <w:szCs w:val="18"/>
                </w:rPr>
                <w:t>5</w:t>
              </w:r>
            </w:ins>
            <w:ins w:id="2095" w:author="yangy" w:date="2017-05-10T18:06:00Z">
              <w:r>
                <w:rPr>
                  <w:rFonts w:eastAsiaTheme="minorEastAsia" w:hint="eastAsia"/>
                  <w:sz w:val="18"/>
                  <w:szCs w:val="18"/>
                </w:rPr>
                <w:t>48~</w:t>
              </w:r>
            </w:ins>
          </w:p>
          <w:p w:rsidR="00CA2EA4" w:rsidRPr="00553CA9" w:rsidRDefault="00CA2EA4" w:rsidP="00CA2EA4">
            <w:pPr>
              <w:rPr>
                <w:ins w:id="2096" w:author="yangy" w:date="2017-05-10T18:06:00Z"/>
                <w:rFonts w:eastAsiaTheme="minorEastAsia"/>
                <w:sz w:val="18"/>
                <w:szCs w:val="18"/>
              </w:rPr>
            </w:pPr>
            <w:ins w:id="2097" w:author="yangy" w:date="2017-05-10T18:06:00Z">
              <w:r>
                <w:rPr>
                  <w:rFonts w:eastAsiaTheme="minorEastAsia" w:hint="eastAsia"/>
                  <w:sz w:val="18"/>
                  <w:szCs w:val="18"/>
                </w:rPr>
                <w:t>12</w:t>
              </w:r>
              <w:r>
                <w:rPr>
                  <w:rFonts w:eastAsiaTheme="minorEastAsia"/>
                  <w:sz w:val="18"/>
                  <w:szCs w:val="18"/>
                </w:rPr>
                <w:t>’</w:t>
              </w:r>
              <w:r>
                <w:rPr>
                  <w:rFonts w:eastAsiaTheme="minorEastAsia" w:hint="eastAsia"/>
                  <w:sz w:val="18"/>
                  <w:szCs w:val="18"/>
                </w:rPr>
                <w:t>h</w:t>
              </w:r>
            </w:ins>
            <w:ins w:id="2098" w:author="yangy" w:date="2017-05-10T18:07:00Z">
              <w:r>
                <w:rPr>
                  <w:rFonts w:eastAsiaTheme="minorEastAsia" w:hint="eastAsia"/>
                  <w:sz w:val="18"/>
                  <w:szCs w:val="18"/>
                </w:rPr>
                <w:t>5</w:t>
              </w:r>
            </w:ins>
            <w:ins w:id="2099" w:author="yangy" w:date="2017-05-10T18:06:00Z">
              <w:r>
                <w:rPr>
                  <w:rFonts w:eastAsiaTheme="minorEastAsia" w:hint="eastAsia"/>
                  <w:sz w:val="18"/>
                  <w:szCs w:val="18"/>
                </w:rPr>
                <w:t>fc</w:t>
              </w:r>
            </w:ins>
          </w:p>
        </w:tc>
        <w:tc>
          <w:tcPr>
            <w:tcW w:w="5103" w:type="dxa"/>
          </w:tcPr>
          <w:p w:rsidR="00CA2EA4" w:rsidRPr="00553CA9" w:rsidRDefault="00CA2EA4" w:rsidP="005D538B">
            <w:pPr>
              <w:rPr>
                <w:ins w:id="2100" w:author="yangy" w:date="2017-05-10T18:06:00Z"/>
                <w:sz w:val="18"/>
                <w:szCs w:val="18"/>
              </w:rPr>
            </w:pPr>
          </w:p>
        </w:tc>
      </w:tr>
      <w:tr w:rsidR="004F26BE" w:rsidRPr="003315BB" w:rsidTr="00CA2EA4">
        <w:tc>
          <w:tcPr>
            <w:tcW w:w="2132" w:type="dxa"/>
          </w:tcPr>
          <w:p w:rsidR="004F26BE" w:rsidRPr="00553CA9" w:rsidRDefault="004F26BE" w:rsidP="005D538B">
            <w:pPr>
              <w:rPr>
                <w:sz w:val="18"/>
                <w:szCs w:val="18"/>
              </w:rPr>
            </w:pPr>
            <w:del w:id="2101" w:author="yangy" w:date="2017-05-10T18:06:00Z">
              <w:r w:rsidDel="00CA2EA4">
                <w:rPr>
                  <w:rFonts w:hint="eastAsia"/>
                  <w:sz w:val="18"/>
                  <w:szCs w:val="18"/>
                </w:rPr>
                <w:delText>Reserved</w:delText>
              </w:r>
            </w:del>
          </w:p>
        </w:tc>
        <w:tc>
          <w:tcPr>
            <w:tcW w:w="1166" w:type="dxa"/>
          </w:tcPr>
          <w:p w:rsidR="004F26BE" w:rsidDel="00CA2EA4" w:rsidRDefault="004F26BE" w:rsidP="005D538B">
            <w:pPr>
              <w:rPr>
                <w:del w:id="2102" w:author="yangy" w:date="2017-05-10T18:06:00Z"/>
                <w:rFonts w:eastAsiaTheme="minorEastAsia"/>
                <w:sz w:val="18"/>
                <w:szCs w:val="18"/>
              </w:rPr>
            </w:pPr>
            <w:del w:id="2103" w:author="yangy" w:date="2017-05-10T18:06:00Z">
              <w:r w:rsidDel="00CA2EA4">
                <w:rPr>
                  <w:rFonts w:eastAsiaTheme="minorEastAsia" w:hint="eastAsia"/>
                  <w:sz w:val="18"/>
                  <w:szCs w:val="18"/>
                </w:rPr>
                <w:delText>12</w:delText>
              </w:r>
              <w:r w:rsidDel="00CA2EA4">
                <w:rPr>
                  <w:rFonts w:eastAsiaTheme="minorEastAsia"/>
                  <w:sz w:val="18"/>
                  <w:szCs w:val="18"/>
                </w:rPr>
                <w:delText>’</w:delText>
              </w:r>
              <w:r w:rsidDel="00CA2EA4">
                <w:rPr>
                  <w:rFonts w:eastAsiaTheme="minorEastAsia" w:hint="eastAsia"/>
                  <w:sz w:val="18"/>
                  <w:szCs w:val="18"/>
                </w:rPr>
                <w:delText>h528~</w:delText>
              </w:r>
            </w:del>
          </w:p>
          <w:p w:rsidR="004F26BE" w:rsidRPr="00553CA9" w:rsidRDefault="004F26BE" w:rsidP="005D538B">
            <w:pPr>
              <w:rPr>
                <w:rFonts w:eastAsiaTheme="minorEastAsia"/>
                <w:sz w:val="18"/>
                <w:szCs w:val="18"/>
              </w:rPr>
            </w:pPr>
            <w:del w:id="2104" w:author="yangy" w:date="2017-05-10T18:06:00Z">
              <w:r w:rsidDel="00CA2EA4">
                <w:rPr>
                  <w:rFonts w:eastAsiaTheme="minorEastAsia" w:hint="eastAsia"/>
                  <w:sz w:val="18"/>
                  <w:szCs w:val="18"/>
                </w:rPr>
                <w:delText>12</w:delText>
              </w:r>
              <w:r w:rsidDel="00CA2EA4">
                <w:rPr>
                  <w:rFonts w:eastAsiaTheme="minorEastAsia"/>
                  <w:sz w:val="18"/>
                  <w:szCs w:val="18"/>
                </w:rPr>
                <w:delText>’</w:delText>
              </w:r>
              <w:r w:rsidDel="00CA2EA4">
                <w:rPr>
                  <w:rFonts w:eastAsiaTheme="minorEastAsia" w:hint="eastAsia"/>
                  <w:sz w:val="18"/>
                  <w:szCs w:val="18"/>
                </w:rPr>
                <w:delText>h5fc</w:delText>
              </w:r>
            </w:del>
          </w:p>
        </w:tc>
        <w:tc>
          <w:tcPr>
            <w:tcW w:w="5103" w:type="dxa"/>
          </w:tcPr>
          <w:p w:rsidR="004F26BE" w:rsidRPr="00553CA9" w:rsidRDefault="004F26BE" w:rsidP="005D538B">
            <w:pPr>
              <w:rPr>
                <w:sz w:val="18"/>
                <w:szCs w:val="18"/>
              </w:rPr>
            </w:pPr>
          </w:p>
        </w:tc>
      </w:tr>
      <w:tr w:rsidR="004F26BE" w:rsidRPr="003315BB" w:rsidTr="00CA2EA4">
        <w:tc>
          <w:tcPr>
            <w:tcW w:w="2132" w:type="dxa"/>
          </w:tcPr>
          <w:p w:rsidR="004F26BE" w:rsidRPr="00553CA9" w:rsidRDefault="004F26BE" w:rsidP="005D538B">
            <w:pPr>
              <w:rPr>
                <w:sz w:val="18"/>
                <w:szCs w:val="18"/>
              </w:rPr>
            </w:pPr>
            <w:r w:rsidRPr="00553CA9">
              <w:rPr>
                <w:rFonts w:hint="eastAsia"/>
                <w:sz w:val="18"/>
                <w:szCs w:val="18"/>
              </w:rPr>
              <w:t>PLCSRP00REQ</w:t>
            </w:r>
          </w:p>
        </w:tc>
        <w:tc>
          <w:tcPr>
            <w:tcW w:w="1166" w:type="dxa"/>
          </w:tcPr>
          <w:p w:rsidR="004F26BE" w:rsidRPr="00553CA9" w:rsidRDefault="004F26B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h600</w:t>
            </w:r>
          </w:p>
        </w:tc>
        <w:tc>
          <w:tcPr>
            <w:tcW w:w="5103" w:type="dxa"/>
          </w:tcPr>
          <w:p w:rsidR="004F26BE" w:rsidRPr="00553CA9" w:rsidRDefault="004F26BE" w:rsidP="005D538B">
            <w:pPr>
              <w:rPr>
                <w:rFonts w:eastAsiaTheme="minorEastAsia"/>
                <w:sz w:val="18"/>
                <w:szCs w:val="18"/>
              </w:rPr>
            </w:pPr>
            <w:r w:rsidRPr="00553CA9">
              <w:rPr>
                <w:rFonts w:hint="eastAsia"/>
                <w:sz w:val="18"/>
                <w:szCs w:val="18"/>
              </w:rPr>
              <w:t>Shared RAM page00 ownership request semaphore register</w:t>
            </w:r>
          </w:p>
        </w:tc>
      </w:tr>
      <w:tr w:rsidR="004F26BE" w:rsidRPr="003315BB" w:rsidTr="00CA2EA4">
        <w:tc>
          <w:tcPr>
            <w:tcW w:w="2132" w:type="dxa"/>
          </w:tcPr>
          <w:p w:rsidR="004F26BE" w:rsidRPr="00553CA9" w:rsidRDefault="004F26BE" w:rsidP="005D538B">
            <w:pPr>
              <w:rPr>
                <w:sz w:val="18"/>
                <w:szCs w:val="18"/>
              </w:rPr>
            </w:pPr>
            <w:r w:rsidRPr="00553CA9">
              <w:rPr>
                <w:rFonts w:hint="eastAsia"/>
                <w:sz w:val="18"/>
                <w:szCs w:val="18"/>
              </w:rPr>
              <w:t>PLCSRP01REQ</w:t>
            </w:r>
          </w:p>
        </w:tc>
        <w:tc>
          <w:tcPr>
            <w:tcW w:w="1166" w:type="dxa"/>
          </w:tcPr>
          <w:p w:rsidR="004F26BE" w:rsidRPr="00553CA9" w:rsidRDefault="004F26B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h604</w:t>
            </w:r>
          </w:p>
        </w:tc>
        <w:tc>
          <w:tcPr>
            <w:tcW w:w="5103" w:type="dxa"/>
          </w:tcPr>
          <w:p w:rsidR="004F26BE" w:rsidRPr="00553CA9" w:rsidRDefault="004F26BE" w:rsidP="005D538B">
            <w:pPr>
              <w:rPr>
                <w:rFonts w:eastAsiaTheme="minorEastAsia"/>
                <w:sz w:val="18"/>
                <w:szCs w:val="18"/>
              </w:rPr>
            </w:pPr>
            <w:r w:rsidRPr="00553CA9">
              <w:rPr>
                <w:rFonts w:hint="eastAsia"/>
                <w:sz w:val="18"/>
                <w:szCs w:val="18"/>
              </w:rPr>
              <w:t>Shared RAM page01 ownership request semaphore register</w:t>
            </w:r>
          </w:p>
        </w:tc>
      </w:tr>
      <w:tr w:rsidR="004F26BE" w:rsidRPr="003315BB" w:rsidTr="00CA2EA4">
        <w:tc>
          <w:tcPr>
            <w:tcW w:w="2132" w:type="dxa"/>
          </w:tcPr>
          <w:p w:rsidR="004F26BE" w:rsidRPr="00553CA9" w:rsidRDefault="004F26BE" w:rsidP="005D538B">
            <w:pPr>
              <w:rPr>
                <w:sz w:val="18"/>
                <w:szCs w:val="18"/>
              </w:rPr>
            </w:pPr>
            <w:r w:rsidRPr="00553CA9">
              <w:rPr>
                <w:rFonts w:hint="eastAsia"/>
                <w:sz w:val="18"/>
                <w:szCs w:val="18"/>
              </w:rPr>
              <w:t>PLCSRP02REQ</w:t>
            </w:r>
          </w:p>
        </w:tc>
        <w:tc>
          <w:tcPr>
            <w:tcW w:w="1166" w:type="dxa"/>
          </w:tcPr>
          <w:p w:rsidR="004F26BE" w:rsidRPr="00553CA9" w:rsidRDefault="004F26B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h608</w:t>
            </w:r>
          </w:p>
        </w:tc>
        <w:tc>
          <w:tcPr>
            <w:tcW w:w="5103" w:type="dxa"/>
          </w:tcPr>
          <w:p w:rsidR="004F26BE" w:rsidRPr="00553CA9" w:rsidRDefault="004F26BE" w:rsidP="005D538B">
            <w:pPr>
              <w:rPr>
                <w:rFonts w:eastAsiaTheme="minorEastAsia"/>
                <w:sz w:val="18"/>
                <w:szCs w:val="18"/>
              </w:rPr>
            </w:pPr>
            <w:r w:rsidRPr="00553CA9">
              <w:rPr>
                <w:rFonts w:hint="eastAsia"/>
                <w:sz w:val="18"/>
                <w:szCs w:val="18"/>
              </w:rPr>
              <w:t>Shared RAM page02 ownership request semaphore register</w:t>
            </w:r>
          </w:p>
        </w:tc>
      </w:tr>
      <w:tr w:rsidR="004F26BE" w:rsidRPr="003315BB" w:rsidTr="00CA2EA4">
        <w:tc>
          <w:tcPr>
            <w:tcW w:w="2132" w:type="dxa"/>
          </w:tcPr>
          <w:p w:rsidR="004F26BE" w:rsidRPr="00553CA9" w:rsidRDefault="004F26BE" w:rsidP="005D538B">
            <w:pPr>
              <w:rPr>
                <w:sz w:val="18"/>
                <w:szCs w:val="18"/>
              </w:rPr>
            </w:pPr>
            <w:r w:rsidRPr="00553CA9">
              <w:rPr>
                <w:rFonts w:hint="eastAsia"/>
                <w:sz w:val="18"/>
                <w:szCs w:val="18"/>
              </w:rPr>
              <w:t>PLCSRP03REQ</w:t>
            </w:r>
          </w:p>
        </w:tc>
        <w:tc>
          <w:tcPr>
            <w:tcW w:w="1166" w:type="dxa"/>
          </w:tcPr>
          <w:p w:rsidR="004F26BE" w:rsidRPr="00553CA9" w:rsidRDefault="004F26B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h60c</w:t>
            </w:r>
          </w:p>
        </w:tc>
        <w:tc>
          <w:tcPr>
            <w:tcW w:w="5103" w:type="dxa"/>
          </w:tcPr>
          <w:p w:rsidR="004F26BE" w:rsidRPr="00553CA9" w:rsidRDefault="004F26BE" w:rsidP="005D538B">
            <w:pPr>
              <w:rPr>
                <w:rFonts w:eastAsiaTheme="minorEastAsia"/>
                <w:sz w:val="18"/>
                <w:szCs w:val="18"/>
              </w:rPr>
            </w:pPr>
            <w:r w:rsidRPr="00553CA9">
              <w:rPr>
                <w:rFonts w:hint="eastAsia"/>
                <w:sz w:val="18"/>
                <w:szCs w:val="18"/>
              </w:rPr>
              <w:t>Shared RAM page03 ownership request semaphore register</w:t>
            </w:r>
          </w:p>
        </w:tc>
      </w:tr>
      <w:tr w:rsidR="004F26BE" w:rsidRPr="003315BB" w:rsidTr="00CA2EA4">
        <w:tc>
          <w:tcPr>
            <w:tcW w:w="2132" w:type="dxa"/>
          </w:tcPr>
          <w:p w:rsidR="004F26BE" w:rsidRPr="00553CA9" w:rsidRDefault="004F26BE" w:rsidP="005D538B">
            <w:pPr>
              <w:rPr>
                <w:sz w:val="18"/>
                <w:szCs w:val="18"/>
              </w:rPr>
            </w:pPr>
            <w:r w:rsidRPr="00553CA9">
              <w:rPr>
                <w:rFonts w:hint="eastAsia"/>
                <w:sz w:val="18"/>
                <w:szCs w:val="18"/>
              </w:rPr>
              <w:t>PLCSRP04REQ</w:t>
            </w:r>
          </w:p>
        </w:tc>
        <w:tc>
          <w:tcPr>
            <w:tcW w:w="1166" w:type="dxa"/>
          </w:tcPr>
          <w:p w:rsidR="004F26BE" w:rsidRPr="00553CA9" w:rsidRDefault="004F26B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h610</w:t>
            </w:r>
          </w:p>
        </w:tc>
        <w:tc>
          <w:tcPr>
            <w:tcW w:w="5103" w:type="dxa"/>
          </w:tcPr>
          <w:p w:rsidR="004F26BE" w:rsidRPr="00553CA9" w:rsidRDefault="004F26BE" w:rsidP="005D538B">
            <w:pPr>
              <w:rPr>
                <w:rFonts w:eastAsiaTheme="minorEastAsia"/>
                <w:sz w:val="18"/>
                <w:szCs w:val="18"/>
              </w:rPr>
            </w:pPr>
            <w:r w:rsidRPr="00553CA9">
              <w:rPr>
                <w:rFonts w:hint="eastAsia"/>
                <w:sz w:val="18"/>
                <w:szCs w:val="18"/>
              </w:rPr>
              <w:t>Shared RAM page04 ownership request semaphore register</w:t>
            </w:r>
          </w:p>
        </w:tc>
      </w:tr>
      <w:tr w:rsidR="004F26BE" w:rsidRPr="003315BB" w:rsidTr="00CA2EA4">
        <w:tc>
          <w:tcPr>
            <w:tcW w:w="2132" w:type="dxa"/>
          </w:tcPr>
          <w:p w:rsidR="004F26BE" w:rsidRPr="00553CA9" w:rsidRDefault="004F26BE" w:rsidP="005D538B">
            <w:pPr>
              <w:rPr>
                <w:sz w:val="18"/>
                <w:szCs w:val="18"/>
              </w:rPr>
            </w:pPr>
            <w:r w:rsidRPr="00553CA9">
              <w:rPr>
                <w:rFonts w:hint="eastAsia"/>
                <w:sz w:val="18"/>
                <w:szCs w:val="18"/>
              </w:rPr>
              <w:t>PLCSRP05REQ</w:t>
            </w:r>
          </w:p>
        </w:tc>
        <w:tc>
          <w:tcPr>
            <w:tcW w:w="1166" w:type="dxa"/>
          </w:tcPr>
          <w:p w:rsidR="004F26BE" w:rsidRPr="00553CA9" w:rsidRDefault="004F26B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h614</w:t>
            </w:r>
          </w:p>
        </w:tc>
        <w:tc>
          <w:tcPr>
            <w:tcW w:w="5103" w:type="dxa"/>
          </w:tcPr>
          <w:p w:rsidR="004F26BE" w:rsidRPr="00553CA9" w:rsidRDefault="004F26BE" w:rsidP="005D538B">
            <w:pPr>
              <w:rPr>
                <w:rFonts w:eastAsiaTheme="minorEastAsia"/>
                <w:sz w:val="18"/>
                <w:szCs w:val="18"/>
              </w:rPr>
            </w:pPr>
            <w:r w:rsidRPr="00553CA9">
              <w:rPr>
                <w:rFonts w:hint="eastAsia"/>
                <w:sz w:val="18"/>
                <w:szCs w:val="18"/>
              </w:rPr>
              <w:t>Shared RAM page05 ownership request semaphore register</w:t>
            </w:r>
          </w:p>
        </w:tc>
      </w:tr>
      <w:tr w:rsidR="004F26BE" w:rsidRPr="003315BB" w:rsidTr="00CA2EA4">
        <w:tc>
          <w:tcPr>
            <w:tcW w:w="2132" w:type="dxa"/>
          </w:tcPr>
          <w:p w:rsidR="004F26BE" w:rsidRPr="00553CA9" w:rsidRDefault="004F26BE" w:rsidP="005D538B">
            <w:pPr>
              <w:rPr>
                <w:sz w:val="18"/>
                <w:szCs w:val="18"/>
              </w:rPr>
            </w:pPr>
            <w:r w:rsidRPr="00553CA9">
              <w:rPr>
                <w:rFonts w:hint="eastAsia"/>
                <w:sz w:val="18"/>
                <w:szCs w:val="18"/>
              </w:rPr>
              <w:t>PLCSRP06REQ</w:t>
            </w:r>
          </w:p>
        </w:tc>
        <w:tc>
          <w:tcPr>
            <w:tcW w:w="1166" w:type="dxa"/>
          </w:tcPr>
          <w:p w:rsidR="004F26BE" w:rsidRPr="00553CA9" w:rsidRDefault="004F26B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h618</w:t>
            </w:r>
          </w:p>
        </w:tc>
        <w:tc>
          <w:tcPr>
            <w:tcW w:w="5103" w:type="dxa"/>
          </w:tcPr>
          <w:p w:rsidR="004F26BE" w:rsidRPr="00553CA9" w:rsidRDefault="004F26BE" w:rsidP="005D538B">
            <w:pPr>
              <w:rPr>
                <w:rFonts w:eastAsiaTheme="minorEastAsia"/>
                <w:sz w:val="18"/>
                <w:szCs w:val="18"/>
              </w:rPr>
            </w:pPr>
            <w:r w:rsidRPr="00553CA9">
              <w:rPr>
                <w:rFonts w:hint="eastAsia"/>
                <w:sz w:val="18"/>
                <w:szCs w:val="18"/>
              </w:rPr>
              <w:t>Shared RAM page06 ownership request semaphore register</w:t>
            </w:r>
          </w:p>
        </w:tc>
      </w:tr>
      <w:tr w:rsidR="004F26BE" w:rsidRPr="003315BB" w:rsidTr="00CA2EA4">
        <w:tc>
          <w:tcPr>
            <w:tcW w:w="2132" w:type="dxa"/>
          </w:tcPr>
          <w:p w:rsidR="004F26BE" w:rsidRPr="00553CA9" w:rsidRDefault="004F26BE" w:rsidP="005D538B">
            <w:pPr>
              <w:rPr>
                <w:sz w:val="18"/>
                <w:szCs w:val="18"/>
              </w:rPr>
            </w:pPr>
            <w:r w:rsidRPr="00553CA9">
              <w:rPr>
                <w:rFonts w:hint="eastAsia"/>
                <w:sz w:val="18"/>
                <w:szCs w:val="18"/>
              </w:rPr>
              <w:t>PLCSRP07REQ</w:t>
            </w:r>
          </w:p>
        </w:tc>
        <w:tc>
          <w:tcPr>
            <w:tcW w:w="1166" w:type="dxa"/>
          </w:tcPr>
          <w:p w:rsidR="004F26BE" w:rsidRPr="00553CA9" w:rsidRDefault="004F26B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h61c</w:t>
            </w:r>
          </w:p>
        </w:tc>
        <w:tc>
          <w:tcPr>
            <w:tcW w:w="5103" w:type="dxa"/>
          </w:tcPr>
          <w:p w:rsidR="004F26BE" w:rsidRPr="00553CA9" w:rsidRDefault="004F26BE" w:rsidP="005D538B">
            <w:pPr>
              <w:rPr>
                <w:rFonts w:eastAsiaTheme="minorEastAsia"/>
                <w:sz w:val="18"/>
                <w:szCs w:val="18"/>
              </w:rPr>
            </w:pPr>
            <w:r w:rsidRPr="00553CA9">
              <w:rPr>
                <w:rFonts w:hint="eastAsia"/>
                <w:sz w:val="18"/>
                <w:szCs w:val="18"/>
              </w:rPr>
              <w:t>Shared RAM page07 ownership request semaphore register</w:t>
            </w:r>
          </w:p>
        </w:tc>
      </w:tr>
      <w:tr w:rsidR="004F26BE" w:rsidRPr="003315BB" w:rsidTr="00CA2EA4">
        <w:tc>
          <w:tcPr>
            <w:tcW w:w="2132" w:type="dxa"/>
          </w:tcPr>
          <w:p w:rsidR="004F26BE" w:rsidRPr="00553CA9" w:rsidRDefault="004F26BE" w:rsidP="005D538B">
            <w:pPr>
              <w:rPr>
                <w:sz w:val="18"/>
                <w:szCs w:val="18"/>
              </w:rPr>
            </w:pPr>
            <w:r w:rsidRPr="00553CA9">
              <w:rPr>
                <w:rFonts w:hint="eastAsia"/>
                <w:sz w:val="18"/>
                <w:szCs w:val="18"/>
              </w:rPr>
              <w:t>PLCSRP08REQ</w:t>
            </w:r>
          </w:p>
        </w:tc>
        <w:tc>
          <w:tcPr>
            <w:tcW w:w="1166" w:type="dxa"/>
          </w:tcPr>
          <w:p w:rsidR="004F26BE" w:rsidRPr="00553CA9" w:rsidRDefault="004F26B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h620</w:t>
            </w:r>
          </w:p>
        </w:tc>
        <w:tc>
          <w:tcPr>
            <w:tcW w:w="5103" w:type="dxa"/>
          </w:tcPr>
          <w:p w:rsidR="004F26BE" w:rsidRPr="00553CA9" w:rsidRDefault="004F26BE" w:rsidP="005D538B">
            <w:pPr>
              <w:rPr>
                <w:rFonts w:eastAsiaTheme="minorEastAsia"/>
                <w:sz w:val="18"/>
                <w:szCs w:val="18"/>
              </w:rPr>
            </w:pPr>
            <w:r w:rsidRPr="00553CA9">
              <w:rPr>
                <w:rFonts w:hint="eastAsia"/>
                <w:sz w:val="18"/>
                <w:szCs w:val="18"/>
              </w:rPr>
              <w:t>Shared RAM page08 ownership request semaphore register</w:t>
            </w:r>
          </w:p>
        </w:tc>
      </w:tr>
      <w:tr w:rsidR="004F26BE" w:rsidRPr="003315BB" w:rsidTr="00CA2EA4">
        <w:tc>
          <w:tcPr>
            <w:tcW w:w="2132" w:type="dxa"/>
          </w:tcPr>
          <w:p w:rsidR="004F26BE" w:rsidRPr="00553CA9" w:rsidRDefault="004F26BE" w:rsidP="005D538B">
            <w:pPr>
              <w:rPr>
                <w:sz w:val="18"/>
                <w:szCs w:val="18"/>
              </w:rPr>
            </w:pPr>
            <w:r w:rsidRPr="00553CA9">
              <w:rPr>
                <w:rFonts w:hint="eastAsia"/>
                <w:sz w:val="18"/>
                <w:szCs w:val="18"/>
              </w:rPr>
              <w:t>PLCSRP09REQ</w:t>
            </w:r>
          </w:p>
        </w:tc>
        <w:tc>
          <w:tcPr>
            <w:tcW w:w="1166" w:type="dxa"/>
          </w:tcPr>
          <w:p w:rsidR="004F26BE" w:rsidRPr="00553CA9" w:rsidRDefault="004F26B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h624</w:t>
            </w:r>
          </w:p>
        </w:tc>
        <w:tc>
          <w:tcPr>
            <w:tcW w:w="5103" w:type="dxa"/>
          </w:tcPr>
          <w:p w:rsidR="004F26BE" w:rsidRPr="00553CA9" w:rsidRDefault="004F26BE" w:rsidP="005D538B">
            <w:pPr>
              <w:rPr>
                <w:rFonts w:eastAsiaTheme="minorEastAsia"/>
                <w:sz w:val="18"/>
                <w:szCs w:val="18"/>
              </w:rPr>
            </w:pPr>
            <w:r w:rsidRPr="00553CA9">
              <w:rPr>
                <w:rFonts w:hint="eastAsia"/>
                <w:sz w:val="18"/>
                <w:szCs w:val="18"/>
              </w:rPr>
              <w:t>Shared RAM page09 ownership request semaphore register</w:t>
            </w:r>
          </w:p>
        </w:tc>
      </w:tr>
      <w:tr w:rsidR="004F26BE" w:rsidRPr="003315BB" w:rsidTr="00CA2EA4">
        <w:tc>
          <w:tcPr>
            <w:tcW w:w="2132" w:type="dxa"/>
          </w:tcPr>
          <w:p w:rsidR="004F26BE" w:rsidRPr="00553CA9" w:rsidRDefault="004F26BE" w:rsidP="005D538B">
            <w:pPr>
              <w:rPr>
                <w:sz w:val="18"/>
                <w:szCs w:val="18"/>
              </w:rPr>
            </w:pPr>
            <w:r w:rsidRPr="00553CA9">
              <w:rPr>
                <w:rFonts w:hint="eastAsia"/>
                <w:sz w:val="18"/>
                <w:szCs w:val="18"/>
              </w:rPr>
              <w:lastRenderedPageBreak/>
              <w:t>PLCSRP10REQ</w:t>
            </w:r>
          </w:p>
        </w:tc>
        <w:tc>
          <w:tcPr>
            <w:tcW w:w="1166" w:type="dxa"/>
          </w:tcPr>
          <w:p w:rsidR="004F26BE" w:rsidRPr="00553CA9" w:rsidRDefault="004F26B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h628</w:t>
            </w:r>
          </w:p>
        </w:tc>
        <w:tc>
          <w:tcPr>
            <w:tcW w:w="5103" w:type="dxa"/>
          </w:tcPr>
          <w:p w:rsidR="004F26BE" w:rsidRPr="00553CA9" w:rsidRDefault="004F26BE" w:rsidP="005D538B">
            <w:pPr>
              <w:rPr>
                <w:rFonts w:eastAsiaTheme="minorEastAsia"/>
                <w:sz w:val="18"/>
                <w:szCs w:val="18"/>
              </w:rPr>
            </w:pPr>
            <w:r w:rsidRPr="00553CA9">
              <w:rPr>
                <w:rFonts w:hint="eastAsia"/>
                <w:sz w:val="18"/>
                <w:szCs w:val="18"/>
              </w:rPr>
              <w:t>Shared RAM page10 ownership request semaphore register</w:t>
            </w:r>
          </w:p>
        </w:tc>
      </w:tr>
      <w:tr w:rsidR="004F26BE" w:rsidRPr="003315BB" w:rsidTr="00CA2EA4">
        <w:tc>
          <w:tcPr>
            <w:tcW w:w="2132" w:type="dxa"/>
          </w:tcPr>
          <w:p w:rsidR="004F26BE" w:rsidRPr="00553CA9" w:rsidRDefault="004F26BE" w:rsidP="005D538B">
            <w:pPr>
              <w:rPr>
                <w:sz w:val="18"/>
                <w:szCs w:val="18"/>
              </w:rPr>
            </w:pPr>
            <w:r w:rsidRPr="00553CA9">
              <w:rPr>
                <w:rFonts w:hint="eastAsia"/>
                <w:sz w:val="18"/>
                <w:szCs w:val="18"/>
              </w:rPr>
              <w:t>PLCSRP11REQ</w:t>
            </w:r>
          </w:p>
        </w:tc>
        <w:tc>
          <w:tcPr>
            <w:tcW w:w="1166" w:type="dxa"/>
          </w:tcPr>
          <w:p w:rsidR="004F26BE" w:rsidRPr="00553CA9" w:rsidRDefault="004F26B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h62c</w:t>
            </w:r>
          </w:p>
        </w:tc>
        <w:tc>
          <w:tcPr>
            <w:tcW w:w="5103" w:type="dxa"/>
          </w:tcPr>
          <w:p w:rsidR="004F26BE" w:rsidRPr="00553CA9" w:rsidRDefault="004F26BE" w:rsidP="005D538B">
            <w:pPr>
              <w:rPr>
                <w:rFonts w:eastAsiaTheme="minorEastAsia"/>
                <w:sz w:val="18"/>
                <w:szCs w:val="18"/>
              </w:rPr>
            </w:pPr>
            <w:r w:rsidRPr="00553CA9">
              <w:rPr>
                <w:rFonts w:hint="eastAsia"/>
                <w:sz w:val="18"/>
                <w:szCs w:val="18"/>
              </w:rPr>
              <w:t>Shared RAM page11 ownership request semaphore register</w:t>
            </w:r>
          </w:p>
        </w:tc>
      </w:tr>
      <w:tr w:rsidR="004F26BE" w:rsidRPr="003315BB" w:rsidTr="00CA2EA4">
        <w:tc>
          <w:tcPr>
            <w:tcW w:w="2132" w:type="dxa"/>
          </w:tcPr>
          <w:p w:rsidR="004F26BE" w:rsidRPr="00553CA9" w:rsidRDefault="004F26BE" w:rsidP="005D538B">
            <w:pPr>
              <w:rPr>
                <w:sz w:val="18"/>
                <w:szCs w:val="18"/>
              </w:rPr>
            </w:pPr>
            <w:r w:rsidRPr="00553CA9">
              <w:rPr>
                <w:rFonts w:hint="eastAsia"/>
                <w:sz w:val="18"/>
                <w:szCs w:val="18"/>
              </w:rPr>
              <w:t>PLCSRP12REQ</w:t>
            </w:r>
          </w:p>
        </w:tc>
        <w:tc>
          <w:tcPr>
            <w:tcW w:w="1166" w:type="dxa"/>
          </w:tcPr>
          <w:p w:rsidR="004F26BE" w:rsidRPr="00553CA9" w:rsidRDefault="004F26B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h630</w:t>
            </w:r>
          </w:p>
        </w:tc>
        <w:tc>
          <w:tcPr>
            <w:tcW w:w="5103" w:type="dxa"/>
          </w:tcPr>
          <w:p w:rsidR="004F26BE" w:rsidRPr="00553CA9" w:rsidRDefault="004F26BE" w:rsidP="005D538B">
            <w:pPr>
              <w:rPr>
                <w:rFonts w:eastAsiaTheme="minorEastAsia"/>
                <w:sz w:val="18"/>
                <w:szCs w:val="18"/>
              </w:rPr>
            </w:pPr>
            <w:r w:rsidRPr="00553CA9">
              <w:rPr>
                <w:rFonts w:hint="eastAsia"/>
                <w:sz w:val="18"/>
                <w:szCs w:val="18"/>
              </w:rPr>
              <w:t>Shared RAM page12 ownership request semaphore register</w:t>
            </w:r>
          </w:p>
        </w:tc>
      </w:tr>
      <w:tr w:rsidR="004F26BE" w:rsidRPr="003315BB" w:rsidTr="00CA2EA4">
        <w:tc>
          <w:tcPr>
            <w:tcW w:w="2132" w:type="dxa"/>
          </w:tcPr>
          <w:p w:rsidR="004F26BE" w:rsidRPr="00553CA9" w:rsidRDefault="004F26BE" w:rsidP="005D538B">
            <w:pPr>
              <w:rPr>
                <w:sz w:val="18"/>
                <w:szCs w:val="18"/>
              </w:rPr>
            </w:pPr>
            <w:r w:rsidRPr="00553CA9">
              <w:rPr>
                <w:rFonts w:hint="eastAsia"/>
                <w:sz w:val="18"/>
                <w:szCs w:val="18"/>
              </w:rPr>
              <w:t>PLCSRP13REQ</w:t>
            </w:r>
          </w:p>
        </w:tc>
        <w:tc>
          <w:tcPr>
            <w:tcW w:w="1166" w:type="dxa"/>
          </w:tcPr>
          <w:p w:rsidR="004F26BE" w:rsidRPr="00553CA9" w:rsidRDefault="004F26B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h634</w:t>
            </w:r>
          </w:p>
        </w:tc>
        <w:tc>
          <w:tcPr>
            <w:tcW w:w="5103" w:type="dxa"/>
          </w:tcPr>
          <w:p w:rsidR="004F26BE" w:rsidRPr="00553CA9" w:rsidRDefault="004F26BE" w:rsidP="005D538B">
            <w:pPr>
              <w:rPr>
                <w:rFonts w:eastAsiaTheme="minorEastAsia"/>
                <w:sz w:val="18"/>
                <w:szCs w:val="18"/>
              </w:rPr>
            </w:pPr>
            <w:r w:rsidRPr="00553CA9">
              <w:rPr>
                <w:rFonts w:hint="eastAsia"/>
                <w:sz w:val="18"/>
                <w:szCs w:val="18"/>
              </w:rPr>
              <w:t>Shared RAM page13 ownership request semaphore register</w:t>
            </w:r>
          </w:p>
        </w:tc>
      </w:tr>
      <w:tr w:rsidR="004F26BE" w:rsidRPr="003315BB" w:rsidTr="00CA2EA4">
        <w:tc>
          <w:tcPr>
            <w:tcW w:w="2132" w:type="dxa"/>
          </w:tcPr>
          <w:p w:rsidR="004F26BE" w:rsidRPr="00553CA9" w:rsidRDefault="004F26BE" w:rsidP="005D538B">
            <w:pPr>
              <w:rPr>
                <w:sz w:val="18"/>
                <w:szCs w:val="18"/>
              </w:rPr>
            </w:pPr>
            <w:r w:rsidRPr="00553CA9">
              <w:rPr>
                <w:rFonts w:hint="eastAsia"/>
                <w:sz w:val="18"/>
                <w:szCs w:val="18"/>
              </w:rPr>
              <w:t>PLCSRP14REQ</w:t>
            </w:r>
          </w:p>
        </w:tc>
        <w:tc>
          <w:tcPr>
            <w:tcW w:w="1166" w:type="dxa"/>
          </w:tcPr>
          <w:p w:rsidR="004F26BE" w:rsidRPr="00553CA9" w:rsidRDefault="004F26B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h638</w:t>
            </w:r>
          </w:p>
        </w:tc>
        <w:tc>
          <w:tcPr>
            <w:tcW w:w="5103" w:type="dxa"/>
          </w:tcPr>
          <w:p w:rsidR="004F26BE" w:rsidRPr="00553CA9" w:rsidRDefault="004F26BE" w:rsidP="005D538B">
            <w:pPr>
              <w:rPr>
                <w:rFonts w:eastAsiaTheme="minorEastAsia"/>
                <w:sz w:val="18"/>
                <w:szCs w:val="18"/>
              </w:rPr>
            </w:pPr>
            <w:r w:rsidRPr="00553CA9">
              <w:rPr>
                <w:rFonts w:hint="eastAsia"/>
                <w:sz w:val="18"/>
                <w:szCs w:val="18"/>
              </w:rPr>
              <w:t>Shared RAM page14 ownership request semaphore register</w:t>
            </w:r>
          </w:p>
        </w:tc>
      </w:tr>
      <w:tr w:rsidR="004F26BE" w:rsidRPr="003315BB" w:rsidTr="00CA2EA4">
        <w:tc>
          <w:tcPr>
            <w:tcW w:w="2132" w:type="dxa"/>
          </w:tcPr>
          <w:p w:rsidR="004F26BE" w:rsidRPr="00553CA9" w:rsidRDefault="004F26BE" w:rsidP="005D538B">
            <w:pPr>
              <w:rPr>
                <w:sz w:val="18"/>
                <w:szCs w:val="18"/>
              </w:rPr>
            </w:pPr>
            <w:r w:rsidRPr="00553CA9">
              <w:rPr>
                <w:rFonts w:hint="eastAsia"/>
                <w:sz w:val="18"/>
                <w:szCs w:val="18"/>
              </w:rPr>
              <w:t>PLCSRP15REQ</w:t>
            </w:r>
          </w:p>
        </w:tc>
        <w:tc>
          <w:tcPr>
            <w:tcW w:w="1166" w:type="dxa"/>
          </w:tcPr>
          <w:p w:rsidR="004F26BE" w:rsidRPr="00553CA9" w:rsidRDefault="004F26B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h63c</w:t>
            </w:r>
          </w:p>
        </w:tc>
        <w:tc>
          <w:tcPr>
            <w:tcW w:w="5103" w:type="dxa"/>
          </w:tcPr>
          <w:p w:rsidR="004F26BE" w:rsidRPr="00553CA9" w:rsidRDefault="004F26BE" w:rsidP="005D538B">
            <w:pPr>
              <w:rPr>
                <w:rFonts w:eastAsiaTheme="minorEastAsia"/>
                <w:sz w:val="18"/>
                <w:szCs w:val="18"/>
              </w:rPr>
            </w:pPr>
            <w:r w:rsidRPr="00553CA9">
              <w:rPr>
                <w:rFonts w:hint="eastAsia"/>
                <w:sz w:val="18"/>
                <w:szCs w:val="18"/>
              </w:rPr>
              <w:t>Shared RAM page15 ownership request semaphore register</w:t>
            </w:r>
          </w:p>
        </w:tc>
      </w:tr>
      <w:tr w:rsidR="004F26BE" w:rsidRPr="003315BB" w:rsidTr="00CA2EA4">
        <w:tc>
          <w:tcPr>
            <w:tcW w:w="2132" w:type="dxa"/>
          </w:tcPr>
          <w:p w:rsidR="004F26BE" w:rsidRPr="00553CA9" w:rsidRDefault="004F26BE" w:rsidP="005D538B">
            <w:pPr>
              <w:rPr>
                <w:sz w:val="18"/>
                <w:szCs w:val="18"/>
              </w:rPr>
            </w:pPr>
            <w:r w:rsidRPr="00553CA9">
              <w:rPr>
                <w:rFonts w:hint="eastAsia"/>
                <w:sz w:val="18"/>
                <w:szCs w:val="18"/>
              </w:rPr>
              <w:t>PLCSRP16REQ</w:t>
            </w:r>
          </w:p>
        </w:tc>
        <w:tc>
          <w:tcPr>
            <w:tcW w:w="1166" w:type="dxa"/>
          </w:tcPr>
          <w:p w:rsidR="004F26BE" w:rsidRPr="00553CA9" w:rsidRDefault="004F26B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h640</w:t>
            </w:r>
          </w:p>
        </w:tc>
        <w:tc>
          <w:tcPr>
            <w:tcW w:w="5103" w:type="dxa"/>
          </w:tcPr>
          <w:p w:rsidR="004F26BE" w:rsidRPr="00553CA9" w:rsidRDefault="004F26BE" w:rsidP="005D538B">
            <w:pPr>
              <w:rPr>
                <w:rFonts w:eastAsiaTheme="minorEastAsia"/>
                <w:sz w:val="18"/>
                <w:szCs w:val="18"/>
              </w:rPr>
            </w:pPr>
            <w:r w:rsidRPr="00553CA9">
              <w:rPr>
                <w:rFonts w:hint="eastAsia"/>
                <w:sz w:val="18"/>
                <w:szCs w:val="18"/>
              </w:rPr>
              <w:t>Shared RAM page16 ownership request semaphore register</w:t>
            </w:r>
          </w:p>
        </w:tc>
      </w:tr>
      <w:tr w:rsidR="004F26BE" w:rsidRPr="003315BB" w:rsidTr="00CA2EA4">
        <w:tc>
          <w:tcPr>
            <w:tcW w:w="2132" w:type="dxa"/>
          </w:tcPr>
          <w:p w:rsidR="004F26BE" w:rsidRPr="00553CA9" w:rsidRDefault="004F26BE" w:rsidP="005D538B">
            <w:pPr>
              <w:rPr>
                <w:sz w:val="18"/>
                <w:szCs w:val="18"/>
              </w:rPr>
            </w:pPr>
            <w:r w:rsidRPr="00553CA9">
              <w:rPr>
                <w:rFonts w:hint="eastAsia"/>
                <w:sz w:val="18"/>
                <w:szCs w:val="18"/>
              </w:rPr>
              <w:t>PLCSRP17REQ</w:t>
            </w:r>
          </w:p>
        </w:tc>
        <w:tc>
          <w:tcPr>
            <w:tcW w:w="1166" w:type="dxa"/>
          </w:tcPr>
          <w:p w:rsidR="004F26BE" w:rsidRPr="00553CA9" w:rsidRDefault="004F26B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h644</w:t>
            </w:r>
          </w:p>
        </w:tc>
        <w:tc>
          <w:tcPr>
            <w:tcW w:w="5103" w:type="dxa"/>
          </w:tcPr>
          <w:p w:rsidR="004F26BE" w:rsidRPr="00553CA9" w:rsidRDefault="004F26BE" w:rsidP="005D538B">
            <w:pPr>
              <w:rPr>
                <w:rFonts w:eastAsiaTheme="minorEastAsia"/>
                <w:sz w:val="18"/>
                <w:szCs w:val="18"/>
              </w:rPr>
            </w:pPr>
            <w:r w:rsidRPr="00553CA9">
              <w:rPr>
                <w:rFonts w:hint="eastAsia"/>
                <w:sz w:val="18"/>
                <w:szCs w:val="18"/>
              </w:rPr>
              <w:t>Shared RAM page17 ownership request semaphore register</w:t>
            </w:r>
          </w:p>
        </w:tc>
      </w:tr>
      <w:tr w:rsidR="004F26BE" w:rsidRPr="003315BB" w:rsidTr="00CA2EA4">
        <w:tc>
          <w:tcPr>
            <w:tcW w:w="2132" w:type="dxa"/>
          </w:tcPr>
          <w:p w:rsidR="004F26BE" w:rsidRPr="00553CA9" w:rsidRDefault="004F26BE" w:rsidP="005D538B">
            <w:pPr>
              <w:rPr>
                <w:sz w:val="18"/>
                <w:szCs w:val="18"/>
              </w:rPr>
            </w:pPr>
            <w:r w:rsidRPr="00553CA9">
              <w:rPr>
                <w:rFonts w:hint="eastAsia"/>
                <w:sz w:val="18"/>
                <w:szCs w:val="18"/>
              </w:rPr>
              <w:t>PLCSRP18REQ</w:t>
            </w:r>
          </w:p>
        </w:tc>
        <w:tc>
          <w:tcPr>
            <w:tcW w:w="1166" w:type="dxa"/>
          </w:tcPr>
          <w:p w:rsidR="004F26BE" w:rsidRPr="00553CA9" w:rsidRDefault="004F26B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h648</w:t>
            </w:r>
          </w:p>
        </w:tc>
        <w:tc>
          <w:tcPr>
            <w:tcW w:w="5103" w:type="dxa"/>
          </w:tcPr>
          <w:p w:rsidR="004F26BE" w:rsidRPr="00553CA9" w:rsidRDefault="004F26BE" w:rsidP="005D538B">
            <w:pPr>
              <w:rPr>
                <w:rFonts w:eastAsiaTheme="minorEastAsia"/>
                <w:sz w:val="18"/>
                <w:szCs w:val="18"/>
              </w:rPr>
            </w:pPr>
            <w:r w:rsidRPr="00553CA9">
              <w:rPr>
                <w:rFonts w:hint="eastAsia"/>
                <w:sz w:val="18"/>
                <w:szCs w:val="18"/>
              </w:rPr>
              <w:t>Shared RAM page18 ownership request semaphore register</w:t>
            </w:r>
          </w:p>
        </w:tc>
      </w:tr>
      <w:tr w:rsidR="004F26BE" w:rsidRPr="003315BB" w:rsidTr="00CA2EA4">
        <w:tc>
          <w:tcPr>
            <w:tcW w:w="2132" w:type="dxa"/>
          </w:tcPr>
          <w:p w:rsidR="004F26BE" w:rsidRPr="00553CA9" w:rsidRDefault="004F26BE" w:rsidP="005D538B">
            <w:pPr>
              <w:rPr>
                <w:sz w:val="18"/>
                <w:szCs w:val="18"/>
              </w:rPr>
            </w:pPr>
            <w:r w:rsidRPr="00553CA9">
              <w:rPr>
                <w:rFonts w:hint="eastAsia"/>
                <w:sz w:val="18"/>
                <w:szCs w:val="18"/>
              </w:rPr>
              <w:t>PLCSRP19REQ</w:t>
            </w:r>
          </w:p>
        </w:tc>
        <w:tc>
          <w:tcPr>
            <w:tcW w:w="1166" w:type="dxa"/>
          </w:tcPr>
          <w:p w:rsidR="004F26BE" w:rsidRPr="00553CA9" w:rsidRDefault="004F26B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h64c</w:t>
            </w:r>
          </w:p>
        </w:tc>
        <w:tc>
          <w:tcPr>
            <w:tcW w:w="5103" w:type="dxa"/>
          </w:tcPr>
          <w:p w:rsidR="004F26BE" w:rsidRPr="00553CA9" w:rsidRDefault="004F26BE" w:rsidP="005D538B">
            <w:pPr>
              <w:rPr>
                <w:rFonts w:eastAsiaTheme="minorEastAsia"/>
                <w:sz w:val="18"/>
                <w:szCs w:val="18"/>
              </w:rPr>
            </w:pPr>
            <w:r w:rsidRPr="00553CA9">
              <w:rPr>
                <w:rFonts w:hint="eastAsia"/>
                <w:sz w:val="18"/>
                <w:szCs w:val="18"/>
              </w:rPr>
              <w:t>Shared RAM page19 ownership request semaphore register</w:t>
            </w:r>
          </w:p>
        </w:tc>
      </w:tr>
      <w:tr w:rsidR="004F26BE" w:rsidRPr="003315BB" w:rsidTr="00CA2EA4">
        <w:tc>
          <w:tcPr>
            <w:tcW w:w="2132" w:type="dxa"/>
          </w:tcPr>
          <w:p w:rsidR="004F26BE" w:rsidRPr="00553CA9" w:rsidRDefault="004F26BE" w:rsidP="005D538B">
            <w:pPr>
              <w:rPr>
                <w:sz w:val="18"/>
                <w:szCs w:val="18"/>
              </w:rPr>
            </w:pPr>
            <w:r w:rsidRPr="00553CA9">
              <w:rPr>
                <w:rFonts w:hint="eastAsia"/>
                <w:sz w:val="18"/>
                <w:szCs w:val="18"/>
              </w:rPr>
              <w:t>PLCSRP20REQ</w:t>
            </w:r>
          </w:p>
        </w:tc>
        <w:tc>
          <w:tcPr>
            <w:tcW w:w="1166" w:type="dxa"/>
          </w:tcPr>
          <w:p w:rsidR="004F26BE" w:rsidRPr="00553CA9" w:rsidRDefault="004F26B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h650</w:t>
            </w:r>
          </w:p>
        </w:tc>
        <w:tc>
          <w:tcPr>
            <w:tcW w:w="5103" w:type="dxa"/>
          </w:tcPr>
          <w:p w:rsidR="004F26BE" w:rsidRPr="00553CA9" w:rsidRDefault="004F26BE" w:rsidP="005D538B">
            <w:pPr>
              <w:rPr>
                <w:rFonts w:eastAsiaTheme="minorEastAsia"/>
                <w:sz w:val="18"/>
                <w:szCs w:val="18"/>
              </w:rPr>
            </w:pPr>
            <w:r w:rsidRPr="00553CA9">
              <w:rPr>
                <w:rFonts w:hint="eastAsia"/>
                <w:sz w:val="18"/>
                <w:szCs w:val="18"/>
              </w:rPr>
              <w:t>Shared RAM page20 ownership request semaphore register</w:t>
            </w:r>
          </w:p>
        </w:tc>
      </w:tr>
      <w:tr w:rsidR="004F26BE" w:rsidRPr="003315BB" w:rsidTr="00CA2EA4">
        <w:tc>
          <w:tcPr>
            <w:tcW w:w="2132" w:type="dxa"/>
          </w:tcPr>
          <w:p w:rsidR="004F26BE" w:rsidRPr="00553CA9" w:rsidRDefault="004F26BE" w:rsidP="005D538B">
            <w:pPr>
              <w:rPr>
                <w:sz w:val="18"/>
                <w:szCs w:val="18"/>
              </w:rPr>
            </w:pPr>
            <w:r w:rsidRPr="00553CA9">
              <w:rPr>
                <w:rFonts w:hint="eastAsia"/>
                <w:sz w:val="18"/>
                <w:szCs w:val="18"/>
              </w:rPr>
              <w:t>PLCSRP21REQ</w:t>
            </w:r>
          </w:p>
        </w:tc>
        <w:tc>
          <w:tcPr>
            <w:tcW w:w="1166" w:type="dxa"/>
          </w:tcPr>
          <w:p w:rsidR="004F26BE" w:rsidRPr="00553CA9" w:rsidRDefault="004F26B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h654</w:t>
            </w:r>
          </w:p>
        </w:tc>
        <w:tc>
          <w:tcPr>
            <w:tcW w:w="5103" w:type="dxa"/>
          </w:tcPr>
          <w:p w:rsidR="004F26BE" w:rsidRPr="00553CA9" w:rsidRDefault="004F26BE" w:rsidP="005D538B">
            <w:pPr>
              <w:rPr>
                <w:rFonts w:eastAsiaTheme="minorEastAsia"/>
                <w:sz w:val="18"/>
                <w:szCs w:val="18"/>
              </w:rPr>
            </w:pPr>
            <w:r w:rsidRPr="00553CA9">
              <w:rPr>
                <w:rFonts w:hint="eastAsia"/>
                <w:sz w:val="18"/>
                <w:szCs w:val="18"/>
              </w:rPr>
              <w:t>Shared RAM page21 ownership request semaphore register</w:t>
            </w:r>
          </w:p>
        </w:tc>
      </w:tr>
      <w:tr w:rsidR="004F26BE" w:rsidRPr="003315BB" w:rsidTr="00CA2EA4">
        <w:tc>
          <w:tcPr>
            <w:tcW w:w="2132" w:type="dxa"/>
          </w:tcPr>
          <w:p w:rsidR="004F26BE" w:rsidRPr="00553CA9" w:rsidRDefault="004F26BE" w:rsidP="005D538B">
            <w:pPr>
              <w:rPr>
                <w:sz w:val="18"/>
                <w:szCs w:val="18"/>
              </w:rPr>
            </w:pPr>
            <w:r w:rsidRPr="00553CA9">
              <w:rPr>
                <w:rFonts w:hint="eastAsia"/>
                <w:sz w:val="18"/>
                <w:szCs w:val="18"/>
              </w:rPr>
              <w:t>PLCSRP22REQ</w:t>
            </w:r>
          </w:p>
        </w:tc>
        <w:tc>
          <w:tcPr>
            <w:tcW w:w="1166" w:type="dxa"/>
          </w:tcPr>
          <w:p w:rsidR="004F26BE" w:rsidRPr="00553CA9" w:rsidRDefault="004F26B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h658</w:t>
            </w:r>
          </w:p>
        </w:tc>
        <w:tc>
          <w:tcPr>
            <w:tcW w:w="5103" w:type="dxa"/>
          </w:tcPr>
          <w:p w:rsidR="004F26BE" w:rsidRPr="00553CA9" w:rsidRDefault="004F26BE" w:rsidP="005D538B">
            <w:pPr>
              <w:rPr>
                <w:rFonts w:eastAsiaTheme="minorEastAsia"/>
                <w:sz w:val="18"/>
                <w:szCs w:val="18"/>
              </w:rPr>
            </w:pPr>
            <w:r w:rsidRPr="00553CA9">
              <w:rPr>
                <w:rFonts w:hint="eastAsia"/>
                <w:sz w:val="18"/>
                <w:szCs w:val="18"/>
              </w:rPr>
              <w:t>Shared RAM page22 ownership request semaphore register</w:t>
            </w:r>
          </w:p>
        </w:tc>
      </w:tr>
      <w:tr w:rsidR="004F26BE" w:rsidRPr="003315BB" w:rsidTr="00CA2EA4">
        <w:tc>
          <w:tcPr>
            <w:tcW w:w="2132" w:type="dxa"/>
          </w:tcPr>
          <w:p w:rsidR="004F26BE" w:rsidRPr="00553CA9" w:rsidRDefault="004F26BE" w:rsidP="005D538B">
            <w:pPr>
              <w:rPr>
                <w:sz w:val="18"/>
                <w:szCs w:val="18"/>
              </w:rPr>
            </w:pPr>
            <w:r w:rsidRPr="00553CA9">
              <w:rPr>
                <w:rFonts w:hint="eastAsia"/>
                <w:sz w:val="18"/>
                <w:szCs w:val="18"/>
              </w:rPr>
              <w:t>PLCSRP23REQ</w:t>
            </w:r>
          </w:p>
        </w:tc>
        <w:tc>
          <w:tcPr>
            <w:tcW w:w="1166" w:type="dxa"/>
          </w:tcPr>
          <w:p w:rsidR="004F26BE" w:rsidRPr="00553CA9" w:rsidRDefault="004F26B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h65c</w:t>
            </w:r>
          </w:p>
        </w:tc>
        <w:tc>
          <w:tcPr>
            <w:tcW w:w="5103" w:type="dxa"/>
          </w:tcPr>
          <w:p w:rsidR="004F26BE" w:rsidRPr="00553CA9" w:rsidRDefault="004F26BE" w:rsidP="005D538B">
            <w:pPr>
              <w:rPr>
                <w:rFonts w:eastAsiaTheme="minorEastAsia"/>
                <w:sz w:val="18"/>
                <w:szCs w:val="18"/>
              </w:rPr>
            </w:pPr>
            <w:r w:rsidRPr="00553CA9">
              <w:rPr>
                <w:rFonts w:hint="eastAsia"/>
                <w:sz w:val="18"/>
                <w:szCs w:val="18"/>
              </w:rPr>
              <w:t>Shared RAM page23 ownership request semaphore register</w:t>
            </w:r>
          </w:p>
        </w:tc>
      </w:tr>
      <w:tr w:rsidR="004F26BE" w:rsidRPr="003315BB" w:rsidTr="00CA2EA4">
        <w:tc>
          <w:tcPr>
            <w:tcW w:w="2132" w:type="dxa"/>
          </w:tcPr>
          <w:p w:rsidR="004F26BE" w:rsidRPr="00553CA9" w:rsidRDefault="004F26BE" w:rsidP="005D538B">
            <w:pPr>
              <w:rPr>
                <w:sz w:val="18"/>
                <w:szCs w:val="18"/>
              </w:rPr>
            </w:pPr>
            <w:r w:rsidRPr="00553CA9">
              <w:rPr>
                <w:rFonts w:hint="eastAsia"/>
                <w:sz w:val="18"/>
                <w:szCs w:val="18"/>
              </w:rPr>
              <w:t>PLCSRP24REQ</w:t>
            </w:r>
          </w:p>
        </w:tc>
        <w:tc>
          <w:tcPr>
            <w:tcW w:w="1166" w:type="dxa"/>
          </w:tcPr>
          <w:p w:rsidR="004F26BE" w:rsidRPr="00553CA9" w:rsidRDefault="004F26B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h660</w:t>
            </w:r>
          </w:p>
        </w:tc>
        <w:tc>
          <w:tcPr>
            <w:tcW w:w="5103" w:type="dxa"/>
          </w:tcPr>
          <w:p w:rsidR="004F26BE" w:rsidRPr="00553CA9" w:rsidRDefault="004F26BE" w:rsidP="005D538B">
            <w:pPr>
              <w:rPr>
                <w:rFonts w:eastAsiaTheme="minorEastAsia"/>
                <w:sz w:val="18"/>
                <w:szCs w:val="18"/>
              </w:rPr>
            </w:pPr>
            <w:r w:rsidRPr="00553CA9">
              <w:rPr>
                <w:rFonts w:hint="eastAsia"/>
                <w:sz w:val="18"/>
                <w:szCs w:val="18"/>
              </w:rPr>
              <w:t>Shared RAM page24 ownership request semaphore register</w:t>
            </w:r>
          </w:p>
        </w:tc>
      </w:tr>
      <w:tr w:rsidR="004F26BE" w:rsidRPr="003315BB" w:rsidTr="00CA2EA4">
        <w:tc>
          <w:tcPr>
            <w:tcW w:w="2132" w:type="dxa"/>
          </w:tcPr>
          <w:p w:rsidR="004F26BE" w:rsidRPr="00553CA9" w:rsidRDefault="004F26BE" w:rsidP="005D538B">
            <w:pPr>
              <w:rPr>
                <w:sz w:val="18"/>
                <w:szCs w:val="18"/>
              </w:rPr>
            </w:pPr>
            <w:r w:rsidRPr="00553CA9">
              <w:rPr>
                <w:rFonts w:hint="eastAsia"/>
                <w:sz w:val="18"/>
                <w:szCs w:val="18"/>
              </w:rPr>
              <w:t>PLCSRP25REQ</w:t>
            </w:r>
          </w:p>
        </w:tc>
        <w:tc>
          <w:tcPr>
            <w:tcW w:w="1166" w:type="dxa"/>
          </w:tcPr>
          <w:p w:rsidR="004F26BE" w:rsidRPr="00553CA9" w:rsidRDefault="004F26B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h664</w:t>
            </w:r>
          </w:p>
        </w:tc>
        <w:tc>
          <w:tcPr>
            <w:tcW w:w="5103" w:type="dxa"/>
          </w:tcPr>
          <w:p w:rsidR="004F26BE" w:rsidRPr="00553CA9" w:rsidRDefault="004F26BE" w:rsidP="005D538B">
            <w:pPr>
              <w:rPr>
                <w:rFonts w:eastAsiaTheme="minorEastAsia"/>
                <w:sz w:val="18"/>
                <w:szCs w:val="18"/>
              </w:rPr>
            </w:pPr>
            <w:r w:rsidRPr="00553CA9">
              <w:rPr>
                <w:rFonts w:hint="eastAsia"/>
                <w:sz w:val="18"/>
                <w:szCs w:val="18"/>
              </w:rPr>
              <w:t>Shared RAM page25 ownership request semaphore register</w:t>
            </w:r>
          </w:p>
        </w:tc>
      </w:tr>
      <w:tr w:rsidR="004F26BE" w:rsidRPr="003315BB" w:rsidTr="00CA2EA4">
        <w:tc>
          <w:tcPr>
            <w:tcW w:w="2132" w:type="dxa"/>
          </w:tcPr>
          <w:p w:rsidR="004F26BE" w:rsidRPr="00553CA9" w:rsidRDefault="004F26BE" w:rsidP="005D538B">
            <w:pPr>
              <w:rPr>
                <w:sz w:val="18"/>
                <w:szCs w:val="18"/>
              </w:rPr>
            </w:pPr>
            <w:r w:rsidRPr="00553CA9">
              <w:rPr>
                <w:rFonts w:hint="eastAsia"/>
                <w:sz w:val="18"/>
                <w:szCs w:val="18"/>
              </w:rPr>
              <w:t>PLCSRP26REQ</w:t>
            </w:r>
          </w:p>
        </w:tc>
        <w:tc>
          <w:tcPr>
            <w:tcW w:w="1166" w:type="dxa"/>
          </w:tcPr>
          <w:p w:rsidR="004F26BE" w:rsidRPr="00553CA9" w:rsidRDefault="004F26B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h668</w:t>
            </w:r>
          </w:p>
        </w:tc>
        <w:tc>
          <w:tcPr>
            <w:tcW w:w="5103" w:type="dxa"/>
          </w:tcPr>
          <w:p w:rsidR="004F26BE" w:rsidRPr="00553CA9" w:rsidRDefault="004F26BE" w:rsidP="005D538B">
            <w:pPr>
              <w:rPr>
                <w:rFonts w:eastAsiaTheme="minorEastAsia"/>
                <w:sz w:val="18"/>
                <w:szCs w:val="18"/>
              </w:rPr>
            </w:pPr>
            <w:r w:rsidRPr="00553CA9">
              <w:rPr>
                <w:rFonts w:hint="eastAsia"/>
                <w:sz w:val="18"/>
                <w:szCs w:val="18"/>
              </w:rPr>
              <w:t>Shared RAM page26 ownership request semaphore register</w:t>
            </w:r>
          </w:p>
        </w:tc>
      </w:tr>
      <w:tr w:rsidR="004F26BE" w:rsidRPr="003315BB" w:rsidTr="00CA2EA4">
        <w:tc>
          <w:tcPr>
            <w:tcW w:w="2132" w:type="dxa"/>
          </w:tcPr>
          <w:p w:rsidR="004F26BE" w:rsidRPr="00553CA9" w:rsidRDefault="004F26BE" w:rsidP="005D538B">
            <w:pPr>
              <w:rPr>
                <w:sz w:val="18"/>
                <w:szCs w:val="18"/>
              </w:rPr>
            </w:pPr>
            <w:r w:rsidRPr="00553CA9">
              <w:rPr>
                <w:rFonts w:hint="eastAsia"/>
                <w:sz w:val="18"/>
                <w:szCs w:val="18"/>
              </w:rPr>
              <w:t>PLCSRP27REQ</w:t>
            </w:r>
          </w:p>
        </w:tc>
        <w:tc>
          <w:tcPr>
            <w:tcW w:w="1166" w:type="dxa"/>
          </w:tcPr>
          <w:p w:rsidR="004F26BE" w:rsidRPr="00553CA9" w:rsidRDefault="004F26B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h66c</w:t>
            </w:r>
          </w:p>
        </w:tc>
        <w:tc>
          <w:tcPr>
            <w:tcW w:w="5103" w:type="dxa"/>
          </w:tcPr>
          <w:p w:rsidR="004F26BE" w:rsidRPr="00553CA9" w:rsidRDefault="004F26BE" w:rsidP="005D538B">
            <w:pPr>
              <w:rPr>
                <w:rFonts w:eastAsiaTheme="minorEastAsia"/>
                <w:sz w:val="18"/>
                <w:szCs w:val="18"/>
              </w:rPr>
            </w:pPr>
            <w:r w:rsidRPr="00553CA9">
              <w:rPr>
                <w:rFonts w:hint="eastAsia"/>
                <w:sz w:val="18"/>
                <w:szCs w:val="18"/>
              </w:rPr>
              <w:t>Shared RAM page27 ownership request semaphore register</w:t>
            </w:r>
          </w:p>
        </w:tc>
      </w:tr>
      <w:tr w:rsidR="004F26BE" w:rsidRPr="003315BB" w:rsidTr="00CA2EA4">
        <w:tc>
          <w:tcPr>
            <w:tcW w:w="2132" w:type="dxa"/>
          </w:tcPr>
          <w:p w:rsidR="004F26BE" w:rsidRPr="00553CA9" w:rsidRDefault="004F26BE" w:rsidP="005D538B">
            <w:pPr>
              <w:rPr>
                <w:sz w:val="18"/>
                <w:szCs w:val="18"/>
              </w:rPr>
            </w:pPr>
            <w:r w:rsidRPr="00553CA9">
              <w:rPr>
                <w:rFonts w:hint="eastAsia"/>
                <w:sz w:val="18"/>
                <w:szCs w:val="18"/>
              </w:rPr>
              <w:t>PLCSRP28REQ</w:t>
            </w:r>
          </w:p>
        </w:tc>
        <w:tc>
          <w:tcPr>
            <w:tcW w:w="1166" w:type="dxa"/>
          </w:tcPr>
          <w:p w:rsidR="004F26BE" w:rsidRPr="00553CA9" w:rsidRDefault="004F26B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h670</w:t>
            </w:r>
          </w:p>
        </w:tc>
        <w:tc>
          <w:tcPr>
            <w:tcW w:w="5103" w:type="dxa"/>
          </w:tcPr>
          <w:p w:rsidR="004F26BE" w:rsidRPr="00553CA9" w:rsidRDefault="004F26BE" w:rsidP="005D538B">
            <w:pPr>
              <w:rPr>
                <w:rFonts w:eastAsiaTheme="minorEastAsia"/>
                <w:sz w:val="18"/>
                <w:szCs w:val="18"/>
              </w:rPr>
            </w:pPr>
            <w:r w:rsidRPr="00553CA9">
              <w:rPr>
                <w:rFonts w:hint="eastAsia"/>
                <w:sz w:val="18"/>
                <w:szCs w:val="18"/>
              </w:rPr>
              <w:t>Shared RAM page28 ownership request semaphore register</w:t>
            </w:r>
          </w:p>
        </w:tc>
      </w:tr>
      <w:tr w:rsidR="004F26BE" w:rsidRPr="003315BB" w:rsidTr="00CA2EA4">
        <w:tc>
          <w:tcPr>
            <w:tcW w:w="2132" w:type="dxa"/>
          </w:tcPr>
          <w:p w:rsidR="004F26BE" w:rsidRPr="00553CA9" w:rsidRDefault="004F26BE" w:rsidP="005D538B">
            <w:pPr>
              <w:rPr>
                <w:sz w:val="18"/>
                <w:szCs w:val="18"/>
              </w:rPr>
            </w:pPr>
            <w:r w:rsidRPr="00553CA9">
              <w:rPr>
                <w:rFonts w:hint="eastAsia"/>
                <w:sz w:val="18"/>
                <w:szCs w:val="18"/>
              </w:rPr>
              <w:t>PLCSRP29REQ</w:t>
            </w:r>
          </w:p>
        </w:tc>
        <w:tc>
          <w:tcPr>
            <w:tcW w:w="1166" w:type="dxa"/>
          </w:tcPr>
          <w:p w:rsidR="004F26BE" w:rsidRPr="00553CA9" w:rsidRDefault="004F26B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h674</w:t>
            </w:r>
          </w:p>
        </w:tc>
        <w:tc>
          <w:tcPr>
            <w:tcW w:w="5103" w:type="dxa"/>
          </w:tcPr>
          <w:p w:rsidR="004F26BE" w:rsidRPr="00553CA9" w:rsidRDefault="004F26BE" w:rsidP="005D538B">
            <w:pPr>
              <w:rPr>
                <w:rFonts w:eastAsiaTheme="minorEastAsia"/>
                <w:sz w:val="18"/>
                <w:szCs w:val="18"/>
              </w:rPr>
            </w:pPr>
            <w:r w:rsidRPr="00553CA9">
              <w:rPr>
                <w:rFonts w:hint="eastAsia"/>
                <w:sz w:val="18"/>
                <w:szCs w:val="18"/>
              </w:rPr>
              <w:t>Shared RAM page29 ownership request semaphore register</w:t>
            </w:r>
          </w:p>
        </w:tc>
      </w:tr>
      <w:tr w:rsidR="004F26BE" w:rsidRPr="003315BB" w:rsidTr="00CA2EA4">
        <w:tc>
          <w:tcPr>
            <w:tcW w:w="2132" w:type="dxa"/>
          </w:tcPr>
          <w:p w:rsidR="004F26BE" w:rsidRPr="00553CA9" w:rsidRDefault="004F26BE" w:rsidP="005D538B">
            <w:pPr>
              <w:rPr>
                <w:sz w:val="18"/>
                <w:szCs w:val="18"/>
              </w:rPr>
            </w:pPr>
            <w:r w:rsidRPr="00553CA9">
              <w:rPr>
                <w:rFonts w:hint="eastAsia"/>
                <w:sz w:val="18"/>
                <w:szCs w:val="18"/>
              </w:rPr>
              <w:t>PLCSRP30REQ</w:t>
            </w:r>
          </w:p>
        </w:tc>
        <w:tc>
          <w:tcPr>
            <w:tcW w:w="1166" w:type="dxa"/>
          </w:tcPr>
          <w:p w:rsidR="004F26BE" w:rsidRPr="00553CA9" w:rsidRDefault="004F26B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h678</w:t>
            </w:r>
          </w:p>
        </w:tc>
        <w:tc>
          <w:tcPr>
            <w:tcW w:w="5103" w:type="dxa"/>
          </w:tcPr>
          <w:p w:rsidR="004F26BE" w:rsidRPr="00553CA9" w:rsidRDefault="004F26BE" w:rsidP="005D538B">
            <w:pPr>
              <w:rPr>
                <w:rFonts w:eastAsiaTheme="minorEastAsia"/>
                <w:sz w:val="18"/>
                <w:szCs w:val="18"/>
              </w:rPr>
            </w:pPr>
            <w:r w:rsidRPr="00553CA9">
              <w:rPr>
                <w:rFonts w:hint="eastAsia"/>
                <w:sz w:val="18"/>
                <w:szCs w:val="18"/>
              </w:rPr>
              <w:t>Shared RAM page30 ownership request semaphore register</w:t>
            </w:r>
          </w:p>
        </w:tc>
      </w:tr>
      <w:tr w:rsidR="004F26BE" w:rsidRPr="003315BB" w:rsidTr="00CA2EA4">
        <w:tc>
          <w:tcPr>
            <w:tcW w:w="2132" w:type="dxa"/>
          </w:tcPr>
          <w:p w:rsidR="004F26BE" w:rsidRPr="00553CA9" w:rsidRDefault="004F26BE" w:rsidP="005D538B">
            <w:pPr>
              <w:rPr>
                <w:sz w:val="18"/>
                <w:szCs w:val="18"/>
              </w:rPr>
            </w:pPr>
            <w:r w:rsidRPr="00553CA9">
              <w:rPr>
                <w:rFonts w:hint="eastAsia"/>
                <w:sz w:val="18"/>
                <w:szCs w:val="18"/>
              </w:rPr>
              <w:t>PLCSRP31REQ</w:t>
            </w:r>
          </w:p>
        </w:tc>
        <w:tc>
          <w:tcPr>
            <w:tcW w:w="1166" w:type="dxa"/>
          </w:tcPr>
          <w:p w:rsidR="004F26BE" w:rsidRPr="00553CA9" w:rsidRDefault="004F26BE" w:rsidP="005D538B">
            <w:pPr>
              <w:rPr>
                <w:rFonts w:eastAsiaTheme="minorEastAsia"/>
                <w:sz w:val="18"/>
                <w:szCs w:val="18"/>
              </w:rPr>
            </w:pPr>
            <w:r w:rsidRPr="00553CA9">
              <w:rPr>
                <w:rFonts w:eastAsiaTheme="minorEastAsia" w:hint="eastAsia"/>
                <w:sz w:val="18"/>
                <w:szCs w:val="18"/>
              </w:rPr>
              <w:t>12</w:t>
            </w:r>
            <w:r w:rsidRPr="00553CA9">
              <w:rPr>
                <w:rFonts w:eastAsiaTheme="minorEastAsia"/>
                <w:sz w:val="18"/>
                <w:szCs w:val="18"/>
              </w:rPr>
              <w:t>’</w:t>
            </w:r>
            <w:r w:rsidRPr="00553CA9">
              <w:rPr>
                <w:rFonts w:eastAsiaTheme="minorEastAsia" w:hint="eastAsia"/>
                <w:sz w:val="18"/>
                <w:szCs w:val="18"/>
              </w:rPr>
              <w:t>h67c</w:t>
            </w:r>
          </w:p>
        </w:tc>
        <w:tc>
          <w:tcPr>
            <w:tcW w:w="5103" w:type="dxa"/>
          </w:tcPr>
          <w:p w:rsidR="004F26BE" w:rsidRPr="00553CA9" w:rsidRDefault="004F26BE" w:rsidP="005D538B">
            <w:pPr>
              <w:rPr>
                <w:rFonts w:eastAsiaTheme="minorEastAsia"/>
                <w:sz w:val="18"/>
                <w:szCs w:val="18"/>
              </w:rPr>
            </w:pPr>
            <w:r w:rsidRPr="00553CA9">
              <w:rPr>
                <w:rFonts w:hint="eastAsia"/>
                <w:sz w:val="18"/>
                <w:szCs w:val="18"/>
              </w:rPr>
              <w:t>Shared RAM page31 ownership request semaphore register</w:t>
            </w:r>
          </w:p>
        </w:tc>
      </w:tr>
      <w:tr w:rsidR="004F26BE" w:rsidRPr="003315BB" w:rsidTr="00CA2EA4">
        <w:tc>
          <w:tcPr>
            <w:tcW w:w="2132" w:type="dxa"/>
          </w:tcPr>
          <w:p w:rsidR="004F26BE" w:rsidRPr="00553CA9" w:rsidRDefault="004F26BE" w:rsidP="005D538B">
            <w:pPr>
              <w:rPr>
                <w:sz w:val="18"/>
                <w:szCs w:val="18"/>
              </w:rPr>
            </w:pPr>
          </w:p>
        </w:tc>
        <w:tc>
          <w:tcPr>
            <w:tcW w:w="1166" w:type="dxa"/>
          </w:tcPr>
          <w:p w:rsidR="004F26BE" w:rsidRPr="00553CA9" w:rsidRDefault="004F26BE" w:rsidP="005D538B">
            <w:pPr>
              <w:rPr>
                <w:rFonts w:eastAsiaTheme="minorEastAsia"/>
                <w:sz w:val="18"/>
                <w:szCs w:val="18"/>
              </w:rPr>
            </w:pPr>
          </w:p>
        </w:tc>
        <w:tc>
          <w:tcPr>
            <w:tcW w:w="5103" w:type="dxa"/>
          </w:tcPr>
          <w:p w:rsidR="004F26BE" w:rsidRPr="00553CA9" w:rsidRDefault="004F26BE" w:rsidP="005D538B">
            <w:pPr>
              <w:rPr>
                <w:rFonts w:eastAsiaTheme="minorEastAsia"/>
                <w:sz w:val="18"/>
                <w:szCs w:val="18"/>
              </w:rPr>
            </w:pPr>
          </w:p>
        </w:tc>
      </w:tr>
    </w:tbl>
    <w:p w:rsidR="000B246F" w:rsidRPr="004F26BE" w:rsidRDefault="000B246F" w:rsidP="000B246F"/>
    <w:p w:rsidR="000B246F" w:rsidRDefault="000B246F" w:rsidP="00EC1A23">
      <w:pPr>
        <w:pStyle w:val="3"/>
        <w:numPr>
          <w:ilvl w:val="2"/>
          <w:numId w:val="18"/>
        </w:numPr>
      </w:pPr>
      <w:bookmarkStart w:id="2105" w:name="_Toc482273577"/>
      <w:r>
        <w:rPr>
          <w:rFonts w:hint="eastAsia"/>
        </w:rPr>
        <w:t>ShareRAM Register memory mapping</w:t>
      </w:r>
      <w:bookmarkEnd w:id="2105"/>
    </w:p>
    <w:tbl>
      <w:tblPr>
        <w:tblStyle w:val="af0"/>
        <w:tblW w:w="0" w:type="auto"/>
        <w:tblLook w:val="04A0"/>
      </w:tblPr>
      <w:tblGrid>
        <w:gridCol w:w="2093"/>
        <w:gridCol w:w="2410"/>
      </w:tblGrid>
      <w:tr w:rsidR="004F26BE" w:rsidTr="00767594">
        <w:tc>
          <w:tcPr>
            <w:tcW w:w="2093" w:type="dxa"/>
            <w:shd w:val="clear" w:color="auto" w:fill="66FFFF"/>
          </w:tcPr>
          <w:p w:rsidR="004F26BE" w:rsidRDefault="004F26BE" w:rsidP="005D538B">
            <w:pPr>
              <w:rPr>
                <w:rFonts w:eastAsiaTheme="minorEastAsia"/>
                <w:sz w:val="18"/>
                <w:szCs w:val="18"/>
              </w:rPr>
            </w:pPr>
            <w:r>
              <w:rPr>
                <w:rFonts w:eastAsiaTheme="minorEastAsia" w:hint="eastAsia"/>
                <w:sz w:val="18"/>
                <w:szCs w:val="18"/>
              </w:rPr>
              <w:t xml:space="preserve">AHB </w:t>
            </w:r>
            <w:r w:rsidR="009453B2">
              <w:rPr>
                <w:rFonts w:eastAsiaTheme="minorEastAsia" w:hint="eastAsia"/>
                <w:sz w:val="18"/>
                <w:szCs w:val="18"/>
              </w:rPr>
              <w:t>Master</w:t>
            </w:r>
          </w:p>
        </w:tc>
        <w:tc>
          <w:tcPr>
            <w:tcW w:w="2410" w:type="dxa"/>
            <w:shd w:val="clear" w:color="auto" w:fill="66FFFF"/>
          </w:tcPr>
          <w:p w:rsidR="004F26BE" w:rsidRDefault="00330FDB" w:rsidP="005D538B">
            <w:pPr>
              <w:rPr>
                <w:rFonts w:eastAsiaTheme="minorEastAsia"/>
                <w:sz w:val="18"/>
                <w:szCs w:val="18"/>
              </w:rPr>
            </w:pPr>
            <w:r>
              <w:rPr>
                <w:rFonts w:eastAsiaTheme="minorEastAsia" w:hint="eastAsia"/>
                <w:sz w:val="18"/>
                <w:szCs w:val="18"/>
              </w:rPr>
              <w:t xml:space="preserve">AHB </w:t>
            </w:r>
            <w:r w:rsidR="00516FC6">
              <w:rPr>
                <w:rFonts w:eastAsiaTheme="minorEastAsia" w:hint="eastAsia"/>
                <w:sz w:val="18"/>
                <w:szCs w:val="18"/>
              </w:rPr>
              <w:t xml:space="preserve">Base </w:t>
            </w:r>
            <w:r>
              <w:rPr>
                <w:rFonts w:eastAsiaTheme="minorEastAsia" w:hint="eastAsia"/>
                <w:sz w:val="18"/>
                <w:szCs w:val="18"/>
              </w:rPr>
              <w:t>Address</w:t>
            </w:r>
          </w:p>
        </w:tc>
      </w:tr>
      <w:tr w:rsidR="004F26BE" w:rsidTr="00767594">
        <w:tc>
          <w:tcPr>
            <w:tcW w:w="2093" w:type="dxa"/>
          </w:tcPr>
          <w:p w:rsidR="004F26BE" w:rsidRDefault="004F26BE" w:rsidP="005D538B">
            <w:pPr>
              <w:rPr>
                <w:rFonts w:eastAsiaTheme="minorEastAsia"/>
                <w:sz w:val="18"/>
                <w:szCs w:val="18"/>
              </w:rPr>
            </w:pPr>
            <w:r>
              <w:rPr>
                <w:rFonts w:eastAsiaTheme="minorEastAsia" w:hint="eastAsia"/>
                <w:sz w:val="18"/>
                <w:szCs w:val="18"/>
              </w:rPr>
              <w:t>A7 AHB</w:t>
            </w:r>
          </w:p>
        </w:tc>
        <w:tc>
          <w:tcPr>
            <w:tcW w:w="2410" w:type="dxa"/>
          </w:tcPr>
          <w:p w:rsidR="004F26BE" w:rsidRDefault="00824BAE" w:rsidP="00516FC6">
            <w:pPr>
              <w:rPr>
                <w:rFonts w:eastAsiaTheme="minorEastAsia"/>
                <w:sz w:val="18"/>
                <w:szCs w:val="18"/>
              </w:rPr>
            </w:pPr>
            <w:r>
              <w:rPr>
                <w:rFonts w:eastAsiaTheme="minorEastAsia" w:hint="eastAsia"/>
                <w:sz w:val="18"/>
                <w:szCs w:val="18"/>
              </w:rPr>
              <w:t>0x</w:t>
            </w:r>
            <w:r w:rsidR="003B626E">
              <w:rPr>
                <w:rFonts w:eastAsiaTheme="minorEastAsia" w:hint="eastAsia"/>
                <w:sz w:val="18"/>
                <w:szCs w:val="18"/>
              </w:rPr>
              <w:t>C2</w:t>
            </w:r>
            <w:r w:rsidR="00E51D39">
              <w:rPr>
                <w:rFonts w:eastAsiaTheme="minorEastAsia" w:hint="eastAsia"/>
                <w:sz w:val="18"/>
                <w:szCs w:val="18"/>
              </w:rPr>
              <w:t>60_0000</w:t>
            </w:r>
          </w:p>
        </w:tc>
      </w:tr>
      <w:tr w:rsidR="004F26BE" w:rsidTr="00767594">
        <w:tc>
          <w:tcPr>
            <w:tcW w:w="2093" w:type="dxa"/>
          </w:tcPr>
          <w:p w:rsidR="004F26BE" w:rsidRDefault="004F26BE" w:rsidP="005D538B">
            <w:pPr>
              <w:rPr>
                <w:rFonts w:eastAsiaTheme="minorEastAsia"/>
                <w:sz w:val="18"/>
                <w:szCs w:val="18"/>
              </w:rPr>
            </w:pPr>
            <w:r>
              <w:rPr>
                <w:rFonts w:eastAsiaTheme="minorEastAsia" w:hint="eastAsia"/>
                <w:sz w:val="18"/>
                <w:szCs w:val="18"/>
              </w:rPr>
              <w:t>RF DSP AHB</w:t>
            </w:r>
          </w:p>
        </w:tc>
        <w:tc>
          <w:tcPr>
            <w:tcW w:w="2410" w:type="dxa"/>
          </w:tcPr>
          <w:p w:rsidR="004F26BE" w:rsidRDefault="00824BAE" w:rsidP="00516FC6">
            <w:pPr>
              <w:rPr>
                <w:rFonts w:eastAsiaTheme="minorEastAsia"/>
                <w:sz w:val="18"/>
                <w:szCs w:val="18"/>
              </w:rPr>
            </w:pPr>
            <w:r>
              <w:rPr>
                <w:rFonts w:eastAsiaTheme="minorEastAsia" w:hint="eastAsia"/>
                <w:sz w:val="18"/>
                <w:szCs w:val="18"/>
              </w:rPr>
              <w:t>0x</w:t>
            </w:r>
            <w:r w:rsidR="00650501">
              <w:rPr>
                <w:rFonts w:eastAsiaTheme="minorEastAsia" w:hint="eastAsia"/>
                <w:sz w:val="18"/>
                <w:szCs w:val="18"/>
              </w:rPr>
              <w:t>72</w:t>
            </w:r>
            <w:r w:rsidR="00795B9C">
              <w:rPr>
                <w:rFonts w:eastAsiaTheme="minorEastAsia" w:hint="eastAsia"/>
                <w:sz w:val="18"/>
                <w:szCs w:val="18"/>
              </w:rPr>
              <w:t>60_0000</w:t>
            </w:r>
            <w:r>
              <w:rPr>
                <w:rFonts w:eastAsiaTheme="minorEastAsia" w:hint="eastAsia"/>
                <w:sz w:val="18"/>
                <w:szCs w:val="18"/>
              </w:rPr>
              <w:t xml:space="preserve"> </w:t>
            </w:r>
          </w:p>
        </w:tc>
      </w:tr>
      <w:tr w:rsidR="004F26BE" w:rsidTr="00767594">
        <w:tc>
          <w:tcPr>
            <w:tcW w:w="2093" w:type="dxa"/>
          </w:tcPr>
          <w:p w:rsidR="004F26BE" w:rsidRDefault="004F26BE" w:rsidP="005D538B">
            <w:pPr>
              <w:rPr>
                <w:rFonts w:eastAsiaTheme="minorEastAsia"/>
                <w:sz w:val="18"/>
                <w:szCs w:val="18"/>
              </w:rPr>
            </w:pPr>
            <w:r>
              <w:rPr>
                <w:rFonts w:eastAsiaTheme="minorEastAsia" w:hint="eastAsia"/>
                <w:sz w:val="18"/>
                <w:szCs w:val="18"/>
              </w:rPr>
              <w:t>PLC DSP AHB</w:t>
            </w:r>
          </w:p>
        </w:tc>
        <w:tc>
          <w:tcPr>
            <w:tcW w:w="2410" w:type="dxa"/>
          </w:tcPr>
          <w:p w:rsidR="004F26BE" w:rsidRDefault="00824BAE" w:rsidP="00516FC6">
            <w:pPr>
              <w:rPr>
                <w:rFonts w:eastAsiaTheme="minorEastAsia"/>
                <w:sz w:val="18"/>
                <w:szCs w:val="18"/>
              </w:rPr>
            </w:pPr>
            <w:r>
              <w:rPr>
                <w:rFonts w:eastAsiaTheme="minorEastAsia" w:hint="eastAsia"/>
                <w:sz w:val="18"/>
                <w:szCs w:val="18"/>
              </w:rPr>
              <w:t xml:space="preserve">0x </w:t>
            </w:r>
            <w:r w:rsidR="00650501">
              <w:rPr>
                <w:rFonts w:eastAsiaTheme="minorEastAsia" w:hint="eastAsia"/>
                <w:sz w:val="18"/>
                <w:szCs w:val="18"/>
              </w:rPr>
              <w:t>61</w:t>
            </w:r>
            <w:r w:rsidR="00795B9C">
              <w:rPr>
                <w:rFonts w:eastAsiaTheme="minorEastAsia" w:hint="eastAsia"/>
                <w:sz w:val="18"/>
                <w:szCs w:val="18"/>
              </w:rPr>
              <w:t>60_0000</w:t>
            </w:r>
          </w:p>
        </w:tc>
      </w:tr>
    </w:tbl>
    <w:p w:rsidR="000F0C65" w:rsidRDefault="000B246F" w:rsidP="00EC1A23">
      <w:pPr>
        <w:pStyle w:val="3"/>
        <w:numPr>
          <w:ilvl w:val="1"/>
          <w:numId w:val="18"/>
        </w:numPr>
      </w:pPr>
      <w:bookmarkStart w:id="2106" w:name="_Toc482273578"/>
      <w:r>
        <w:rPr>
          <w:rFonts w:hint="eastAsia"/>
        </w:rPr>
        <w:t>ARM Subsystem IPC registers</w:t>
      </w:r>
      <w:bookmarkEnd w:id="2106"/>
    </w:p>
    <w:p w:rsidR="0027568B" w:rsidRDefault="0027568B" w:rsidP="0027568B">
      <w:pPr>
        <w:pStyle w:val="3"/>
        <w:numPr>
          <w:ilvl w:val="2"/>
          <w:numId w:val="18"/>
        </w:numPr>
      </w:pPr>
      <w:bookmarkStart w:id="2107" w:name="_Toc482273579"/>
      <w:r>
        <w:rPr>
          <w:rFonts w:hint="eastAsia"/>
        </w:rPr>
        <w:t>A7TORFIPCCOMM&lt;31:0&gt;</w:t>
      </w:r>
      <w:bookmarkEnd w:id="2107"/>
    </w:p>
    <w:p w:rsidR="0027568B" w:rsidRDefault="0027568B" w:rsidP="0027568B">
      <w:r>
        <w:t>A</w:t>
      </w:r>
      <w:r>
        <w:rPr>
          <w:rFonts w:hint="eastAsia"/>
        </w:rPr>
        <w:t>7 core to RFDSP core IPC command register</w:t>
      </w:r>
    </w:p>
    <w:p w:rsidR="0027568B" w:rsidRPr="005730D9" w:rsidRDefault="0027568B" w:rsidP="0027568B">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27568B"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Description</w:t>
            </w:r>
          </w:p>
        </w:tc>
      </w:tr>
      <w:tr w:rsidR="0027568B"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31:0</w:t>
            </w:r>
          </w:p>
        </w:tc>
        <w:tc>
          <w:tcPr>
            <w:tcW w:w="2056"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COMMAND</w:t>
            </w:r>
          </w:p>
        </w:tc>
        <w:tc>
          <w:tcPr>
            <w:tcW w:w="736" w:type="dxa"/>
            <w:tcBorders>
              <w:top w:val="single" w:sz="4" w:space="0" w:color="auto"/>
              <w:left w:val="single" w:sz="4" w:space="0" w:color="auto"/>
              <w:bottom w:val="single" w:sz="4" w:space="0" w:color="auto"/>
              <w:right w:val="single" w:sz="4" w:space="0" w:color="auto"/>
            </w:tcBorders>
          </w:tcPr>
          <w:p w:rsidR="0027568B" w:rsidRPr="009669F1" w:rsidRDefault="0027568B" w:rsidP="00A42246">
            <w:pPr>
              <w:pStyle w:val="ad"/>
              <w:rPr>
                <w:rFonts w:ascii="Times New Roman" w:eastAsiaTheme="minorEastAsia"/>
                <w:sz w:val="18"/>
                <w:szCs w:val="18"/>
              </w:rPr>
            </w:pPr>
            <w:r>
              <w:rPr>
                <w:rFonts w:ascii="Times New Roman" w:eastAsiaTheme="minorEastAsia" w:hint="eastAsia"/>
                <w:sz w:val="18"/>
                <w:szCs w:val="18"/>
              </w:rPr>
              <w:t>R/W</w:t>
            </w:r>
          </w:p>
        </w:tc>
        <w:tc>
          <w:tcPr>
            <w:tcW w:w="691"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sidRPr="009C4FD7">
              <w:rPr>
                <w:rFonts w:ascii="Times New Roman" w:eastAsiaTheme="minorEastAsia"/>
                <w:sz w:val="18"/>
                <w:szCs w:val="18"/>
              </w:rPr>
              <w:t>This is a general purpose register used to send software-defined</w:t>
            </w:r>
            <w:r>
              <w:rPr>
                <w:rFonts w:ascii="Times New Roman" w:eastAsiaTheme="minorEastAsia" w:hint="eastAsia"/>
                <w:sz w:val="18"/>
                <w:szCs w:val="18"/>
              </w:rPr>
              <w:t xml:space="preserve"> </w:t>
            </w:r>
            <w:r w:rsidRPr="009C4FD7">
              <w:rPr>
                <w:rFonts w:ascii="Times New Roman" w:eastAsiaTheme="minorEastAsia"/>
                <w:sz w:val="18"/>
                <w:szCs w:val="18"/>
              </w:rPr>
              <w:t xml:space="preserve">commands </w:t>
            </w:r>
            <w:r>
              <w:rPr>
                <w:rFonts w:ascii="Times New Roman" w:eastAsiaTheme="minorEastAsia" w:hint="eastAsia"/>
                <w:sz w:val="18"/>
                <w:szCs w:val="18"/>
              </w:rPr>
              <w:t>from A7 to RFDSP</w:t>
            </w:r>
            <w:r w:rsidRPr="009C4FD7">
              <w:rPr>
                <w:rFonts w:ascii="Times New Roman" w:eastAsiaTheme="minorEastAsia"/>
                <w:sz w:val="18"/>
                <w:szCs w:val="18"/>
              </w:rPr>
              <w:t>.</w:t>
            </w:r>
          </w:p>
        </w:tc>
      </w:tr>
    </w:tbl>
    <w:p w:rsidR="0027568B" w:rsidRPr="009C4FD7" w:rsidRDefault="0027568B" w:rsidP="0027568B"/>
    <w:p w:rsidR="0027568B" w:rsidRDefault="0027568B" w:rsidP="0027568B">
      <w:pPr>
        <w:pStyle w:val="3"/>
        <w:numPr>
          <w:ilvl w:val="2"/>
          <w:numId w:val="18"/>
        </w:numPr>
      </w:pPr>
      <w:bookmarkStart w:id="2108" w:name="_Toc482273580"/>
      <w:r>
        <w:t>A</w:t>
      </w:r>
      <w:r>
        <w:rPr>
          <w:rFonts w:hint="eastAsia"/>
        </w:rPr>
        <w:t>7TORFIPCADDR&lt;31:0&gt;</w:t>
      </w:r>
      <w:bookmarkEnd w:id="2108"/>
    </w:p>
    <w:p w:rsidR="0027568B" w:rsidRDefault="0027568B" w:rsidP="0027568B">
      <w:r>
        <w:t>A</w:t>
      </w:r>
      <w:r>
        <w:rPr>
          <w:rFonts w:hint="eastAsia"/>
        </w:rPr>
        <w:t>7 core to RFDSP core IPC address register</w:t>
      </w:r>
    </w:p>
    <w:p w:rsidR="0027568B" w:rsidRPr="005730D9" w:rsidRDefault="0027568B" w:rsidP="0027568B">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27568B"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Description</w:t>
            </w:r>
          </w:p>
        </w:tc>
      </w:tr>
      <w:tr w:rsidR="0027568B"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31:0</w:t>
            </w:r>
          </w:p>
        </w:tc>
        <w:tc>
          <w:tcPr>
            <w:tcW w:w="2056"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ADDRESS</w:t>
            </w:r>
          </w:p>
        </w:tc>
        <w:tc>
          <w:tcPr>
            <w:tcW w:w="736" w:type="dxa"/>
            <w:tcBorders>
              <w:top w:val="single" w:sz="4" w:space="0" w:color="auto"/>
              <w:left w:val="single" w:sz="4" w:space="0" w:color="auto"/>
              <w:bottom w:val="single" w:sz="4" w:space="0" w:color="auto"/>
              <w:right w:val="single" w:sz="4" w:space="0" w:color="auto"/>
            </w:tcBorders>
          </w:tcPr>
          <w:p w:rsidR="0027568B" w:rsidRPr="009669F1" w:rsidRDefault="0027568B" w:rsidP="00A42246">
            <w:pPr>
              <w:pStyle w:val="ad"/>
              <w:rPr>
                <w:rFonts w:ascii="Times New Roman" w:eastAsiaTheme="minorEastAsia"/>
                <w:sz w:val="18"/>
                <w:szCs w:val="18"/>
              </w:rPr>
            </w:pPr>
            <w:r>
              <w:rPr>
                <w:rFonts w:ascii="Times New Roman" w:eastAsiaTheme="minorEastAsia" w:hint="eastAsia"/>
                <w:sz w:val="18"/>
                <w:szCs w:val="18"/>
              </w:rPr>
              <w:t>R/W</w:t>
            </w:r>
          </w:p>
        </w:tc>
        <w:tc>
          <w:tcPr>
            <w:tcW w:w="691"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sidRPr="009C4FD7">
              <w:rPr>
                <w:rFonts w:ascii="Times New Roman" w:eastAsiaTheme="minorEastAsia"/>
                <w:sz w:val="18"/>
                <w:szCs w:val="18"/>
              </w:rPr>
              <w:t>This is a general purpose register used to send software-defined</w:t>
            </w:r>
            <w:r>
              <w:rPr>
                <w:rFonts w:ascii="Times New Roman" w:eastAsiaTheme="minorEastAsia" w:hint="eastAsia"/>
                <w:sz w:val="18"/>
                <w:szCs w:val="18"/>
              </w:rPr>
              <w:t xml:space="preserve"> address</w:t>
            </w:r>
            <w:r w:rsidRPr="009C4FD7">
              <w:rPr>
                <w:rFonts w:ascii="Times New Roman" w:eastAsiaTheme="minorEastAsia"/>
                <w:sz w:val="18"/>
                <w:szCs w:val="18"/>
              </w:rPr>
              <w:t xml:space="preserve"> </w:t>
            </w:r>
            <w:r>
              <w:rPr>
                <w:rFonts w:ascii="Times New Roman" w:eastAsiaTheme="minorEastAsia" w:hint="eastAsia"/>
                <w:sz w:val="18"/>
                <w:szCs w:val="18"/>
              </w:rPr>
              <w:t>from A7 to RFDSP</w:t>
            </w:r>
            <w:r w:rsidRPr="009C4FD7">
              <w:rPr>
                <w:rFonts w:ascii="Times New Roman" w:eastAsiaTheme="minorEastAsia"/>
                <w:sz w:val="18"/>
                <w:szCs w:val="18"/>
              </w:rPr>
              <w:t>.</w:t>
            </w:r>
          </w:p>
        </w:tc>
      </w:tr>
    </w:tbl>
    <w:p w:rsidR="0027568B" w:rsidRPr="009C4FD7" w:rsidRDefault="0027568B" w:rsidP="0027568B"/>
    <w:p w:rsidR="0027568B" w:rsidRDefault="0027568B" w:rsidP="0027568B">
      <w:pPr>
        <w:pStyle w:val="3"/>
        <w:numPr>
          <w:ilvl w:val="2"/>
          <w:numId w:val="18"/>
        </w:numPr>
      </w:pPr>
      <w:bookmarkStart w:id="2109" w:name="_Toc482273581"/>
      <w:r>
        <w:rPr>
          <w:rFonts w:hint="eastAsia"/>
        </w:rPr>
        <w:t>A7TORFIPCDATA</w:t>
      </w:r>
      <w:r w:rsidR="00C52A96">
        <w:rPr>
          <w:rFonts w:hint="eastAsia"/>
        </w:rPr>
        <w:t>0</w:t>
      </w:r>
      <w:r>
        <w:rPr>
          <w:rFonts w:hint="eastAsia"/>
        </w:rPr>
        <w:t>&lt;31:0&gt;</w:t>
      </w:r>
      <w:bookmarkEnd w:id="2109"/>
    </w:p>
    <w:p w:rsidR="0027568B" w:rsidRDefault="0027568B" w:rsidP="0027568B">
      <w:r>
        <w:t>A</w:t>
      </w:r>
      <w:r>
        <w:rPr>
          <w:rFonts w:hint="eastAsia"/>
        </w:rPr>
        <w:t>7 core to RFDSP core IPC data register</w:t>
      </w:r>
    </w:p>
    <w:p w:rsidR="0027568B" w:rsidRPr="005730D9" w:rsidRDefault="0027568B" w:rsidP="0027568B">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27568B"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Description</w:t>
            </w:r>
          </w:p>
        </w:tc>
      </w:tr>
      <w:tr w:rsidR="0027568B"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31:0</w:t>
            </w:r>
          </w:p>
        </w:tc>
        <w:tc>
          <w:tcPr>
            <w:tcW w:w="2056"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WDATA</w:t>
            </w:r>
            <w:r w:rsidR="00C52A96">
              <w:rPr>
                <w:rFonts w:ascii="Times New Roman" w:eastAsiaTheme="minorEastAsia" w:hint="eastAsia"/>
                <w:sz w:val="18"/>
                <w:szCs w:val="18"/>
              </w:rPr>
              <w:t>0</w:t>
            </w:r>
          </w:p>
        </w:tc>
        <w:tc>
          <w:tcPr>
            <w:tcW w:w="736" w:type="dxa"/>
            <w:tcBorders>
              <w:top w:val="single" w:sz="4" w:space="0" w:color="auto"/>
              <w:left w:val="single" w:sz="4" w:space="0" w:color="auto"/>
              <w:bottom w:val="single" w:sz="4" w:space="0" w:color="auto"/>
              <w:right w:val="single" w:sz="4" w:space="0" w:color="auto"/>
            </w:tcBorders>
          </w:tcPr>
          <w:p w:rsidR="0027568B" w:rsidRPr="009669F1" w:rsidRDefault="0027568B" w:rsidP="00A42246">
            <w:pPr>
              <w:pStyle w:val="ad"/>
              <w:rPr>
                <w:rFonts w:ascii="Times New Roman" w:eastAsiaTheme="minorEastAsia"/>
                <w:sz w:val="18"/>
                <w:szCs w:val="18"/>
              </w:rPr>
            </w:pPr>
            <w:r>
              <w:rPr>
                <w:rFonts w:ascii="Times New Roman" w:eastAsiaTheme="minorEastAsia" w:hint="eastAsia"/>
                <w:sz w:val="18"/>
                <w:szCs w:val="18"/>
              </w:rPr>
              <w:t>R/W</w:t>
            </w:r>
          </w:p>
        </w:tc>
        <w:tc>
          <w:tcPr>
            <w:tcW w:w="691"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sidRPr="009C4FD7">
              <w:rPr>
                <w:rFonts w:ascii="Times New Roman" w:eastAsiaTheme="minorEastAsia"/>
                <w:sz w:val="18"/>
                <w:szCs w:val="18"/>
              </w:rPr>
              <w:t>This is a general purpose register used to send software-defined</w:t>
            </w:r>
            <w:r>
              <w:rPr>
                <w:rFonts w:ascii="Times New Roman" w:eastAsiaTheme="minorEastAsia" w:hint="eastAsia"/>
                <w:sz w:val="18"/>
                <w:szCs w:val="18"/>
              </w:rPr>
              <w:t xml:space="preserve"> data</w:t>
            </w:r>
            <w:r w:rsidRPr="009C4FD7">
              <w:rPr>
                <w:rFonts w:ascii="Times New Roman" w:eastAsiaTheme="minorEastAsia"/>
                <w:sz w:val="18"/>
                <w:szCs w:val="18"/>
              </w:rPr>
              <w:t xml:space="preserve"> </w:t>
            </w:r>
            <w:r>
              <w:rPr>
                <w:rFonts w:ascii="Times New Roman" w:eastAsiaTheme="minorEastAsia" w:hint="eastAsia"/>
                <w:sz w:val="18"/>
                <w:szCs w:val="18"/>
              </w:rPr>
              <w:t>from A7 to RFDSP</w:t>
            </w:r>
            <w:r w:rsidRPr="009C4FD7">
              <w:rPr>
                <w:rFonts w:ascii="Times New Roman" w:eastAsiaTheme="minorEastAsia"/>
                <w:sz w:val="18"/>
                <w:szCs w:val="18"/>
              </w:rPr>
              <w:t>.</w:t>
            </w:r>
          </w:p>
        </w:tc>
      </w:tr>
    </w:tbl>
    <w:p w:rsidR="0027568B" w:rsidRPr="009C4FD7" w:rsidRDefault="0027568B" w:rsidP="0027568B"/>
    <w:p w:rsidR="0027568B" w:rsidRDefault="00993FF5" w:rsidP="0027568B">
      <w:pPr>
        <w:pStyle w:val="3"/>
        <w:numPr>
          <w:ilvl w:val="2"/>
          <w:numId w:val="18"/>
        </w:numPr>
      </w:pPr>
      <w:bookmarkStart w:id="2110" w:name="_Toc482273582"/>
      <w:r>
        <w:rPr>
          <w:rFonts w:hint="eastAsia"/>
        </w:rPr>
        <w:t>A7TORFIPCDATA1</w:t>
      </w:r>
      <w:r w:rsidR="0027568B">
        <w:rPr>
          <w:rFonts w:hint="eastAsia"/>
        </w:rPr>
        <w:t>&lt;31:0&gt;</w:t>
      </w:r>
      <w:bookmarkEnd w:id="2110"/>
    </w:p>
    <w:p w:rsidR="0027568B" w:rsidRDefault="0027568B" w:rsidP="0027568B">
      <w:r>
        <w:rPr>
          <w:rFonts w:hint="eastAsia"/>
        </w:rPr>
        <w:t xml:space="preserve"> </w:t>
      </w:r>
      <w:r>
        <w:t>A</w:t>
      </w:r>
      <w:r>
        <w:rPr>
          <w:rFonts w:hint="eastAsia"/>
        </w:rPr>
        <w:t xml:space="preserve">7 core to RFDSP core IPC </w:t>
      </w:r>
      <w:r w:rsidR="00D80AAA">
        <w:rPr>
          <w:rFonts w:hint="eastAsia"/>
        </w:rPr>
        <w:t xml:space="preserve">data </w:t>
      </w:r>
      <w:r>
        <w:rPr>
          <w:rFonts w:hint="eastAsia"/>
        </w:rPr>
        <w:t>register</w:t>
      </w:r>
    </w:p>
    <w:p w:rsidR="0027568B" w:rsidRPr="005730D9" w:rsidRDefault="0027568B" w:rsidP="0027568B">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27568B"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Description</w:t>
            </w:r>
          </w:p>
        </w:tc>
      </w:tr>
      <w:tr w:rsidR="0027568B"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31:0</w:t>
            </w:r>
          </w:p>
        </w:tc>
        <w:tc>
          <w:tcPr>
            <w:tcW w:w="2056" w:type="dxa"/>
            <w:tcBorders>
              <w:top w:val="single" w:sz="4" w:space="0" w:color="auto"/>
              <w:left w:val="single" w:sz="4" w:space="0" w:color="auto"/>
              <w:bottom w:val="single" w:sz="4" w:space="0" w:color="auto"/>
              <w:right w:val="single" w:sz="4" w:space="0" w:color="auto"/>
            </w:tcBorders>
          </w:tcPr>
          <w:p w:rsidR="0027568B" w:rsidRPr="00C53D86" w:rsidRDefault="00C52A96" w:rsidP="00A42246">
            <w:pPr>
              <w:pStyle w:val="ad"/>
              <w:rPr>
                <w:rFonts w:ascii="Times New Roman" w:eastAsiaTheme="minorEastAsia"/>
                <w:sz w:val="18"/>
                <w:szCs w:val="18"/>
              </w:rPr>
            </w:pPr>
            <w:r>
              <w:rPr>
                <w:rFonts w:ascii="Times New Roman" w:eastAsiaTheme="minorEastAsia" w:hint="eastAsia"/>
                <w:sz w:val="18"/>
                <w:szCs w:val="18"/>
              </w:rPr>
              <w:t>WDATA1</w:t>
            </w:r>
          </w:p>
        </w:tc>
        <w:tc>
          <w:tcPr>
            <w:tcW w:w="736" w:type="dxa"/>
            <w:tcBorders>
              <w:top w:val="single" w:sz="4" w:space="0" w:color="auto"/>
              <w:left w:val="single" w:sz="4" w:space="0" w:color="auto"/>
              <w:bottom w:val="single" w:sz="4" w:space="0" w:color="auto"/>
              <w:right w:val="single" w:sz="4" w:space="0" w:color="auto"/>
            </w:tcBorders>
          </w:tcPr>
          <w:p w:rsidR="0027568B" w:rsidRPr="009669F1" w:rsidRDefault="0027568B" w:rsidP="00A42246">
            <w:pPr>
              <w:pStyle w:val="ad"/>
              <w:rPr>
                <w:rFonts w:ascii="Times New Roman" w:eastAsiaTheme="minorEastAsia"/>
                <w:sz w:val="18"/>
                <w:szCs w:val="18"/>
              </w:rPr>
            </w:pPr>
            <w:r>
              <w:rPr>
                <w:rFonts w:ascii="Times New Roman" w:eastAsiaTheme="minorEastAsia" w:hint="eastAsia"/>
                <w:sz w:val="18"/>
                <w:szCs w:val="18"/>
              </w:rPr>
              <w:t>R</w:t>
            </w:r>
            <w:r w:rsidR="00960D45">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sidRPr="009C4FD7">
              <w:rPr>
                <w:rFonts w:ascii="Times New Roman" w:eastAsiaTheme="minorEastAsia"/>
                <w:sz w:val="18"/>
                <w:szCs w:val="18"/>
              </w:rPr>
              <w:t>This is a general purpose register u</w:t>
            </w:r>
            <w:r>
              <w:rPr>
                <w:rFonts w:ascii="Times New Roman" w:eastAsiaTheme="minorEastAsia"/>
                <w:sz w:val="18"/>
                <w:szCs w:val="18"/>
              </w:rPr>
              <w:t xml:space="preserve">sed </w:t>
            </w:r>
            <w:r w:rsidR="008E6FC8" w:rsidRPr="009C4FD7">
              <w:rPr>
                <w:rFonts w:ascii="Times New Roman" w:eastAsiaTheme="minorEastAsia"/>
                <w:sz w:val="18"/>
                <w:szCs w:val="18"/>
              </w:rPr>
              <w:t>to send software-defined</w:t>
            </w:r>
            <w:r w:rsidR="008E6FC8">
              <w:rPr>
                <w:rFonts w:ascii="Times New Roman" w:eastAsiaTheme="minorEastAsia" w:hint="eastAsia"/>
                <w:sz w:val="18"/>
                <w:szCs w:val="18"/>
              </w:rPr>
              <w:t xml:space="preserve"> data</w:t>
            </w:r>
            <w:r w:rsidR="008E6FC8" w:rsidRPr="009C4FD7">
              <w:rPr>
                <w:rFonts w:ascii="Times New Roman" w:eastAsiaTheme="minorEastAsia"/>
                <w:sz w:val="18"/>
                <w:szCs w:val="18"/>
              </w:rPr>
              <w:t xml:space="preserve"> </w:t>
            </w:r>
            <w:r w:rsidR="008E6FC8">
              <w:rPr>
                <w:rFonts w:ascii="Times New Roman" w:eastAsiaTheme="minorEastAsia" w:hint="eastAsia"/>
                <w:sz w:val="18"/>
                <w:szCs w:val="18"/>
              </w:rPr>
              <w:t>from A7 to RFDSP</w:t>
            </w:r>
            <w:r w:rsidR="008E6FC8" w:rsidRPr="009C4FD7">
              <w:rPr>
                <w:rFonts w:ascii="Times New Roman" w:eastAsiaTheme="minorEastAsia"/>
                <w:sz w:val="18"/>
                <w:szCs w:val="18"/>
              </w:rPr>
              <w:t>.</w:t>
            </w:r>
          </w:p>
        </w:tc>
      </w:tr>
    </w:tbl>
    <w:p w:rsidR="0027568B" w:rsidRPr="009C4FD7" w:rsidRDefault="0027568B" w:rsidP="0027568B"/>
    <w:p w:rsidR="0027568B" w:rsidRDefault="0027568B" w:rsidP="0027568B">
      <w:pPr>
        <w:pStyle w:val="3"/>
        <w:numPr>
          <w:ilvl w:val="2"/>
          <w:numId w:val="18"/>
        </w:numPr>
      </w:pPr>
      <w:bookmarkStart w:id="2111" w:name="_Toc482273583"/>
      <w:r>
        <w:rPr>
          <w:rFonts w:hint="eastAsia"/>
        </w:rPr>
        <w:t>A7TOPLCIPCCOMM&lt;31:0&gt;</w:t>
      </w:r>
      <w:bookmarkEnd w:id="2111"/>
    </w:p>
    <w:p w:rsidR="0027568B" w:rsidRDefault="0027568B" w:rsidP="0027568B">
      <w:r>
        <w:t>A</w:t>
      </w:r>
      <w:r>
        <w:rPr>
          <w:rFonts w:hint="eastAsia"/>
        </w:rPr>
        <w:t>7 core to PLCDSP core IPC command register</w:t>
      </w:r>
    </w:p>
    <w:p w:rsidR="0027568B" w:rsidRPr="005730D9" w:rsidRDefault="0027568B" w:rsidP="0027568B">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27568B"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Description</w:t>
            </w:r>
          </w:p>
        </w:tc>
      </w:tr>
      <w:tr w:rsidR="0027568B"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31:0</w:t>
            </w:r>
          </w:p>
        </w:tc>
        <w:tc>
          <w:tcPr>
            <w:tcW w:w="2056"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COMMAND</w:t>
            </w:r>
          </w:p>
        </w:tc>
        <w:tc>
          <w:tcPr>
            <w:tcW w:w="736" w:type="dxa"/>
            <w:tcBorders>
              <w:top w:val="single" w:sz="4" w:space="0" w:color="auto"/>
              <w:left w:val="single" w:sz="4" w:space="0" w:color="auto"/>
              <w:bottom w:val="single" w:sz="4" w:space="0" w:color="auto"/>
              <w:right w:val="single" w:sz="4" w:space="0" w:color="auto"/>
            </w:tcBorders>
          </w:tcPr>
          <w:p w:rsidR="0027568B" w:rsidRPr="009669F1" w:rsidRDefault="0027568B" w:rsidP="00A42246">
            <w:pPr>
              <w:pStyle w:val="ad"/>
              <w:rPr>
                <w:rFonts w:ascii="Times New Roman" w:eastAsiaTheme="minorEastAsia"/>
                <w:sz w:val="18"/>
                <w:szCs w:val="18"/>
              </w:rPr>
            </w:pPr>
            <w:r>
              <w:rPr>
                <w:rFonts w:ascii="Times New Roman" w:eastAsiaTheme="minorEastAsia" w:hint="eastAsia"/>
                <w:sz w:val="18"/>
                <w:szCs w:val="18"/>
              </w:rPr>
              <w:t>R/W</w:t>
            </w:r>
          </w:p>
        </w:tc>
        <w:tc>
          <w:tcPr>
            <w:tcW w:w="691"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sidRPr="009C4FD7">
              <w:rPr>
                <w:rFonts w:ascii="Times New Roman" w:eastAsiaTheme="minorEastAsia"/>
                <w:sz w:val="18"/>
                <w:szCs w:val="18"/>
              </w:rPr>
              <w:t>This is a general purpose register used to send software-defined</w:t>
            </w:r>
            <w:r>
              <w:rPr>
                <w:rFonts w:ascii="Times New Roman" w:eastAsiaTheme="minorEastAsia" w:hint="eastAsia"/>
                <w:sz w:val="18"/>
                <w:szCs w:val="18"/>
              </w:rPr>
              <w:t xml:space="preserve"> </w:t>
            </w:r>
            <w:r w:rsidRPr="009C4FD7">
              <w:rPr>
                <w:rFonts w:ascii="Times New Roman" w:eastAsiaTheme="minorEastAsia"/>
                <w:sz w:val="18"/>
                <w:szCs w:val="18"/>
              </w:rPr>
              <w:t xml:space="preserve">commands </w:t>
            </w:r>
            <w:r>
              <w:rPr>
                <w:rFonts w:ascii="Times New Roman" w:eastAsiaTheme="minorEastAsia" w:hint="eastAsia"/>
                <w:sz w:val="18"/>
                <w:szCs w:val="18"/>
              </w:rPr>
              <w:t>from A7 to PLCDSP</w:t>
            </w:r>
            <w:r w:rsidRPr="009C4FD7">
              <w:rPr>
                <w:rFonts w:ascii="Times New Roman" w:eastAsiaTheme="minorEastAsia"/>
                <w:sz w:val="18"/>
                <w:szCs w:val="18"/>
              </w:rPr>
              <w:t>.</w:t>
            </w:r>
          </w:p>
        </w:tc>
      </w:tr>
    </w:tbl>
    <w:p w:rsidR="0027568B" w:rsidRPr="009C4FD7" w:rsidRDefault="0027568B" w:rsidP="0027568B"/>
    <w:p w:rsidR="0027568B" w:rsidRDefault="0027568B" w:rsidP="0027568B">
      <w:pPr>
        <w:pStyle w:val="3"/>
        <w:numPr>
          <w:ilvl w:val="2"/>
          <w:numId w:val="18"/>
        </w:numPr>
      </w:pPr>
      <w:bookmarkStart w:id="2112" w:name="_Toc482273584"/>
      <w:r>
        <w:t>A</w:t>
      </w:r>
      <w:r>
        <w:rPr>
          <w:rFonts w:hint="eastAsia"/>
        </w:rPr>
        <w:t>7TOPLCIPCADDR&lt;31:0&gt;</w:t>
      </w:r>
      <w:bookmarkEnd w:id="2112"/>
    </w:p>
    <w:p w:rsidR="0027568B" w:rsidRDefault="0027568B" w:rsidP="0027568B">
      <w:r>
        <w:t>A</w:t>
      </w:r>
      <w:r>
        <w:rPr>
          <w:rFonts w:hint="eastAsia"/>
        </w:rPr>
        <w:t>7 core to PLCDSP core IPC address register</w:t>
      </w:r>
    </w:p>
    <w:p w:rsidR="0027568B" w:rsidRPr="005730D9" w:rsidRDefault="0027568B" w:rsidP="0027568B">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27568B"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Description</w:t>
            </w:r>
          </w:p>
        </w:tc>
      </w:tr>
      <w:tr w:rsidR="0027568B"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lastRenderedPageBreak/>
              <w:t>31:0</w:t>
            </w:r>
          </w:p>
        </w:tc>
        <w:tc>
          <w:tcPr>
            <w:tcW w:w="2056"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ADDRESS</w:t>
            </w:r>
          </w:p>
        </w:tc>
        <w:tc>
          <w:tcPr>
            <w:tcW w:w="736" w:type="dxa"/>
            <w:tcBorders>
              <w:top w:val="single" w:sz="4" w:space="0" w:color="auto"/>
              <w:left w:val="single" w:sz="4" w:space="0" w:color="auto"/>
              <w:bottom w:val="single" w:sz="4" w:space="0" w:color="auto"/>
              <w:right w:val="single" w:sz="4" w:space="0" w:color="auto"/>
            </w:tcBorders>
          </w:tcPr>
          <w:p w:rsidR="0027568B" w:rsidRPr="009669F1" w:rsidRDefault="0027568B" w:rsidP="00A42246">
            <w:pPr>
              <w:pStyle w:val="ad"/>
              <w:rPr>
                <w:rFonts w:ascii="Times New Roman" w:eastAsiaTheme="minorEastAsia"/>
                <w:sz w:val="18"/>
                <w:szCs w:val="18"/>
              </w:rPr>
            </w:pPr>
            <w:r>
              <w:rPr>
                <w:rFonts w:ascii="Times New Roman" w:eastAsiaTheme="minorEastAsia" w:hint="eastAsia"/>
                <w:sz w:val="18"/>
                <w:szCs w:val="18"/>
              </w:rPr>
              <w:t>R/W</w:t>
            </w:r>
          </w:p>
        </w:tc>
        <w:tc>
          <w:tcPr>
            <w:tcW w:w="691"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sidRPr="009C4FD7">
              <w:rPr>
                <w:rFonts w:ascii="Times New Roman" w:eastAsiaTheme="minorEastAsia"/>
                <w:sz w:val="18"/>
                <w:szCs w:val="18"/>
              </w:rPr>
              <w:t>This is a general purpose register used to send software-defined</w:t>
            </w:r>
            <w:r>
              <w:rPr>
                <w:rFonts w:ascii="Times New Roman" w:eastAsiaTheme="minorEastAsia" w:hint="eastAsia"/>
                <w:sz w:val="18"/>
                <w:szCs w:val="18"/>
              </w:rPr>
              <w:t xml:space="preserve"> address</w:t>
            </w:r>
            <w:r w:rsidRPr="009C4FD7">
              <w:rPr>
                <w:rFonts w:ascii="Times New Roman" w:eastAsiaTheme="minorEastAsia"/>
                <w:sz w:val="18"/>
                <w:szCs w:val="18"/>
              </w:rPr>
              <w:t xml:space="preserve"> </w:t>
            </w:r>
            <w:r>
              <w:rPr>
                <w:rFonts w:ascii="Times New Roman" w:eastAsiaTheme="minorEastAsia" w:hint="eastAsia"/>
                <w:sz w:val="18"/>
                <w:szCs w:val="18"/>
              </w:rPr>
              <w:t>from A7 to PLCDSP</w:t>
            </w:r>
            <w:r w:rsidRPr="009C4FD7">
              <w:rPr>
                <w:rFonts w:ascii="Times New Roman" w:eastAsiaTheme="minorEastAsia"/>
                <w:sz w:val="18"/>
                <w:szCs w:val="18"/>
              </w:rPr>
              <w:t>.</w:t>
            </w:r>
          </w:p>
        </w:tc>
      </w:tr>
    </w:tbl>
    <w:p w:rsidR="0027568B" w:rsidRPr="009C4FD7" w:rsidRDefault="0027568B" w:rsidP="0027568B"/>
    <w:p w:rsidR="0027568B" w:rsidRDefault="0027568B" w:rsidP="0027568B">
      <w:pPr>
        <w:pStyle w:val="3"/>
        <w:numPr>
          <w:ilvl w:val="2"/>
          <w:numId w:val="18"/>
        </w:numPr>
      </w:pPr>
      <w:bookmarkStart w:id="2113" w:name="_Toc482273585"/>
      <w:r>
        <w:rPr>
          <w:rFonts w:hint="eastAsia"/>
        </w:rPr>
        <w:t>A7TOPLCIPCDATA</w:t>
      </w:r>
      <w:r w:rsidR="00B151AA">
        <w:rPr>
          <w:rFonts w:hint="eastAsia"/>
        </w:rPr>
        <w:t>0</w:t>
      </w:r>
      <w:r>
        <w:rPr>
          <w:rFonts w:hint="eastAsia"/>
        </w:rPr>
        <w:t>&lt;31:0&gt;</w:t>
      </w:r>
      <w:bookmarkEnd w:id="2113"/>
    </w:p>
    <w:p w:rsidR="0027568B" w:rsidRDefault="0027568B" w:rsidP="0027568B">
      <w:r>
        <w:t>A</w:t>
      </w:r>
      <w:r>
        <w:rPr>
          <w:rFonts w:hint="eastAsia"/>
        </w:rPr>
        <w:t>7 core to PLCDSP core IPC data register</w:t>
      </w:r>
    </w:p>
    <w:p w:rsidR="0027568B" w:rsidRPr="005730D9" w:rsidRDefault="0027568B" w:rsidP="0027568B">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27568B"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Description</w:t>
            </w:r>
          </w:p>
        </w:tc>
      </w:tr>
      <w:tr w:rsidR="0027568B"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31:0</w:t>
            </w:r>
          </w:p>
        </w:tc>
        <w:tc>
          <w:tcPr>
            <w:tcW w:w="2056"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WDATA</w:t>
            </w:r>
            <w:r w:rsidR="00B151AA">
              <w:rPr>
                <w:rFonts w:ascii="Times New Roman" w:eastAsiaTheme="minorEastAsia" w:hint="eastAsia"/>
                <w:sz w:val="18"/>
                <w:szCs w:val="18"/>
              </w:rPr>
              <w:t>0</w:t>
            </w:r>
          </w:p>
        </w:tc>
        <w:tc>
          <w:tcPr>
            <w:tcW w:w="736" w:type="dxa"/>
            <w:tcBorders>
              <w:top w:val="single" w:sz="4" w:space="0" w:color="auto"/>
              <w:left w:val="single" w:sz="4" w:space="0" w:color="auto"/>
              <w:bottom w:val="single" w:sz="4" w:space="0" w:color="auto"/>
              <w:right w:val="single" w:sz="4" w:space="0" w:color="auto"/>
            </w:tcBorders>
          </w:tcPr>
          <w:p w:rsidR="0027568B" w:rsidRPr="009669F1" w:rsidRDefault="0027568B" w:rsidP="00A42246">
            <w:pPr>
              <w:pStyle w:val="ad"/>
              <w:rPr>
                <w:rFonts w:ascii="Times New Roman" w:eastAsiaTheme="minorEastAsia"/>
                <w:sz w:val="18"/>
                <w:szCs w:val="18"/>
              </w:rPr>
            </w:pPr>
            <w:r>
              <w:rPr>
                <w:rFonts w:ascii="Times New Roman" w:eastAsiaTheme="minorEastAsia" w:hint="eastAsia"/>
                <w:sz w:val="18"/>
                <w:szCs w:val="18"/>
              </w:rPr>
              <w:t>R/W</w:t>
            </w:r>
          </w:p>
        </w:tc>
        <w:tc>
          <w:tcPr>
            <w:tcW w:w="691"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sidRPr="009C4FD7">
              <w:rPr>
                <w:rFonts w:ascii="Times New Roman" w:eastAsiaTheme="minorEastAsia"/>
                <w:sz w:val="18"/>
                <w:szCs w:val="18"/>
              </w:rPr>
              <w:t>This is a general purpose register used to send software-defined</w:t>
            </w:r>
            <w:r>
              <w:rPr>
                <w:rFonts w:ascii="Times New Roman" w:eastAsiaTheme="minorEastAsia" w:hint="eastAsia"/>
                <w:sz w:val="18"/>
                <w:szCs w:val="18"/>
              </w:rPr>
              <w:t xml:space="preserve"> data</w:t>
            </w:r>
            <w:r w:rsidRPr="009C4FD7">
              <w:rPr>
                <w:rFonts w:ascii="Times New Roman" w:eastAsiaTheme="minorEastAsia"/>
                <w:sz w:val="18"/>
                <w:szCs w:val="18"/>
              </w:rPr>
              <w:t xml:space="preserve"> </w:t>
            </w:r>
            <w:r>
              <w:rPr>
                <w:rFonts w:ascii="Times New Roman" w:eastAsiaTheme="minorEastAsia" w:hint="eastAsia"/>
                <w:sz w:val="18"/>
                <w:szCs w:val="18"/>
              </w:rPr>
              <w:t>from A7 to PLCDSP</w:t>
            </w:r>
            <w:r w:rsidRPr="009C4FD7">
              <w:rPr>
                <w:rFonts w:ascii="Times New Roman" w:eastAsiaTheme="minorEastAsia"/>
                <w:sz w:val="18"/>
                <w:szCs w:val="18"/>
              </w:rPr>
              <w:t>.</w:t>
            </w:r>
          </w:p>
        </w:tc>
      </w:tr>
    </w:tbl>
    <w:p w:rsidR="0027568B" w:rsidRPr="009C4FD7" w:rsidRDefault="0027568B" w:rsidP="0027568B"/>
    <w:p w:rsidR="0027568B" w:rsidRDefault="00B151AA" w:rsidP="0027568B">
      <w:pPr>
        <w:pStyle w:val="3"/>
        <w:numPr>
          <w:ilvl w:val="2"/>
          <w:numId w:val="18"/>
        </w:numPr>
      </w:pPr>
      <w:bookmarkStart w:id="2114" w:name="_Toc482273586"/>
      <w:r>
        <w:rPr>
          <w:rFonts w:hint="eastAsia"/>
        </w:rPr>
        <w:t>A7TOPLCIPCDATA1</w:t>
      </w:r>
      <w:r w:rsidR="0027568B">
        <w:rPr>
          <w:rFonts w:hint="eastAsia"/>
        </w:rPr>
        <w:t>&lt;31:0&gt;</w:t>
      </w:r>
      <w:bookmarkEnd w:id="2114"/>
    </w:p>
    <w:p w:rsidR="0027568B" w:rsidRDefault="0027568B" w:rsidP="0027568B">
      <w:r>
        <w:rPr>
          <w:rFonts w:hint="eastAsia"/>
        </w:rPr>
        <w:t xml:space="preserve"> </w:t>
      </w:r>
      <w:r>
        <w:t>A</w:t>
      </w:r>
      <w:r>
        <w:rPr>
          <w:rFonts w:hint="eastAsia"/>
        </w:rPr>
        <w:t>7 core to PLCDSP core IPC response register</w:t>
      </w:r>
    </w:p>
    <w:p w:rsidR="0027568B" w:rsidRPr="005730D9" w:rsidRDefault="0027568B" w:rsidP="0027568B">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27568B"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Description</w:t>
            </w:r>
          </w:p>
        </w:tc>
      </w:tr>
      <w:tr w:rsidR="0027568B"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31:0</w:t>
            </w:r>
          </w:p>
        </w:tc>
        <w:tc>
          <w:tcPr>
            <w:tcW w:w="2056" w:type="dxa"/>
            <w:tcBorders>
              <w:top w:val="single" w:sz="4" w:space="0" w:color="auto"/>
              <w:left w:val="single" w:sz="4" w:space="0" w:color="auto"/>
              <w:bottom w:val="single" w:sz="4" w:space="0" w:color="auto"/>
              <w:right w:val="single" w:sz="4" w:space="0" w:color="auto"/>
            </w:tcBorders>
          </w:tcPr>
          <w:p w:rsidR="0027568B" w:rsidRPr="00C53D86" w:rsidRDefault="00B151AA" w:rsidP="00A42246">
            <w:pPr>
              <w:pStyle w:val="ad"/>
              <w:rPr>
                <w:rFonts w:ascii="Times New Roman" w:eastAsiaTheme="minorEastAsia"/>
                <w:sz w:val="18"/>
                <w:szCs w:val="18"/>
              </w:rPr>
            </w:pPr>
            <w:r>
              <w:rPr>
                <w:rFonts w:ascii="Times New Roman" w:eastAsiaTheme="minorEastAsia" w:hint="eastAsia"/>
                <w:sz w:val="18"/>
                <w:szCs w:val="18"/>
              </w:rPr>
              <w:t>WDATA1</w:t>
            </w:r>
          </w:p>
        </w:tc>
        <w:tc>
          <w:tcPr>
            <w:tcW w:w="736" w:type="dxa"/>
            <w:tcBorders>
              <w:top w:val="single" w:sz="4" w:space="0" w:color="auto"/>
              <w:left w:val="single" w:sz="4" w:space="0" w:color="auto"/>
              <w:bottom w:val="single" w:sz="4" w:space="0" w:color="auto"/>
              <w:right w:val="single" w:sz="4" w:space="0" w:color="auto"/>
            </w:tcBorders>
          </w:tcPr>
          <w:p w:rsidR="0027568B" w:rsidRPr="009669F1" w:rsidRDefault="0027568B" w:rsidP="00A42246">
            <w:pPr>
              <w:pStyle w:val="ad"/>
              <w:rPr>
                <w:rFonts w:ascii="Times New Roman" w:eastAsiaTheme="minorEastAsia"/>
                <w:sz w:val="18"/>
                <w:szCs w:val="18"/>
              </w:rPr>
            </w:pPr>
            <w:r>
              <w:rPr>
                <w:rFonts w:ascii="Times New Roman" w:eastAsiaTheme="minorEastAsia" w:hint="eastAsia"/>
                <w:sz w:val="18"/>
                <w:szCs w:val="18"/>
              </w:rPr>
              <w:t>R</w:t>
            </w:r>
            <w:r w:rsidR="00B151AA">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27568B" w:rsidRPr="007C2D0D" w:rsidRDefault="0027568B" w:rsidP="00031876">
            <w:pPr>
              <w:pStyle w:val="ad"/>
              <w:rPr>
                <w:rFonts w:ascii="Times New Roman" w:eastAsiaTheme="minorEastAsia"/>
                <w:sz w:val="18"/>
                <w:szCs w:val="18"/>
              </w:rPr>
            </w:pPr>
            <w:r w:rsidRPr="009C4FD7">
              <w:rPr>
                <w:rFonts w:ascii="Times New Roman" w:eastAsiaTheme="minorEastAsia"/>
                <w:sz w:val="18"/>
                <w:szCs w:val="18"/>
              </w:rPr>
              <w:t>This is a general purpose register u</w:t>
            </w:r>
            <w:r>
              <w:rPr>
                <w:rFonts w:ascii="Times New Roman" w:eastAsiaTheme="minorEastAsia"/>
                <w:sz w:val="18"/>
                <w:szCs w:val="18"/>
              </w:rPr>
              <w:t xml:space="preserve">sed to </w:t>
            </w:r>
            <w:r w:rsidR="00031876">
              <w:rPr>
                <w:rFonts w:ascii="Times New Roman" w:eastAsiaTheme="minorEastAsia" w:hint="eastAsia"/>
                <w:sz w:val="18"/>
                <w:szCs w:val="18"/>
              </w:rPr>
              <w:t>send</w:t>
            </w:r>
            <w:r>
              <w:rPr>
                <w:rFonts w:ascii="Times New Roman" w:eastAsiaTheme="minorEastAsia"/>
                <w:sz w:val="18"/>
                <w:szCs w:val="18"/>
              </w:rPr>
              <w:t>software-defined</w:t>
            </w:r>
            <w:r>
              <w:rPr>
                <w:rFonts w:ascii="Times New Roman" w:eastAsiaTheme="minorEastAsia" w:hint="eastAsia"/>
                <w:sz w:val="18"/>
                <w:szCs w:val="18"/>
              </w:rPr>
              <w:t xml:space="preserve"> </w:t>
            </w:r>
            <w:r w:rsidRPr="009C4FD7">
              <w:rPr>
                <w:rFonts w:ascii="Times New Roman" w:eastAsiaTheme="minorEastAsia"/>
                <w:sz w:val="18"/>
                <w:szCs w:val="18"/>
              </w:rPr>
              <w:t xml:space="preserve">data from </w:t>
            </w:r>
            <w:r w:rsidR="00031876">
              <w:rPr>
                <w:rFonts w:ascii="Times New Roman" w:eastAsiaTheme="minorEastAsia" w:hint="eastAsia"/>
                <w:sz w:val="18"/>
                <w:szCs w:val="18"/>
              </w:rPr>
              <w:t>A7 to PLCDSP</w:t>
            </w:r>
            <w:r w:rsidR="00031876" w:rsidRPr="009C4FD7">
              <w:rPr>
                <w:rFonts w:ascii="Times New Roman" w:eastAsiaTheme="minorEastAsia"/>
                <w:sz w:val="18"/>
                <w:szCs w:val="18"/>
              </w:rPr>
              <w:t>.</w:t>
            </w:r>
          </w:p>
        </w:tc>
      </w:tr>
    </w:tbl>
    <w:p w:rsidR="0027568B" w:rsidRDefault="0027568B" w:rsidP="0027568B">
      <w:pPr>
        <w:pStyle w:val="3"/>
        <w:numPr>
          <w:ilvl w:val="2"/>
          <w:numId w:val="18"/>
        </w:numPr>
      </w:pPr>
      <w:bookmarkStart w:id="2115" w:name="_Toc482273587"/>
      <w:r>
        <w:rPr>
          <w:rFonts w:hint="eastAsia"/>
        </w:rPr>
        <w:t>RFTOA7IPCCOMM&lt;31:0&gt;</w:t>
      </w:r>
      <w:bookmarkEnd w:id="2115"/>
    </w:p>
    <w:p w:rsidR="0027568B" w:rsidRDefault="0027568B" w:rsidP="0027568B">
      <w:r>
        <w:t>RFDSP core to A7</w:t>
      </w:r>
      <w:r>
        <w:rPr>
          <w:rFonts w:hint="eastAsia"/>
        </w:rPr>
        <w:t xml:space="preserve"> core IPC command register</w:t>
      </w:r>
    </w:p>
    <w:p w:rsidR="0027568B" w:rsidRPr="005730D9" w:rsidRDefault="0027568B" w:rsidP="0027568B">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27568B"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Description</w:t>
            </w:r>
          </w:p>
        </w:tc>
      </w:tr>
      <w:tr w:rsidR="0027568B"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31:0</w:t>
            </w:r>
          </w:p>
        </w:tc>
        <w:tc>
          <w:tcPr>
            <w:tcW w:w="2056"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COMMAND</w:t>
            </w:r>
          </w:p>
        </w:tc>
        <w:tc>
          <w:tcPr>
            <w:tcW w:w="736" w:type="dxa"/>
            <w:tcBorders>
              <w:top w:val="single" w:sz="4" w:space="0" w:color="auto"/>
              <w:left w:val="single" w:sz="4" w:space="0" w:color="auto"/>
              <w:bottom w:val="single" w:sz="4" w:space="0" w:color="auto"/>
              <w:right w:val="single" w:sz="4" w:space="0" w:color="auto"/>
            </w:tcBorders>
          </w:tcPr>
          <w:p w:rsidR="0027568B" w:rsidRPr="009669F1" w:rsidRDefault="0027568B"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sidRPr="009C4FD7">
              <w:rPr>
                <w:rFonts w:ascii="Times New Roman" w:eastAsiaTheme="minorEastAsia"/>
                <w:sz w:val="18"/>
                <w:szCs w:val="18"/>
              </w:rPr>
              <w:t>This is a general purpose register used to send software-defined</w:t>
            </w:r>
            <w:r>
              <w:rPr>
                <w:rFonts w:ascii="Times New Roman" w:eastAsiaTheme="minorEastAsia" w:hint="eastAsia"/>
                <w:sz w:val="18"/>
                <w:szCs w:val="18"/>
              </w:rPr>
              <w:t xml:space="preserve"> </w:t>
            </w:r>
            <w:r w:rsidRPr="009C4FD7">
              <w:rPr>
                <w:rFonts w:ascii="Times New Roman" w:eastAsiaTheme="minorEastAsia"/>
                <w:sz w:val="18"/>
                <w:szCs w:val="18"/>
              </w:rPr>
              <w:t xml:space="preserve">commands </w:t>
            </w:r>
            <w:r>
              <w:rPr>
                <w:rFonts w:ascii="Times New Roman" w:eastAsiaTheme="minorEastAsia" w:hint="eastAsia"/>
                <w:sz w:val="18"/>
                <w:szCs w:val="18"/>
              </w:rPr>
              <w:t>from RFDSP to A7</w:t>
            </w:r>
            <w:r w:rsidRPr="009C4FD7">
              <w:rPr>
                <w:rFonts w:ascii="Times New Roman" w:eastAsiaTheme="minorEastAsia"/>
                <w:sz w:val="18"/>
                <w:szCs w:val="18"/>
              </w:rPr>
              <w:t>.</w:t>
            </w:r>
          </w:p>
        </w:tc>
      </w:tr>
    </w:tbl>
    <w:p w:rsidR="0027568B" w:rsidRPr="009C4FD7" w:rsidRDefault="0027568B" w:rsidP="0027568B"/>
    <w:p w:rsidR="0027568B" w:rsidRDefault="0027568B" w:rsidP="0027568B">
      <w:pPr>
        <w:pStyle w:val="3"/>
        <w:numPr>
          <w:ilvl w:val="2"/>
          <w:numId w:val="18"/>
        </w:numPr>
      </w:pPr>
      <w:bookmarkStart w:id="2116" w:name="_Toc482273588"/>
      <w:r>
        <w:t>RFTOA7</w:t>
      </w:r>
      <w:r>
        <w:rPr>
          <w:rFonts w:hint="eastAsia"/>
        </w:rPr>
        <w:t>IPCADDR&lt;31:0&gt;</w:t>
      </w:r>
      <w:bookmarkEnd w:id="2116"/>
    </w:p>
    <w:p w:rsidR="0027568B" w:rsidRDefault="0027568B" w:rsidP="0027568B">
      <w:r>
        <w:t>RFDSP core to A7</w:t>
      </w:r>
      <w:r>
        <w:rPr>
          <w:rFonts w:hint="eastAsia"/>
        </w:rPr>
        <w:t xml:space="preserve"> core IPC address register</w:t>
      </w:r>
    </w:p>
    <w:p w:rsidR="0027568B" w:rsidRPr="005730D9" w:rsidRDefault="0027568B" w:rsidP="0027568B">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27568B"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Description</w:t>
            </w:r>
          </w:p>
        </w:tc>
      </w:tr>
      <w:tr w:rsidR="0027568B"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31:0</w:t>
            </w:r>
          </w:p>
        </w:tc>
        <w:tc>
          <w:tcPr>
            <w:tcW w:w="2056"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ADDRESS</w:t>
            </w:r>
          </w:p>
        </w:tc>
        <w:tc>
          <w:tcPr>
            <w:tcW w:w="736" w:type="dxa"/>
            <w:tcBorders>
              <w:top w:val="single" w:sz="4" w:space="0" w:color="auto"/>
              <w:left w:val="single" w:sz="4" w:space="0" w:color="auto"/>
              <w:bottom w:val="single" w:sz="4" w:space="0" w:color="auto"/>
              <w:right w:val="single" w:sz="4" w:space="0" w:color="auto"/>
            </w:tcBorders>
          </w:tcPr>
          <w:p w:rsidR="0027568B" w:rsidRPr="009669F1" w:rsidRDefault="0027568B"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sidRPr="009C4FD7">
              <w:rPr>
                <w:rFonts w:ascii="Times New Roman" w:eastAsiaTheme="minorEastAsia"/>
                <w:sz w:val="18"/>
                <w:szCs w:val="18"/>
              </w:rPr>
              <w:t>This is a general purpose register used to send software-defined</w:t>
            </w:r>
            <w:r>
              <w:rPr>
                <w:rFonts w:ascii="Times New Roman" w:eastAsiaTheme="minorEastAsia" w:hint="eastAsia"/>
                <w:sz w:val="18"/>
                <w:szCs w:val="18"/>
              </w:rPr>
              <w:t xml:space="preserve"> address</w:t>
            </w:r>
            <w:r w:rsidRPr="009C4FD7">
              <w:rPr>
                <w:rFonts w:ascii="Times New Roman" w:eastAsiaTheme="minorEastAsia"/>
                <w:sz w:val="18"/>
                <w:szCs w:val="18"/>
              </w:rPr>
              <w:t xml:space="preserve"> </w:t>
            </w:r>
            <w:r>
              <w:rPr>
                <w:rFonts w:ascii="Times New Roman" w:eastAsiaTheme="minorEastAsia" w:hint="eastAsia"/>
                <w:sz w:val="18"/>
                <w:szCs w:val="18"/>
              </w:rPr>
              <w:t>from RFDSP to A7</w:t>
            </w:r>
            <w:r w:rsidRPr="009C4FD7">
              <w:rPr>
                <w:rFonts w:ascii="Times New Roman" w:eastAsiaTheme="minorEastAsia"/>
                <w:sz w:val="18"/>
                <w:szCs w:val="18"/>
              </w:rPr>
              <w:t>.</w:t>
            </w:r>
          </w:p>
        </w:tc>
      </w:tr>
    </w:tbl>
    <w:p w:rsidR="0027568B" w:rsidRPr="009C4FD7" w:rsidRDefault="0027568B" w:rsidP="0027568B"/>
    <w:p w:rsidR="0027568B" w:rsidRDefault="0027568B" w:rsidP="0027568B">
      <w:pPr>
        <w:pStyle w:val="3"/>
        <w:numPr>
          <w:ilvl w:val="2"/>
          <w:numId w:val="18"/>
        </w:numPr>
      </w:pPr>
      <w:bookmarkStart w:id="2117" w:name="_Toc482273589"/>
      <w:r>
        <w:rPr>
          <w:rFonts w:hint="eastAsia"/>
        </w:rPr>
        <w:t>RFTOA7IPCDATA</w:t>
      </w:r>
      <w:r w:rsidR="00C31761">
        <w:rPr>
          <w:rFonts w:hint="eastAsia"/>
        </w:rPr>
        <w:t>0</w:t>
      </w:r>
      <w:r>
        <w:rPr>
          <w:rFonts w:hint="eastAsia"/>
        </w:rPr>
        <w:t>&lt;31:0&gt;</w:t>
      </w:r>
      <w:bookmarkEnd w:id="2117"/>
    </w:p>
    <w:p w:rsidR="0027568B" w:rsidRDefault="0027568B" w:rsidP="0027568B">
      <w:r>
        <w:t>RFDSP core to A7</w:t>
      </w:r>
      <w:r>
        <w:rPr>
          <w:rFonts w:hint="eastAsia"/>
        </w:rPr>
        <w:t xml:space="preserve"> core IPC data register</w:t>
      </w:r>
    </w:p>
    <w:p w:rsidR="0027568B" w:rsidRPr="005730D9" w:rsidRDefault="0027568B" w:rsidP="0027568B">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27568B"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Description</w:t>
            </w:r>
          </w:p>
        </w:tc>
      </w:tr>
      <w:tr w:rsidR="0027568B"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lastRenderedPageBreak/>
              <w:t>31:0</w:t>
            </w:r>
          </w:p>
        </w:tc>
        <w:tc>
          <w:tcPr>
            <w:tcW w:w="2056"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WDATA</w:t>
            </w:r>
            <w:r w:rsidR="00C31761">
              <w:rPr>
                <w:rFonts w:ascii="Times New Roman" w:eastAsiaTheme="minorEastAsia" w:hint="eastAsia"/>
                <w:sz w:val="18"/>
                <w:szCs w:val="18"/>
              </w:rPr>
              <w:t>0</w:t>
            </w:r>
          </w:p>
        </w:tc>
        <w:tc>
          <w:tcPr>
            <w:tcW w:w="736" w:type="dxa"/>
            <w:tcBorders>
              <w:top w:val="single" w:sz="4" w:space="0" w:color="auto"/>
              <w:left w:val="single" w:sz="4" w:space="0" w:color="auto"/>
              <w:bottom w:val="single" w:sz="4" w:space="0" w:color="auto"/>
              <w:right w:val="single" w:sz="4" w:space="0" w:color="auto"/>
            </w:tcBorders>
          </w:tcPr>
          <w:p w:rsidR="0027568B" w:rsidRPr="009669F1" w:rsidRDefault="0027568B"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sidRPr="009C4FD7">
              <w:rPr>
                <w:rFonts w:ascii="Times New Roman" w:eastAsiaTheme="minorEastAsia"/>
                <w:sz w:val="18"/>
                <w:szCs w:val="18"/>
              </w:rPr>
              <w:t>This is a general purpose register used to send software-defined</w:t>
            </w:r>
            <w:r>
              <w:rPr>
                <w:rFonts w:ascii="Times New Roman" w:eastAsiaTheme="minorEastAsia" w:hint="eastAsia"/>
                <w:sz w:val="18"/>
                <w:szCs w:val="18"/>
              </w:rPr>
              <w:t xml:space="preserve"> data</w:t>
            </w:r>
            <w:r w:rsidRPr="009C4FD7">
              <w:rPr>
                <w:rFonts w:ascii="Times New Roman" w:eastAsiaTheme="minorEastAsia"/>
                <w:sz w:val="18"/>
                <w:szCs w:val="18"/>
              </w:rPr>
              <w:t xml:space="preserve"> </w:t>
            </w:r>
            <w:r>
              <w:rPr>
                <w:rFonts w:ascii="Times New Roman" w:eastAsiaTheme="minorEastAsia" w:hint="eastAsia"/>
                <w:sz w:val="18"/>
                <w:szCs w:val="18"/>
              </w:rPr>
              <w:t>from RFDSP to A7</w:t>
            </w:r>
            <w:r w:rsidRPr="009C4FD7">
              <w:rPr>
                <w:rFonts w:ascii="Times New Roman" w:eastAsiaTheme="minorEastAsia"/>
                <w:sz w:val="18"/>
                <w:szCs w:val="18"/>
              </w:rPr>
              <w:t>.</w:t>
            </w:r>
          </w:p>
        </w:tc>
      </w:tr>
    </w:tbl>
    <w:p w:rsidR="0027568B" w:rsidRPr="009C4FD7" w:rsidRDefault="0027568B" w:rsidP="0027568B"/>
    <w:p w:rsidR="0027568B" w:rsidRDefault="00C31761" w:rsidP="0027568B">
      <w:pPr>
        <w:pStyle w:val="3"/>
        <w:numPr>
          <w:ilvl w:val="2"/>
          <w:numId w:val="18"/>
        </w:numPr>
      </w:pPr>
      <w:bookmarkStart w:id="2118" w:name="_Toc482273590"/>
      <w:r>
        <w:rPr>
          <w:rFonts w:hint="eastAsia"/>
        </w:rPr>
        <w:t>RFTOA7IPCDATA1</w:t>
      </w:r>
      <w:r w:rsidR="0027568B">
        <w:rPr>
          <w:rFonts w:hint="eastAsia"/>
        </w:rPr>
        <w:t>&lt;31:0&gt;</w:t>
      </w:r>
      <w:bookmarkEnd w:id="2118"/>
    </w:p>
    <w:p w:rsidR="0027568B" w:rsidRDefault="0027568B" w:rsidP="0027568B">
      <w:r>
        <w:rPr>
          <w:rFonts w:hint="eastAsia"/>
        </w:rPr>
        <w:t xml:space="preserve"> </w:t>
      </w:r>
      <w:r>
        <w:t>RFDSP core to A7</w:t>
      </w:r>
      <w:r>
        <w:rPr>
          <w:rFonts w:hint="eastAsia"/>
        </w:rPr>
        <w:t xml:space="preserve"> core IPC </w:t>
      </w:r>
      <w:r w:rsidR="00C31761">
        <w:rPr>
          <w:rFonts w:hint="eastAsia"/>
        </w:rPr>
        <w:t xml:space="preserve">data </w:t>
      </w:r>
      <w:r>
        <w:rPr>
          <w:rFonts w:hint="eastAsia"/>
        </w:rPr>
        <w:t>register</w:t>
      </w:r>
    </w:p>
    <w:p w:rsidR="0027568B" w:rsidRPr="005730D9" w:rsidRDefault="0027568B" w:rsidP="0027568B">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27568B"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Description</w:t>
            </w:r>
          </w:p>
        </w:tc>
      </w:tr>
      <w:tr w:rsidR="0027568B" w:rsidRPr="00F122CB"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31:0</w:t>
            </w:r>
          </w:p>
        </w:tc>
        <w:tc>
          <w:tcPr>
            <w:tcW w:w="2056" w:type="dxa"/>
            <w:tcBorders>
              <w:top w:val="single" w:sz="4" w:space="0" w:color="auto"/>
              <w:left w:val="single" w:sz="4" w:space="0" w:color="auto"/>
              <w:bottom w:val="single" w:sz="4" w:space="0" w:color="auto"/>
              <w:right w:val="single" w:sz="4" w:space="0" w:color="auto"/>
            </w:tcBorders>
          </w:tcPr>
          <w:p w:rsidR="0027568B" w:rsidRPr="00C53D86" w:rsidRDefault="00C31761" w:rsidP="00A42246">
            <w:pPr>
              <w:pStyle w:val="ad"/>
              <w:rPr>
                <w:rFonts w:ascii="Times New Roman" w:eastAsiaTheme="minorEastAsia"/>
                <w:sz w:val="18"/>
                <w:szCs w:val="18"/>
              </w:rPr>
            </w:pPr>
            <w:r>
              <w:rPr>
                <w:rFonts w:ascii="Times New Roman" w:eastAsiaTheme="minorEastAsia" w:hint="eastAsia"/>
                <w:sz w:val="18"/>
                <w:szCs w:val="18"/>
              </w:rPr>
              <w:t>WDATA1</w:t>
            </w:r>
          </w:p>
        </w:tc>
        <w:tc>
          <w:tcPr>
            <w:tcW w:w="736" w:type="dxa"/>
            <w:tcBorders>
              <w:top w:val="single" w:sz="4" w:space="0" w:color="auto"/>
              <w:left w:val="single" w:sz="4" w:space="0" w:color="auto"/>
              <w:bottom w:val="single" w:sz="4" w:space="0" w:color="auto"/>
              <w:right w:val="single" w:sz="4" w:space="0" w:color="auto"/>
            </w:tcBorders>
          </w:tcPr>
          <w:p w:rsidR="0027568B" w:rsidRPr="009669F1" w:rsidRDefault="0027568B"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sidRPr="009C4FD7">
              <w:rPr>
                <w:rFonts w:ascii="Times New Roman" w:eastAsiaTheme="minorEastAsia"/>
                <w:sz w:val="18"/>
                <w:szCs w:val="18"/>
              </w:rPr>
              <w:t>This is a general purpose register u</w:t>
            </w:r>
            <w:r>
              <w:rPr>
                <w:rFonts w:ascii="Times New Roman" w:eastAsiaTheme="minorEastAsia"/>
                <w:sz w:val="18"/>
                <w:szCs w:val="18"/>
              </w:rPr>
              <w:t>sed to</w:t>
            </w:r>
            <w:r w:rsidR="0032284F" w:rsidRPr="009C4FD7">
              <w:rPr>
                <w:rFonts w:ascii="Times New Roman" w:eastAsiaTheme="minorEastAsia"/>
                <w:sz w:val="18"/>
                <w:szCs w:val="18"/>
              </w:rPr>
              <w:t xml:space="preserve"> to send software-defined</w:t>
            </w:r>
            <w:r w:rsidR="0032284F">
              <w:rPr>
                <w:rFonts w:ascii="Times New Roman" w:eastAsiaTheme="minorEastAsia" w:hint="eastAsia"/>
                <w:sz w:val="18"/>
                <w:szCs w:val="18"/>
              </w:rPr>
              <w:t xml:space="preserve"> data</w:t>
            </w:r>
            <w:r w:rsidR="0032284F" w:rsidRPr="009C4FD7">
              <w:rPr>
                <w:rFonts w:ascii="Times New Roman" w:eastAsiaTheme="minorEastAsia"/>
                <w:sz w:val="18"/>
                <w:szCs w:val="18"/>
              </w:rPr>
              <w:t xml:space="preserve"> </w:t>
            </w:r>
            <w:r w:rsidR="0032284F">
              <w:rPr>
                <w:rFonts w:ascii="Times New Roman" w:eastAsiaTheme="minorEastAsia" w:hint="eastAsia"/>
                <w:sz w:val="18"/>
                <w:szCs w:val="18"/>
              </w:rPr>
              <w:t>from RFDSP to A7</w:t>
            </w:r>
            <w:r w:rsidR="0032284F" w:rsidRPr="009C4FD7">
              <w:rPr>
                <w:rFonts w:ascii="Times New Roman" w:eastAsiaTheme="minorEastAsia"/>
                <w:sz w:val="18"/>
                <w:szCs w:val="18"/>
              </w:rPr>
              <w:t>.</w:t>
            </w:r>
          </w:p>
        </w:tc>
      </w:tr>
    </w:tbl>
    <w:p w:rsidR="0027568B" w:rsidRDefault="0027568B" w:rsidP="0027568B">
      <w:pPr>
        <w:pStyle w:val="3"/>
        <w:numPr>
          <w:ilvl w:val="2"/>
          <w:numId w:val="18"/>
        </w:numPr>
      </w:pPr>
      <w:bookmarkStart w:id="2119" w:name="_Toc482273591"/>
      <w:r>
        <w:rPr>
          <w:rFonts w:hint="eastAsia"/>
        </w:rPr>
        <w:t>PLCTOA7IPCCOMM&lt;31:0&gt;</w:t>
      </w:r>
      <w:bookmarkEnd w:id="2119"/>
    </w:p>
    <w:p w:rsidR="0027568B" w:rsidRDefault="0027568B" w:rsidP="0027568B">
      <w:r>
        <w:t>PLCDSP core to A7</w:t>
      </w:r>
      <w:r>
        <w:rPr>
          <w:rFonts w:hint="eastAsia"/>
        </w:rPr>
        <w:t xml:space="preserve"> core IPC command register</w:t>
      </w:r>
    </w:p>
    <w:p w:rsidR="0027568B" w:rsidRPr="005730D9" w:rsidRDefault="0027568B" w:rsidP="0027568B">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27568B"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Description</w:t>
            </w:r>
          </w:p>
        </w:tc>
      </w:tr>
      <w:tr w:rsidR="0027568B"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31:0</w:t>
            </w:r>
          </w:p>
        </w:tc>
        <w:tc>
          <w:tcPr>
            <w:tcW w:w="2056"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COMMAND</w:t>
            </w:r>
          </w:p>
        </w:tc>
        <w:tc>
          <w:tcPr>
            <w:tcW w:w="736" w:type="dxa"/>
            <w:tcBorders>
              <w:top w:val="single" w:sz="4" w:space="0" w:color="auto"/>
              <w:left w:val="single" w:sz="4" w:space="0" w:color="auto"/>
              <w:bottom w:val="single" w:sz="4" w:space="0" w:color="auto"/>
              <w:right w:val="single" w:sz="4" w:space="0" w:color="auto"/>
            </w:tcBorders>
          </w:tcPr>
          <w:p w:rsidR="0027568B" w:rsidRPr="009669F1" w:rsidRDefault="0027568B"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sidRPr="009C4FD7">
              <w:rPr>
                <w:rFonts w:ascii="Times New Roman" w:eastAsiaTheme="minorEastAsia"/>
                <w:sz w:val="18"/>
                <w:szCs w:val="18"/>
              </w:rPr>
              <w:t>This is a general purpose register used to send software-defined</w:t>
            </w:r>
            <w:r>
              <w:rPr>
                <w:rFonts w:ascii="Times New Roman" w:eastAsiaTheme="minorEastAsia" w:hint="eastAsia"/>
                <w:sz w:val="18"/>
                <w:szCs w:val="18"/>
              </w:rPr>
              <w:t xml:space="preserve"> </w:t>
            </w:r>
            <w:r w:rsidRPr="009C4FD7">
              <w:rPr>
                <w:rFonts w:ascii="Times New Roman" w:eastAsiaTheme="minorEastAsia"/>
                <w:sz w:val="18"/>
                <w:szCs w:val="18"/>
              </w:rPr>
              <w:t xml:space="preserve">commands </w:t>
            </w:r>
            <w:r>
              <w:rPr>
                <w:rFonts w:ascii="Times New Roman" w:eastAsiaTheme="minorEastAsia" w:hint="eastAsia"/>
                <w:sz w:val="18"/>
                <w:szCs w:val="18"/>
              </w:rPr>
              <w:t>from PLCDSP to A7</w:t>
            </w:r>
            <w:r w:rsidRPr="009C4FD7">
              <w:rPr>
                <w:rFonts w:ascii="Times New Roman" w:eastAsiaTheme="minorEastAsia"/>
                <w:sz w:val="18"/>
                <w:szCs w:val="18"/>
              </w:rPr>
              <w:t>.</w:t>
            </w:r>
          </w:p>
        </w:tc>
      </w:tr>
    </w:tbl>
    <w:p w:rsidR="0027568B" w:rsidRPr="009C4FD7" w:rsidRDefault="0027568B" w:rsidP="0027568B"/>
    <w:p w:rsidR="0027568B" w:rsidRDefault="0027568B" w:rsidP="0027568B">
      <w:pPr>
        <w:pStyle w:val="3"/>
        <w:numPr>
          <w:ilvl w:val="2"/>
          <w:numId w:val="18"/>
        </w:numPr>
      </w:pPr>
      <w:bookmarkStart w:id="2120" w:name="_Toc482273592"/>
      <w:r>
        <w:t>PLCTOA7</w:t>
      </w:r>
      <w:r>
        <w:rPr>
          <w:rFonts w:hint="eastAsia"/>
        </w:rPr>
        <w:t>IPCADDR&lt;31:0&gt;</w:t>
      </w:r>
      <w:bookmarkEnd w:id="2120"/>
    </w:p>
    <w:p w:rsidR="0027568B" w:rsidRDefault="0027568B" w:rsidP="0027568B">
      <w:r>
        <w:t>PLCDSP core to A7</w:t>
      </w:r>
      <w:r>
        <w:rPr>
          <w:rFonts w:hint="eastAsia"/>
        </w:rPr>
        <w:t xml:space="preserve"> core IPC address register</w:t>
      </w:r>
    </w:p>
    <w:p w:rsidR="0027568B" w:rsidRPr="005730D9" w:rsidRDefault="0027568B" w:rsidP="0027568B">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27568B"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Description</w:t>
            </w:r>
          </w:p>
        </w:tc>
      </w:tr>
      <w:tr w:rsidR="0027568B"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31:0</w:t>
            </w:r>
          </w:p>
        </w:tc>
        <w:tc>
          <w:tcPr>
            <w:tcW w:w="2056"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ADDRESS</w:t>
            </w:r>
          </w:p>
        </w:tc>
        <w:tc>
          <w:tcPr>
            <w:tcW w:w="736" w:type="dxa"/>
            <w:tcBorders>
              <w:top w:val="single" w:sz="4" w:space="0" w:color="auto"/>
              <w:left w:val="single" w:sz="4" w:space="0" w:color="auto"/>
              <w:bottom w:val="single" w:sz="4" w:space="0" w:color="auto"/>
              <w:right w:val="single" w:sz="4" w:space="0" w:color="auto"/>
            </w:tcBorders>
          </w:tcPr>
          <w:p w:rsidR="0027568B" w:rsidRPr="009669F1" w:rsidRDefault="0027568B"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sidRPr="009C4FD7">
              <w:rPr>
                <w:rFonts w:ascii="Times New Roman" w:eastAsiaTheme="minorEastAsia"/>
                <w:sz w:val="18"/>
                <w:szCs w:val="18"/>
              </w:rPr>
              <w:t>This is a general purpose register used to send software-defined</w:t>
            </w:r>
            <w:r>
              <w:rPr>
                <w:rFonts w:ascii="Times New Roman" w:eastAsiaTheme="minorEastAsia" w:hint="eastAsia"/>
                <w:sz w:val="18"/>
                <w:szCs w:val="18"/>
              </w:rPr>
              <w:t xml:space="preserve"> address</w:t>
            </w:r>
            <w:r w:rsidRPr="009C4FD7">
              <w:rPr>
                <w:rFonts w:ascii="Times New Roman" w:eastAsiaTheme="minorEastAsia"/>
                <w:sz w:val="18"/>
                <w:szCs w:val="18"/>
              </w:rPr>
              <w:t xml:space="preserve"> </w:t>
            </w:r>
            <w:r>
              <w:rPr>
                <w:rFonts w:ascii="Times New Roman" w:eastAsiaTheme="minorEastAsia" w:hint="eastAsia"/>
                <w:sz w:val="18"/>
                <w:szCs w:val="18"/>
              </w:rPr>
              <w:t>from PLCDSP to A7</w:t>
            </w:r>
            <w:r w:rsidRPr="009C4FD7">
              <w:rPr>
                <w:rFonts w:ascii="Times New Roman" w:eastAsiaTheme="minorEastAsia"/>
                <w:sz w:val="18"/>
                <w:szCs w:val="18"/>
              </w:rPr>
              <w:t>.</w:t>
            </w:r>
          </w:p>
        </w:tc>
      </w:tr>
    </w:tbl>
    <w:p w:rsidR="0027568B" w:rsidRPr="009C4FD7" w:rsidRDefault="0027568B" w:rsidP="0027568B"/>
    <w:p w:rsidR="0027568B" w:rsidRDefault="0027568B" w:rsidP="0027568B">
      <w:pPr>
        <w:pStyle w:val="3"/>
        <w:numPr>
          <w:ilvl w:val="2"/>
          <w:numId w:val="18"/>
        </w:numPr>
      </w:pPr>
      <w:bookmarkStart w:id="2121" w:name="_Toc482273593"/>
      <w:r>
        <w:rPr>
          <w:rFonts w:hint="eastAsia"/>
        </w:rPr>
        <w:t>PLCTOA7IPCDATA</w:t>
      </w:r>
      <w:r w:rsidR="00C3086F">
        <w:rPr>
          <w:rFonts w:hint="eastAsia"/>
        </w:rPr>
        <w:t>0</w:t>
      </w:r>
      <w:r>
        <w:rPr>
          <w:rFonts w:hint="eastAsia"/>
        </w:rPr>
        <w:t>&lt;31:0&gt;</w:t>
      </w:r>
      <w:bookmarkEnd w:id="2121"/>
    </w:p>
    <w:p w:rsidR="0027568B" w:rsidRDefault="0027568B" w:rsidP="0027568B">
      <w:r>
        <w:t>PLCDSP core to A7</w:t>
      </w:r>
      <w:r>
        <w:rPr>
          <w:rFonts w:hint="eastAsia"/>
        </w:rPr>
        <w:t xml:space="preserve"> core IPC data register</w:t>
      </w:r>
    </w:p>
    <w:p w:rsidR="0027568B" w:rsidRPr="005730D9" w:rsidRDefault="0027568B" w:rsidP="0027568B">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27568B"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Description</w:t>
            </w:r>
          </w:p>
        </w:tc>
      </w:tr>
      <w:tr w:rsidR="0027568B"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31:0</w:t>
            </w:r>
          </w:p>
        </w:tc>
        <w:tc>
          <w:tcPr>
            <w:tcW w:w="2056"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WDATA</w:t>
            </w:r>
            <w:r w:rsidR="00C3086F">
              <w:rPr>
                <w:rFonts w:ascii="Times New Roman" w:eastAsiaTheme="minorEastAsia" w:hint="eastAsia"/>
                <w:sz w:val="18"/>
                <w:szCs w:val="18"/>
              </w:rPr>
              <w:t>0</w:t>
            </w:r>
          </w:p>
        </w:tc>
        <w:tc>
          <w:tcPr>
            <w:tcW w:w="736" w:type="dxa"/>
            <w:tcBorders>
              <w:top w:val="single" w:sz="4" w:space="0" w:color="auto"/>
              <w:left w:val="single" w:sz="4" w:space="0" w:color="auto"/>
              <w:bottom w:val="single" w:sz="4" w:space="0" w:color="auto"/>
              <w:right w:val="single" w:sz="4" w:space="0" w:color="auto"/>
            </w:tcBorders>
          </w:tcPr>
          <w:p w:rsidR="0027568B" w:rsidRPr="009669F1" w:rsidRDefault="0027568B"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sidRPr="009C4FD7">
              <w:rPr>
                <w:rFonts w:ascii="Times New Roman" w:eastAsiaTheme="minorEastAsia"/>
                <w:sz w:val="18"/>
                <w:szCs w:val="18"/>
              </w:rPr>
              <w:t>This is a general purpose register used to send software-defined</w:t>
            </w:r>
            <w:r>
              <w:rPr>
                <w:rFonts w:ascii="Times New Roman" w:eastAsiaTheme="minorEastAsia" w:hint="eastAsia"/>
                <w:sz w:val="18"/>
                <w:szCs w:val="18"/>
              </w:rPr>
              <w:t xml:space="preserve"> data</w:t>
            </w:r>
            <w:r w:rsidRPr="009C4FD7">
              <w:rPr>
                <w:rFonts w:ascii="Times New Roman" w:eastAsiaTheme="minorEastAsia"/>
                <w:sz w:val="18"/>
                <w:szCs w:val="18"/>
              </w:rPr>
              <w:t xml:space="preserve"> </w:t>
            </w:r>
            <w:r>
              <w:rPr>
                <w:rFonts w:ascii="Times New Roman" w:eastAsiaTheme="minorEastAsia" w:hint="eastAsia"/>
                <w:sz w:val="18"/>
                <w:szCs w:val="18"/>
              </w:rPr>
              <w:t>from PLCDSP to A7</w:t>
            </w:r>
            <w:r w:rsidRPr="009C4FD7">
              <w:rPr>
                <w:rFonts w:ascii="Times New Roman" w:eastAsiaTheme="minorEastAsia"/>
                <w:sz w:val="18"/>
                <w:szCs w:val="18"/>
              </w:rPr>
              <w:t>.</w:t>
            </w:r>
          </w:p>
        </w:tc>
      </w:tr>
    </w:tbl>
    <w:p w:rsidR="0027568B" w:rsidRPr="009C4FD7" w:rsidRDefault="0027568B" w:rsidP="0027568B"/>
    <w:p w:rsidR="0027568B" w:rsidRDefault="00C3086F" w:rsidP="0027568B">
      <w:pPr>
        <w:pStyle w:val="3"/>
        <w:numPr>
          <w:ilvl w:val="2"/>
          <w:numId w:val="18"/>
        </w:numPr>
      </w:pPr>
      <w:bookmarkStart w:id="2122" w:name="_Toc482273594"/>
      <w:r>
        <w:rPr>
          <w:rFonts w:hint="eastAsia"/>
        </w:rPr>
        <w:t>PLCTOA7IPCDATA1</w:t>
      </w:r>
      <w:r w:rsidR="0027568B">
        <w:rPr>
          <w:rFonts w:hint="eastAsia"/>
        </w:rPr>
        <w:t>&lt;31:0&gt;</w:t>
      </w:r>
      <w:bookmarkEnd w:id="2122"/>
    </w:p>
    <w:p w:rsidR="0027568B" w:rsidRDefault="0027568B" w:rsidP="0027568B">
      <w:r>
        <w:rPr>
          <w:rFonts w:hint="eastAsia"/>
        </w:rPr>
        <w:t xml:space="preserve"> </w:t>
      </w:r>
      <w:r>
        <w:t>PLCDSP core to A7</w:t>
      </w:r>
      <w:r>
        <w:rPr>
          <w:rFonts w:hint="eastAsia"/>
        </w:rPr>
        <w:t xml:space="preserve"> core IPC </w:t>
      </w:r>
      <w:r w:rsidR="00061ADC">
        <w:rPr>
          <w:rFonts w:hint="eastAsia"/>
        </w:rPr>
        <w:t xml:space="preserve">data </w:t>
      </w:r>
      <w:r>
        <w:rPr>
          <w:rFonts w:hint="eastAsia"/>
        </w:rPr>
        <w:t>register</w:t>
      </w:r>
    </w:p>
    <w:p w:rsidR="0027568B" w:rsidRPr="005730D9" w:rsidRDefault="0027568B" w:rsidP="0027568B">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27568B"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Description</w:t>
            </w:r>
          </w:p>
        </w:tc>
      </w:tr>
      <w:tr w:rsidR="0027568B" w:rsidRPr="00F122CB"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lastRenderedPageBreak/>
              <w:t>31:0</w:t>
            </w:r>
          </w:p>
        </w:tc>
        <w:tc>
          <w:tcPr>
            <w:tcW w:w="2056" w:type="dxa"/>
            <w:tcBorders>
              <w:top w:val="single" w:sz="4" w:space="0" w:color="auto"/>
              <w:left w:val="single" w:sz="4" w:space="0" w:color="auto"/>
              <w:bottom w:val="single" w:sz="4" w:space="0" w:color="auto"/>
              <w:right w:val="single" w:sz="4" w:space="0" w:color="auto"/>
            </w:tcBorders>
          </w:tcPr>
          <w:p w:rsidR="0027568B" w:rsidRPr="00C53D86" w:rsidRDefault="00C3086F" w:rsidP="00A42246">
            <w:pPr>
              <w:pStyle w:val="ad"/>
              <w:rPr>
                <w:rFonts w:ascii="Times New Roman" w:eastAsiaTheme="minorEastAsia"/>
                <w:sz w:val="18"/>
                <w:szCs w:val="18"/>
              </w:rPr>
            </w:pPr>
            <w:r>
              <w:rPr>
                <w:rFonts w:ascii="Times New Roman" w:eastAsiaTheme="minorEastAsia" w:hint="eastAsia"/>
                <w:sz w:val="18"/>
                <w:szCs w:val="18"/>
              </w:rPr>
              <w:t>WDATA1</w:t>
            </w:r>
          </w:p>
        </w:tc>
        <w:tc>
          <w:tcPr>
            <w:tcW w:w="736" w:type="dxa"/>
            <w:tcBorders>
              <w:top w:val="single" w:sz="4" w:space="0" w:color="auto"/>
              <w:left w:val="single" w:sz="4" w:space="0" w:color="auto"/>
              <w:bottom w:val="single" w:sz="4" w:space="0" w:color="auto"/>
              <w:right w:val="single" w:sz="4" w:space="0" w:color="auto"/>
            </w:tcBorders>
          </w:tcPr>
          <w:p w:rsidR="0027568B" w:rsidRPr="009669F1" w:rsidRDefault="0027568B" w:rsidP="00774AE2">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sidRPr="009C4FD7">
              <w:rPr>
                <w:rFonts w:ascii="Times New Roman" w:eastAsiaTheme="minorEastAsia"/>
                <w:sz w:val="18"/>
                <w:szCs w:val="18"/>
              </w:rPr>
              <w:t>This is a general purpose register u</w:t>
            </w:r>
            <w:r>
              <w:rPr>
                <w:rFonts w:ascii="Times New Roman" w:eastAsiaTheme="minorEastAsia"/>
                <w:sz w:val="18"/>
                <w:szCs w:val="18"/>
              </w:rPr>
              <w:t>sed to</w:t>
            </w:r>
            <w:r w:rsidR="00D30B2E" w:rsidRPr="009C4FD7">
              <w:rPr>
                <w:rFonts w:ascii="Times New Roman" w:eastAsiaTheme="minorEastAsia"/>
                <w:sz w:val="18"/>
                <w:szCs w:val="18"/>
              </w:rPr>
              <w:t xml:space="preserve"> send software-defined</w:t>
            </w:r>
            <w:r w:rsidR="00D30B2E">
              <w:rPr>
                <w:rFonts w:ascii="Times New Roman" w:eastAsiaTheme="minorEastAsia" w:hint="eastAsia"/>
                <w:sz w:val="18"/>
                <w:szCs w:val="18"/>
              </w:rPr>
              <w:t xml:space="preserve"> data</w:t>
            </w:r>
            <w:r w:rsidR="00D30B2E" w:rsidRPr="009C4FD7">
              <w:rPr>
                <w:rFonts w:ascii="Times New Roman" w:eastAsiaTheme="minorEastAsia"/>
                <w:sz w:val="18"/>
                <w:szCs w:val="18"/>
              </w:rPr>
              <w:t xml:space="preserve"> </w:t>
            </w:r>
            <w:r w:rsidR="00D30B2E">
              <w:rPr>
                <w:rFonts w:ascii="Times New Roman" w:eastAsiaTheme="minorEastAsia" w:hint="eastAsia"/>
                <w:sz w:val="18"/>
                <w:szCs w:val="18"/>
              </w:rPr>
              <w:t>from PLCDSP to A7</w:t>
            </w:r>
            <w:r w:rsidR="00D30B2E" w:rsidRPr="009C4FD7">
              <w:rPr>
                <w:rFonts w:ascii="Times New Roman" w:eastAsiaTheme="minorEastAsia"/>
                <w:sz w:val="18"/>
                <w:szCs w:val="18"/>
              </w:rPr>
              <w:t>.</w:t>
            </w:r>
          </w:p>
        </w:tc>
      </w:tr>
    </w:tbl>
    <w:p w:rsidR="0027568B" w:rsidRPr="005730D9" w:rsidRDefault="0027568B" w:rsidP="0027568B"/>
    <w:p w:rsidR="00F33A67" w:rsidRDefault="00F33A67" w:rsidP="00F33A67">
      <w:pPr>
        <w:pStyle w:val="3"/>
        <w:numPr>
          <w:ilvl w:val="2"/>
          <w:numId w:val="18"/>
        </w:numPr>
        <w:rPr>
          <w:ins w:id="2123" w:author="yangy" w:date="2017-05-10T18:20:00Z"/>
        </w:rPr>
      </w:pPr>
      <w:bookmarkStart w:id="2124" w:name="_Toc482273595"/>
      <w:ins w:id="2125" w:author="yangy" w:date="2017-05-10T18:20:00Z">
        <w:r>
          <w:rPr>
            <w:rFonts w:hint="eastAsia"/>
          </w:rPr>
          <w:t>IPCTMRSCALER &lt;31:0&gt;</w:t>
        </w:r>
        <w:bookmarkEnd w:id="2124"/>
      </w:ins>
    </w:p>
    <w:p w:rsidR="00F33A67" w:rsidRDefault="00F33A67" w:rsidP="00F33A67">
      <w:pPr>
        <w:rPr>
          <w:ins w:id="2126" w:author="yangy" w:date="2017-05-10T18:20:00Z"/>
        </w:rPr>
      </w:pPr>
      <w:ins w:id="2127" w:author="yangy" w:date="2017-05-10T18:20:00Z">
        <w:r>
          <w:t>F</w:t>
        </w:r>
        <w:r>
          <w:rPr>
            <w:rFonts w:hint="eastAsia"/>
          </w:rPr>
          <w:t>ree running 64bit timestamp counter prescaler register.</w:t>
        </w:r>
      </w:ins>
    </w:p>
    <w:p w:rsidR="00F33A67" w:rsidRDefault="00F33A67" w:rsidP="00F33A67">
      <w:pPr>
        <w:rPr>
          <w:ins w:id="2128" w:author="yangy" w:date="2017-05-10T18:20:00Z"/>
        </w:rPr>
      </w:pPr>
      <w:ins w:id="2129" w:author="yangy" w:date="2017-05-10T18:20:00Z">
        <w:r>
          <w:t>A</w:t>
        </w:r>
        <w:r>
          <w:rPr>
            <w:rFonts w:hint="eastAsia"/>
          </w:rPr>
          <w:t>ddress offset:</w:t>
        </w:r>
      </w:ins>
    </w:p>
    <w:p w:rsidR="00F33A67" w:rsidRPr="005730D9" w:rsidRDefault="00F33A67" w:rsidP="00F33A67">
      <w:pPr>
        <w:rPr>
          <w:ins w:id="2130" w:author="yangy" w:date="2017-05-10T18:20:00Z"/>
        </w:rPr>
      </w:pPr>
      <w:ins w:id="2131" w:author="yangy" w:date="2017-05-10T18:20:00Z">
        <w:r>
          <w:rPr>
            <w:rFonts w:hint="eastAsia"/>
          </w:rPr>
          <w:t xml:space="preserve"> </w:t>
        </w:r>
      </w:ins>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F33A67" w:rsidRPr="00E53CAA" w:rsidTr="0082406E">
        <w:trPr>
          <w:cantSplit/>
          <w:tblHeader/>
          <w:ins w:id="2132" w:author="yangy" w:date="2017-05-10T18:20:00Z"/>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F33A67" w:rsidRPr="00E53CAA" w:rsidRDefault="00F33A67" w:rsidP="0082406E">
            <w:pPr>
              <w:pStyle w:val="ad"/>
              <w:rPr>
                <w:ins w:id="2133" w:author="yangy" w:date="2017-05-10T18:20:00Z"/>
                <w:rFonts w:ascii="Times New Roman" w:eastAsia="MS PGothic"/>
                <w:sz w:val="18"/>
                <w:szCs w:val="18"/>
              </w:rPr>
            </w:pPr>
            <w:ins w:id="2134" w:author="yangy" w:date="2017-05-10T18:20:00Z">
              <w:r w:rsidRPr="00E53CAA">
                <w:rPr>
                  <w:rFonts w:ascii="Times New Roman" w:eastAsia="MS PGothic"/>
                  <w:sz w:val="18"/>
                  <w:szCs w:val="18"/>
                </w:rPr>
                <w:t>Bits</w:t>
              </w:r>
            </w:ins>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F33A67" w:rsidRPr="00E53CAA" w:rsidRDefault="00F33A67" w:rsidP="0082406E">
            <w:pPr>
              <w:pStyle w:val="ad"/>
              <w:rPr>
                <w:ins w:id="2135" w:author="yangy" w:date="2017-05-10T18:20:00Z"/>
                <w:rFonts w:ascii="Times New Roman" w:eastAsia="MS PGothic"/>
                <w:sz w:val="18"/>
                <w:szCs w:val="18"/>
              </w:rPr>
            </w:pPr>
            <w:ins w:id="2136" w:author="yangy" w:date="2017-05-10T18:20:00Z">
              <w:r w:rsidRPr="00E53CAA">
                <w:rPr>
                  <w:rFonts w:ascii="Times New Roman" w:eastAsia="MS PGothic"/>
                  <w:sz w:val="18"/>
                  <w:szCs w:val="18"/>
                </w:rPr>
                <w:t>Name</w:t>
              </w:r>
            </w:ins>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F33A67" w:rsidRPr="00E53CAA" w:rsidRDefault="00F33A67" w:rsidP="0082406E">
            <w:pPr>
              <w:pStyle w:val="ad"/>
              <w:rPr>
                <w:ins w:id="2137" w:author="yangy" w:date="2017-05-10T18:20:00Z"/>
                <w:rFonts w:ascii="Times New Roman" w:eastAsia="MS PGothic"/>
                <w:sz w:val="18"/>
                <w:szCs w:val="18"/>
              </w:rPr>
            </w:pPr>
            <w:ins w:id="2138" w:author="yangy" w:date="2017-05-10T18:20:00Z">
              <w:r>
                <w:rPr>
                  <w:rFonts w:ascii="Times New Roman" w:eastAsia="MS PGothic"/>
                  <w:sz w:val="18"/>
                  <w:szCs w:val="18"/>
                </w:rPr>
                <w:t>R/W</w:t>
              </w:r>
            </w:ins>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F33A67" w:rsidRPr="00E53CAA" w:rsidRDefault="00F33A67" w:rsidP="0082406E">
            <w:pPr>
              <w:pStyle w:val="ad"/>
              <w:rPr>
                <w:ins w:id="2139" w:author="yangy" w:date="2017-05-10T18:20:00Z"/>
                <w:rFonts w:ascii="Times New Roman" w:eastAsia="MS PGothic"/>
                <w:sz w:val="18"/>
                <w:szCs w:val="18"/>
              </w:rPr>
            </w:pPr>
            <w:ins w:id="2140" w:author="yangy" w:date="2017-05-10T18:20:00Z">
              <w:r w:rsidRPr="00E53CAA">
                <w:rPr>
                  <w:rFonts w:ascii="Times New Roman" w:eastAsia="MS PGothic"/>
                  <w:sz w:val="18"/>
                  <w:szCs w:val="18"/>
                </w:rPr>
                <w:t>Reset</w:t>
              </w:r>
            </w:ins>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F33A67" w:rsidRPr="00E53CAA" w:rsidRDefault="00F33A67" w:rsidP="0082406E">
            <w:pPr>
              <w:pStyle w:val="ad"/>
              <w:rPr>
                <w:ins w:id="2141" w:author="yangy" w:date="2017-05-10T18:20:00Z"/>
                <w:rFonts w:ascii="Times New Roman" w:eastAsia="MS PGothic"/>
                <w:sz w:val="18"/>
                <w:szCs w:val="18"/>
              </w:rPr>
            </w:pPr>
            <w:ins w:id="2142" w:author="yangy" w:date="2017-05-10T18:20:00Z">
              <w:r w:rsidRPr="00E53CAA">
                <w:rPr>
                  <w:rFonts w:ascii="Times New Roman" w:eastAsia="MS PGothic"/>
                  <w:sz w:val="18"/>
                  <w:szCs w:val="18"/>
                </w:rPr>
                <w:t>Description</w:t>
              </w:r>
            </w:ins>
          </w:p>
        </w:tc>
      </w:tr>
      <w:tr w:rsidR="00F33A67" w:rsidRPr="007C2D0D" w:rsidTr="0082406E">
        <w:trPr>
          <w:cantSplit/>
          <w:trHeight w:val="222"/>
          <w:ins w:id="2143" w:author="yangy" w:date="2017-05-10T18:20:00Z"/>
        </w:trPr>
        <w:tc>
          <w:tcPr>
            <w:tcW w:w="695" w:type="dxa"/>
            <w:tcBorders>
              <w:top w:val="single" w:sz="4" w:space="0" w:color="auto"/>
              <w:left w:val="single" w:sz="4" w:space="0" w:color="auto"/>
              <w:bottom w:val="single" w:sz="4" w:space="0" w:color="auto"/>
              <w:right w:val="single" w:sz="4" w:space="0" w:color="auto"/>
            </w:tcBorders>
          </w:tcPr>
          <w:p w:rsidR="00F33A67" w:rsidRPr="00C53D86" w:rsidRDefault="00F33A67" w:rsidP="0082406E">
            <w:pPr>
              <w:pStyle w:val="ad"/>
              <w:rPr>
                <w:ins w:id="2144" w:author="yangy" w:date="2017-05-10T18:20:00Z"/>
                <w:rFonts w:ascii="Times New Roman" w:eastAsiaTheme="minorEastAsia"/>
                <w:sz w:val="18"/>
                <w:szCs w:val="18"/>
              </w:rPr>
            </w:pPr>
            <w:ins w:id="2145" w:author="yangy" w:date="2017-05-10T18:20:00Z">
              <w:r>
                <w:rPr>
                  <w:rFonts w:ascii="Times New Roman" w:eastAsiaTheme="minorEastAsia" w:hint="eastAsia"/>
                  <w:sz w:val="18"/>
                  <w:szCs w:val="18"/>
                </w:rPr>
                <w:t>31:16</w:t>
              </w:r>
            </w:ins>
          </w:p>
        </w:tc>
        <w:tc>
          <w:tcPr>
            <w:tcW w:w="2056" w:type="dxa"/>
            <w:tcBorders>
              <w:top w:val="single" w:sz="4" w:space="0" w:color="auto"/>
              <w:left w:val="single" w:sz="4" w:space="0" w:color="auto"/>
              <w:bottom w:val="single" w:sz="4" w:space="0" w:color="auto"/>
              <w:right w:val="single" w:sz="4" w:space="0" w:color="auto"/>
            </w:tcBorders>
          </w:tcPr>
          <w:p w:rsidR="00F33A67" w:rsidRPr="00C53D86" w:rsidRDefault="00F33A67" w:rsidP="0082406E">
            <w:pPr>
              <w:pStyle w:val="ad"/>
              <w:rPr>
                <w:ins w:id="2146" w:author="yangy" w:date="2017-05-10T18:20:00Z"/>
                <w:rFonts w:ascii="Times New Roman" w:eastAsiaTheme="minorEastAsia"/>
                <w:sz w:val="18"/>
                <w:szCs w:val="18"/>
              </w:rPr>
            </w:pPr>
            <w:ins w:id="2147" w:author="yangy" w:date="2017-05-10T18:20:00Z">
              <w:r>
                <w:rPr>
                  <w:rFonts w:ascii="Times New Roman" w:eastAsiaTheme="minorEastAsia" w:hint="eastAsia"/>
                  <w:sz w:val="18"/>
                  <w:szCs w:val="18"/>
                </w:rPr>
                <w:t>reserved</w:t>
              </w:r>
            </w:ins>
          </w:p>
        </w:tc>
        <w:tc>
          <w:tcPr>
            <w:tcW w:w="736" w:type="dxa"/>
            <w:tcBorders>
              <w:top w:val="single" w:sz="4" w:space="0" w:color="auto"/>
              <w:left w:val="single" w:sz="4" w:space="0" w:color="auto"/>
              <w:bottom w:val="single" w:sz="4" w:space="0" w:color="auto"/>
              <w:right w:val="single" w:sz="4" w:space="0" w:color="auto"/>
            </w:tcBorders>
          </w:tcPr>
          <w:p w:rsidR="00F33A67" w:rsidRPr="00E53CAA" w:rsidRDefault="00F33A67" w:rsidP="0082406E">
            <w:pPr>
              <w:pStyle w:val="ad"/>
              <w:rPr>
                <w:ins w:id="2148" w:author="yangy" w:date="2017-05-10T18:20:00Z"/>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F33A67" w:rsidRPr="00481022" w:rsidRDefault="00F33A67" w:rsidP="0082406E">
            <w:pPr>
              <w:pStyle w:val="ad"/>
              <w:rPr>
                <w:ins w:id="2149" w:author="yangy" w:date="2017-05-10T18:20:00Z"/>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F33A67" w:rsidRPr="007C2D0D" w:rsidRDefault="00F33A67" w:rsidP="0082406E">
            <w:pPr>
              <w:pStyle w:val="ad"/>
              <w:rPr>
                <w:ins w:id="2150" w:author="yangy" w:date="2017-05-10T18:20:00Z"/>
                <w:rFonts w:ascii="Times New Roman" w:eastAsiaTheme="minorEastAsia"/>
                <w:sz w:val="18"/>
                <w:szCs w:val="18"/>
              </w:rPr>
            </w:pPr>
            <w:ins w:id="2151" w:author="yangy" w:date="2017-05-10T18:20:00Z">
              <w:r>
                <w:rPr>
                  <w:rFonts w:ascii="Times New Roman" w:eastAsiaTheme="minorEastAsia" w:hint="eastAsia"/>
                  <w:sz w:val="18"/>
                  <w:szCs w:val="18"/>
                </w:rPr>
                <w:t>Reserved</w:t>
              </w:r>
            </w:ins>
          </w:p>
        </w:tc>
      </w:tr>
      <w:tr w:rsidR="00F33A67" w:rsidRPr="007C2D0D" w:rsidTr="0082406E">
        <w:trPr>
          <w:cantSplit/>
          <w:trHeight w:val="222"/>
          <w:ins w:id="2152" w:author="yangy" w:date="2017-05-10T18:20:00Z"/>
        </w:trPr>
        <w:tc>
          <w:tcPr>
            <w:tcW w:w="695" w:type="dxa"/>
            <w:tcBorders>
              <w:top w:val="single" w:sz="4" w:space="0" w:color="auto"/>
              <w:left w:val="single" w:sz="4" w:space="0" w:color="auto"/>
              <w:bottom w:val="single" w:sz="4" w:space="0" w:color="auto"/>
              <w:right w:val="single" w:sz="4" w:space="0" w:color="auto"/>
            </w:tcBorders>
          </w:tcPr>
          <w:p w:rsidR="00F33A67" w:rsidRPr="00C53D86" w:rsidRDefault="00F33A67" w:rsidP="0082406E">
            <w:pPr>
              <w:pStyle w:val="ad"/>
              <w:rPr>
                <w:ins w:id="2153" w:author="yangy" w:date="2017-05-10T18:20:00Z"/>
                <w:rFonts w:ascii="Times New Roman" w:eastAsiaTheme="minorEastAsia"/>
                <w:sz w:val="18"/>
                <w:szCs w:val="18"/>
              </w:rPr>
            </w:pPr>
            <w:ins w:id="2154" w:author="yangy" w:date="2017-05-10T18:20:00Z">
              <w:r>
                <w:rPr>
                  <w:rFonts w:ascii="Times New Roman" w:eastAsiaTheme="minorEastAsia" w:hint="eastAsia"/>
                  <w:sz w:val="18"/>
                  <w:szCs w:val="18"/>
                </w:rPr>
                <w:t>15:0</w:t>
              </w:r>
            </w:ins>
          </w:p>
        </w:tc>
        <w:tc>
          <w:tcPr>
            <w:tcW w:w="2056" w:type="dxa"/>
            <w:tcBorders>
              <w:top w:val="single" w:sz="4" w:space="0" w:color="auto"/>
              <w:left w:val="single" w:sz="4" w:space="0" w:color="auto"/>
              <w:bottom w:val="single" w:sz="4" w:space="0" w:color="auto"/>
              <w:right w:val="single" w:sz="4" w:space="0" w:color="auto"/>
            </w:tcBorders>
          </w:tcPr>
          <w:p w:rsidR="00F33A67" w:rsidRPr="00C53D86" w:rsidRDefault="00F33A67" w:rsidP="0082406E">
            <w:pPr>
              <w:pStyle w:val="ad"/>
              <w:rPr>
                <w:ins w:id="2155" w:author="yangy" w:date="2017-05-10T18:20:00Z"/>
                <w:rFonts w:ascii="Times New Roman" w:eastAsiaTheme="minorEastAsia"/>
                <w:sz w:val="18"/>
                <w:szCs w:val="18"/>
              </w:rPr>
            </w:pPr>
            <w:ins w:id="2156" w:author="yangy" w:date="2017-05-10T18:20:00Z">
              <w:r>
                <w:rPr>
                  <w:rFonts w:ascii="Times New Roman" w:eastAsiaTheme="minorEastAsia" w:hint="eastAsia"/>
                  <w:sz w:val="18"/>
                  <w:szCs w:val="18"/>
                </w:rPr>
                <w:t>PRESCALER</w:t>
              </w:r>
            </w:ins>
          </w:p>
        </w:tc>
        <w:tc>
          <w:tcPr>
            <w:tcW w:w="736" w:type="dxa"/>
            <w:tcBorders>
              <w:top w:val="single" w:sz="4" w:space="0" w:color="auto"/>
              <w:left w:val="single" w:sz="4" w:space="0" w:color="auto"/>
              <w:bottom w:val="single" w:sz="4" w:space="0" w:color="auto"/>
              <w:right w:val="single" w:sz="4" w:space="0" w:color="auto"/>
            </w:tcBorders>
          </w:tcPr>
          <w:p w:rsidR="00F33A67" w:rsidRPr="009669F1" w:rsidRDefault="00F33A67" w:rsidP="0082406E">
            <w:pPr>
              <w:pStyle w:val="ad"/>
              <w:rPr>
                <w:ins w:id="2157" w:author="yangy" w:date="2017-05-10T18:20:00Z"/>
                <w:rFonts w:ascii="Times New Roman" w:eastAsiaTheme="minorEastAsia"/>
                <w:sz w:val="18"/>
                <w:szCs w:val="18"/>
              </w:rPr>
            </w:pPr>
            <w:ins w:id="2158" w:author="yangy" w:date="2017-05-10T18:20:00Z">
              <w:r>
                <w:rPr>
                  <w:rFonts w:ascii="Times New Roman" w:eastAsiaTheme="minorEastAsia" w:hint="eastAsia"/>
                  <w:sz w:val="18"/>
                  <w:szCs w:val="18"/>
                </w:rPr>
                <w:t>R</w:t>
              </w:r>
            </w:ins>
          </w:p>
        </w:tc>
        <w:tc>
          <w:tcPr>
            <w:tcW w:w="691" w:type="dxa"/>
            <w:tcBorders>
              <w:top w:val="single" w:sz="4" w:space="0" w:color="auto"/>
              <w:left w:val="single" w:sz="4" w:space="0" w:color="auto"/>
              <w:bottom w:val="single" w:sz="4" w:space="0" w:color="auto"/>
              <w:right w:val="single" w:sz="4" w:space="0" w:color="auto"/>
            </w:tcBorders>
          </w:tcPr>
          <w:p w:rsidR="00F33A67" w:rsidRPr="007C2D0D" w:rsidRDefault="00F33A67" w:rsidP="0082406E">
            <w:pPr>
              <w:pStyle w:val="ad"/>
              <w:rPr>
                <w:ins w:id="2159" w:author="yangy" w:date="2017-05-10T18:20:00Z"/>
                <w:rFonts w:ascii="Times New Roman" w:eastAsiaTheme="minorEastAsia"/>
                <w:sz w:val="18"/>
                <w:szCs w:val="18"/>
              </w:rPr>
            </w:pPr>
            <w:ins w:id="2160" w:author="yangy" w:date="2017-05-10T18:20:00Z">
              <w:r>
                <w:rPr>
                  <w:rFonts w:ascii="Times New Roman" w:eastAsiaTheme="minorEastAsia" w:hint="eastAsia"/>
                  <w:sz w:val="18"/>
                  <w:szCs w:val="18"/>
                </w:rPr>
                <w:t>0</w:t>
              </w:r>
            </w:ins>
          </w:p>
        </w:tc>
        <w:tc>
          <w:tcPr>
            <w:tcW w:w="4446" w:type="dxa"/>
            <w:tcBorders>
              <w:top w:val="single" w:sz="4" w:space="0" w:color="auto"/>
              <w:left w:val="single" w:sz="4" w:space="0" w:color="auto"/>
              <w:bottom w:val="single" w:sz="4" w:space="0" w:color="auto"/>
              <w:right w:val="single" w:sz="4" w:space="0" w:color="auto"/>
            </w:tcBorders>
          </w:tcPr>
          <w:p w:rsidR="00F33A67" w:rsidRDefault="00F33A67" w:rsidP="0082406E">
            <w:pPr>
              <w:pStyle w:val="ad"/>
              <w:rPr>
                <w:ins w:id="2161" w:author="yangy" w:date="2017-05-10T18:20:00Z"/>
                <w:rFonts w:ascii="Times New Roman" w:eastAsiaTheme="minorEastAsia"/>
                <w:sz w:val="18"/>
                <w:szCs w:val="18"/>
              </w:rPr>
            </w:pPr>
            <w:ins w:id="2162" w:author="yangy" w:date="2017-05-10T18:20:00Z">
              <w:r>
                <w:rPr>
                  <w:rFonts w:ascii="Times New Roman" w:eastAsiaTheme="minorEastAsia"/>
                  <w:sz w:val="18"/>
                  <w:szCs w:val="18"/>
                </w:rPr>
                <w:t>T</w:t>
              </w:r>
              <w:r>
                <w:rPr>
                  <w:rFonts w:ascii="Times New Roman" w:eastAsiaTheme="minorEastAsia" w:hint="eastAsia"/>
                  <w:sz w:val="18"/>
                  <w:szCs w:val="18"/>
                </w:rPr>
                <w:t xml:space="preserve">he prescaler value used to derive the free </w:t>
              </w:r>
              <w:r>
                <w:rPr>
                  <w:rFonts w:ascii="Times New Roman" w:eastAsiaTheme="minorEastAsia"/>
                  <w:sz w:val="18"/>
                  <w:szCs w:val="18"/>
                </w:rPr>
                <w:t>running</w:t>
              </w:r>
              <w:r>
                <w:rPr>
                  <w:rFonts w:ascii="Times New Roman" w:eastAsiaTheme="minorEastAsia" w:hint="eastAsia"/>
                  <w:sz w:val="18"/>
                  <w:szCs w:val="18"/>
                </w:rPr>
                <w:t xml:space="preserve"> timer</w:t>
              </w:r>
              <w:r>
                <w:rPr>
                  <w:rFonts w:ascii="Times New Roman" w:eastAsiaTheme="minorEastAsia"/>
                  <w:sz w:val="18"/>
                  <w:szCs w:val="18"/>
                </w:rPr>
                <w:t>’</w:t>
              </w:r>
              <w:r>
                <w:rPr>
                  <w:rFonts w:ascii="Times New Roman" w:eastAsiaTheme="minorEastAsia" w:hint="eastAsia"/>
                  <w:sz w:val="18"/>
                  <w:szCs w:val="18"/>
                </w:rPr>
                <w:t>s clock: Ftimer=Fcpu/(prescaler+1).</w:t>
              </w:r>
            </w:ins>
          </w:p>
          <w:p w:rsidR="00F33A67" w:rsidRDefault="00F33A67" w:rsidP="0082406E">
            <w:pPr>
              <w:pStyle w:val="ad"/>
              <w:rPr>
                <w:ins w:id="2163" w:author="yangy" w:date="2017-05-10T18:20:00Z"/>
                <w:rFonts w:ascii="Times New Roman" w:eastAsiaTheme="minorEastAsia"/>
                <w:sz w:val="18"/>
                <w:szCs w:val="18"/>
              </w:rPr>
            </w:pPr>
            <w:ins w:id="2164" w:author="yangy" w:date="2017-05-10T18:20:00Z">
              <w:r>
                <w:rPr>
                  <w:rFonts w:ascii="Times New Roman" w:eastAsiaTheme="minorEastAsia" w:hint="eastAsia"/>
                  <w:sz w:val="18"/>
                  <w:szCs w:val="18"/>
                </w:rPr>
                <w:t>Prescale counter is reset whenever this setting or IPCTMRCNT is changed</w:t>
              </w:r>
            </w:ins>
          </w:p>
          <w:p w:rsidR="00F33A67" w:rsidRPr="007C2D0D" w:rsidRDefault="00F33A67" w:rsidP="0082406E">
            <w:pPr>
              <w:pStyle w:val="ad"/>
              <w:rPr>
                <w:ins w:id="2165" w:author="yangy" w:date="2017-05-10T18:20:00Z"/>
                <w:rFonts w:ascii="Times New Roman" w:eastAsiaTheme="minorEastAsia"/>
                <w:sz w:val="18"/>
                <w:szCs w:val="18"/>
              </w:rPr>
            </w:pPr>
            <w:ins w:id="2166" w:author="yangy" w:date="2017-05-10T18:20:00Z">
              <w:r>
                <w:rPr>
                  <w:rFonts w:ascii="Times New Roman" w:eastAsiaTheme="minorEastAsia" w:hint="eastAsia"/>
                  <w:sz w:val="18"/>
                  <w:szCs w:val="18"/>
                </w:rPr>
                <w:t>It can be only configured by RF Core</w:t>
              </w:r>
            </w:ins>
          </w:p>
        </w:tc>
      </w:tr>
    </w:tbl>
    <w:p w:rsidR="000F5253" w:rsidRDefault="000F5253" w:rsidP="000F5253">
      <w:pPr>
        <w:rPr>
          <w:ins w:id="2167" w:author="yangy" w:date="2017-05-10T18:20:00Z"/>
        </w:rPr>
        <w:pPrChange w:id="2168" w:author="yangy" w:date="2017-05-10T18:20:00Z">
          <w:pPr>
            <w:pStyle w:val="3"/>
            <w:numPr>
              <w:ilvl w:val="2"/>
              <w:numId w:val="18"/>
            </w:numPr>
            <w:ind w:left="709" w:hanging="709"/>
          </w:pPr>
        </w:pPrChange>
      </w:pPr>
    </w:p>
    <w:p w:rsidR="0027568B" w:rsidRDefault="0027568B" w:rsidP="0027568B">
      <w:pPr>
        <w:pStyle w:val="3"/>
        <w:numPr>
          <w:ilvl w:val="2"/>
          <w:numId w:val="18"/>
        </w:numPr>
      </w:pPr>
      <w:bookmarkStart w:id="2169" w:name="_Toc482273596"/>
      <w:r>
        <w:rPr>
          <w:rFonts w:hint="eastAsia"/>
        </w:rPr>
        <w:t>IPCCOUNTERL &lt;31:0&gt;</w:t>
      </w:r>
      <w:bookmarkEnd w:id="2169"/>
    </w:p>
    <w:p w:rsidR="0027568B" w:rsidRDefault="0027568B" w:rsidP="0027568B">
      <w:r>
        <w:t>F</w:t>
      </w:r>
      <w:r>
        <w:rPr>
          <w:rFonts w:hint="eastAsia"/>
        </w:rPr>
        <w:t>ree running 64bit timestamp counter low register.</w:t>
      </w:r>
    </w:p>
    <w:p w:rsidR="0082406E" w:rsidRDefault="00C942BA" w:rsidP="001125FA">
      <w:pPr>
        <w:spacing w:before="156" w:after="156"/>
      </w:pPr>
      <w:r w:rsidRPr="00C942BA">
        <w:t>To ensure the integrity of read data from AHB bus, a snapshot for the high 32-bits counter is taken when a read is performed on the IPCCOUNTERL register. When the A7 core reads the IPCOUNTERH, the snapshot is fed back to the user instead of the current value in the IPCOUNTERH register. Therefore, the user application software must always read IPCCOUNTERL first and then read IPCCOUNTERH.</w:t>
      </w:r>
    </w:p>
    <w:p w:rsidR="00E46D21" w:rsidRPr="00E46D21" w:rsidRDefault="00E46D21" w:rsidP="0027568B"/>
    <w:p w:rsidR="0027568B" w:rsidRDefault="0027568B" w:rsidP="0027568B">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27568B"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Description</w:t>
            </w:r>
          </w:p>
        </w:tc>
      </w:tr>
      <w:tr w:rsidR="0027568B"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31:0</w:t>
            </w:r>
          </w:p>
        </w:tc>
        <w:tc>
          <w:tcPr>
            <w:tcW w:w="2056"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IPCCOUNTERL</w:t>
            </w:r>
          </w:p>
        </w:tc>
        <w:tc>
          <w:tcPr>
            <w:tcW w:w="736" w:type="dxa"/>
            <w:tcBorders>
              <w:top w:val="single" w:sz="4" w:space="0" w:color="auto"/>
              <w:left w:val="single" w:sz="4" w:space="0" w:color="auto"/>
              <w:bottom w:val="single" w:sz="4" w:space="0" w:color="auto"/>
              <w:right w:val="single" w:sz="4" w:space="0" w:color="auto"/>
            </w:tcBorders>
          </w:tcPr>
          <w:p w:rsidR="0027568B" w:rsidRPr="009669F1" w:rsidRDefault="0027568B"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F10A29" w:rsidRPr="007C2D0D" w:rsidRDefault="0027568B" w:rsidP="00E46D21">
            <w:pPr>
              <w:pStyle w:val="ad"/>
              <w:rPr>
                <w:rFonts w:ascii="Times New Roman" w:eastAsiaTheme="minorEastAsia"/>
                <w:sz w:val="18"/>
                <w:szCs w:val="18"/>
              </w:rPr>
            </w:pPr>
            <w:r>
              <w:rPr>
                <w:rFonts w:ascii="Times New Roman" w:eastAsiaTheme="minorEastAsia"/>
                <w:sz w:val="18"/>
                <w:szCs w:val="18"/>
              </w:rPr>
              <w:t xml:space="preserve">This is the </w:t>
            </w:r>
            <w:r>
              <w:rPr>
                <w:rFonts w:ascii="Times New Roman" w:eastAsiaTheme="minorEastAsia" w:hint="eastAsia"/>
                <w:sz w:val="18"/>
                <w:szCs w:val="18"/>
              </w:rPr>
              <w:t>low</w:t>
            </w:r>
            <w:r w:rsidRPr="00F8731D">
              <w:rPr>
                <w:rFonts w:ascii="Times New Roman" w:eastAsiaTheme="minorEastAsia"/>
                <w:sz w:val="18"/>
                <w:szCs w:val="18"/>
              </w:rPr>
              <w:t>er 32-bits of free r</w:t>
            </w:r>
            <w:r>
              <w:rPr>
                <w:rFonts w:ascii="Times New Roman" w:eastAsiaTheme="minorEastAsia"/>
                <w:sz w:val="18"/>
                <w:szCs w:val="18"/>
              </w:rPr>
              <w:t>unning 64 bit timestamp counter</w:t>
            </w:r>
            <w:r>
              <w:rPr>
                <w:rFonts w:ascii="Times New Roman" w:eastAsiaTheme="minorEastAsia" w:hint="eastAsia"/>
                <w:sz w:val="18"/>
                <w:szCs w:val="18"/>
              </w:rPr>
              <w:t xml:space="preserve"> </w:t>
            </w:r>
            <w:r w:rsidRPr="00F8731D">
              <w:rPr>
                <w:rFonts w:ascii="Times New Roman" w:eastAsiaTheme="minorEastAsia"/>
                <w:sz w:val="18"/>
                <w:szCs w:val="18"/>
              </w:rPr>
              <w:t xml:space="preserve">clocked by the </w:t>
            </w:r>
            <w:r>
              <w:rPr>
                <w:rFonts w:ascii="Times New Roman" w:eastAsiaTheme="minorEastAsia" w:hint="eastAsia"/>
                <w:sz w:val="18"/>
                <w:szCs w:val="18"/>
              </w:rPr>
              <w:t>divided clock</w:t>
            </w:r>
            <w:r w:rsidRPr="00F8731D">
              <w:rPr>
                <w:rFonts w:ascii="Times New Roman" w:eastAsiaTheme="minorEastAsia"/>
                <w:sz w:val="18"/>
                <w:szCs w:val="18"/>
              </w:rPr>
              <w:t>.</w:t>
            </w:r>
          </w:p>
        </w:tc>
      </w:tr>
    </w:tbl>
    <w:p w:rsidR="0027568B" w:rsidRPr="005730D9" w:rsidRDefault="0027568B" w:rsidP="0027568B"/>
    <w:p w:rsidR="0027568B" w:rsidRDefault="0027568B" w:rsidP="0027568B">
      <w:pPr>
        <w:pStyle w:val="3"/>
        <w:numPr>
          <w:ilvl w:val="2"/>
          <w:numId w:val="18"/>
        </w:numPr>
      </w:pPr>
      <w:bookmarkStart w:id="2170" w:name="_Toc482273597"/>
      <w:r>
        <w:rPr>
          <w:rFonts w:hint="eastAsia"/>
        </w:rPr>
        <w:t>IPCCOUNTERH &lt;31:0&gt;</w:t>
      </w:r>
      <w:bookmarkEnd w:id="2170"/>
    </w:p>
    <w:p w:rsidR="0027568B" w:rsidRDefault="0027568B" w:rsidP="0027568B">
      <w:r>
        <w:t>F</w:t>
      </w:r>
      <w:r>
        <w:rPr>
          <w:rFonts w:hint="eastAsia"/>
        </w:rPr>
        <w:t>ree running 64bit timestamp counter high register.</w:t>
      </w:r>
    </w:p>
    <w:p w:rsidR="0027568B" w:rsidRDefault="0027568B" w:rsidP="0027568B">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27568B"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Description</w:t>
            </w:r>
          </w:p>
        </w:tc>
      </w:tr>
      <w:tr w:rsidR="0027568B"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31:0</w:t>
            </w:r>
          </w:p>
        </w:tc>
        <w:tc>
          <w:tcPr>
            <w:tcW w:w="2056"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IPCCOUNTERH</w:t>
            </w:r>
          </w:p>
        </w:tc>
        <w:tc>
          <w:tcPr>
            <w:tcW w:w="736" w:type="dxa"/>
            <w:tcBorders>
              <w:top w:val="single" w:sz="4" w:space="0" w:color="auto"/>
              <w:left w:val="single" w:sz="4" w:space="0" w:color="auto"/>
              <w:bottom w:val="single" w:sz="4" w:space="0" w:color="auto"/>
              <w:right w:val="single" w:sz="4" w:space="0" w:color="auto"/>
            </w:tcBorders>
          </w:tcPr>
          <w:p w:rsidR="0027568B" w:rsidRPr="009669F1" w:rsidRDefault="0027568B"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sz w:val="18"/>
                <w:szCs w:val="18"/>
              </w:rPr>
              <w:t xml:space="preserve">This is the </w:t>
            </w:r>
            <w:r>
              <w:rPr>
                <w:rFonts w:ascii="Times New Roman" w:eastAsiaTheme="minorEastAsia" w:hint="eastAsia"/>
                <w:sz w:val="18"/>
                <w:szCs w:val="18"/>
              </w:rPr>
              <w:t>upp</w:t>
            </w:r>
            <w:r w:rsidRPr="00F8731D">
              <w:rPr>
                <w:rFonts w:ascii="Times New Roman" w:eastAsiaTheme="minorEastAsia"/>
                <w:sz w:val="18"/>
                <w:szCs w:val="18"/>
              </w:rPr>
              <w:t>er 32-bits of free r</w:t>
            </w:r>
            <w:r>
              <w:rPr>
                <w:rFonts w:ascii="Times New Roman" w:eastAsiaTheme="minorEastAsia"/>
                <w:sz w:val="18"/>
                <w:szCs w:val="18"/>
              </w:rPr>
              <w:t>unning 64 bit timestamp counter</w:t>
            </w:r>
            <w:r>
              <w:rPr>
                <w:rFonts w:ascii="Times New Roman" w:eastAsiaTheme="minorEastAsia" w:hint="eastAsia"/>
                <w:sz w:val="18"/>
                <w:szCs w:val="18"/>
              </w:rPr>
              <w:t xml:space="preserve"> </w:t>
            </w:r>
            <w:r w:rsidRPr="00F8731D">
              <w:rPr>
                <w:rFonts w:ascii="Times New Roman" w:eastAsiaTheme="minorEastAsia"/>
                <w:sz w:val="18"/>
                <w:szCs w:val="18"/>
              </w:rPr>
              <w:t xml:space="preserve">clocked by the </w:t>
            </w:r>
            <w:r>
              <w:rPr>
                <w:rFonts w:ascii="Times New Roman" w:eastAsiaTheme="minorEastAsia" w:hint="eastAsia"/>
                <w:sz w:val="18"/>
                <w:szCs w:val="18"/>
              </w:rPr>
              <w:t>divided clock</w:t>
            </w:r>
            <w:r w:rsidRPr="00F8731D">
              <w:rPr>
                <w:rFonts w:ascii="Times New Roman" w:eastAsiaTheme="minorEastAsia"/>
                <w:sz w:val="18"/>
                <w:szCs w:val="18"/>
              </w:rPr>
              <w:t>.</w:t>
            </w:r>
          </w:p>
        </w:tc>
      </w:tr>
    </w:tbl>
    <w:p w:rsidR="0027568B" w:rsidRPr="00F8731D" w:rsidRDefault="0027568B" w:rsidP="0027568B"/>
    <w:p w:rsidR="00971F34" w:rsidRDefault="00971F34" w:rsidP="00971F34">
      <w:pPr>
        <w:pStyle w:val="3"/>
        <w:numPr>
          <w:ilvl w:val="2"/>
          <w:numId w:val="18"/>
        </w:numPr>
        <w:rPr>
          <w:ins w:id="2171" w:author="yangy" w:date="2017-05-10T18:12:00Z"/>
        </w:rPr>
      </w:pPr>
      <w:bookmarkStart w:id="2172" w:name="_Toc482273598"/>
      <w:ins w:id="2173" w:author="yangy" w:date="2017-05-10T18:12:00Z">
        <w:r>
          <w:rPr>
            <w:rFonts w:hint="eastAsia"/>
          </w:rPr>
          <w:lastRenderedPageBreak/>
          <w:t>IPCTMRCONT &lt;31:0&gt;</w:t>
        </w:r>
        <w:bookmarkEnd w:id="2172"/>
      </w:ins>
    </w:p>
    <w:p w:rsidR="00971F34" w:rsidRDefault="00971F34" w:rsidP="00971F34">
      <w:pPr>
        <w:rPr>
          <w:ins w:id="2174" w:author="yangy" w:date="2017-05-10T18:12:00Z"/>
        </w:rPr>
      </w:pPr>
      <w:ins w:id="2175" w:author="yangy" w:date="2017-05-10T18:12:00Z">
        <w:r>
          <w:t>F</w:t>
        </w:r>
        <w:r>
          <w:rPr>
            <w:rFonts w:hint="eastAsia"/>
          </w:rPr>
          <w:t>ree running 64bit control register.</w:t>
        </w:r>
      </w:ins>
    </w:p>
    <w:p w:rsidR="00971F34" w:rsidRDefault="00971F34" w:rsidP="00971F34">
      <w:pPr>
        <w:rPr>
          <w:ins w:id="2176" w:author="yangy" w:date="2017-05-10T18:12:00Z"/>
        </w:rPr>
      </w:pPr>
      <w:ins w:id="2177" w:author="yangy" w:date="2017-05-10T18:12:00Z">
        <w:r>
          <w:t>A</w:t>
        </w:r>
        <w:r>
          <w:rPr>
            <w:rFonts w:hint="eastAsia"/>
          </w:rPr>
          <w:t>ddress offset:</w:t>
        </w:r>
      </w:ins>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971F34" w:rsidRPr="00E53CAA" w:rsidTr="0082406E">
        <w:trPr>
          <w:cantSplit/>
          <w:tblHeader/>
          <w:ins w:id="2178" w:author="yangy" w:date="2017-05-10T18:12:00Z"/>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971F34" w:rsidRPr="00E53CAA" w:rsidRDefault="00971F34" w:rsidP="0082406E">
            <w:pPr>
              <w:pStyle w:val="ad"/>
              <w:rPr>
                <w:ins w:id="2179" w:author="yangy" w:date="2017-05-10T18:12:00Z"/>
                <w:rFonts w:ascii="Times New Roman" w:eastAsia="MS PGothic"/>
                <w:sz w:val="18"/>
                <w:szCs w:val="18"/>
              </w:rPr>
            </w:pPr>
            <w:ins w:id="2180" w:author="yangy" w:date="2017-05-10T18:12:00Z">
              <w:r w:rsidRPr="00E53CAA">
                <w:rPr>
                  <w:rFonts w:ascii="Times New Roman" w:eastAsia="MS PGothic"/>
                  <w:sz w:val="18"/>
                  <w:szCs w:val="18"/>
                </w:rPr>
                <w:t>Bits</w:t>
              </w:r>
            </w:ins>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971F34" w:rsidRPr="00E53CAA" w:rsidRDefault="00971F34" w:rsidP="0082406E">
            <w:pPr>
              <w:pStyle w:val="ad"/>
              <w:rPr>
                <w:ins w:id="2181" w:author="yangy" w:date="2017-05-10T18:12:00Z"/>
                <w:rFonts w:ascii="Times New Roman" w:eastAsia="MS PGothic"/>
                <w:sz w:val="18"/>
                <w:szCs w:val="18"/>
              </w:rPr>
            </w:pPr>
            <w:ins w:id="2182" w:author="yangy" w:date="2017-05-10T18:12:00Z">
              <w:r w:rsidRPr="00E53CAA">
                <w:rPr>
                  <w:rFonts w:ascii="Times New Roman" w:eastAsia="MS PGothic"/>
                  <w:sz w:val="18"/>
                  <w:szCs w:val="18"/>
                </w:rPr>
                <w:t>Name</w:t>
              </w:r>
            </w:ins>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971F34" w:rsidRPr="00E53CAA" w:rsidRDefault="00971F34" w:rsidP="0082406E">
            <w:pPr>
              <w:pStyle w:val="ad"/>
              <w:rPr>
                <w:ins w:id="2183" w:author="yangy" w:date="2017-05-10T18:12:00Z"/>
                <w:rFonts w:ascii="Times New Roman" w:eastAsia="MS PGothic"/>
                <w:sz w:val="18"/>
                <w:szCs w:val="18"/>
              </w:rPr>
            </w:pPr>
            <w:ins w:id="2184" w:author="yangy" w:date="2017-05-10T18:12:00Z">
              <w:r>
                <w:rPr>
                  <w:rFonts w:ascii="Times New Roman" w:eastAsia="MS PGothic"/>
                  <w:sz w:val="18"/>
                  <w:szCs w:val="18"/>
                </w:rPr>
                <w:t>R/W</w:t>
              </w:r>
            </w:ins>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971F34" w:rsidRPr="00E53CAA" w:rsidRDefault="00971F34" w:rsidP="0082406E">
            <w:pPr>
              <w:pStyle w:val="ad"/>
              <w:rPr>
                <w:ins w:id="2185" w:author="yangy" w:date="2017-05-10T18:12:00Z"/>
                <w:rFonts w:ascii="Times New Roman" w:eastAsia="MS PGothic"/>
                <w:sz w:val="18"/>
                <w:szCs w:val="18"/>
              </w:rPr>
            </w:pPr>
            <w:ins w:id="2186" w:author="yangy" w:date="2017-05-10T18:12:00Z">
              <w:r w:rsidRPr="00E53CAA">
                <w:rPr>
                  <w:rFonts w:ascii="Times New Roman" w:eastAsia="MS PGothic"/>
                  <w:sz w:val="18"/>
                  <w:szCs w:val="18"/>
                </w:rPr>
                <w:t>Reset</w:t>
              </w:r>
            </w:ins>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971F34" w:rsidRPr="00E53CAA" w:rsidRDefault="00971F34" w:rsidP="0082406E">
            <w:pPr>
              <w:pStyle w:val="ad"/>
              <w:rPr>
                <w:ins w:id="2187" w:author="yangy" w:date="2017-05-10T18:12:00Z"/>
                <w:rFonts w:ascii="Times New Roman" w:eastAsia="MS PGothic"/>
                <w:sz w:val="18"/>
                <w:szCs w:val="18"/>
              </w:rPr>
            </w:pPr>
            <w:ins w:id="2188" w:author="yangy" w:date="2017-05-10T18:12:00Z">
              <w:r w:rsidRPr="00E53CAA">
                <w:rPr>
                  <w:rFonts w:ascii="Times New Roman" w:eastAsia="MS PGothic"/>
                  <w:sz w:val="18"/>
                  <w:szCs w:val="18"/>
                </w:rPr>
                <w:t>Description</w:t>
              </w:r>
            </w:ins>
          </w:p>
        </w:tc>
      </w:tr>
      <w:tr w:rsidR="00971F34" w:rsidRPr="00E53CAA" w:rsidTr="0082406E">
        <w:trPr>
          <w:cantSplit/>
          <w:tblHeader/>
          <w:ins w:id="2189" w:author="yangy" w:date="2017-05-10T18:12:00Z"/>
        </w:trPr>
        <w:tc>
          <w:tcPr>
            <w:tcW w:w="695" w:type="dxa"/>
            <w:tcBorders>
              <w:top w:val="single" w:sz="4" w:space="0" w:color="auto"/>
              <w:left w:val="single" w:sz="4" w:space="0" w:color="auto"/>
              <w:bottom w:val="single" w:sz="4" w:space="0" w:color="auto"/>
              <w:right w:val="single" w:sz="4" w:space="0" w:color="auto"/>
            </w:tcBorders>
            <w:shd w:val="clear" w:color="auto" w:fill="FFFFFF" w:themeFill="background1"/>
          </w:tcPr>
          <w:p w:rsidR="00971F34" w:rsidRPr="004C09E6" w:rsidRDefault="00971F34" w:rsidP="0082406E">
            <w:pPr>
              <w:pStyle w:val="ad"/>
              <w:rPr>
                <w:ins w:id="2190" w:author="yangy" w:date="2017-05-10T18:12:00Z"/>
                <w:rFonts w:ascii="Times New Roman" w:eastAsiaTheme="minorEastAsia"/>
                <w:sz w:val="18"/>
                <w:szCs w:val="18"/>
              </w:rPr>
            </w:pPr>
            <w:ins w:id="2191" w:author="yangy" w:date="2017-05-10T18:12:00Z">
              <w:r>
                <w:rPr>
                  <w:rFonts w:ascii="Times New Roman" w:eastAsiaTheme="minorEastAsia" w:hint="eastAsia"/>
                  <w:sz w:val="18"/>
                  <w:szCs w:val="18"/>
                </w:rPr>
                <w:t>31:1</w:t>
              </w:r>
            </w:ins>
          </w:p>
        </w:tc>
        <w:tc>
          <w:tcPr>
            <w:tcW w:w="2056" w:type="dxa"/>
            <w:tcBorders>
              <w:top w:val="single" w:sz="4" w:space="0" w:color="auto"/>
              <w:left w:val="single" w:sz="4" w:space="0" w:color="auto"/>
              <w:bottom w:val="single" w:sz="4" w:space="0" w:color="auto"/>
              <w:right w:val="single" w:sz="4" w:space="0" w:color="auto"/>
            </w:tcBorders>
            <w:shd w:val="clear" w:color="auto" w:fill="FFFFFF" w:themeFill="background1"/>
          </w:tcPr>
          <w:p w:rsidR="00971F34" w:rsidRPr="004C09E6" w:rsidRDefault="00971F34" w:rsidP="0082406E">
            <w:pPr>
              <w:pStyle w:val="ad"/>
              <w:rPr>
                <w:ins w:id="2192" w:author="yangy" w:date="2017-05-10T18:12:00Z"/>
                <w:rFonts w:ascii="Times New Roman" w:eastAsiaTheme="minorEastAsia"/>
                <w:sz w:val="18"/>
                <w:szCs w:val="18"/>
              </w:rPr>
            </w:pPr>
            <w:ins w:id="2193" w:author="yangy" w:date="2017-05-10T18:12:00Z">
              <w:r>
                <w:rPr>
                  <w:rFonts w:ascii="Times New Roman" w:eastAsiaTheme="minorEastAsia" w:hint="eastAsia"/>
                  <w:sz w:val="18"/>
                  <w:szCs w:val="18"/>
                </w:rPr>
                <w:t>Reserved</w:t>
              </w:r>
            </w:ins>
          </w:p>
        </w:tc>
        <w:tc>
          <w:tcPr>
            <w:tcW w:w="736" w:type="dxa"/>
            <w:tcBorders>
              <w:top w:val="single" w:sz="4" w:space="0" w:color="auto"/>
              <w:left w:val="single" w:sz="4" w:space="0" w:color="auto"/>
              <w:bottom w:val="single" w:sz="4" w:space="0" w:color="auto"/>
              <w:right w:val="single" w:sz="4" w:space="0" w:color="auto"/>
            </w:tcBorders>
            <w:shd w:val="clear" w:color="auto" w:fill="FFFFFF" w:themeFill="background1"/>
          </w:tcPr>
          <w:p w:rsidR="00971F34" w:rsidRDefault="00971F34" w:rsidP="0082406E">
            <w:pPr>
              <w:pStyle w:val="ad"/>
              <w:rPr>
                <w:ins w:id="2194" w:author="yangy" w:date="2017-05-10T18:12:00Z"/>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shd w:val="clear" w:color="auto" w:fill="FFFFFF" w:themeFill="background1"/>
          </w:tcPr>
          <w:p w:rsidR="00971F34" w:rsidRPr="00E53CAA" w:rsidRDefault="00971F34" w:rsidP="0082406E">
            <w:pPr>
              <w:pStyle w:val="ad"/>
              <w:rPr>
                <w:ins w:id="2195" w:author="yangy" w:date="2017-05-10T18:12:00Z"/>
                <w:rFonts w:ascii="Times New Roman" w:eastAsia="MS PGothic"/>
                <w:sz w:val="18"/>
                <w:szCs w:val="18"/>
              </w:rPr>
            </w:pPr>
          </w:p>
        </w:tc>
        <w:tc>
          <w:tcPr>
            <w:tcW w:w="4446" w:type="dxa"/>
            <w:tcBorders>
              <w:top w:val="single" w:sz="4" w:space="0" w:color="auto"/>
              <w:left w:val="single" w:sz="4" w:space="0" w:color="auto"/>
              <w:bottom w:val="single" w:sz="4" w:space="0" w:color="auto"/>
              <w:right w:val="single" w:sz="4" w:space="0" w:color="auto"/>
            </w:tcBorders>
            <w:shd w:val="clear" w:color="auto" w:fill="FFFFFF" w:themeFill="background1"/>
          </w:tcPr>
          <w:p w:rsidR="00971F34" w:rsidRPr="00E53CAA" w:rsidRDefault="00971F34" w:rsidP="0082406E">
            <w:pPr>
              <w:pStyle w:val="ad"/>
              <w:rPr>
                <w:ins w:id="2196" w:author="yangy" w:date="2017-05-10T18:12:00Z"/>
                <w:rFonts w:ascii="Times New Roman" w:eastAsia="MS PGothic"/>
                <w:sz w:val="18"/>
                <w:szCs w:val="18"/>
              </w:rPr>
            </w:pPr>
          </w:p>
        </w:tc>
      </w:tr>
      <w:tr w:rsidR="00971F34" w:rsidRPr="007C2D0D" w:rsidTr="0082406E">
        <w:trPr>
          <w:cantSplit/>
          <w:trHeight w:val="222"/>
          <w:ins w:id="2197" w:author="yangy" w:date="2017-05-10T18:12:00Z"/>
        </w:trPr>
        <w:tc>
          <w:tcPr>
            <w:tcW w:w="695" w:type="dxa"/>
            <w:tcBorders>
              <w:top w:val="single" w:sz="4" w:space="0" w:color="auto"/>
              <w:left w:val="single" w:sz="4" w:space="0" w:color="auto"/>
              <w:bottom w:val="single" w:sz="4" w:space="0" w:color="auto"/>
              <w:right w:val="single" w:sz="4" w:space="0" w:color="auto"/>
            </w:tcBorders>
          </w:tcPr>
          <w:p w:rsidR="00971F34" w:rsidRPr="00C53D86" w:rsidRDefault="00971F34" w:rsidP="0082406E">
            <w:pPr>
              <w:pStyle w:val="ad"/>
              <w:rPr>
                <w:ins w:id="2198" w:author="yangy" w:date="2017-05-10T18:12:00Z"/>
                <w:rFonts w:ascii="Times New Roman" w:eastAsiaTheme="minorEastAsia"/>
                <w:sz w:val="18"/>
                <w:szCs w:val="18"/>
              </w:rPr>
            </w:pPr>
            <w:ins w:id="2199" w:author="yangy" w:date="2017-05-10T18:12:00Z">
              <w:r>
                <w:rPr>
                  <w:rFonts w:ascii="Times New Roman" w:eastAsiaTheme="minorEastAsia" w:hint="eastAsia"/>
                  <w:sz w:val="18"/>
                  <w:szCs w:val="18"/>
                </w:rPr>
                <w:t>0</w:t>
              </w:r>
            </w:ins>
          </w:p>
        </w:tc>
        <w:tc>
          <w:tcPr>
            <w:tcW w:w="2056" w:type="dxa"/>
            <w:tcBorders>
              <w:top w:val="single" w:sz="4" w:space="0" w:color="auto"/>
              <w:left w:val="single" w:sz="4" w:space="0" w:color="auto"/>
              <w:bottom w:val="single" w:sz="4" w:space="0" w:color="auto"/>
              <w:right w:val="single" w:sz="4" w:space="0" w:color="auto"/>
            </w:tcBorders>
          </w:tcPr>
          <w:p w:rsidR="00971F34" w:rsidRPr="00C53D86" w:rsidRDefault="00971F34" w:rsidP="0082406E">
            <w:pPr>
              <w:pStyle w:val="ad"/>
              <w:rPr>
                <w:ins w:id="2200" w:author="yangy" w:date="2017-05-10T18:12:00Z"/>
                <w:rFonts w:ascii="Times New Roman" w:eastAsiaTheme="minorEastAsia"/>
                <w:sz w:val="18"/>
                <w:szCs w:val="18"/>
              </w:rPr>
            </w:pPr>
            <w:ins w:id="2201" w:author="yangy" w:date="2017-05-10T18:12:00Z">
              <w:r>
                <w:rPr>
                  <w:rFonts w:ascii="Times New Roman" w:eastAsiaTheme="minorEastAsia" w:hint="eastAsia"/>
                  <w:sz w:val="18"/>
                  <w:szCs w:val="18"/>
                </w:rPr>
                <w:t>TMRCOUNTUP</w:t>
              </w:r>
            </w:ins>
          </w:p>
        </w:tc>
        <w:tc>
          <w:tcPr>
            <w:tcW w:w="736" w:type="dxa"/>
            <w:tcBorders>
              <w:top w:val="single" w:sz="4" w:space="0" w:color="auto"/>
              <w:left w:val="single" w:sz="4" w:space="0" w:color="auto"/>
              <w:bottom w:val="single" w:sz="4" w:space="0" w:color="auto"/>
              <w:right w:val="single" w:sz="4" w:space="0" w:color="auto"/>
            </w:tcBorders>
          </w:tcPr>
          <w:p w:rsidR="00971F34" w:rsidRPr="009669F1" w:rsidRDefault="00971F34" w:rsidP="0082406E">
            <w:pPr>
              <w:pStyle w:val="ad"/>
              <w:rPr>
                <w:ins w:id="2202" w:author="yangy" w:date="2017-05-10T18:12:00Z"/>
                <w:rFonts w:ascii="Times New Roman" w:eastAsiaTheme="minorEastAsia"/>
                <w:sz w:val="18"/>
                <w:szCs w:val="18"/>
              </w:rPr>
            </w:pPr>
            <w:ins w:id="2203" w:author="yangy" w:date="2017-05-10T18:12:00Z">
              <w:r>
                <w:rPr>
                  <w:rFonts w:ascii="Times New Roman" w:eastAsiaTheme="minorEastAsia" w:hint="eastAsia"/>
                  <w:sz w:val="18"/>
                  <w:szCs w:val="18"/>
                </w:rPr>
                <w:t>R</w:t>
              </w:r>
            </w:ins>
          </w:p>
        </w:tc>
        <w:tc>
          <w:tcPr>
            <w:tcW w:w="691" w:type="dxa"/>
            <w:tcBorders>
              <w:top w:val="single" w:sz="4" w:space="0" w:color="auto"/>
              <w:left w:val="single" w:sz="4" w:space="0" w:color="auto"/>
              <w:bottom w:val="single" w:sz="4" w:space="0" w:color="auto"/>
              <w:right w:val="single" w:sz="4" w:space="0" w:color="auto"/>
            </w:tcBorders>
          </w:tcPr>
          <w:p w:rsidR="00971F34" w:rsidRPr="007C2D0D" w:rsidRDefault="00971F34" w:rsidP="0082406E">
            <w:pPr>
              <w:pStyle w:val="ad"/>
              <w:rPr>
                <w:ins w:id="2204" w:author="yangy" w:date="2017-05-10T18:12:00Z"/>
                <w:rFonts w:ascii="Times New Roman" w:eastAsiaTheme="minorEastAsia"/>
                <w:sz w:val="18"/>
                <w:szCs w:val="18"/>
              </w:rPr>
            </w:pPr>
            <w:ins w:id="2205" w:author="yangy" w:date="2017-05-10T18:12:00Z">
              <w:r>
                <w:rPr>
                  <w:rFonts w:ascii="Times New Roman" w:eastAsiaTheme="minorEastAsia" w:hint="eastAsia"/>
                  <w:sz w:val="18"/>
                  <w:szCs w:val="18"/>
                </w:rPr>
                <w:t>1</w:t>
              </w:r>
            </w:ins>
          </w:p>
        </w:tc>
        <w:tc>
          <w:tcPr>
            <w:tcW w:w="4446" w:type="dxa"/>
            <w:tcBorders>
              <w:top w:val="single" w:sz="4" w:space="0" w:color="auto"/>
              <w:left w:val="single" w:sz="4" w:space="0" w:color="auto"/>
              <w:bottom w:val="single" w:sz="4" w:space="0" w:color="auto"/>
              <w:right w:val="single" w:sz="4" w:space="0" w:color="auto"/>
            </w:tcBorders>
          </w:tcPr>
          <w:p w:rsidR="00971F34" w:rsidRDefault="00971F34" w:rsidP="0082406E">
            <w:pPr>
              <w:pStyle w:val="ad"/>
              <w:rPr>
                <w:ins w:id="2206" w:author="yangy" w:date="2017-05-10T18:12:00Z"/>
                <w:rFonts w:ascii="Times New Roman" w:eastAsiaTheme="minorEastAsia"/>
                <w:sz w:val="18"/>
                <w:szCs w:val="18"/>
              </w:rPr>
            </w:pPr>
            <w:ins w:id="2207" w:author="yangy" w:date="2017-05-10T18:12:00Z">
              <w:r>
                <w:rPr>
                  <w:rFonts w:ascii="Times New Roman" w:eastAsiaTheme="minorEastAsia" w:hint="eastAsia"/>
                  <w:sz w:val="18"/>
                  <w:szCs w:val="18"/>
                </w:rPr>
                <w:t>0x1: Timer as upward counter</w:t>
              </w:r>
            </w:ins>
          </w:p>
          <w:p w:rsidR="00971F34" w:rsidRDefault="00971F34" w:rsidP="0082406E">
            <w:pPr>
              <w:pStyle w:val="ad"/>
              <w:rPr>
                <w:ins w:id="2208" w:author="yangy" w:date="2017-05-10T18:12:00Z"/>
                <w:rFonts w:ascii="Times New Roman" w:eastAsiaTheme="minorEastAsia"/>
                <w:sz w:val="18"/>
                <w:szCs w:val="18"/>
              </w:rPr>
            </w:pPr>
            <w:ins w:id="2209" w:author="yangy" w:date="2017-05-10T18:12:00Z">
              <w:r>
                <w:rPr>
                  <w:rFonts w:ascii="Times New Roman" w:eastAsiaTheme="minorEastAsia" w:hint="eastAsia"/>
                  <w:sz w:val="18"/>
                  <w:szCs w:val="18"/>
                </w:rPr>
                <w:t>0x0: Timer as downward counter</w:t>
              </w:r>
            </w:ins>
          </w:p>
          <w:p w:rsidR="00971F34" w:rsidRDefault="00971F34" w:rsidP="0082406E">
            <w:pPr>
              <w:pStyle w:val="ad"/>
              <w:rPr>
                <w:ins w:id="2210" w:author="yangy" w:date="2017-05-10T18:12:00Z"/>
                <w:rFonts w:ascii="Times New Roman" w:eastAsiaTheme="minorEastAsia"/>
                <w:sz w:val="18"/>
                <w:szCs w:val="18"/>
              </w:rPr>
            </w:pPr>
            <w:ins w:id="2211" w:author="yangy" w:date="2017-05-10T18:12:00Z">
              <w:r w:rsidRPr="008871BD">
                <w:rPr>
                  <w:rFonts w:ascii="Times New Roman" w:eastAsiaTheme="minorEastAsia"/>
                  <w:sz w:val="18"/>
                  <w:szCs w:val="18"/>
                </w:rPr>
                <w:t xml:space="preserve">It can be only configured by </w:t>
              </w:r>
              <w:r>
                <w:rPr>
                  <w:rFonts w:ascii="Times New Roman" w:eastAsiaTheme="minorEastAsia" w:hint="eastAsia"/>
                  <w:sz w:val="18"/>
                  <w:szCs w:val="18"/>
                </w:rPr>
                <w:t>RF</w:t>
              </w:r>
              <w:r w:rsidRPr="008871BD">
                <w:rPr>
                  <w:rFonts w:ascii="Times New Roman" w:eastAsiaTheme="minorEastAsia"/>
                  <w:sz w:val="18"/>
                  <w:szCs w:val="18"/>
                </w:rPr>
                <w:t xml:space="preserve"> Core</w:t>
              </w:r>
            </w:ins>
          </w:p>
          <w:p w:rsidR="00971F34" w:rsidRPr="004C09E6" w:rsidRDefault="00971F34" w:rsidP="0082406E">
            <w:pPr>
              <w:pStyle w:val="ad"/>
              <w:rPr>
                <w:ins w:id="2212" w:author="yangy" w:date="2017-05-10T18:12:00Z"/>
                <w:rFonts w:ascii="Times New Roman" w:eastAsiaTheme="minorEastAsia"/>
                <w:sz w:val="18"/>
                <w:szCs w:val="18"/>
              </w:rPr>
            </w:pPr>
            <w:ins w:id="2213" w:author="yangy" w:date="2017-05-10T18:12:00Z">
              <w:r>
                <w:rPr>
                  <w:rFonts w:ascii="Times New Roman" w:eastAsiaTheme="minorEastAsia"/>
                  <w:sz w:val="18"/>
                  <w:szCs w:val="18"/>
                </w:rPr>
                <w:t>T</w:t>
              </w:r>
              <w:r>
                <w:rPr>
                  <w:rFonts w:ascii="Times New Roman" w:eastAsiaTheme="minorEastAsia" w:hint="eastAsia"/>
                  <w:sz w:val="18"/>
                  <w:szCs w:val="18"/>
                </w:rPr>
                <w:t>imer count value is reset to 0x0 (count up) or 0xffffffff_ffffffff (count down) whenever TMRCOUNTUP setting is changed</w:t>
              </w:r>
            </w:ins>
          </w:p>
        </w:tc>
      </w:tr>
    </w:tbl>
    <w:p w:rsidR="00971F34" w:rsidRPr="00897551" w:rsidRDefault="00971F34" w:rsidP="00971F34">
      <w:pPr>
        <w:rPr>
          <w:ins w:id="2214" w:author="yangy" w:date="2017-05-10T18:12:00Z"/>
        </w:rPr>
      </w:pPr>
    </w:p>
    <w:p w:rsidR="0027568B" w:rsidRPr="00971F34" w:rsidRDefault="0027568B" w:rsidP="0027568B"/>
    <w:p w:rsidR="0027568B" w:rsidRDefault="0027568B" w:rsidP="0027568B">
      <w:pPr>
        <w:pStyle w:val="3"/>
        <w:numPr>
          <w:ilvl w:val="2"/>
          <w:numId w:val="18"/>
        </w:numPr>
      </w:pPr>
      <w:bookmarkStart w:id="2215" w:name="_Toc482273599"/>
      <w:r>
        <w:rPr>
          <w:rFonts w:hint="eastAsia"/>
        </w:rPr>
        <w:t>SRMSEL0&lt;31:0&gt;</w:t>
      </w:r>
      <w:bookmarkEnd w:id="2215"/>
    </w:p>
    <w:p w:rsidR="0027568B" w:rsidRDefault="0027568B" w:rsidP="0027568B">
      <w:r>
        <w:rPr>
          <w:rFonts w:hint="eastAsia"/>
        </w:rPr>
        <w:t>Shared RAM pages</w:t>
      </w:r>
      <w:r>
        <w:t>’</w:t>
      </w:r>
      <w:r>
        <w:rPr>
          <w:rFonts w:hint="eastAsia"/>
        </w:rPr>
        <w:t xml:space="preserve"> ownership (master selection) status register0 </w:t>
      </w:r>
    </w:p>
    <w:p w:rsidR="0027568B" w:rsidRDefault="0027568B" w:rsidP="0027568B">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27568B"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Description</w:t>
            </w:r>
          </w:p>
        </w:tc>
      </w:tr>
      <w:tr w:rsidR="0027568B"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31:30</w:t>
            </w:r>
          </w:p>
        </w:tc>
        <w:tc>
          <w:tcPr>
            <w:tcW w:w="2056"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SRP15OWN</w:t>
            </w:r>
          </w:p>
        </w:tc>
        <w:tc>
          <w:tcPr>
            <w:tcW w:w="736" w:type="dxa"/>
            <w:tcBorders>
              <w:top w:val="single" w:sz="4" w:space="0" w:color="auto"/>
              <w:left w:val="single" w:sz="4" w:space="0" w:color="auto"/>
              <w:bottom w:val="single" w:sz="4" w:space="0" w:color="auto"/>
              <w:right w:val="single" w:sz="4" w:space="0" w:color="auto"/>
            </w:tcBorders>
          </w:tcPr>
          <w:p w:rsidR="0027568B" w:rsidRPr="009669F1" w:rsidRDefault="0027568B"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27568B" w:rsidRPr="004054C8" w:rsidRDefault="0027568B" w:rsidP="00A42246">
            <w:pPr>
              <w:pStyle w:val="ad"/>
              <w:rPr>
                <w:rFonts w:ascii="Times New Roman" w:eastAsiaTheme="minorEastAsia"/>
                <w:sz w:val="18"/>
                <w:szCs w:val="18"/>
              </w:rPr>
            </w:pPr>
            <w:r w:rsidRPr="004054C8">
              <w:rPr>
                <w:rFonts w:ascii="Times New Roman" w:eastAsiaTheme="minorEastAsia"/>
                <w:sz w:val="18"/>
                <w:szCs w:val="18"/>
              </w:rPr>
              <w:t>Shared RAM page</w:t>
            </w:r>
            <w:r>
              <w:rPr>
                <w:rFonts w:ascii="Times New Roman" w:eastAsiaTheme="minorEastAsia" w:hint="eastAsia"/>
                <w:sz w:val="18"/>
                <w:szCs w:val="18"/>
              </w:rPr>
              <w:t xml:space="preserve">15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27568B" w:rsidRDefault="0027568B"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27568B" w:rsidRPr="004054C8" w:rsidRDefault="0027568B"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27568B"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29:28</w:t>
            </w:r>
          </w:p>
        </w:tc>
        <w:tc>
          <w:tcPr>
            <w:tcW w:w="2056"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SRP14OWN</w:t>
            </w:r>
          </w:p>
        </w:tc>
        <w:tc>
          <w:tcPr>
            <w:tcW w:w="736" w:type="dxa"/>
            <w:tcBorders>
              <w:top w:val="single" w:sz="4" w:space="0" w:color="auto"/>
              <w:left w:val="single" w:sz="4" w:space="0" w:color="auto"/>
              <w:bottom w:val="single" w:sz="4" w:space="0" w:color="auto"/>
              <w:right w:val="single" w:sz="4" w:space="0" w:color="auto"/>
            </w:tcBorders>
          </w:tcPr>
          <w:p w:rsidR="0027568B" w:rsidRPr="009669F1" w:rsidRDefault="0027568B"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27568B" w:rsidRPr="004054C8" w:rsidRDefault="0027568B"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14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27568B" w:rsidRDefault="0027568B"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27568B" w:rsidRPr="004054C8" w:rsidRDefault="0027568B"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27568B"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27:26</w:t>
            </w:r>
          </w:p>
        </w:tc>
        <w:tc>
          <w:tcPr>
            <w:tcW w:w="2056"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SRP13OWN</w:t>
            </w:r>
          </w:p>
        </w:tc>
        <w:tc>
          <w:tcPr>
            <w:tcW w:w="736" w:type="dxa"/>
            <w:tcBorders>
              <w:top w:val="single" w:sz="4" w:space="0" w:color="auto"/>
              <w:left w:val="single" w:sz="4" w:space="0" w:color="auto"/>
              <w:bottom w:val="single" w:sz="4" w:space="0" w:color="auto"/>
              <w:right w:val="single" w:sz="4" w:space="0" w:color="auto"/>
            </w:tcBorders>
          </w:tcPr>
          <w:p w:rsidR="0027568B" w:rsidRPr="009669F1" w:rsidRDefault="0027568B"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27568B" w:rsidRPr="004054C8" w:rsidRDefault="0027568B"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13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27568B" w:rsidRDefault="0027568B"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27568B" w:rsidRPr="004054C8" w:rsidRDefault="0027568B"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27568B"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25:24</w:t>
            </w:r>
          </w:p>
        </w:tc>
        <w:tc>
          <w:tcPr>
            <w:tcW w:w="2056"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SRP12OWN</w:t>
            </w:r>
          </w:p>
        </w:tc>
        <w:tc>
          <w:tcPr>
            <w:tcW w:w="736" w:type="dxa"/>
            <w:tcBorders>
              <w:top w:val="single" w:sz="4" w:space="0" w:color="auto"/>
              <w:left w:val="single" w:sz="4" w:space="0" w:color="auto"/>
              <w:bottom w:val="single" w:sz="4" w:space="0" w:color="auto"/>
              <w:right w:val="single" w:sz="4" w:space="0" w:color="auto"/>
            </w:tcBorders>
          </w:tcPr>
          <w:p w:rsidR="0027568B" w:rsidRPr="009669F1" w:rsidRDefault="0027568B"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27568B" w:rsidRPr="004054C8" w:rsidRDefault="0027568B"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12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27568B" w:rsidRDefault="0027568B"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27568B" w:rsidRPr="004054C8" w:rsidRDefault="0027568B"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27568B"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23:22</w:t>
            </w:r>
          </w:p>
        </w:tc>
        <w:tc>
          <w:tcPr>
            <w:tcW w:w="2056"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SRP110OWN</w:t>
            </w:r>
          </w:p>
        </w:tc>
        <w:tc>
          <w:tcPr>
            <w:tcW w:w="736" w:type="dxa"/>
            <w:tcBorders>
              <w:top w:val="single" w:sz="4" w:space="0" w:color="auto"/>
              <w:left w:val="single" w:sz="4" w:space="0" w:color="auto"/>
              <w:bottom w:val="single" w:sz="4" w:space="0" w:color="auto"/>
              <w:right w:val="single" w:sz="4" w:space="0" w:color="auto"/>
            </w:tcBorders>
          </w:tcPr>
          <w:p w:rsidR="0027568B" w:rsidRPr="009669F1" w:rsidRDefault="0027568B"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27568B" w:rsidRPr="004054C8" w:rsidRDefault="0027568B"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11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27568B" w:rsidRDefault="0027568B"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27568B" w:rsidRPr="004054C8" w:rsidRDefault="0027568B"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27568B"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21:20</w:t>
            </w:r>
          </w:p>
        </w:tc>
        <w:tc>
          <w:tcPr>
            <w:tcW w:w="2056"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SRP10OWN</w:t>
            </w:r>
          </w:p>
        </w:tc>
        <w:tc>
          <w:tcPr>
            <w:tcW w:w="736" w:type="dxa"/>
            <w:tcBorders>
              <w:top w:val="single" w:sz="4" w:space="0" w:color="auto"/>
              <w:left w:val="single" w:sz="4" w:space="0" w:color="auto"/>
              <w:bottom w:val="single" w:sz="4" w:space="0" w:color="auto"/>
              <w:right w:val="single" w:sz="4" w:space="0" w:color="auto"/>
            </w:tcBorders>
          </w:tcPr>
          <w:p w:rsidR="0027568B" w:rsidRPr="009669F1" w:rsidRDefault="0027568B"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27568B" w:rsidRPr="004054C8" w:rsidRDefault="0027568B"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10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27568B" w:rsidRDefault="0027568B"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27568B" w:rsidRPr="004054C8" w:rsidRDefault="0027568B"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27568B"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19:18</w:t>
            </w:r>
          </w:p>
        </w:tc>
        <w:tc>
          <w:tcPr>
            <w:tcW w:w="2056"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SRP09OWN</w:t>
            </w:r>
          </w:p>
        </w:tc>
        <w:tc>
          <w:tcPr>
            <w:tcW w:w="736" w:type="dxa"/>
            <w:tcBorders>
              <w:top w:val="single" w:sz="4" w:space="0" w:color="auto"/>
              <w:left w:val="single" w:sz="4" w:space="0" w:color="auto"/>
              <w:bottom w:val="single" w:sz="4" w:space="0" w:color="auto"/>
              <w:right w:val="single" w:sz="4" w:space="0" w:color="auto"/>
            </w:tcBorders>
          </w:tcPr>
          <w:p w:rsidR="0027568B" w:rsidRPr="009669F1" w:rsidRDefault="0027568B"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27568B" w:rsidRPr="004054C8" w:rsidRDefault="0027568B"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9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27568B" w:rsidRDefault="0027568B"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27568B" w:rsidRPr="004054C8" w:rsidRDefault="0027568B"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27568B"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17:16</w:t>
            </w:r>
          </w:p>
        </w:tc>
        <w:tc>
          <w:tcPr>
            <w:tcW w:w="2056"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SRP08OWN</w:t>
            </w:r>
          </w:p>
        </w:tc>
        <w:tc>
          <w:tcPr>
            <w:tcW w:w="736" w:type="dxa"/>
            <w:tcBorders>
              <w:top w:val="single" w:sz="4" w:space="0" w:color="auto"/>
              <w:left w:val="single" w:sz="4" w:space="0" w:color="auto"/>
              <w:bottom w:val="single" w:sz="4" w:space="0" w:color="auto"/>
              <w:right w:val="single" w:sz="4" w:space="0" w:color="auto"/>
            </w:tcBorders>
          </w:tcPr>
          <w:p w:rsidR="0027568B" w:rsidRPr="009669F1" w:rsidRDefault="0027568B"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27568B" w:rsidRPr="004054C8" w:rsidRDefault="0027568B"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8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27568B" w:rsidRDefault="0027568B"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27568B" w:rsidRPr="004054C8" w:rsidRDefault="0027568B"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27568B"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15:14</w:t>
            </w:r>
          </w:p>
        </w:tc>
        <w:tc>
          <w:tcPr>
            <w:tcW w:w="2056"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SRP07OWN</w:t>
            </w:r>
          </w:p>
        </w:tc>
        <w:tc>
          <w:tcPr>
            <w:tcW w:w="736" w:type="dxa"/>
            <w:tcBorders>
              <w:top w:val="single" w:sz="4" w:space="0" w:color="auto"/>
              <w:left w:val="single" w:sz="4" w:space="0" w:color="auto"/>
              <w:bottom w:val="single" w:sz="4" w:space="0" w:color="auto"/>
              <w:right w:val="single" w:sz="4" w:space="0" w:color="auto"/>
            </w:tcBorders>
          </w:tcPr>
          <w:p w:rsidR="0027568B" w:rsidRPr="009669F1" w:rsidRDefault="0027568B"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27568B" w:rsidRPr="004054C8" w:rsidRDefault="0027568B"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7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27568B" w:rsidRDefault="0027568B"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27568B" w:rsidRPr="004054C8" w:rsidRDefault="0027568B"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27568B"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13:12</w:t>
            </w:r>
          </w:p>
        </w:tc>
        <w:tc>
          <w:tcPr>
            <w:tcW w:w="2056"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SRP06OWN</w:t>
            </w:r>
          </w:p>
        </w:tc>
        <w:tc>
          <w:tcPr>
            <w:tcW w:w="736" w:type="dxa"/>
            <w:tcBorders>
              <w:top w:val="single" w:sz="4" w:space="0" w:color="auto"/>
              <w:left w:val="single" w:sz="4" w:space="0" w:color="auto"/>
              <w:bottom w:val="single" w:sz="4" w:space="0" w:color="auto"/>
              <w:right w:val="single" w:sz="4" w:space="0" w:color="auto"/>
            </w:tcBorders>
          </w:tcPr>
          <w:p w:rsidR="0027568B" w:rsidRPr="009669F1" w:rsidRDefault="0027568B"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27568B" w:rsidRPr="004054C8" w:rsidRDefault="0027568B"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6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27568B" w:rsidRDefault="0027568B"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27568B" w:rsidRPr="004054C8" w:rsidRDefault="0027568B"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27568B"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11:10</w:t>
            </w:r>
          </w:p>
        </w:tc>
        <w:tc>
          <w:tcPr>
            <w:tcW w:w="2056"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SRP05OWN</w:t>
            </w:r>
          </w:p>
        </w:tc>
        <w:tc>
          <w:tcPr>
            <w:tcW w:w="736" w:type="dxa"/>
            <w:tcBorders>
              <w:top w:val="single" w:sz="4" w:space="0" w:color="auto"/>
              <w:left w:val="single" w:sz="4" w:space="0" w:color="auto"/>
              <w:bottom w:val="single" w:sz="4" w:space="0" w:color="auto"/>
              <w:right w:val="single" w:sz="4" w:space="0" w:color="auto"/>
            </w:tcBorders>
          </w:tcPr>
          <w:p w:rsidR="0027568B" w:rsidRPr="009669F1" w:rsidRDefault="0027568B"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27568B" w:rsidRPr="004054C8" w:rsidRDefault="0027568B"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5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27568B" w:rsidRDefault="0027568B"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27568B" w:rsidRPr="004054C8" w:rsidRDefault="0027568B"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27568B"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9:8</w:t>
            </w:r>
          </w:p>
        </w:tc>
        <w:tc>
          <w:tcPr>
            <w:tcW w:w="2056"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SRP04OWN</w:t>
            </w:r>
          </w:p>
        </w:tc>
        <w:tc>
          <w:tcPr>
            <w:tcW w:w="736" w:type="dxa"/>
            <w:tcBorders>
              <w:top w:val="single" w:sz="4" w:space="0" w:color="auto"/>
              <w:left w:val="single" w:sz="4" w:space="0" w:color="auto"/>
              <w:bottom w:val="single" w:sz="4" w:space="0" w:color="auto"/>
              <w:right w:val="single" w:sz="4" w:space="0" w:color="auto"/>
            </w:tcBorders>
          </w:tcPr>
          <w:p w:rsidR="0027568B" w:rsidRPr="009669F1" w:rsidRDefault="0027568B"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27568B" w:rsidRPr="004054C8" w:rsidRDefault="0027568B"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4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27568B" w:rsidRDefault="0027568B"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27568B" w:rsidRPr="004054C8" w:rsidRDefault="0027568B"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27568B"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lastRenderedPageBreak/>
              <w:t>7:6</w:t>
            </w:r>
          </w:p>
        </w:tc>
        <w:tc>
          <w:tcPr>
            <w:tcW w:w="2056"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SRP03OWN</w:t>
            </w:r>
          </w:p>
        </w:tc>
        <w:tc>
          <w:tcPr>
            <w:tcW w:w="736" w:type="dxa"/>
            <w:tcBorders>
              <w:top w:val="single" w:sz="4" w:space="0" w:color="auto"/>
              <w:left w:val="single" w:sz="4" w:space="0" w:color="auto"/>
              <w:bottom w:val="single" w:sz="4" w:space="0" w:color="auto"/>
              <w:right w:val="single" w:sz="4" w:space="0" w:color="auto"/>
            </w:tcBorders>
          </w:tcPr>
          <w:p w:rsidR="0027568B" w:rsidRPr="009669F1" w:rsidRDefault="0027568B"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27568B" w:rsidRPr="004054C8" w:rsidRDefault="0027568B"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3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27568B" w:rsidRDefault="0027568B"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27568B" w:rsidRPr="004054C8" w:rsidRDefault="0027568B"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27568B"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5:4</w:t>
            </w:r>
          </w:p>
        </w:tc>
        <w:tc>
          <w:tcPr>
            <w:tcW w:w="2056"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SRP02OWN</w:t>
            </w:r>
          </w:p>
        </w:tc>
        <w:tc>
          <w:tcPr>
            <w:tcW w:w="736" w:type="dxa"/>
            <w:tcBorders>
              <w:top w:val="single" w:sz="4" w:space="0" w:color="auto"/>
              <w:left w:val="single" w:sz="4" w:space="0" w:color="auto"/>
              <w:bottom w:val="single" w:sz="4" w:space="0" w:color="auto"/>
              <w:right w:val="single" w:sz="4" w:space="0" w:color="auto"/>
            </w:tcBorders>
          </w:tcPr>
          <w:p w:rsidR="0027568B" w:rsidRPr="009669F1" w:rsidRDefault="0027568B"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27568B" w:rsidRPr="004054C8" w:rsidRDefault="0027568B"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2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27568B" w:rsidRDefault="0027568B"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27568B" w:rsidRPr="004054C8" w:rsidRDefault="0027568B"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27568B"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SRP01OWN</w:t>
            </w:r>
          </w:p>
        </w:tc>
        <w:tc>
          <w:tcPr>
            <w:tcW w:w="736" w:type="dxa"/>
            <w:tcBorders>
              <w:top w:val="single" w:sz="4" w:space="0" w:color="auto"/>
              <w:left w:val="single" w:sz="4" w:space="0" w:color="auto"/>
              <w:bottom w:val="single" w:sz="4" w:space="0" w:color="auto"/>
              <w:right w:val="single" w:sz="4" w:space="0" w:color="auto"/>
            </w:tcBorders>
          </w:tcPr>
          <w:p w:rsidR="0027568B" w:rsidRPr="009669F1" w:rsidRDefault="0027568B"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27568B" w:rsidRPr="004054C8" w:rsidRDefault="0027568B"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1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27568B" w:rsidRDefault="0027568B"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27568B" w:rsidRPr="004054C8" w:rsidRDefault="0027568B"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27568B"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SRP00OWN</w:t>
            </w:r>
          </w:p>
        </w:tc>
        <w:tc>
          <w:tcPr>
            <w:tcW w:w="736" w:type="dxa"/>
            <w:tcBorders>
              <w:top w:val="single" w:sz="4" w:space="0" w:color="auto"/>
              <w:left w:val="single" w:sz="4" w:space="0" w:color="auto"/>
              <w:bottom w:val="single" w:sz="4" w:space="0" w:color="auto"/>
              <w:right w:val="single" w:sz="4" w:space="0" w:color="auto"/>
            </w:tcBorders>
          </w:tcPr>
          <w:p w:rsidR="0027568B" w:rsidRPr="009669F1" w:rsidRDefault="0027568B"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27568B" w:rsidRPr="004054C8" w:rsidRDefault="0027568B" w:rsidP="00A42246">
            <w:pPr>
              <w:pStyle w:val="ad"/>
              <w:rPr>
                <w:rFonts w:ascii="Times New Roman" w:eastAsiaTheme="minorEastAsia"/>
                <w:sz w:val="18"/>
                <w:szCs w:val="18"/>
              </w:rPr>
            </w:pPr>
            <w:r w:rsidRPr="004054C8">
              <w:rPr>
                <w:rFonts w:ascii="Times New Roman" w:eastAsiaTheme="minorEastAsia"/>
                <w:sz w:val="18"/>
                <w:szCs w:val="18"/>
              </w:rPr>
              <w:t>Shared RAM page 0</w:t>
            </w:r>
            <w:r>
              <w:rPr>
                <w:rFonts w:ascii="Times New Roman" w:eastAsiaTheme="minorEastAsia" w:hint="eastAsia"/>
                <w:sz w:val="18"/>
                <w:szCs w:val="18"/>
              </w:rPr>
              <w:t xml:space="preserve">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27568B" w:rsidRDefault="0027568B"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27568B" w:rsidRPr="004054C8" w:rsidRDefault="0027568B" w:rsidP="00A42246">
            <w:pPr>
              <w:pStyle w:val="ad"/>
              <w:rPr>
                <w:rFonts w:ascii="Times New Roman" w:eastAsiaTheme="minorEastAsia"/>
                <w:sz w:val="18"/>
                <w:szCs w:val="18"/>
              </w:rPr>
            </w:pPr>
            <w:r w:rsidRPr="004054C8">
              <w:rPr>
                <w:rFonts w:ascii="Times New Roman"/>
                <w:sz w:val="18"/>
                <w:szCs w:val="18"/>
              </w:rPr>
              <w:t>10: owned by RFDSP; 11: owned by PLCDSP.</w:t>
            </w:r>
          </w:p>
        </w:tc>
      </w:tr>
    </w:tbl>
    <w:p w:rsidR="0027568B" w:rsidRPr="008A0FF2" w:rsidRDefault="0027568B" w:rsidP="0027568B"/>
    <w:p w:rsidR="0027568B" w:rsidRDefault="0027568B" w:rsidP="0027568B">
      <w:pPr>
        <w:pStyle w:val="3"/>
        <w:numPr>
          <w:ilvl w:val="2"/>
          <w:numId w:val="18"/>
        </w:numPr>
      </w:pPr>
      <w:bookmarkStart w:id="2216" w:name="_Toc482273600"/>
      <w:r>
        <w:rPr>
          <w:rFonts w:hint="eastAsia"/>
        </w:rPr>
        <w:t>SRMSEL1&lt;31:0&gt;</w:t>
      </w:r>
      <w:bookmarkEnd w:id="2216"/>
    </w:p>
    <w:p w:rsidR="0027568B" w:rsidRDefault="0027568B" w:rsidP="0027568B">
      <w:r>
        <w:rPr>
          <w:rFonts w:hint="eastAsia"/>
        </w:rPr>
        <w:t>Shared RAM pages</w:t>
      </w:r>
      <w:r>
        <w:t>’</w:t>
      </w:r>
      <w:r>
        <w:rPr>
          <w:rFonts w:hint="eastAsia"/>
        </w:rPr>
        <w:t xml:space="preserve"> ownership (master selection) status register1</w:t>
      </w:r>
    </w:p>
    <w:p w:rsidR="0027568B" w:rsidRDefault="0027568B" w:rsidP="0027568B">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27568B"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27568B" w:rsidRPr="00E53CAA" w:rsidRDefault="0027568B" w:rsidP="00A42246">
            <w:pPr>
              <w:pStyle w:val="ad"/>
              <w:rPr>
                <w:rFonts w:ascii="Times New Roman" w:eastAsia="MS PGothic"/>
                <w:sz w:val="18"/>
                <w:szCs w:val="18"/>
              </w:rPr>
            </w:pPr>
            <w:r w:rsidRPr="00E53CAA">
              <w:rPr>
                <w:rFonts w:ascii="Times New Roman" w:eastAsia="MS PGothic"/>
                <w:sz w:val="18"/>
                <w:szCs w:val="18"/>
              </w:rPr>
              <w:t>Description</w:t>
            </w:r>
          </w:p>
        </w:tc>
      </w:tr>
      <w:tr w:rsidR="0027568B"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31:30</w:t>
            </w:r>
          </w:p>
        </w:tc>
        <w:tc>
          <w:tcPr>
            <w:tcW w:w="2056"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SRP31OWN</w:t>
            </w:r>
          </w:p>
        </w:tc>
        <w:tc>
          <w:tcPr>
            <w:tcW w:w="736" w:type="dxa"/>
            <w:tcBorders>
              <w:top w:val="single" w:sz="4" w:space="0" w:color="auto"/>
              <w:left w:val="single" w:sz="4" w:space="0" w:color="auto"/>
              <w:bottom w:val="single" w:sz="4" w:space="0" w:color="auto"/>
              <w:right w:val="single" w:sz="4" w:space="0" w:color="auto"/>
            </w:tcBorders>
          </w:tcPr>
          <w:p w:rsidR="0027568B" w:rsidRPr="009669F1" w:rsidRDefault="0027568B"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27568B" w:rsidRPr="004054C8" w:rsidRDefault="0027568B" w:rsidP="00A42246">
            <w:pPr>
              <w:pStyle w:val="ad"/>
              <w:rPr>
                <w:rFonts w:ascii="Times New Roman" w:eastAsiaTheme="minorEastAsia"/>
                <w:sz w:val="18"/>
                <w:szCs w:val="18"/>
              </w:rPr>
            </w:pPr>
            <w:r w:rsidRPr="004054C8">
              <w:rPr>
                <w:rFonts w:ascii="Times New Roman" w:eastAsiaTheme="minorEastAsia"/>
                <w:sz w:val="18"/>
                <w:szCs w:val="18"/>
              </w:rPr>
              <w:t>Shared RAM page</w:t>
            </w:r>
            <w:r>
              <w:rPr>
                <w:rFonts w:ascii="Times New Roman" w:eastAsiaTheme="minorEastAsia" w:hint="eastAsia"/>
                <w:sz w:val="18"/>
                <w:szCs w:val="18"/>
              </w:rPr>
              <w:t xml:space="preserve"> 31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27568B" w:rsidRDefault="0027568B"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27568B" w:rsidRPr="004054C8" w:rsidRDefault="0027568B"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27568B"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29:28</w:t>
            </w:r>
          </w:p>
        </w:tc>
        <w:tc>
          <w:tcPr>
            <w:tcW w:w="2056"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SRP30OWN</w:t>
            </w:r>
          </w:p>
        </w:tc>
        <w:tc>
          <w:tcPr>
            <w:tcW w:w="736" w:type="dxa"/>
            <w:tcBorders>
              <w:top w:val="single" w:sz="4" w:space="0" w:color="auto"/>
              <w:left w:val="single" w:sz="4" w:space="0" w:color="auto"/>
              <w:bottom w:val="single" w:sz="4" w:space="0" w:color="auto"/>
              <w:right w:val="single" w:sz="4" w:space="0" w:color="auto"/>
            </w:tcBorders>
          </w:tcPr>
          <w:p w:rsidR="0027568B" w:rsidRPr="009669F1" w:rsidRDefault="0027568B"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27568B" w:rsidRPr="004054C8" w:rsidRDefault="0027568B"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30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27568B" w:rsidRDefault="0027568B"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27568B" w:rsidRPr="004054C8" w:rsidRDefault="0027568B"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27568B"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27:26</w:t>
            </w:r>
          </w:p>
        </w:tc>
        <w:tc>
          <w:tcPr>
            <w:tcW w:w="2056"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SRP29OWN</w:t>
            </w:r>
          </w:p>
        </w:tc>
        <w:tc>
          <w:tcPr>
            <w:tcW w:w="736" w:type="dxa"/>
            <w:tcBorders>
              <w:top w:val="single" w:sz="4" w:space="0" w:color="auto"/>
              <w:left w:val="single" w:sz="4" w:space="0" w:color="auto"/>
              <w:bottom w:val="single" w:sz="4" w:space="0" w:color="auto"/>
              <w:right w:val="single" w:sz="4" w:space="0" w:color="auto"/>
            </w:tcBorders>
          </w:tcPr>
          <w:p w:rsidR="0027568B" w:rsidRPr="009669F1" w:rsidRDefault="0027568B"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27568B" w:rsidRPr="004054C8" w:rsidRDefault="0027568B"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29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27568B" w:rsidRDefault="0027568B"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27568B" w:rsidRPr="004054C8" w:rsidRDefault="0027568B"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27568B"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25:24</w:t>
            </w:r>
          </w:p>
        </w:tc>
        <w:tc>
          <w:tcPr>
            <w:tcW w:w="2056"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SRP28OWN</w:t>
            </w:r>
          </w:p>
        </w:tc>
        <w:tc>
          <w:tcPr>
            <w:tcW w:w="736" w:type="dxa"/>
            <w:tcBorders>
              <w:top w:val="single" w:sz="4" w:space="0" w:color="auto"/>
              <w:left w:val="single" w:sz="4" w:space="0" w:color="auto"/>
              <w:bottom w:val="single" w:sz="4" w:space="0" w:color="auto"/>
              <w:right w:val="single" w:sz="4" w:space="0" w:color="auto"/>
            </w:tcBorders>
          </w:tcPr>
          <w:p w:rsidR="0027568B" w:rsidRPr="009669F1" w:rsidRDefault="0027568B"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27568B" w:rsidRPr="004054C8" w:rsidRDefault="0027568B"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28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27568B" w:rsidRDefault="0027568B"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27568B" w:rsidRPr="004054C8" w:rsidRDefault="0027568B"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27568B"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23:22</w:t>
            </w:r>
          </w:p>
        </w:tc>
        <w:tc>
          <w:tcPr>
            <w:tcW w:w="2056"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SRP270OWN</w:t>
            </w:r>
          </w:p>
        </w:tc>
        <w:tc>
          <w:tcPr>
            <w:tcW w:w="736" w:type="dxa"/>
            <w:tcBorders>
              <w:top w:val="single" w:sz="4" w:space="0" w:color="auto"/>
              <w:left w:val="single" w:sz="4" w:space="0" w:color="auto"/>
              <w:bottom w:val="single" w:sz="4" w:space="0" w:color="auto"/>
              <w:right w:val="single" w:sz="4" w:space="0" w:color="auto"/>
            </w:tcBorders>
          </w:tcPr>
          <w:p w:rsidR="0027568B" w:rsidRPr="009669F1" w:rsidRDefault="0027568B"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27568B" w:rsidRPr="004054C8" w:rsidRDefault="0027568B"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27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27568B" w:rsidRDefault="0027568B"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27568B" w:rsidRPr="004054C8" w:rsidRDefault="0027568B" w:rsidP="00A42246">
            <w:pPr>
              <w:pStyle w:val="ad"/>
              <w:rPr>
                <w:rFonts w:ascii="Times New Roman" w:eastAsiaTheme="minorEastAsia"/>
                <w:sz w:val="18"/>
                <w:szCs w:val="18"/>
              </w:rPr>
            </w:pPr>
            <w:r w:rsidRPr="004054C8">
              <w:rPr>
                <w:rFonts w:ascii="Times New Roman"/>
                <w:sz w:val="18"/>
                <w:szCs w:val="18"/>
              </w:rPr>
              <w:t xml:space="preserve">10: owned by RFDSP; </w:t>
            </w:r>
            <w:r>
              <w:rPr>
                <w:rFonts w:ascii="Times New Roman" w:eastAsiaTheme="minorEastAsia" w:hint="eastAsia"/>
                <w:sz w:val="18"/>
                <w:szCs w:val="18"/>
              </w:rPr>
              <w:t>11</w:t>
            </w:r>
            <w:r w:rsidRPr="004054C8">
              <w:rPr>
                <w:rFonts w:ascii="Times New Roman"/>
                <w:sz w:val="18"/>
                <w:szCs w:val="18"/>
              </w:rPr>
              <w:t>: owned by PLCDSP.</w:t>
            </w:r>
          </w:p>
        </w:tc>
      </w:tr>
      <w:tr w:rsidR="0027568B"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21:20</w:t>
            </w:r>
          </w:p>
        </w:tc>
        <w:tc>
          <w:tcPr>
            <w:tcW w:w="2056"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SRP26OWN</w:t>
            </w:r>
          </w:p>
        </w:tc>
        <w:tc>
          <w:tcPr>
            <w:tcW w:w="736" w:type="dxa"/>
            <w:tcBorders>
              <w:top w:val="single" w:sz="4" w:space="0" w:color="auto"/>
              <w:left w:val="single" w:sz="4" w:space="0" w:color="auto"/>
              <w:bottom w:val="single" w:sz="4" w:space="0" w:color="auto"/>
              <w:right w:val="single" w:sz="4" w:space="0" w:color="auto"/>
            </w:tcBorders>
          </w:tcPr>
          <w:p w:rsidR="0027568B" w:rsidRPr="009669F1" w:rsidRDefault="0027568B"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27568B" w:rsidRPr="004054C8" w:rsidRDefault="0027568B"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26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27568B" w:rsidRDefault="0027568B"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27568B" w:rsidRPr="004054C8" w:rsidRDefault="0027568B"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27568B"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19:18</w:t>
            </w:r>
          </w:p>
        </w:tc>
        <w:tc>
          <w:tcPr>
            <w:tcW w:w="2056"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SRP25OWN</w:t>
            </w:r>
          </w:p>
        </w:tc>
        <w:tc>
          <w:tcPr>
            <w:tcW w:w="736" w:type="dxa"/>
            <w:tcBorders>
              <w:top w:val="single" w:sz="4" w:space="0" w:color="auto"/>
              <w:left w:val="single" w:sz="4" w:space="0" w:color="auto"/>
              <w:bottom w:val="single" w:sz="4" w:space="0" w:color="auto"/>
              <w:right w:val="single" w:sz="4" w:space="0" w:color="auto"/>
            </w:tcBorders>
          </w:tcPr>
          <w:p w:rsidR="0027568B" w:rsidRPr="009669F1" w:rsidRDefault="0027568B"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27568B" w:rsidRPr="004054C8" w:rsidRDefault="0027568B"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25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27568B" w:rsidRDefault="0027568B"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27568B" w:rsidRPr="004054C8" w:rsidRDefault="0027568B"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27568B"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17:16</w:t>
            </w:r>
          </w:p>
        </w:tc>
        <w:tc>
          <w:tcPr>
            <w:tcW w:w="2056"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SRP24OWN</w:t>
            </w:r>
          </w:p>
        </w:tc>
        <w:tc>
          <w:tcPr>
            <w:tcW w:w="736" w:type="dxa"/>
            <w:tcBorders>
              <w:top w:val="single" w:sz="4" w:space="0" w:color="auto"/>
              <w:left w:val="single" w:sz="4" w:space="0" w:color="auto"/>
              <w:bottom w:val="single" w:sz="4" w:space="0" w:color="auto"/>
              <w:right w:val="single" w:sz="4" w:space="0" w:color="auto"/>
            </w:tcBorders>
          </w:tcPr>
          <w:p w:rsidR="0027568B" w:rsidRPr="009669F1" w:rsidRDefault="0027568B"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27568B" w:rsidRPr="004054C8" w:rsidRDefault="0027568B"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24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27568B" w:rsidRDefault="0027568B"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27568B" w:rsidRPr="004054C8" w:rsidRDefault="0027568B"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27568B"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15:14</w:t>
            </w:r>
          </w:p>
        </w:tc>
        <w:tc>
          <w:tcPr>
            <w:tcW w:w="2056"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SRP23OWN</w:t>
            </w:r>
          </w:p>
        </w:tc>
        <w:tc>
          <w:tcPr>
            <w:tcW w:w="736" w:type="dxa"/>
            <w:tcBorders>
              <w:top w:val="single" w:sz="4" w:space="0" w:color="auto"/>
              <w:left w:val="single" w:sz="4" w:space="0" w:color="auto"/>
              <w:bottom w:val="single" w:sz="4" w:space="0" w:color="auto"/>
              <w:right w:val="single" w:sz="4" w:space="0" w:color="auto"/>
            </w:tcBorders>
          </w:tcPr>
          <w:p w:rsidR="0027568B" w:rsidRPr="009669F1" w:rsidRDefault="0027568B"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27568B" w:rsidRPr="004054C8" w:rsidRDefault="0027568B"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23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27568B" w:rsidRDefault="0027568B"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27568B" w:rsidRPr="004054C8" w:rsidRDefault="0027568B"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27568B"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13:12</w:t>
            </w:r>
          </w:p>
        </w:tc>
        <w:tc>
          <w:tcPr>
            <w:tcW w:w="2056"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SRP22OWN</w:t>
            </w:r>
          </w:p>
        </w:tc>
        <w:tc>
          <w:tcPr>
            <w:tcW w:w="736" w:type="dxa"/>
            <w:tcBorders>
              <w:top w:val="single" w:sz="4" w:space="0" w:color="auto"/>
              <w:left w:val="single" w:sz="4" w:space="0" w:color="auto"/>
              <w:bottom w:val="single" w:sz="4" w:space="0" w:color="auto"/>
              <w:right w:val="single" w:sz="4" w:space="0" w:color="auto"/>
            </w:tcBorders>
          </w:tcPr>
          <w:p w:rsidR="0027568B" w:rsidRPr="009669F1" w:rsidRDefault="0027568B"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27568B" w:rsidRPr="004054C8" w:rsidRDefault="0027568B"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22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27568B" w:rsidRDefault="0027568B"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27568B" w:rsidRPr="004054C8" w:rsidRDefault="0027568B"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27568B"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11:10</w:t>
            </w:r>
          </w:p>
        </w:tc>
        <w:tc>
          <w:tcPr>
            <w:tcW w:w="2056"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SRP21OWN</w:t>
            </w:r>
          </w:p>
        </w:tc>
        <w:tc>
          <w:tcPr>
            <w:tcW w:w="736" w:type="dxa"/>
            <w:tcBorders>
              <w:top w:val="single" w:sz="4" w:space="0" w:color="auto"/>
              <w:left w:val="single" w:sz="4" w:space="0" w:color="auto"/>
              <w:bottom w:val="single" w:sz="4" w:space="0" w:color="auto"/>
              <w:right w:val="single" w:sz="4" w:space="0" w:color="auto"/>
            </w:tcBorders>
          </w:tcPr>
          <w:p w:rsidR="0027568B" w:rsidRPr="009669F1" w:rsidRDefault="0027568B"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27568B" w:rsidRPr="004054C8" w:rsidRDefault="0027568B"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21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27568B" w:rsidRDefault="0027568B"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27568B" w:rsidRPr="004054C8" w:rsidRDefault="0027568B"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27568B"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9:8</w:t>
            </w:r>
          </w:p>
        </w:tc>
        <w:tc>
          <w:tcPr>
            <w:tcW w:w="2056"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SRP20OWN</w:t>
            </w:r>
          </w:p>
        </w:tc>
        <w:tc>
          <w:tcPr>
            <w:tcW w:w="736" w:type="dxa"/>
            <w:tcBorders>
              <w:top w:val="single" w:sz="4" w:space="0" w:color="auto"/>
              <w:left w:val="single" w:sz="4" w:space="0" w:color="auto"/>
              <w:bottom w:val="single" w:sz="4" w:space="0" w:color="auto"/>
              <w:right w:val="single" w:sz="4" w:space="0" w:color="auto"/>
            </w:tcBorders>
          </w:tcPr>
          <w:p w:rsidR="0027568B" w:rsidRPr="009669F1" w:rsidRDefault="0027568B"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27568B" w:rsidRPr="004054C8" w:rsidRDefault="0027568B"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20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27568B" w:rsidRDefault="0027568B"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27568B" w:rsidRPr="004054C8" w:rsidRDefault="0027568B"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27568B"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7:6</w:t>
            </w:r>
          </w:p>
        </w:tc>
        <w:tc>
          <w:tcPr>
            <w:tcW w:w="2056"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SRP19OWN</w:t>
            </w:r>
          </w:p>
        </w:tc>
        <w:tc>
          <w:tcPr>
            <w:tcW w:w="736" w:type="dxa"/>
            <w:tcBorders>
              <w:top w:val="single" w:sz="4" w:space="0" w:color="auto"/>
              <w:left w:val="single" w:sz="4" w:space="0" w:color="auto"/>
              <w:bottom w:val="single" w:sz="4" w:space="0" w:color="auto"/>
              <w:right w:val="single" w:sz="4" w:space="0" w:color="auto"/>
            </w:tcBorders>
          </w:tcPr>
          <w:p w:rsidR="0027568B" w:rsidRPr="009669F1" w:rsidRDefault="0027568B"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27568B" w:rsidRPr="004054C8" w:rsidRDefault="0027568B"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19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27568B" w:rsidRDefault="0027568B"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27568B" w:rsidRPr="004054C8" w:rsidRDefault="0027568B"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27568B"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lastRenderedPageBreak/>
              <w:t>5:4</w:t>
            </w:r>
          </w:p>
        </w:tc>
        <w:tc>
          <w:tcPr>
            <w:tcW w:w="2056"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SRP18OWN</w:t>
            </w:r>
          </w:p>
        </w:tc>
        <w:tc>
          <w:tcPr>
            <w:tcW w:w="736" w:type="dxa"/>
            <w:tcBorders>
              <w:top w:val="single" w:sz="4" w:space="0" w:color="auto"/>
              <w:left w:val="single" w:sz="4" w:space="0" w:color="auto"/>
              <w:bottom w:val="single" w:sz="4" w:space="0" w:color="auto"/>
              <w:right w:val="single" w:sz="4" w:space="0" w:color="auto"/>
            </w:tcBorders>
          </w:tcPr>
          <w:p w:rsidR="0027568B" w:rsidRPr="009669F1" w:rsidRDefault="0027568B"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27568B" w:rsidRPr="004054C8" w:rsidRDefault="0027568B"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18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27568B" w:rsidRDefault="0027568B"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27568B" w:rsidRPr="004054C8" w:rsidRDefault="0027568B"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27568B"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SRP17OWN</w:t>
            </w:r>
          </w:p>
        </w:tc>
        <w:tc>
          <w:tcPr>
            <w:tcW w:w="736" w:type="dxa"/>
            <w:tcBorders>
              <w:top w:val="single" w:sz="4" w:space="0" w:color="auto"/>
              <w:left w:val="single" w:sz="4" w:space="0" w:color="auto"/>
              <w:bottom w:val="single" w:sz="4" w:space="0" w:color="auto"/>
              <w:right w:val="single" w:sz="4" w:space="0" w:color="auto"/>
            </w:tcBorders>
          </w:tcPr>
          <w:p w:rsidR="0027568B" w:rsidRPr="009669F1" w:rsidRDefault="0027568B"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27568B" w:rsidRPr="004054C8" w:rsidRDefault="0027568B"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17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27568B" w:rsidRDefault="0027568B"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27568B" w:rsidRPr="004054C8" w:rsidRDefault="0027568B"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27568B"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27568B" w:rsidRPr="00C53D86" w:rsidRDefault="0027568B" w:rsidP="00A42246">
            <w:pPr>
              <w:pStyle w:val="ad"/>
              <w:rPr>
                <w:rFonts w:ascii="Times New Roman" w:eastAsiaTheme="minorEastAsia"/>
                <w:sz w:val="18"/>
                <w:szCs w:val="18"/>
              </w:rPr>
            </w:pPr>
            <w:r>
              <w:rPr>
                <w:rFonts w:ascii="Times New Roman" w:eastAsiaTheme="minorEastAsia" w:hint="eastAsia"/>
                <w:sz w:val="18"/>
                <w:szCs w:val="18"/>
              </w:rPr>
              <w:t>SRP16OWN</w:t>
            </w:r>
          </w:p>
        </w:tc>
        <w:tc>
          <w:tcPr>
            <w:tcW w:w="736" w:type="dxa"/>
            <w:tcBorders>
              <w:top w:val="single" w:sz="4" w:space="0" w:color="auto"/>
              <w:left w:val="single" w:sz="4" w:space="0" w:color="auto"/>
              <w:bottom w:val="single" w:sz="4" w:space="0" w:color="auto"/>
              <w:right w:val="single" w:sz="4" w:space="0" w:color="auto"/>
            </w:tcBorders>
          </w:tcPr>
          <w:p w:rsidR="0027568B" w:rsidRPr="009669F1" w:rsidRDefault="0027568B"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27568B" w:rsidRPr="007C2D0D" w:rsidRDefault="0027568B"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27568B" w:rsidRPr="004054C8" w:rsidRDefault="0027568B"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16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27568B" w:rsidRDefault="0027568B"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27568B" w:rsidRPr="004054C8" w:rsidRDefault="0027568B" w:rsidP="00A42246">
            <w:pPr>
              <w:pStyle w:val="ad"/>
              <w:rPr>
                <w:rFonts w:ascii="Times New Roman" w:eastAsiaTheme="minorEastAsia"/>
                <w:sz w:val="18"/>
                <w:szCs w:val="18"/>
              </w:rPr>
            </w:pPr>
            <w:r w:rsidRPr="004054C8">
              <w:rPr>
                <w:rFonts w:ascii="Times New Roman"/>
                <w:sz w:val="18"/>
                <w:szCs w:val="18"/>
              </w:rPr>
              <w:t>10: owned by RFDSP; 11: owned by PLCDSP.</w:t>
            </w:r>
          </w:p>
        </w:tc>
      </w:tr>
    </w:tbl>
    <w:p w:rsidR="000F0C65" w:rsidRDefault="000F0C65" w:rsidP="00B61043">
      <w:pPr>
        <w:pStyle w:val="3"/>
        <w:numPr>
          <w:ilvl w:val="2"/>
          <w:numId w:val="18"/>
        </w:numPr>
      </w:pPr>
      <w:bookmarkStart w:id="2217" w:name="_Toc482273601"/>
      <w:r>
        <w:rPr>
          <w:rFonts w:hint="eastAsia"/>
        </w:rPr>
        <w:t>A7TORFIPCSET&lt;15:0&gt;</w:t>
      </w:r>
      <w:bookmarkEnd w:id="2217"/>
    </w:p>
    <w:p w:rsidR="007C2D0D" w:rsidRDefault="007C2D0D" w:rsidP="007C2D0D">
      <w:bookmarkStart w:id="2218" w:name="OLE_LINK5"/>
      <w:bookmarkStart w:id="2219" w:name="OLE_LINK6"/>
      <w:r>
        <w:rPr>
          <w:rFonts w:hint="eastAsia"/>
        </w:rPr>
        <w:t>A7 core to RFDSP core IPC set register</w:t>
      </w:r>
    </w:p>
    <w:p w:rsidR="007C2D0D" w:rsidRPr="002143BF" w:rsidRDefault="007C2D0D" w:rsidP="007C2D0D">
      <w:pPr>
        <w:pStyle w:val="ae"/>
        <w:rPr>
          <w:rFonts w:ascii="Times New Roman" w:eastAsiaTheme="minorEastAsia" w:hAnsi="Times New Roman"/>
          <w:lang w:eastAsia="zh-CN"/>
        </w:rPr>
      </w:pPr>
      <w:r w:rsidRPr="00E53CAA">
        <w:rPr>
          <w:rFonts w:ascii="Times New Roman" w:hAnsi="Times New Roman"/>
        </w:rPr>
        <w:t>Address Offset</w:t>
      </w:r>
      <w:r w:rsidR="002143BF">
        <w:rPr>
          <w:rFonts w:ascii="Times New Roman" w:eastAsiaTheme="minorEastAsia" w:hAnsi="Times New Roman" w:hint="eastAsia"/>
          <w:lang w:eastAsia="zh-CN"/>
        </w:rPr>
        <w:t xml:space="preserve">: </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7C2D0D" w:rsidRPr="00E53CAA" w:rsidTr="000A1264">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7C2D0D" w:rsidRPr="00773585" w:rsidRDefault="007C2D0D" w:rsidP="00773585">
            <w:pPr>
              <w:rPr>
                <w:rFonts w:eastAsiaTheme="minorEastAsia"/>
                <w:sz w:val="18"/>
                <w:szCs w:val="18"/>
              </w:rPr>
            </w:pPr>
            <w:r w:rsidRPr="00773585">
              <w:rPr>
                <w:rFonts w:eastAsiaTheme="minorEastAsia"/>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7C2D0D" w:rsidRPr="00773585" w:rsidRDefault="007C2D0D" w:rsidP="00773585">
            <w:pPr>
              <w:rPr>
                <w:rFonts w:eastAsiaTheme="minorEastAsia"/>
                <w:sz w:val="18"/>
                <w:szCs w:val="18"/>
              </w:rPr>
            </w:pPr>
            <w:r w:rsidRPr="00773585">
              <w:rPr>
                <w:rFonts w:eastAsiaTheme="minorEastAsia"/>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7C2D0D" w:rsidRPr="00773585" w:rsidRDefault="007C2D0D" w:rsidP="00773585">
            <w:pPr>
              <w:rPr>
                <w:rFonts w:eastAsiaTheme="minorEastAsia"/>
                <w:sz w:val="18"/>
                <w:szCs w:val="18"/>
              </w:rPr>
            </w:pPr>
            <w:r w:rsidRPr="00773585">
              <w:rPr>
                <w:rFonts w:eastAsiaTheme="minorEastAsia"/>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7C2D0D" w:rsidRPr="00773585" w:rsidRDefault="007C2D0D" w:rsidP="00773585">
            <w:pPr>
              <w:rPr>
                <w:rFonts w:eastAsiaTheme="minorEastAsia"/>
                <w:sz w:val="18"/>
                <w:szCs w:val="18"/>
              </w:rPr>
            </w:pPr>
            <w:r w:rsidRPr="00773585">
              <w:rPr>
                <w:rFonts w:eastAsiaTheme="minorEastAsia"/>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7C2D0D" w:rsidRPr="00C63051" w:rsidRDefault="007C2D0D" w:rsidP="00773585">
            <w:pPr>
              <w:rPr>
                <w:rFonts w:eastAsiaTheme="minorEastAsia"/>
                <w:sz w:val="18"/>
                <w:szCs w:val="18"/>
              </w:rPr>
            </w:pPr>
            <w:r w:rsidRPr="00773585">
              <w:rPr>
                <w:rFonts w:eastAsiaTheme="minorEastAsia"/>
                <w:sz w:val="18"/>
                <w:szCs w:val="18"/>
              </w:rPr>
              <w:t>Description</w:t>
            </w:r>
          </w:p>
        </w:tc>
      </w:tr>
      <w:tr w:rsidR="007C2D0D" w:rsidRPr="00E53CAA" w:rsidTr="000A1264">
        <w:trPr>
          <w:cantSplit/>
          <w:trHeight w:val="222"/>
        </w:trPr>
        <w:tc>
          <w:tcPr>
            <w:tcW w:w="695" w:type="dxa"/>
            <w:tcBorders>
              <w:top w:val="single" w:sz="4" w:space="0" w:color="auto"/>
              <w:left w:val="single" w:sz="4" w:space="0" w:color="auto"/>
              <w:bottom w:val="single" w:sz="4" w:space="0" w:color="auto"/>
              <w:right w:val="single" w:sz="4" w:space="0" w:color="auto"/>
            </w:tcBorders>
          </w:tcPr>
          <w:p w:rsidR="007C2D0D" w:rsidRPr="00C53D86" w:rsidRDefault="007C2D0D" w:rsidP="00773585">
            <w:pPr>
              <w:rPr>
                <w:rFonts w:eastAsiaTheme="minorEastAsia"/>
                <w:sz w:val="18"/>
                <w:szCs w:val="18"/>
              </w:rPr>
            </w:pPr>
            <w:r>
              <w:rPr>
                <w:rFonts w:eastAsiaTheme="minorEastAsia" w:hint="eastAsia"/>
                <w:sz w:val="18"/>
                <w:szCs w:val="18"/>
              </w:rPr>
              <w:t>31:16</w:t>
            </w:r>
          </w:p>
        </w:tc>
        <w:tc>
          <w:tcPr>
            <w:tcW w:w="2056" w:type="dxa"/>
            <w:tcBorders>
              <w:top w:val="single" w:sz="4" w:space="0" w:color="auto"/>
              <w:left w:val="single" w:sz="4" w:space="0" w:color="auto"/>
              <w:bottom w:val="single" w:sz="4" w:space="0" w:color="auto"/>
              <w:right w:val="single" w:sz="4" w:space="0" w:color="auto"/>
            </w:tcBorders>
          </w:tcPr>
          <w:p w:rsidR="007C2D0D" w:rsidRPr="00C53D86" w:rsidRDefault="007C2D0D" w:rsidP="00773585">
            <w:pPr>
              <w:rPr>
                <w:rFonts w:eastAsiaTheme="minorEastAsia"/>
                <w:sz w:val="18"/>
                <w:szCs w:val="18"/>
              </w:rPr>
            </w:pPr>
            <w:r>
              <w:rPr>
                <w:rFonts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7C2D0D" w:rsidRPr="00773585" w:rsidRDefault="007C2D0D" w:rsidP="00773585">
            <w:pPr>
              <w:rPr>
                <w:rFonts w:eastAsiaTheme="minorEastAsia"/>
                <w:sz w:val="18"/>
                <w:szCs w:val="18"/>
              </w:rPr>
            </w:pPr>
          </w:p>
        </w:tc>
        <w:tc>
          <w:tcPr>
            <w:tcW w:w="691" w:type="dxa"/>
            <w:tcBorders>
              <w:top w:val="single" w:sz="4" w:space="0" w:color="auto"/>
              <w:left w:val="single" w:sz="4" w:space="0" w:color="auto"/>
              <w:bottom w:val="single" w:sz="4" w:space="0" w:color="auto"/>
              <w:right w:val="single" w:sz="4" w:space="0" w:color="auto"/>
            </w:tcBorders>
          </w:tcPr>
          <w:p w:rsidR="007C2D0D" w:rsidRPr="00481022" w:rsidRDefault="007C2D0D" w:rsidP="00773585">
            <w:pPr>
              <w:rPr>
                <w:rFonts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7C2D0D" w:rsidRPr="007C2D0D" w:rsidRDefault="007C2D0D" w:rsidP="00773585">
            <w:pPr>
              <w:rPr>
                <w:rFonts w:eastAsiaTheme="minorEastAsia"/>
                <w:sz w:val="18"/>
                <w:szCs w:val="18"/>
              </w:rPr>
            </w:pPr>
            <w:r>
              <w:rPr>
                <w:rFonts w:eastAsiaTheme="minorEastAsia" w:hint="eastAsia"/>
                <w:sz w:val="18"/>
                <w:szCs w:val="18"/>
              </w:rPr>
              <w:t>Reserved</w:t>
            </w:r>
          </w:p>
        </w:tc>
      </w:tr>
      <w:tr w:rsidR="007C2D0D" w:rsidRPr="0050671A" w:rsidTr="000A1264">
        <w:trPr>
          <w:cantSplit/>
          <w:trHeight w:val="222"/>
        </w:trPr>
        <w:tc>
          <w:tcPr>
            <w:tcW w:w="695" w:type="dxa"/>
            <w:tcBorders>
              <w:top w:val="single" w:sz="4" w:space="0" w:color="auto"/>
              <w:left w:val="single" w:sz="4" w:space="0" w:color="auto"/>
              <w:bottom w:val="single" w:sz="4" w:space="0" w:color="auto"/>
              <w:right w:val="single" w:sz="4" w:space="0" w:color="auto"/>
            </w:tcBorders>
          </w:tcPr>
          <w:p w:rsidR="007C2D0D" w:rsidRPr="00C53D86" w:rsidRDefault="007C2D0D" w:rsidP="0050671A">
            <w:pPr>
              <w:pStyle w:val="ad"/>
              <w:rPr>
                <w:rFonts w:ascii="Times New Roman" w:eastAsiaTheme="minorEastAsia"/>
                <w:sz w:val="18"/>
                <w:szCs w:val="18"/>
              </w:rPr>
            </w:pPr>
            <w:r>
              <w:rPr>
                <w:rFonts w:ascii="Times New Roman" w:eastAsiaTheme="minorEastAsia" w:hint="eastAsia"/>
                <w:sz w:val="18"/>
                <w:szCs w:val="18"/>
              </w:rPr>
              <w:t>15</w:t>
            </w:r>
          </w:p>
        </w:tc>
        <w:tc>
          <w:tcPr>
            <w:tcW w:w="2056" w:type="dxa"/>
            <w:tcBorders>
              <w:top w:val="single" w:sz="4" w:space="0" w:color="auto"/>
              <w:left w:val="single" w:sz="4" w:space="0" w:color="auto"/>
              <w:bottom w:val="single" w:sz="4" w:space="0" w:color="auto"/>
              <w:right w:val="single" w:sz="4" w:space="0" w:color="auto"/>
            </w:tcBorders>
          </w:tcPr>
          <w:p w:rsidR="007C2D0D" w:rsidRPr="00C53D86" w:rsidRDefault="007C2D0D" w:rsidP="000A1264">
            <w:pPr>
              <w:pStyle w:val="ad"/>
              <w:rPr>
                <w:rFonts w:ascii="Times New Roman" w:eastAsiaTheme="minorEastAsia"/>
                <w:sz w:val="18"/>
                <w:szCs w:val="18"/>
              </w:rPr>
            </w:pPr>
            <w:r>
              <w:rPr>
                <w:rFonts w:ascii="Times New Roman" w:eastAsiaTheme="minorEastAsia" w:hint="eastAsia"/>
                <w:sz w:val="18"/>
                <w:szCs w:val="18"/>
              </w:rPr>
              <w:t>A7TORFIPCSET</w:t>
            </w:r>
            <w:r w:rsidR="007C3EFB">
              <w:rPr>
                <w:rFonts w:ascii="Times New Roman" w:eastAsiaTheme="minorEastAsia" w:hint="eastAsia"/>
                <w:sz w:val="18"/>
                <w:szCs w:val="18"/>
              </w:rPr>
              <w:t>&lt;15</w:t>
            </w:r>
            <w:r w:rsidR="000A1264">
              <w:rPr>
                <w:rFonts w:ascii="Times New Roman" w:eastAsiaTheme="minorEastAsia" w:hint="eastAsia"/>
                <w:sz w:val="18"/>
                <w:szCs w:val="18"/>
              </w:rPr>
              <w:t>&gt;</w:t>
            </w:r>
          </w:p>
        </w:tc>
        <w:tc>
          <w:tcPr>
            <w:tcW w:w="736" w:type="dxa"/>
            <w:tcBorders>
              <w:top w:val="single" w:sz="4" w:space="0" w:color="auto"/>
              <w:left w:val="single" w:sz="4" w:space="0" w:color="auto"/>
              <w:bottom w:val="single" w:sz="4" w:space="0" w:color="auto"/>
              <w:right w:val="single" w:sz="4" w:space="0" w:color="auto"/>
            </w:tcBorders>
          </w:tcPr>
          <w:p w:rsidR="007C2D0D" w:rsidRPr="00E53CAA" w:rsidRDefault="007C2D0D" w:rsidP="0050671A">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7C2D0D" w:rsidRPr="007C2D0D" w:rsidRDefault="007C2D0D" w:rsidP="0050671A">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AB1E80" w:rsidRDefault="007C2D0D" w:rsidP="007C2D0D">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RFDSP core</w:t>
            </w:r>
            <w:r w:rsidRPr="007C2D0D">
              <w:rPr>
                <w:rFonts w:ascii="Times New Roman" w:eastAsiaTheme="minorEastAsia"/>
                <w:sz w:val="18"/>
                <w:szCs w:val="18"/>
              </w:rPr>
              <w:t xml:space="preserve"> IPC flag 15 set. </w:t>
            </w:r>
          </w:p>
          <w:p w:rsidR="00AB1E80" w:rsidRPr="00AB1E80" w:rsidRDefault="00AB1E80" w:rsidP="00AB1E80">
            <w:pPr>
              <w:pStyle w:val="ad"/>
              <w:rPr>
                <w:rFonts w:ascii="Times New Roman" w:eastAsiaTheme="minorEastAsia"/>
                <w:sz w:val="18"/>
                <w:szCs w:val="18"/>
              </w:rPr>
            </w:pPr>
            <w:bookmarkStart w:id="2220" w:name="OLE_LINK7"/>
            <w:bookmarkStart w:id="2221" w:name="OLE_LINK8"/>
            <w:bookmarkStart w:id="2222" w:name="OLE_LINK9"/>
            <w:r w:rsidRPr="00AB1E80">
              <w:rPr>
                <w:rFonts w:ascii="Times New Roman" w:eastAsiaTheme="minorEastAsia"/>
                <w:sz w:val="18"/>
                <w:szCs w:val="18"/>
              </w:rPr>
              <w:t>Writing 1 to this bit se</w:t>
            </w:r>
            <w:r>
              <w:rPr>
                <w:rFonts w:ascii="Times New Roman" w:eastAsiaTheme="minorEastAsia"/>
                <w:sz w:val="18"/>
                <w:szCs w:val="18"/>
              </w:rPr>
              <w:t xml:space="preserve">ts the </w:t>
            </w:r>
            <w:r>
              <w:rPr>
                <w:rFonts w:ascii="Times New Roman" w:eastAsiaTheme="minorEastAsia" w:hint="eastAsia"/>
                <w:sz w:val="18"/>
                <w:szCs w:val="18"/>
              </w:rPr>
              <w:t>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IPCFLG</w:t>
            </w:r>
            <w:r>
              <w:rPr>
                <w:rFonts w:ascii="Times New Roman" w:eastAsiaTheme="minorEastAsia" w:hint="eastAsia"/>
                <w:sz w:val="18"/>
                <w:szCs w:val="18"/>
              </w:rPr>
              <w:t>&lt;15&gt;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w:t>
            </w:r>
            <w:r w:rsidR="002143BF">
              <w:rPr>
                <w:rFonts w:ascii="Times New Roman" w:eastAsiaTheme="minorEastAsia" w:hint="eastAsia"/>
                <w:sz w:val="18"/>
                <w:szCs w:val="18"/>
              </w:rPr>
              <w:t>STS&lt;15&gt; for the RFDSP</w:t>
            </w:r>
            <w:r w:rsidRPr="00AB1E80">
              <w:rPr>
                <w:rFonts w:ascii="Times New Roman" w:eastAsiaTheme="minorEastAsia"/>
                <w:sz w:val="18"/>
                <w:szCs w:val="18"/>
              </w:rPr>
              <w:t>.</w:t>
            </w:r>
          </w:p>
          <w:p w:rsidR="007C2D0D" w:rsidRPr="007C2D0D" w:rsidRDefault="00AB1E80" w:rsidP="00AB1E80">
            <w:pPr>
              <w:pStyle w:val="ad"/>
              <w:rPr>
                <w:rFonts w:ascii="Times New Roman" w:eastAsiaTheme="minorEastAsia"/>
                <w:sz w:val="18"/>
                <w:szCs w:val="18"/>
              </w:rPr>
            </w:pPr>
            <w:r w:rsidRPr="00AB1E80">
              <w:rPr>
                <w:rFonts w:ascii="Times New Roman" w:eastAsiaTheme="minorEastAsia"/>
                <w:sz w:val="18"/>
                <w:szCs w:val="18"/>
              </w:rPr>
              <w:t>Writing 0 has no effect.</w:t>
            </w:r>
            <w:bookmarkEnd w:id="2220"/>
            <w:bookmarkEnd w:id="2221"/>
            <w:bookmarkEnd w:id="2222"/>
          </w:p>
        </w:tc>
      </w:tr>
      <w:tr w:rsidR="000A1264" w:rsidRPr="00E53CAA" w:rsidTr="000A1264">
        <w:trPr>
          <w:cantSplit/>
          <w:trHeight w:val="222"/>
        </w:trPr>
        <w:tc>
          <w:tcPr>
            <w:tcW w:w="695" w:type="dxa"/>
            <w:tcBorders>
              <w:top w:val="single" w:sz="4" w:space="0" w:color="auto"/>
              <w:left w:val="single" w:sz="4" w:space="0" w:color="auto"/>
              <w:bottom w:val="single" w:sz="4" w:space="0" w:color="auto"/>
              <w:right w:val="single" w:sz="4" w:space="0" w:color="auto"/>
            </w:tcBorders>
          </w:tcPr>
          <w:p w:rsidR="000A1264" w:rsidRPr="00C53D86" w:rsidRDefault="000A1264" w:rsidP="0050671A">
            <w:pPr>
              <w:pStyle w:val="ad"/>
              <w:rPr>
                <w:rFonts w:ascii="Times New Roman" w:eastAsiaTheme="minorEastAsia"/>
                <w:sz w:val="18"/>
                <w:szCs w:val="18"/>
              </w:rPr>
            </w:pPr>
            <w:r>
              <w:rPr>
                <w:rFonts w:ascii="Times New Roman" w:eastAsiaTheme="minorEastAsia" w:hint="eastAsia"/>
                <w:sz w:val="18"/>
                <w:szCs w:val="18"/>
              </w:rPr>
              <w:t>14</w:t>
            </w:r>
          </w:p>
        </w:tc>
        <w:tc>
          <w:tcPr>
            <w:tcW w:w="2056" w:type="dxa"/>
            <w:tcBorders>
              <w:top w:val="single" w:sz="4" w:space="0" w:color="auto"/>
              <w:left w:val="single" w:sz="4" w:space="0" w:color="auto"/>
              <w:bottom w:val="single" w:sz="4" w:space="0" w:color="auto"/>
              <w:right w:val="single" w:sz="4" w:space="0" w:color="auto"/>
            </w:tcBorders>
          </w:tcPr>
          <w:p w:rsidR="000A1264" w:rsidRPr="00C53D86" w:rsidRDefault="000A1264" w:rsidP="000A1264">
            <w:pPr>
              <w:pStyle w:val="ad"/>
              <w:rPr>
                <w:rFonts w:ascii="Times New Roman" w:eastAsiaTheme="minorEastAsia"/>
                <w:sz w:val="18"/>
                <w:szCs w:val="18"/>
              </w:rPr>
            </w:pPr>
            <w:r>
              <w:rPr>
                <w:rFonts w:ascii="Times New Roman" w:eastAsiaTheme="minorEastAsia" w:hint="eastAsia"/>
                <w:sz w:val="18"/>
                <w:szCs w:val="18"/>
              </w:rPr>
              <w:t>A7TORFIPCSET&lt;14&gt;</w:t>
            </w:r>
          </w:p>
        </w:tc>
        <w:tc>
          <w:tcPr>
            <w:tcW w:w="736" w:type="dxa"/>
            <w:tcBorders>
              <w:top w:val="single" w:sz="4" w:space="0" w:color="auto"/>
              <w:left w:val="single" w:sz="4" w:space="0" w:color="auto"/>
              <w:bottom w:val="single" w:sz="4" w:space="0" w:color="auto"/>
              <w:right w:val="single" w:sz="4" w:space="0" w:color="auto"/>
            </w:tcBorders>
          </w:tcPr>
          <w:p w:rsidR="000A1264" w:rsidRPr="00E53CAA" w:rsidRDefault="000A1264" w:rsidP="0050671A">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0A1264" w:rsidRPr="007C2D0D" w:rsidRDefault="000A1264" w:rsidP="0050671A">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0A1264" w:rsidRDefault="000A1264" w:rsidP="00AB1E80">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RFDSP core</w:t>
            </w:r>
            <w:r w:rsidRPr="007C2D0D">
              <w:rPr>
                <w:rFonts w:ascii="Times New Roman" w:eastAsiaTheme="minorEastAsia"/>
                <w:sz w:val="18"/>
                <w:szCs w:val="18"/>
              </w:rPr>
              <w:t xml:space="preserve"> IPC flag 1</w:t>
            </w:r>
            <w:r>
              <w:rPr>
                <w:rFonts w:ascii="Times New Roman" w:eastAsiaTheme="minorEastAsia" w:hint="eastAsia"/>
                <w:sz w:val="18"/>
                <w:szCs w:val="18"/>
              </w:rPr>
              <w:t>4</w:t>
            </w:r>
            <w:r w:rsidRPr="007C2D0D">
              <w:rPr>
                <w:rFonts w:ascii="Times New Roman" w:eastAsiaTheme="minorEastAsia"/>
                <w:sz w:val="18"/>
                <w:szCs w:val="18"/>
              </w:rPr>
              <w:t xml:space="preserve"> set. </w:t>
            </w:r>
          </w:p>
          <w:p w:rsidR="00AB1E80" w:rsidRPr="00AB1E80" w:rsidRDefault="00AB1E80" w:rsidP="00AB1E80">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Pr>
                <w:rFonts w:ascii="Times New Roman" w:eastAsiaTheme="minorEastAsia" w:hint="eastAsia"/>
                <w:sz w:val="18"/>
                <w:szCs w:val="18"/>
              </w:rPr>
              <w:t>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IPCFLG</w:t>
            </w:r>
            <w:r>
              <w:rPr>
                <w:rFonts w:ascii="Times New Roman" w:eastAsiaTheme="minorEastAsia" w:hint="eastAsia"/>
                <w:sz w:val="18"/>
                <w:szCs w:val="18"/>
              </w:rPr>
              <w:t>&lt;14&gt;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w:t>
            </w:r>
            <w:r w:rsidR="002143BF">
              <w:rPr>
                <w:rFonts w:ascii="Times New Roman" w:eastAsiaTheme="minorEastAsia" w:hint="eastAsia"/>
                <w:sz w:val="18"/>
                <w:szCs w:val="18"/>
              </w:rPr>
              <w:t>STS&lt;14&gt; for the RF</w:t>
            </w:r>
            <w:r>
              <w:rPr>
                <w:rFonts w:ascii="Times New Roman" w:eastAsiaTheme="minorEastAsia" w:hint="eastAsia"/>
                <w:sz w:val="18"/>
                <w:szCs w:val="18"/>
              </w:rPr>
              <w:t>DSP</w:t>
            </w:r>
            <w:r w:rsidRPr="00AB1E80">
              <w:rPr>
                <w:rFonts w:ascii="Times New Roman" w:eastAsiaTheme="minorEastAsia"/>
                <w:sz w:val="18"/>
                <w:szCs w:val="18"/>
              </w:rPr>
              <w:t>.</w:t>
            </w:r>
          </w:p>
          <w:p w:rsidR="00AB1E80" w:rsidRPr="007C2D0D" w:rsidRDefault="00AB1E80" w:rsidP="00AB1E80">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0A1264" w:rsidRPr="00E53CAA" w:rsidTr="000A1264">
        <w:trPr>
          <w:cantSplit/>
          <w:trHeight w:val="222"/>
        </w:trPr>
        <w:tc>
          <w:tcPr>
            <w:tcW w:w="695" w:type="dxa"/>
            <w:tcBorders>
              <w:top w:val="single" w:sz="4" w:space="0" w:color="auto"/>
              <w:left w:val="single" w:sz="4" w:space="0" w:color="auto"/>
              <w:bottom w:val="single" w:sz="4" w:space="0" w:color="auto"/>
              <w:right w:val="single" w:sz="4" w:space="0" w:color="auto"/>
            </w:tcBorders>
          </w:tcPr>
          <w:p w:rsidR="000A1264" w:rsidRPr="00C53D86" w:rsidRDefault="000A1264" w:rsidP="0050671A">
            <w:pPr>
              <w:pStyle w:val="ad"/>
              <w:rPr>
                <w:rFonts w:ascii="Times New Roman" w:eastAsiaTheme="minorEastAsia"/>
                <w:sz w:val="18"/>
                <w:szCs w:val="18"/>
              </w:rPr>
            </w:pPr>
            <w:r>
              <w:rPr>
                <w:rFonts w:ascii="Times New Roman" w:eastAsiaTheme="minorEastAsia" w:hint="eastAsia"/>
                <w:sz w:val="18"/>
                <w:szCs w:val="18"/>
              </w:rPr>
              <w:t>13</w:t>
            </w:r>
          </w:p>
        </w:tc>
        <w:tc>
          <w:tcPr>
            <w:tcW w:w="2056" w:type="dxa"/>
            <w:tcBorders>
              <w:top w:val="single" w:sz="4" w:space="0" w:color="auto"/>
              <w:left w:val="single" w:sz="4" w:space="0" w:color="auto"/>
              <w:bottom w:val="single" w:sz="4" w:space="0" w:color="auto"/>
              <w:right w:val="single" w:sz="4" w:space="0" w:color="auto"/>
            </w:tcBorders>
          </w:tcPr>
          <w:p w:rsidR="000A1264" w:rsidRPr="00C53D86" w:rsidRDefault="000A1264" w:rsidP="0050671A">
            <w:pPr>
              <w:pStyle w:val="ad"/>
              <w:rPr>
                <w:rFonts w:ascii="Times New Roman" w:eastAsiaTheme="minorEastAsia"/>
                <w:sz w:val="18"/>
                <w:szCs w:val="18"/>
              </w:rPr>
            </w:pPr>
            <w:r>
              <w:rPr>
                <w:rFonts w:ascii="Times New Roman" w:eastAsiaTheme="minorEastAsia" w:hint="eastAsia"/>
                <w:sz w:val="18"/>
                <w:szCs w:val="18"/>
              </w:rPr>
              <w:t>A7TORFIPCSET&lt;13&gt;</w:t>
            </w:r>
          </w:p>
        </w:tc>
        <w:tc>
          <w:tcPr>
            <w:tcW w:w="736" w:type="dxa"/>
            <w:tcBorders>
              <w:top w:val="single" w:sz="4" w:space="0" w:color="auto"/>
              <w:left w:val="single" w:sz="4" w:space="0" w:color="auto"/>
              <w:bottom w:val="single" w:sz="4" w:space="0" w:color="auto"/>
              <w:right w:val="single" w:sz="4" w:space="0" w:color="auto"/>
            </w:tcBorders>
          </w:tcPr>
          <w:p w:rsidR="000A1264" w:rsidRPr="00E53CAA" w:rsidRDefault="000A1264" w:rsidP="0050671A">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0A1264" w:rsidRPr="007C2D0D" w:rsidRDefault="000A1264" w:rsidP="0050671A">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0A1264" w:rsidRDefault="000A1264" w:rsidP="00AB1E80">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RFDSP core</w:t>
            </w:r>
            <w:r w:rsidRPr="007C2D0D">
              <w:rPr>
                <w:rFonts w:ascii="Times New Roman" w:eastAsiaTheme="minorEastAsia"/>
                <w:sz w:val="18"/>
                <w:szCs w:val="18"/>
              </w:rPr>
              <w:t xml:space="preserve"> IPC flag 1</w:t>
            </w:r>
            <w:r>
              <w:rPr>
                <w:rFonts w:ascii="Times New Roman" w:eastAsiaTheme="minorEastAsia" w:hint="eastAsia"/>
                <w:sz w:val="18"/>
                <w:szCs w:val="18"/>
              </w:rPr>
              <w:t>3</w:t>
            </w:r>
            <w:r w:rsidRPr="007C2D0D">
              <w:rPr>
                <w:rFonts w:ascii="Times New Roman" w:eastAsiaTheme="minorEastAsia"/>
                <w:sz w:val="18"/>
                <w:szCs w:val="18"/>
              </w:rPr>
              <w:t xml:space="preserve"> set. </w:t>
            </w:r>
          </w:p>
          <w:p w:rsidR="00AB1E80" w:rsidRPr="00AB1E80" w:rsidRDefault="00AB1E80" w:rsidP="00AB1E80">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Pr>
                <w:rFonts w:ascii="Times New Roman" w:eastAsiaTheme="minorEastAsia" w:hint="eastAsia"/>
                <w:sz w:val="18"/>
                <w:szCs w:val="18"/>
              </w:rPr>
              <w:t>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IPCFLG</w:t>
            </w:r>
            <w:r>
              <w:rPr>
                <w:rFonts w:ascii="Times New Roman" w:eastAsiaTheme="minorEastAsia" w:hint="eastAsia"/>
                <w:sz w:val="18"/>
                <w:szCs w:val="18"/>
              </w:rPr>
              <w:t>&lt;13&gt;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w:t>
            </w:r>
            <w:r w:rsidR="002143BF">
              <w:rPr>
                <w:rFonts w:ascii="Times New Roman" w:eastAsiaTheme="minorEastAsia" w:hint="eastAsia"/>
                <w:sz w:val="18"/>
                <w:szCs w:val="18"/>
              </w:rPr>
              <w:t>STS&lt;13&gt; for the RF</w:t>
            </w:r>
            <w:r>
              <w:rPr>
                <w:rFonts w:ascii="Times New Roman" w:eastAsiaTheme="minorEastAsia" w:hint="eastAsia"/>
                <w:sz w:val="18"/>
                <w:szCs w:val="18"/>
              </w:rPr>
              <w:t>DSP</w:t>
            </w:r>
            <w:r w:rsidR="002143BF">
              <w:rPr>
                <w:rFonts w:ascii="Times New Roman" w:eastAsiaTheme="minorEastAsia" w:hint="eastAsia"/>
                <w:sz w:val="18"/>
                <w:szCs w:val="18"/>
              </w:rPr>
              <w:t>.</w:t>
            </w:r>
          </w:p>
          <w:p w:rsidR="00AB1E80" w:rsidRPr="007C2D0D" w:rsidRDefault="00AB1E80" w:rsidP="00AB1E80">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0A1264" w:rsidRPr="00E53CAA" w:rsidTr="000A1264">
        <w:trPr>
          <w:cantSplit/>
          <w:trHeight w:val="222"/>
        </w:trPr>
        <w:tc>
          <w:tcPr>
            <w:tcW w:w="695" w:type="dxa"/>
            <w:tcBorders>
              <w:top w:val="single" w:sz="4" w:space="0" w:color="auto"/>
              <w:left w:val="single" w:sz="4" w:space="0" w:color="auto"/>
              <w:bottom w:val="single" w:sz="4" w:space="0" w:color="auto"/>
              <w:right w:val="single" w:sz="4" w:space="0" w:color="auto"/>
            </w:tcBorders>
          </w:tcPr>
          <w:p w:rsidR="000A1264" w:rsidRPr="00C53D86" w:rsidRDefault="000A1264" w:rsidP="000A1264">
            <w:pPr>
              <w:pStyle w:val="ad"/>
              <w:rPr>
                <w:rFonts w:ascii="Times New Roman" w:eastAsiaTheme="minorEastAsia"/>
                <w:sz w:val="18"/>
                <w:szCs w:val="18"/>
              </w:rPr>
            </w:pPr>
            <w:r>
              <w:rPr>
                <w:rFonts w:ascii="Times New Roman" w:eastAsiaTheme="minorEastAsia" w:hint="eastAsia"/>
                <w:sz w:val="18"/>
                <w:szCs w:val="18"/>
              </w:rPr>
              <w:t>12</w:t>
            </w:r>
          </w:p>
        </w:tc>
        <w:tc>
          <w:tcPr>
            <w:tcW w:w="2056" w:type="dxa"/>
            <w:tcBorders>
              <w:top w:val="single" w:sz="4" w:space="0" w:color="auto"/>
              <w:left w:val="single" w:sz="4" w:space="0" w:color="auto"/>
              <w:bottom w:val="single" w:sz="4" w:space="0" w:color="auto"/>
              <w:right w:val="single" w:sz="4" w:space="0" w:color="auto"/>
            </w:tcBorders>
          </w:tcPr>
          <w:p w:rsidR="000A1264" w:rsidRPr="00C53D86" w:rsidRDefault="000A1264" w:rsidP="000A1264">
            <w:pPr>
              <w:pStyle w:val="ad"/>
              <w:rPr>
                <w:rFonts w:ascii="Times New Roman" w:eastAsiaTheme="minorEastAsia"/>
                <w:sz w:val="18"/>
                <w:szCs w:val="18"/>
              </w:rPr>
            </w:pPr>
            <w:r>
              <w:rPr>
                <w:rFonts w:ascii="Times New Roman" w:eastAsiaTheme="minorEastAsia" w:hint="eastAsia"/>
                <w:sz w:val="18"/>
                <w:szCs w:val="18"/>
              </w:rPr>
              <w:t>A7TORFIPCSET&lt;12&gt;</w:t>
            </w:r>
          </w:p>
        </w:tc>
        <w:tc>
          <w:tcPr>
            <w:tcW w:w="736" w:type="dxa"/>
            <w:tcBorders>
              <w:top w:val="single" w:sz="4" w:space="0" w:color="auto"/>
              <w:left w:val="single" w:sz="4" w:space="0" w:color="auto"/>
              <w:bottom w:val="single" w:sz="4" w:space="0" w:color="auto"/>
              <w:right w:val="single" w:sz="4" w:space="0" w:color="auto"/>
            </w:tcBorders>
          </w:tcPr>
          <w:p w:rsidR="000A1264" w:rsidRPr="00E53CAA" w:rsidRDefault="000A1264" w:rsidP="0050671A">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0A1264" w:rsidRPr="007C2D0D" w:rsidRDefault="000A1264" w:rsidP="0050671A">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0A1264" w:rsidRDefault="000A1264" w:rsidP="00AB1E80">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RFDSP core</w:t>
            </w:r>
            <w:r w:rsidRPr="007C2D0D">
              <w:rPr>
                <w:rFonts w:ascii="Times New Roman" w:eastAsiaTheme="minorEastAsia"/>
                <w:sz w:val="18"/>
                <w:szCs w:val="18"/>
              </w:rPr>
              <w:t xml:space="preserve"> IPC flag 1</w:t>
            </w:r>
            <w:r>
              <w:rPr>
                <w:rFonts w:ascii="Times New Roman" w:eastAsiaTheme="minorEastAsia" w:hint="eastAsia"/>
                <w:sz w:val="18"/>
                <w:szCs w:val="18"/>
              </w:rPr>
              <w:t>2</w:t>
            </w:r>
            <w:r w:rsidRPr="007C2D0D">
              <w:rPr>
                <w:rFonts w:ascii="Times New Roman" w:eastAsiaTheme="minorEastAsia"/>
                <w:sz w:val="18"/>
                <w:szCs w:val="18"/>
              </w:rPr>
              <w:t xml:space="preserve"> set. </w:t>
            </w:r>
          </w:p>
          <w:p w:rsidR="00AB1E80" w:rsidRPr="00AB1E80" w:rsidRDefault="00AB1E80" w:rsidP="00AB1E80">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Pr>
                <w:rFonts w:ascii="Times New Roman" w:eastAsiaTheme="minorEastAsia" w:hint="eastAsia"/>
                <w:sz w:val="18"/>
                <w:szCs w:val="18"/>
              </w:rPr>
              <w:t>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IPCFLG</w:t>
            </w:r>
            <w:r>
              <w:rPr>
                <w:rFonts w:ascii="Times New Roman" w:eastAsiaTheme="minorEastAsia" w:hint="eastAsia"/>
                <w:sz w:val="18"/>
                <w:szCs w:val="18"/>
              </w:rPr>
              <w:t>&lt;12&gt;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w:t>
            </w:r>
            <w:r w:rsidR="002143BF">
              <w:rPr>
                <w:rFonts w:ascii="Times New Roman" w:eastAsiaTheme="minorEastAsia" w:hint="eastAsia"/>
                <w:sz w:val="18"/>
                <w:szCs w:val="18"/>
              </w:rPr>
              <w:t>STS&lt;12&gt; for the RFDSP.</w:t>
            </w:r>
          </w:p>
          <w:p w:rsidR="00AB1E80" w:rsidRPr="007C2D0D" w:rsidRDefault="00AB1E80" w:rsidP="00AB1E80">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0A1264" w:rsidRPr="00E53CAA" w:rsidTr="000A1264">
        <w:trPr>
          <w:cantSplit/>
          <w:trHeight w:val="222"/>
        </w:trPr>
        <w:tc>
          <w:tcPr>
            <w:tcW w:w="695" w:type="dxa"/>
            <w:tcBorders>
              <w:top w:val="single" w:sz="4" w:space="0" w:color="auto"/>
              <w:left w:val="single" w:sz="4" w:space="0" w:color="auto"/>
              <w:bottom w:val="single" w:sz="4" w:space="0" w:color="auto"/>
              <w:right w:val="single" w:sz="4" w:space="0" w:color="auto"/>
            </w:tcBorders>
          </w:tcPr>
          <w:p w:rsidR="000A1264" w:rsidRPr="00C53D86" w:rsidRDefault="000A1264" w:rsidP="000A1264">
            <w:pPr>
              <w:pStyle w:val="ad"/>
              <w:rPr>
                <w:rFonts w:ascii="Times New Roman" w:eastAsiaTheme="minorEastAsia"/>
                <w:sz w:val="18"/>
                <w:szCs w:val="18"/>
              </w:rPr>
            </w:pPr>
            <w:r>
              <w:rPr>
                <w:rFonts w:ascii="Times New Roman" w:eastAsiaTheme="minorEastAsia" w:hint="eastAsia"/>
                <w:sz w:val="18"/>
                <w:szCs w:val="18"/>
              </w:rPr>
              <w:t>11</w:t>
            </w:r>
          </w:p>
        </w:tc>
        <w:tc>
          <w:tcPr>
            <w:tcW w:w="2056" w:type="dxa"/>
            <w:tcBorders>
              <w:top w:val="single" w:sz="4" w:space="0" w:color="auto"/>
              <w:left w:val="single" w:sz="4" w:space="0" w:color="auto"/>
              <w:bottom w:val="single" w:sz="4" w:space="0" w:color="auto"/>
              <w:right w:val="single" w:sz="4" w:space="0" w:color="auto"/>
            </w:tcBorders>
          </w:tcPr>
          <w:p w:rsidR="000A1264" w:rsidRPr="00C53D86" w:rsidRDefault="000A1264" w:rsidP="000A1264">
            <w:pPr>
              <w:pStyle w:val="ad"/>
              <w:rPr>
                <w:rFonts w:ascii="Times New Roman" w:eastAsiaTheme="minorEastAsia"/>
                <w:sz w:val="18"/>
                <w:szCs w:val="18"/>
              </w:rPr>
            </w:pPr>
            <w:r>
              <w:rPr>
                <w:rFonts w:ascii="Times New Roman" w:eastAsiaTheme="minorEastAsia" w:hint="eastAsia"/>
                <w:sz w:val="18"/>
                <w:szCs w:val="18"/>
              </w:rPr>
              <w:t>A7TORFIPCSET&lt;11&gt;</w:t>
            </w:r>
          </w:p>
        </w:tc>
        <w:tc>
          <w:tcPr>
            <w:tcW w:w="736" w:type="dxa"/>
            <w:tcBorders>
              <w:top w:val="single" w:sz="4" w:space="0" w:color="auto"/>
              <w:left w:val="single" w:sz="4" w:space="0" w:color="auto"/>
              <w:bottom w:val="single" w:sz="4" w:space="0" w:color="auto"/>
              <w:right w:val="single" w:sz="4" w:space="0" w:color="auto"/>
            </w:tcBorders>
          </w:tcPr>
          <w:p w:rsidR="000A1264" w:rsidRPr="00E53CAA" w:rsidRDefault="000A1264" w:rsidP="0050671A">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0A1264" w:rsidRPr="007C2D0D" w:rsidRDefault="000A1264" w:rsidP="0050671A">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0A1264" w:rsidRDefault="000A1264" w:rsidP="00AB1E80">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RFDSP core</w:t>
            </w:r>
            <w:r w:rsidRPr="007C2D0D">
              <w:rPr>
                <w:rFonts w:ascii="Times New Roman" w:eastAsiaTheme="minorEastAsia"/>
                <w:sz w:val="18"/>
                <w:szCs w:val="18"/>
              </w:rPr>
              <w:t xml:space="preserve"> IPC flag 1</w:t>
            </w:r>
            <w:r>
              <w:rPr>
                <w:rFonts w:ascii="Times New Roman" w:eastAsiaTheme="minorEastAsia" w:hint="eastAsia"/>
                <w:sz w:val="18"/>
                <w:szCs w:val="18"/>
              </w:rPr>
              <w:t>1</w:t>
            </w:r>
            <w:r w:rsidRPr="007C2D0D">
              <w:rPr>
                <w:rFonts w:ascii="Times New Roman" w:eastAsiaTheme="minorEastAsia"/>
                <w:sz w:val="18"/>
                <w:szCs w:val="18"/>
              </w:rPr>
              <w:t xml:space="preserve"> set.</w:t>
            </w:r>
          </w:p>
          <w:p w:rsidR="00AB1E80" w:rsidRPr="00AB1E80" w:rsidRDefault="00AB1E80" w:rsidP="00AB1E80">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Pr>
                <w:rFonts w:ascii="Times New Roman" w:eastAsiaTheme="minorEastAsia" w:hint="eastAsia"/>
                <w:sz w:val="18"/>
                <w:szCs w:val="18"/>
              </w:rPr>
              <w:t>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IPCFLG</w:t>
            </w:r>
            <w:r>
              <w:rPr>
                <w:rFonts w:ascii="Times New Roman" w:eastAsiaTheme="minorEastAsia" w:hint="eastAsia"/>
                <w:sz w:val="18"/>
                <w:szCs w:val="18"/>
              </w:rPr>
              <w:t>&lt;11&gt;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w:t>
            </w:r>
            <w:r>
              <w:rPr>
                <w:rFonts w:ascii="Times New Roman" w:eastAsiaTheme="minorEastAsia" w:hint="eastAsia"/>
                <w:sz w:val="18"/>
                <w:szCs w:val="18"/>
              </w:rPr>
              <w:t>STS&lt;11&gt;</w:t>
            </w:r>
            <w:r w:rsidR="002143BF">
              <w:rPr>
                <w:rFonts w:ascii="Times New Roman" w:eastAsiaTheme="minorEastAsia" w:hint="eastAsia"/>
                <w:sz w:val="18"/>
                <w:szCs w:val="18"/>
              </w:rPr>
              <w:t xml:space="preserve"> for the RF DSP.</w:t>
            </w:r>
          </w:p>
          <w:p w:rsidR="00AB1E80" w:rsidRPr="007C2D0D" w:rsidRDefault="00AB1E80" w:rsidP="00AB1E80">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0A1264" w:rsidRPr="00E53CAA" w:rsidTr="000A1264">
        <w:trPr>
          <w:cantSplit/>
          <w:trHeight w:val="222"/>
        </w:trPr>
        <w:tc>
          <w:tcPr>
            <w:tcW w:w="695" w:type="dxa"/>
            <w:tcBorders>
              <w:top w:val="single" w:sz="4" w:space="0" w:color="auto"/>
              <w:left w:val="single" w:sz="4" w:space="0" w:color="auto"/>
              <w:bottom w:val="single" w:sz="4" w:space="0" w:color="auto"/>
              <w:right w:val="single" w:sz="4" w:space="0" w:color="auto"/>
            </w:tcBorders>
          </w:tcPr>
          <w:p w:rsidR="000A1264" w:rsidRPr="00C53D86" w:rsidRDefault="000A1264" w:rsidP="000A1264">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0A1264" w:rsidRPr="00C53D86" w:rsidRDefault="000A1264" w:rsidP="000A1264">
            <w:pPr>
              <w:pStyle w:val="ad"/>
              <w:rPr>
                <w:rFonts w:ascii="Times New Roman" w:eastAsiaTheme="minorEastAsia"/>
                <w:sz w:val="18"/>
                <w:szCs w:val="18"/>
              </w:rPr>
            </w:pPr>
            <w:r>
              <w:rPr>
                <w:rFonts w:ascii="Times New Roman" w:eastAsiaTheme="minorEastAsia" w:hint="eastAsia"/>
                <w:sz w:val="18"/>
                <w:szCs w:val="18"/>
              </w:rPr>
              <w:t>A7TORFIPCSET&lt;10&gt;</w:t>
            </w:r>
          </w:p>
        </w:tc>
        <w:tc>
          <w:tcPr>
            <w:tcW w:w="736" w:type="dxa"/>
            <w:tcBorders>
              <w:top w:val="single" w:sz="4" w:space="0" w:color="auto"/>
              <w:left w:val="single" w:sz="4" w:space="0" w:color="auto"/>
              <w:bottom w:val="single" w:sz="4" w:space="0" w:color="auto"/>
              <w:right w:val="single" w:sz="4" w:space="0" w:color="auto"/>
            </w:tcBorders>
          </w:tcPr>
          <w:p w:rsidR="000A1264" w:rsidRPr="00E53CAA" w:rsidRDefault="000A1264" w:rsidP="0050671A">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0A1264" w:rsidRPr="007C2D0D" w:rsidRDefault="000A1264" w:rsidP="0050671A">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0A1264" w:rsidRDefault="000A1264" w:rsidP="00AB1E80">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RFDSP core</w:t>
            </w:r>
            <w:r w:rsidRPr="007C2D0D">
              <w:rPr>
                <w:rFonts w:ascii="Times New Roman" w:eastAsiaTheme="minorEastAsia"/>
                <w:sz w:val="18"/>
                <w:szCs w:val="18"/>
              </w:rPr>
              <w:t xml:space="preserve"> IPC flag 1</w:t>
            </w:r>
            <w:r>
              <w:rPr>
                <w:rFonts w:ascii="Times New Roman" w:eastAsiaTheme="minorEastAsia" w:hint="eastAsia"/>
                <w:sz w:val="18"/>
                <w:szCs w:val="18"/>
              </w:rPr>
              <w:t>0</w:t>
            </w:r>
            <w:r w:rsidRPr="007C2D0D">
              <w:rPr>
                <w:rFonts w:ascii="Times New Roman" w:eastAsiaTheme="minorEastAsia"/>
                <w:sz w:val="18"/>
                <w:szCs w:val="18"/>
              </w:rPr>
              <w:t xml:space="preserve"> set. </w:t>
            </w:r>
          </w:p>
          <w:p w:rsidR="00AB1E80" w:rsidRPr="00AB1E80" w:rsidRDefault="00AB1E80" w:rsidP="00AB1E80">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Pr>
                <w:rFonts w:ascii="Times New Roman" w:eastAsiaTheme="minorEastAsia" w:hint="eastAsia"/>
                <w:sz w:val="18"/>
                <w:szCs w:val="18"/>
              </w:rPr>
              <w:t>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IPCFLG</w:t>
            </w:r>
            <w:r>
              <w:rPr>
                <w:rFonts w:ascii="Times New Roman" w:eastAsiaTheme="minorEastAsia" w:hint="eastAsia"/>
                <w:sz w:val="18"/>
                <w:szCs w:val="18"/>
              </w:rPr>
              <w:t>&lt;10&gt;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w:t>
            </w:r>
            <w:r w:rsidR="002143BF">
              <w:rPr>
                <w:rFonts w:ascii="Times New Roman" w:eastAsiaTheme="minorEastAsia" w:hint="eastAsia"/>
                <w:sz w:val="18"/>
                <w:szCs w:val="18"/>
              </w:rPr>
              <w:t>STS&lt;10&gt; for the RFDSP.</w:t>
            </w:r>
          </w:p>
          <w:p w:rsidR="00AB1E80" w:rsidRPr="007C2D0D" w:rsidRDefault="00AB1E80" w:rsidP="00AB1E80">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0A1264" w:rsidRPr="00E53CAA" w:rsidTr="000A1264">
        <w:trPr>
          <w:cantSplit/>
          <w:trHeight w:val="222"/>
        </w:trPr>
        <w:tc>
          <w:tcPr>
            <w:tcW w:w="695" w:type="dxa"/>
            <w:tcBorders>
              <w:top w:val="single" w:sz="4" w:space="0" w:color="auto"/>
              <w:left w:val="single" w:sz="4" w:space="0" w:color="auto"/>
              <w:bottom w:val="single" w:sz="4" w:space="0" w:color="auto"/>
              <w:right w:val="single" w:sz="4" w:space="0" w:color="auto"/>
            </w:tcBorders>
          </w:tcPr>
          <w:p w:rsidR="000A1264" w:rsidRPr="00C53D86" w:rsidRDefault="000A1264" w:rsidP="0050671A">
            <w:pPr>
              <w:pStyle w:val="ad"/>
              <w:rPr>
                <w:rFonts w:ascii="Times New Roman" w:eastAsiaTheme="minorEastAsia"/>
                <w:sz w:val="18"/>
                <w:szCs w:val="18"/>
              </w:rPr>
            </w:pPr>
            <w:r>
              <w:rPr>
                <w:rFonts w:ascii="Times New Roman" w:eastAsiaTheme="minorEastAsia" w:hint="eastAsia"/>
                <w:sz w:val="18"/>
                <w:szCs w:val="18"/>
              </w:rPr>
              <w:t>9</w:t>
            </w:r>
          </w:p>
        </w:tc>
        <w:tc>
          <w:tcPr>
            <w:tcW w:w="2056" w:type="dxa"/>
            <w:tcBorders>
              <w:top w:val="single" w:sz="4" w:space="0" w:color="auto"/>
              <w:left w:val="single" w:sz="4" w:space="0" w:color="auto"/>
              <w:bottom w:val="single" w:sz="4" w:space="0" w:color="auto"/>
              <w:right w:val="single" w:sz="4" w:space="0" w:color="auto"/>
            </w:tcBorders>
          </w:tcPr>
          <w:p w:rsidR="000A1264" w:rsidRPr="00C53D86" w:rsidRDefault="000A1264" w:rsidP="000A1264">
            <w:pPr>
              <w:pStyle w:val="ad"/>
              <w:rPr>
                <w:rFonts w:ascii="Times New Roman" w:eastAsiaTheme="minorEastAsia"/>
                <w:sz w:val="18"/>
                <w:szCs w:val="18"/>
              </w:rPr>
            </w:pPr>
            <w:r>
              <w:rPr>
                <w:rFonts w:ascii="Times New Roman" w:eastAsiaTheme="minorEastAsia" w:hint="eastAsia"/>
                <w:sz w:val="18"/>
                <w:szCs w:val="18"/>
              </w:rPr>
              <w:t>A7TORFIPCSET&lt;9</w:t>
            </w:r>
          </w:p>
        </w:tc>
        <w:tc>
          <w:tcPr>
            <w:tcW w:w="736" w:type="dxa"/>
            <w:tcBorders>
              <w:top w:val="single" w:sz="4" w:space="0" w:color="auto"/>
              <w:left w:val="single" w:sz="4" w:space="0" w:color="auto"/>
              <w:bottom w:val="single" w:sz="4" w:space="0" w:color="auto"/>
              <w:right w:val="single" w:sz="4" w:space="0" w:color="auto"/>
            </w:tcBorders>
          </w:tcPr>
          <w:p w:rsidR="000A1264" w:rsidRPr="00E53CAA" w:rsidRDefault="000A1264" w:rsidP="0050671A">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0A1264" w:rsidRPr="007C2D0D" w:rsidRDefault="000A1264" w:rsidP="0050671A">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0A1264" w:rsidRDefault="000A1264" w:rsidP="00AB1E80">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RFDSP core</w:t>
            </w:r>
            <w:r w:rsidRPr="007C2D0D">
              <w:rPr>
                <w:rFonts w:ascii="Times New Roman" w:eastAsiaTheme="minorEastAsia"/>
                <w:sz w:val="18"/>
                <w:szCs w:val="18"/>
              </w:rPr>
              <w:t xml:space="preserve"> IPC flag </w:t>
            </w:r>
            <w:r>
              <w:rPr>
                <w:rFonts w:ascii="Times New Roman" w:eastAsiaTheme="minorEastAsia" w:hint="eastAsia"/>
                <w:sz w:val="18"/>
                <w:szCs w:val="18"/>
              </w:rPr>
              <w:t>9</w:t>
            </w:r>
            <w:r w:rsidRPr="007C2D0D">
              <w:rPr>
                <w:rFonts w:ascii="Times New Roman" w:eastAsiaTheme="minorEastAsia"/>
                <w:sz w:val="18"/>
                <w:szCs w:val="18"/>
              </w:rPr>
              <w:t xml:space="preserve"> set. </w:t>
            </w:r>
          </w:p>
          <w:p w:rsidR="00AB1E80" w:rsidRPr="00AB1E80" w:rsidRDefault="00AB1E80" w:rsidP="00AB1E80">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Pr>
                <w:rFonts w:ascii="Times New Roman" w:eastAsiaTheme="minorEastAsia" w:hint="eastAsia"/>
                <w:sz w:val="18"/>
                <w:szCs w:val="18"/>
              </w:rPr>
              <w:t>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IPCFLG</w:t>
            </w:r>
            <w:r>
              <w:rPr>
                <w:rFonts w:ascii="Times New Roman" w:eastAsiaTheme="minorEastAsia" w:hint="eastAsia"/>
                <w:sz w:val="18"/>
                <w:szCs w:val="18"/>
              </w:rPr>
              <w:t>&lt;9&gt;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w:t>
            </w:r>
            <w:r w:rsidR="002143BF">
              <w:rPr>
                <w:rFonts w:ascii="Times New Roman" w:eastAsiaTheme="minorEastAsia" w:hint="eastAsia"/>
                <w:sz w:val="18"/>
                <w:szCs w:val="18"/>
              </w:rPr>
              <w:t>STS&lt;9&gt; for the RFDSP.</w:t>
            </w:r>
          </w:p>
          <w:p w:rsidR="00AB1E80" w:rsidRPr="007C2D0D" w:rsidRDefault="00AB1E80" w:rsidP="00AB1E80">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0A1264" w:rsidRPr="00E53CAA" w:rsidTr="000A1264">
        <w:trPr>
          <w:cantSplit/>
          <w:trHeight w:val="222"/>
        </w:trPr>
        <w:tc>
          <w:tcPr>
            <w:tcW w:w="695" w:type="dxa"/>
            <w:tcBorders>
              <w:top w:val="single" w:sz="4" w:space="0" w:color="auto"/>
              <w:left w:val="single" w:sz="4" w:space="0" w:color="auto"/>
              <w:bottom w:val="single" w:sz="4" w:space="0" w:color="auto"/>
              <w:right w:val="single" w:sz="4" w:space="0" w:color="auto"/>
            </w:tcBorders>
          </w:tcPr>
          <w:p w:rsidR="000A1264" w:rsidRPr="00C53D86" w:rsidRDefault="000A1264" w:rsidP="0050671A">
            <w:pPr>
              <w:pStyle w:val="ad"/>
              <w:rPr>
                <w:rFonts w:ascii="Times New Roman" w:eastAsiaTheme="minorEastAsia"/>
                <w:sz w:val="18"/>
                <w:szCs w:val="18"/>
              </w:rPr>
            </w:pPr>
            <w:r>
              <w:rPr>
                <w:rFonts w:ascii="Times New Roman" w:eastAsiaTheme="minorEastAsia" w:hint="eastAsia"/>
                <w:sz w:val="18"/>
                <w:szCs w:val="18"/>
              </w:rPr>
              <w:t>8</w:t>
            </w:r>
          </w:p>
        </w:tc>
        <w:tc>
          <w:tcPr>
            <w:tcW w:w="2056" w:type="dxa"/>
            <w:tcBorders>
              <w:top w:val="single" w:sz="4" w:space="0" w:color="auto"/>
              <w:left w:val="single" w:sz="4" w:space="0" w:color="auto"/>
              <w:bottom w:val="single" w:sz="4" w:space="0" w:color="auto"/>
              <w:right w:val="single" w:sz="4" w:space="0" w:color="auto"/>
            </w:tcBorders>
          </w:tcPr>
          <w:p w:rsidR="000A1264" w:rsidRPr="00C53D86" w:rsidRDefault="000A1264" w:rsidP="000A1264">
            <w:pPr>
              <w:pStyle w:val="ad"/>
              <w:rPr>
                <w:rFonts w:ascii="Times New Roman" w:eastAsiaTheme="minorEastAsia"/>
                <w:sz w:val="18"/>
                <w:szCs w:val="18"/>
              </w:rPr>
            </w:pPr>
            <w:r>
              <w:rPr>
                <w:rFonts w:ascii="Times New Roman" w:eastAsiaTheme="minorEastAsia" w:hint="eastAsia"/>
                <w:sz w:val="18"/>
                <w:szCs w:val="18"/>
              </w:rPr>
              <w:t>A7TORFIPCSET&lt;8&gt;</w:t>
            </w:r>
          </w:p>
        </w:tc>
        <w:tc>
          <w:tcPr>
            <w:tcW w:w="736" w:type="dxa"/>
            <w:tcBorders>
              <w:top w:val="single" w:sz="4" w:space="0" w:color="auto"/>
              <w:left w:val="single" w:sz="4" w:space="0" w:color="auto"/>
              <w:bottom w:val="single" w:sz="4" w:space="0" w:color="auto"/>
              <w:right w:val="single" w:sz="4" w:space="0" w:color="auto"/>
            </w:tcBorders>
          </w:tcPr>
          <w:p w:rsidR="000A1264" w:rsidRPr="00E53CAA" w:rsidRDefault="000A1264" w:rsidP="0050671A">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0A1264" w:rsidRPr="007C2D0D" w:rsidRDefault="000A1264" w:rsidP="0050671A">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0A1264" w:rsidRDefault="000A1264" w:rsidP="00AB1E80">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RFDSP core</w:t>
            </w:r>
            <w:r w:rsidRPr="007C2D0D">
              <w:rPr>
                <w:rFonts w:ascii="Times New Roman" w:eastAsiaTheme="minorEastAsia"/>
                <w:sz w:val="18"/>
                <w:szCs w:val="18"/>
              </w:rPr>
              <w:t xml:space="preserve"> IPC flag </w:t>
            </w:r>
            <w:r>
              <w:rPr>
                <w:rFonts w:ascii="Times New Roman" w:eastAsiaTheme="minorEastAsia" w:hint="eastAsia"/>
                <w:sz w:val="18"/>
                <w:szCs w:val="18"/>
              </w:rPr>
              <w:t>8</w:t>
            </w:r>
            <w:r w:rsidRPr="007C2D0D">
              <w:rPr>
                <w:rFonts w:ascii="Times New Roman" w:eastAsiaTheme="minorEastAsia"/>
                <w:sz w:val="18"/>
                <w:szCs w:val="18"/>
              </w:rPr>
              <w:t xml:space="preserve"> set. </w:t>
            </w:r>
          </w:p>
          <w:p w:rsidR="00AB1E80" w:rsidRPr="00AB1E80" w:rsidRDefault="00AB1E80" w:rsidP="00AB1E80">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Pr>
                <w:rFonts w:ascii="Times New Roman" w:eastAsiaTheme="minorEastAsia" w:hint="eastAsia"/>
                <w:sz w:val="18"/>
                <w:szCs w:val="18"/>
              </w:rPr>
              <w:t>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IPCFLG</w:t>
            </w:r>
            <w:r>
              <w:rPr>
                <w:rFonts w:ascii="Times New Roman" w:eastAsiaTheme="minorEastAsia" w:hint="eastAsia"/>
                <w:sz w:val="18"/>
                <w:szCs w:val="18"/>
              </w:rPr>
              <w:t>&lt;8&gt;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w:t>
            </w:r>
            <w:r w:rsidR="002143BF">
              <w:rPr>
                <w:rFonts w:ascii="Times New Roman" w:eastAsiaTheme="minorEastAsia" w:hint="eastAsia"/>
                <w:sz w:val="18"/>
                <w:szCs w:val="18"/>
              </w:rPr>
              <w:t>STS&lt;8&gt; for the RF DSP.</w:t>
            </w:r>
          </w:p>
          <w:p w:rsidR="00AB1E80" w:rsidRPr="007C2D0D" w:rsidRDefault="00AB1E80" w:rsidP="00AB1E80">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0A1264" w:rsidRPr="00E53CAA" w:rsidTr="000A1264">
        <w:trPr>
          <w:cantSplit/>
          <w:trHeight w:val="222"/>
        </w:trPr>
        <w:tc>
          <w:tcPr>
            <w:tcW w:w="695" w:type="dxa"/>
            <w:tcBorders>
              <w:top w:val="single" w:sz="4" w:space="0" w:color="auto"/>
              <w:left w:val="single" w:sz="4" w:space="0" w:color="auto"/>
              <w:bottom w:val="single" w:sz="4" w:space="0" w:color="auto"/>
              <w:right w:val="single" w:sz="4" w:space="0" w:color="auto"/>
            </w:tcBorders>
          </w:tcPr>
          <w:p w:rsidR="000A1264" w:rsidRPr="00C53D86" w:rsidRDefault="000A1264" w:rsidP="0050671A">
            <w:pPr>
              <w:pStyle w:val="ad"/>
              <w:rPr>
                <w:rFonts w:ascii="Times New Roman" w:eastAsiaTheme="minorEastAsia"/>
                <w:sz w:val="18"/>
                <w:szCs w:val="18"/>
              </w:rPr>
            </w:pPr>
            <w:r>
              <w:rPr>
                <w:rFonts w:ascii="Times New Roman" w:eastAsiaTheme="minorEastAsia" w:hint="eastAsia"/>
                <w:sz w:val="18"/>
                <w:szCs w:val="18"/>
              </w:rPr>
              <w:t>7</w:t>
            </w:r>
          </w:p>
        </w:tc>
        <w:tc>
          <w:tcPr>
            <w:tcW w:w="2056" w:type="dxa"/>
            <w:tcBorders>
              <w:top w:val="single" w:sz="4" w:space="0" w:color="auto"/>
              <w:left w:val="single" w:sz="4" w:space="0" w:color="auto"/>
              <w:bottom w:val="single" w:sz="4" w:space="0" w:color="auto"/>
              <w:right w:val="single" w:sz="4" w:space="0" w:color="auto"/>
            </w:tcBorders>
          </w:tcPr>
          <w:p w:rsidR="000A1264" w:rsidRPr="00C53D86" w:rsidRDefault="000A1264" w:rsidP="000A1264">
            <w:pPr>
              <w:pStyle w:val="ad"/>
              <w:rPr>
                <w:rFonts w:ascii="Times New Roman" w:eastAsiaTheme="minorEastAsia"/>
                <w:sz w:val="18"/>
                <w:szCs w:val="18"/>
              </w:rPr>
            </w:pPr>
            <w:r>
              <w:rPr>
                <w:rFonts w:ascii="Times New Roman" w:eastAsiaTheme="minorEastAsia" w:hint="eastAsia"/>
                <w:sz w:val="18"/>
                <w:szCs w:val="18"/>
              </w:rPr>
              <w:t>A7TORFIPCSET&lt;7&gt;</w:t>
            </w:r>
          </w:p>
        </w:tc>
        <w:tc>
          <w:tcPr>
            <w:tcW w:w="736" w:type="dxa"/>
            <w:tcBorders>
              <w:top w:val="single" w:sz="4" w:space="0" w:color="auto"/>
              <w:left w:val="single" w:sz="4" w:space="0" w:color="auto"/>
              <w:bottom w:val="single" w:sz="4" w:space="0" w:color="auto"/>
              <w:right w:val="single" w:sz="4" w:space="0" w:color="auto"/>
            </w:tcBorders>
          </w:tcPr>
          <w:p w:rsidR="000A1264" w:rsidRPr="00E53CAA" w:rsidRDefault="000A1264" w:rsidP="0050671A">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0A1264" w:rsidRPr="007C2D0D" w:rsidRDefault="000A1264" w:rsidP="0050671A">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0A1264" w:rsidRDefault="000A1264" w:rsidP="00AB1E80">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RFDSP core</w:t>
            </w:r>
            <w:r w:rsidRPr="007C2D0D">
              <w:rPr>
                <w:rFonts w:ascii="Times New Roman" w:eastAsiaTheme="minorEastAsia"/>
                <w:sz w:val="18"/>
                <w:szCs w:val="18"/>
              </w:rPr>
              <w:t xml:space="preserve"> IPC flag </w:t>
            </w:r>
            <w:r>
              <w:rPr>
                <w:rFonts w:ascii="Times New Roman" w:eastAsiaTheme="minorEastAsia" w:hint="eastAsia"/>
                <w:sz w:val="18"/>
                <w:szCs w:val="18"/>
              </w:rPr>
              <w:t>7</w:t>
            </w:r>
            <w:r w:rsidRPr="007C2D0D">
              <w:rPr>
                <w:rFonts w:ascii="Times New Roman" w:eastAsiaTheme="minorEastAsia"/>
                <w:sz w:val="18"/>
                <w:szCs w:val="18"/>
              </w:rPr>
              <w:t xml:space="preserve"> set. </w:t>
            </w:r>
          </w:p>
          <w:p w:rsidR="00AB1E80" w:rsidRPr="00AB1E80" w:rsidRDefault="00AB1E80" w:rsidP="00AB1E80">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Pr>
                <w:rFonts w:ascii="Times New Roman" w:eastAsiaTheme="minorEastAsia" w:hint="eastAsia"/>
                <w:sz w:val="18"/>
                <w:szCs w:val="18"/>
              </w:rPr>
              <w:t>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IPCFLG</w:t>
            </w:r>
            <w:r>
              <w:rPr>
                <w:rFonts w:ascii="Times New Roman" w:eastAsiaTheme="minorEastAsia" w:hint="eastAsia"/>
                <w:sz w:val="18"/>
                <w:szCs w:val="18"/>
              </w:rPr>
              <w:t>&lt;7&gt;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w:t>
            </w:r>
            <w:r w:rsidR="002143BF">
              <w:rPr>
                <w:rFonts w:ascii="Times New Roman" w:eastAsiaTheme="minorEastAsia" w:hint="eastAsia"/>
                <w:sz w:val="18"/>
                <w:szCs w:val="18"/>
              </w:rPr>
              <w:t>STS&lt;7&gt; for the RFDSP.</w:t>
            </w:r>
          </w:p>
          <w:p w:rsidR="00AB1E80" w:rsidRPr="007C2D0D" w:rsidRDefault="00AB1E80" w:rsidP="00AB1E80">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0A1264" w:rsidRPr="00E53CAA" w:rsidTr="000A1264">
        <w:trPr>
          <w:cantSplit/>
          <w:trHeight w:val="222"/>
        </w:trPr>
        <w:tc>
          <w:tcPr>
            <w:tcW w:w="695" w:type="dxa"/>
            <w:tcBorders>
              <w:top w:val="single" w:sz="4" w:space="0" w:color="auto"/>
              <w:left w:val="single" w:sz="4" w:space="0" w:color="auto"/>
              <w:bottom w:val="single" w:sz="4" w:space="0" w:color="auto"/>
              <w:right w:val="single" w:sz="4" w:space="0" w:color="auto"/>
            </w:tcBorders>
          </w:tcPr>
          <w:p w:rsidR="000A1264" w:rsidRPr="00C53D86" w:rsidRDefault="000A1264" w:rsidP="0050671A">
            <w:pPr>
              <w:pStyle w:val="ad"/>
              <w:rPr>
                <w:rFonts w:ascii="Times New Roman" w:eastAsiaTheme="minorEastAsia"/>
                <w:sz w:val="18"/>
                <w:szCs w:val="18"/>
              </w:rPr>
            </w:pPr>
            <w:r>
              <w:rPr>
                <w:rFonts w:ascii="Times New Roman" w:eastAsiaTheme="minorEastAsia" w:hint="eastAsia"/>
                <w:sz w:val="18"/>
                <w:szCs w:val="18"/>
              </w:rPr>
              <w:t>6</w:t>
            </w:r>
          </w:p>
        </w:tc>
        <w:tc>
          <w:tcPr>
            <w:tcW w:w="2056" w:type="dxa"/>
            <w:tcBorders>
              <w:top w:val="single" w:sz="4" w:space="0" w:color="auto"/>
              <w:left w:val="single" w:sz="4" w:space="0" w:color="auto"/>
              <w:bottom w:val="single" w:sz="4" w:space="0" w:color="auto"/>
              <w:right w:val="single" w:sz="4" w:space="0" w:color="auto"/>
            </w:tcBorders>
          </w:tcPr>
          <w:p w:rsidR="000A1264" w:rsidRPr="00C53D86" w:rsidRDefault="000A1264" w:rsidP="000A1264">
            <w:pPr>
              <w:pStyle w:val="ad"/>
              <w:rPr>
                <w:rFonts w:ascii="Times New Roman" w:eastAsiaTheme="minorEastAsia"/>
                <w:sz w:val="18"/>
                <w:szCs w:val="18"/>
              </w:rPr>
            </w:pPr>
            <w:r>
              <w:rPr>
                <w:rFonts w:ascii="Times New Roman" w:eastAsiaTheme="minorEastAsia" w:hint="eastAsia"/>
                <w:sz w:val="18"/>
                <w:szCs w:val="18"/>
              </w:rPr>
              <w:t>A7TORFIPCSET&lt;6&gt;</w:t>
            </w:r>
          </w:p>
        </w:tc>
        <w:tc>
          <w:tcPr>
            <w:tcW w:w="736" w:type="dxa"/>
            <w:tcBorders>
              <w:top w:val="single" w:sz="4" w:space="0" w:color="auto"/>
              <w:left w:val="single" w:sz="4" w:space="0" w:color="auto"/>
              <w:bottom w:val="single" w:sz="4" w:space="0" w:color="auto"/>
              <w:right w:val="single" w:sz="4" w:space="0" w:color="auto"/>
            </w:tcBorders>
          </w:tcPr>
          <w:p w:rsidR="000A1264" w:rsidRPr="00E53CAA" w:rsidRDefault="000A1264" w:rsidP="0050671A">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0A1264" w:rsidRPr="007C2D0D" w:rsidRDefault="000A1264" w:rsidP="0050671A">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0A1264" w:rsidRDefault="000A1264" w:rsidP="00AB1E80">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RFDSP core</w:t>
            </w:r>
            <w:r w:rsidRPr="007C2D0D">
              <w:rPr>
                <w:rFonts w:ascii="Times New Roman" w:eastAsiaTheme="minorEastAsia"/>
                <w:sz w:val="18"/>
                <w:szCs w:val="18"/>
              </w:rPr>
              <w:t xml:space="preserve"> IPC flag </w:t>
            </w:r>
            <w:r>
              <w:rPr>
                <w:rFonts w:ascii="Times New Roman" w:eastAsiaTheme="minorEastAsia" w:hint="eastAsia"/>
                <w:sz w:val="18"/>
                <w:szCs w:val="18"/>
              </w:rPr>
              <w:t>6</w:t>
            </w:r>
            <w:r w:rsidRPr="007C2D0D">
              <w:rPr>
                <w:rFonts w:ascii="Times New Roman" w:eastAsiaTheme="minorEastAsia"/>
                <w:sz w:val="18"/>
                <w:szCs w:val="18"/>
              </w:rPr>
              <w:t xml:space="preserve"> set. </w:t>
            </w:r>
          </w:p>
          <w:p w:rsidR="00AB1E80" w:rsidRPr="00AB1E80" w:rsidRDefault="00AB1E80" w:rsidP="00AB1E80">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Pr>
                <w:rFonts w:ascii="Times New Roman" w:eastAsiaTheme="minorEastAsia" w:hint="eastAsia"/>
                <w:sz w:val="18"/>
                <w:szCs w:val="18"/>
              </w:rPr>
              <w:t>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IPCFLG</w:t>
            </w:r>
            <w:r>
              <w:rPr>
                <w:rFonts w:ascii="Times New Roman" w:eastAsiaTheme="minorEastAsia" w:hint="eastAsia"/>
                <w:sz w:val="18"/>
                <w:szCs w:val="18"/>
              </w:rPr>
              <w:t>&lt;6&gt;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w:t>
            </w:r>
            <w:r w:rsidR="002143BF">
              <w:rPr>
                <w:rFonts w:ascii="Times New Roman" w:eastAsiaTheme="minorEastAsia" w:hint="eastAsia"/>
                <w:sz w:val="18"/>
                <w:szCs w:val="18"/>
              </w:rPr>
              <w:t>STS&lt;6&gt; for the RF</w:t>
            </w:r>
            <w:r>
              <w:rPr>
                <w:rFonts w:ascii="Times New Roman" w:eastAsiaTheme="minorEastAsia" w:hint="eastAsia"/>
                <w:sz w:val="18"/>
                <w:szCs w:val="18"/>
              </w:rPr>
              <w:t>DSP</w:t>
            </w:r>
            <w:r w:rsidR="002143BF">
              <w:rPr>
                <w:rFonts w:ascii="Times New Roman" w:eastAsiaTheme="minorEastAsia" w:hint="eastAsia"/>
                <w:sz w:val="18"/>
                <w:szCs w:val="18"/>
              </w:rPr>
              <w:t>.</w:t>
            </w:r>
          </w:p>
          <w:p w:rsidR="00AB1E80" w:rsidRPr="007C2D0D" w:rsidRDefault="00AB1E80" w:rsidP="00AB1E80">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0A1264" w:rsidRPr="00E53CAA" w:rsidTr="000A1264">
        <w:trPr>
          <w:cantSplit/>
          <w:trHeight w:val="222"/>
        </w:trPr>
        <w:tc>
          <w:tcPr>
            <w:tcW w:w="695" w:type="dxa"/>
            <w:tcBorders>
              <w:top w:val="single" w:sz="4" w:space="0" w:color="auto"/>
              <w:left w:val="single" w:sz="4" w:space="0" w:color="auto"/>
              <w:bottom w:val="single" w:sz="4" w:space="0" w:color="auto"/>
              <w:right w:val="single" w:sz="4" w:space="0" w:color="auto"/>
            </w:tcBorders>
          </w:tcPr>
          <w:p w:rsidR="000A1264" w:rsidRPr="00C53D86" w:rsidRDefault="000A1264" w:rsidP="0050671A">
            <w:pPr>
              <w:pStyle w:val="ad"/>
              <w:rPr>
                <w:rFonts w:ascii="Times New Roman" w:eastAsiaTheme="minorEastAsia"/>
                <w:sz w:val="18"/>
                <w:szCs w:val="18"/>
              </w:rPr>
            </w:pPr>
            <w:r>
              <w:rPr>
                <w:rFonts w:ascii="Times New Roman" w:eastAsiaTheme="minorEastAsia" w:hint="eastAsia"/>
                <w:sz w:val="18"/>
                <w:szCs w:val="18"/>
              </w:rPr>
              <w:lastRenderedPageBreak/>
              <w:t>5</w:t>
            </w:r>
          </w:p>
        </w:tc>
        <w:tc>
          <w:tcPr>
            <w:tcW w:w="2056" w:type="dxa"/>
            <w:tcBorders>
              <w:top w:val="single" w:sz="4" w:space="0" w:color="auto"/>
              <w:left w:val="single" w:sz="4" w:space="0" w:color="auto"/>
              <w:bottom w:val="single" w:sz="4" w:space="0" w:color="auto"/>
              <w:right w:val="single" w:sz="4" w:space="0" w:color="auto"/>
            </w:tcBorders>
          </w:tcPr>
          <w:p w:rsidR="000A1264" w:rsidRPr="00C53D86" w:rsidRDefault="000A1264" w:rsidP="000A1264">
            <w:pPr>
              <w:pStyle w:val="ad"/>
              <w:rPr>
                <w:rFonts w:ascii="Times New Roman" w:eastAsiaTheme="minorEastAsia"/>
                <w:sz w:val="18"/>
                <w:szCs w:val="18"/>
              </w:rPr>
            </w:pPr>
            <w:r>
              <w:rPr>
                <w:rFonts w:ascii="Times New Roman" w:eastAsiaTheme="minorEastAsia" w:hint="eastAsia"/>
                <w:sz w:val="18"/>
                <w:szCs w:val="18"/>
              </w:rPr>
              <w:t>A7TORFIPCSET&lt;5&gt;</w:t>
            </w:r>
          </w:p>
        </w:tc>
        <w:tc>
          <w:tcPr>
            <w:tcW w:w="736" w:type="dxa"/>
            <w:tcBorders>
              <w:top w:val="single" w:sz="4" w:space="0" w:color="auto"/>
              <w:left w:val="single" w:sz="4" w:space="0" w:color="auto"/>
              <w:bottom w:val="single" w:sz="4" w:space="0" w:color="auto"/>
              <w:right w:val="single" w:sz="4" w:space="0" w:color="auto"/>
            </w:tcBorders>
          </w:tcPr>
          <w:p w:rsidR="000A1264" w:rsidRPr="00E53CAA" w:rsidRDefault="000A1264" w:rsidP="0050671A">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0A1264" w:rsidRPr="007C2D0D" w:rsidRDefault="000A1264" w:rsidP="0050671A">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0A1264" w:rsidRDefault="000A1264" w:rsidP="00AB1E80">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RFDSP core</w:t>
            </w:r>
            <w:r w:rsidRPr="007C2D0D">
              <w:rPr>
                <w:rFonts w:ascii="Times New Roman" w:eastAsiaTheme="minorEastAsia"/>
                <w:sz w:val="18"/>
                <w:szCs w:val="18"/>
              </w:rPr>
              <w:t xml:space="preserve"> IPC flag </w:t>
            </w:r>
            <w:r>
              <w:rPr>
                <w:rFonts w:ascii="Times New Roman" w:eastAsiaTheme="minorEastAsia" w:hint="eastAsia"/>
                <w:sz w:val="18"/>
                <w:szCs w:val="18"/>
              </w:rPr>
              <w:t>5</w:t>
            </w:r>
            <w:r w:rsidRPr="007C2D0D">
              <w:rPr>
                <w:rFonts w:ascii="Times New Roman" w:eastAsiaTheme="minorEastAsia"/>
                <w:sz w:val="18"/>
                <w:szCs w:val="18"/>
              </w:rPr>
              <w:t xml:space="preserve"> set. </w:t>
            </w:r>
          </w:p>
          <w:p w:rsidR="00AB1E80" w:rsidRPr="00AB1E80" w:rsidRDefault="00AB1E80" w:rsidP="00AB1E80">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Pr>
                <w:rFonts w:ascii="Times New Roman" w:eastAsiaTheme="minorEastAsia" w:hint="eastAsia"/>
                <w:sz w:val="18"/>
                <w:szCs w:val="18"/>
              </w:rPr>
              <w:t>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IPCFLG</w:t>
            </w:r>
            <w:r>
              <w:rPr>
                <w:rFonts w:ascii="Times New Roman" w:eastAsiaTheme="minorEastAsia" w:hint="eastAsia"/>
                <w:sz w:val="18"/>
                <w:szCs w:val="18"/>
              </w:rPr>
              <w:t>&lt;5&gt;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w:t>
            </w:r>
            <w:r w:rsidR="002143BF">
              <w:rPr>
                <w:rFonts w:ascii="Times New Roman" w:eastAsiaTheme="minorEastAsia" w:hint="eastAsia"/>
                <w:sz w:val="18"/>
                <w:szCs w:val="18"/>
              </w:rPr>
              <w:t>STS&lt;5&gt; for the RF</w:t>
            </w:r>
            <w:r>
              <w:rPr>
                <w:rFonts w:ascii="Times New Roman" w:eastAsiaTheme="minorEastAsia" w:hint="eastAsia"/>
                <w:sz w:val="18"/>
                <w:szCs w:val="18"/>
              </w:rPr>
              <w:t>DSP</w:t>
            </w:r>
            <w:r w:rsidR="002143BF">
              <w:rPr>
                <w:rFonts w:ascii="Times New Roman" w:eastAsiaTheme="minorEastAsia" w:hint="eastAsia"/>
                <w:sz w:val="18"/>
                <w:szCs w:val="18"/>
              </w:rPr>
              <w:t>.</w:t>
            </w:r>
          </w:p>
          <w:p w:rsidR="00AB1E80" w:rsidRPr="007C2D0D" w:rsidRDefault="00AB1E80" w:rsidP="00AB1E80">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0A1264" w:rsidRPr="00E53CAA" w:rsidTr="000A1264">
        <w:trPr>
          <w:cantSplit/>
          <w:trHeight w:val="222"/>
        </w:trPr>
        <w:tc>
          <w:tcPr>
            <w:tcW w:w="695" w:type="dxa"/>
            <w:tcBorders>
              <w:top w:val="single" w:sz="4" w:space="0" w:color="auto"/>
              <w:left w:val="single" w:sz="4" w:space="0" w:color="auto"/>
              <w:bottom w:val="single" w:sz="4" w:space="0" w:color="auto"/>
              <w:right w:val="single" w:sz="4" w:space="0" w:color="auto"/>
            </w:tcBorders>
          </w:tcPr>
          <w:p w:rsidR="000A1264" w:rsidRPr="00C53D86" w:rsidRDefault="000A1264" w:rsidP="0050671A">
            <w:pPr>
              <w:pStyle w:val="ad"/>
              <w:rPr>
                <w:rFonts w:ascii="Times New Roman" w:eastAsiaTheme="minorEastAsia"/>
                <w:sz w:val="18"/>
                <w:szCs w:val="18"/>
              </w:rPr>
            </w:pPr>
            <w:r>
              <w:rPr>
                <w:rFonts w:ascii="Times New Roman" w:eastAsiaTheme="minorEastAsia" w:hint="eastAsia"/>
                <w:sz w:val="18"/>
                <w:szCs w:val="18"/>
              </w:rPr>
              <w:t>4</w:t>
            </w:r>
          </w:p>
        </w:tc>
        <w:tc>
          <w:tcPr>
            <w:tcW w:w="2056" w:type="dxa"/>
            <w:tcBorders>
              <w:top w:val="single" w:sz="4" w:space="0" w:color="auto"/>
              <w:left w:val="single" w:sz="4" w:space="0" w:color="auto"/>
              <w:bottom w:val="single" w:sz="4" w:space="0" w:color="auto"/>
              <w:right w:val="single" w:sz="4" w:space="0" w:color="auto"/>
            </w:tcBorders>
          </w:tcPr>
          <w:p w:rsidR="000A1264" w:rsidRPr="00C53D86" w:rsidRDefault="000A1264" w:rsidP="000A1264">
            <w:pPr>
              <w:pStyle w:val="ad"/>
              <w:rPr>
                <w:rFonts w:ascii="Times New Roman" w:eastAsiaTheme="minorEastAsia"/>
                <w:sz w:val="18"/>
                <w:szCs w:val="18"/>
              </w:rPr>
            </w:pPr>
            <w:r>
              <w:rPr>
                <w:rFonts w:ascii="Times New Roman" w:eastAsiaTheme="minorEastAsia" w:hint="eastAsia"/>
                <w:sz w:val="18"/>
                <w:szCs w:val="18"/>
              </w:rPr>
              <w:t>A7TORFIPCSET&lt;4&gt;</w:t>
            </w:r>
          </w:p>
        </w:tc>
        <w:tc>
          <w:tcPr>
            <w:tcW w:w="736" w:type="dxa"/>
            <w:tcBorders>
              <w:top w:val="single" w:sz="4" w:space="0" w:color="auto"/>
              <w:left w:val="single" w:sz="4" w:space="0" w:color="auto"/>
              <w:bottom w:val="single" w:sz="4" w:space="0" w:color="auto"/>
              <w:right w:val="single" w:sz="4" w:space="0" w:color="auto"/>
            </w:tcBorders>
          </w:tcPr>
          <w:p w:rsidR="000A1264" w:rsidRPr="00E53CAA" w:rsidRDefault="000A1264" w:rsidP="0050671A">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0A1264" w:rsidRPr="007C2D0D" w:rsidRDefault="000A1264" w:rsidP="0050671A">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0A1264" w:rsidRDefault="000A1264" w:rsidP="00AB1E80">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RFDSP core</w:t>
            </w:r>
            <w:r w:rsidRPr="007C2D0D">
              <w:rPr>
                <w:rFonts w:ascii="Times New Roman" w:eastAsiaTheme="minorEastAsia"/>
                <w:sz w:val="18"/>
                <w:szCs w:val="18"/>
              </w:rPr>
              <w:t xml:space="preserve"> IPC flag </w:t>
            </w:r>
            <w:r>
              <w:rPr>
                <w:rFonts w:ascii="Times New Roman" w:eastAsiaTheme="minorEastAsia" w:hint="eastAsia"/>
                <w:sz w:val="18"/>
                <w:szCs w:val="18"/>
              </w:rPr>
              <w:t>4</w:t>
            </w:r>
            <w:r w:rsidRPr="007C2D0D">
              <w:rPr>
                <w:rFonts w:ascii="Times New Roman" w:eastAsiaTheme="minorEastAsia"/>
                <w:sz w:val="18"/>
                <w:szCs w:val="18"/>
              </w:rPr>
              <w:t xml:space="preserve"> set.</w:t>
            </w:r>
          </w:p>
          <w:p w:rsidR="00AB1E80" w:rsidRPr="00AB1E80" w:rsidRDefault="00AB1E80" w:rsidP="00AB1E80">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Pr>
                <w:rFonts w:ascii="Times New Roman" w:eastAsiaTheme="minorEastAsia" w:hint="eastAsia"/>
                <w:sz w:val="18"/>
                <w:szCs w:val="18"/>
              </w:rPr>
              <w:t>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IPCFLG</w:t>
            </w:r>
            <w:r>
              <w:rPr>
                <w:rFonts w:ascii="Times New Roman" w:eastAsiaTheme="minorEastAsia" w:hint="eastAsia"/>
                <w:sz w:val="18"/>
                <w:szCs w:val="18"/>
              </w:rPr>
              <w:t>&lt;4&gt;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w:t>
            </w:r>
            <w:r w:rsidR="002143BF">
              <w:rPr>
                <w:rFonts w:ascii="Times New Roman" w:eastAsiaTheme="minorEastAsia" w:hint="eastAsia"/>
                <w:sz w:val="18"/>
                <w:szCs w:val="18"/>
              </w:rPr>
              <w:t>STS&lt;4&gt; for the RFDSP.</w:t>
            </w:r>
          </w:p>
          <w:p w:rsidR="00AB1E80" w:rsidRPr="007C2D0D" w:rsidRDefault="00AB1E80" w:rsidP="00AB1E80">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0A1264" w:rsidRPr="00E53CAA" w:rsidTr="000A1264">
        <w:trPr>
          <w:cantSplit/>
          <w:trHeight w:val="222"/>
        </w:trPr>
        <w:tc>
          <w:tcPr>
            <w:tcW w:w="695" w:type="dxa"/>
            <w:tcBorders>
              <w:top w:val="single" w:sz="4" w:space="0" w:color="auto"/>
              <w:left w:val="single" w:sz="4" w:space="0" w:color="auto"/>
              <w:bottom w:val="single" w:sz="4" w:space="0" w:color="auto"/>
              <w:right w:val="single" w:sz="4" w:space="0" w:color="auto"/>
            </w:tcBorders>
          </w:tcPr>
          <w:p w:rsidR="000A1264" w:rsidRPr="00C53D86" w:rsidRDefault="000A1264" w:rsidP="0050671A">
            <w:pPr>
              <w:pStyle w:val="ad"/>
              <w:rPr>
                <w:rFonts w:ascii="Times New Roman" w:eastAsiaTheme="minorEastAsia"/>
                <w:sz w:val="18"/>
                <w:szCs w:val="18"/>
              </w:rPr>
            </w:pPr>
            <w:r>
              <w:rPr>
                <w:rFonts w:ascii="Times New Roman" w:eastAsiaTheme="minorEastAsia" w:hint="eastAsia"/>
                <w:sz w:val="18"/>
                <w:szCs w:val="18"/>
              </w:rPr>
              <w:t>3</w:t>
            </w:r>
          </w:p>
        </w:tc>
        <w:tc>
          <w:tcPr>
            <w:tcW w:w="2056" w:type="dxa"/>
            <w:tcBorders>
              <w:top w:val="single" w:sz="4" w:space="0" w:color="auto"/>
              <w:left w:val="single" w:sz="4" w:space="0" w:color="auto"/>
              <w:bottom w:val="single" w:sz="4" w:space="0" w:color="auto"/>
              <w:right w:val="single" w:sz="4" w:space="0" w:color="auto"/>
            </w:tcBorders>
          </w:tcPr>
          <w:p w:rsidR="000A1264" w:rsidRPr="00C53D86" w:rsidRDefault="000A1264" w:rsidP="000A1264">
            <w:pPr>
              <w:pStyle w:val="ad"/>
              <w:rPr>
                <w:rFonts w:ascii="Times New Roman" w:eastAsiaTheme="minorEastAsia"/>
                <w:sz w:val="18"/>
                <w:szCs w:val="18"/>
              </w:rPr>
            </w:pPr>
            <w:r>
              <w:rPr>
                <w:rFonts w:ascii="Times New Roman" w:eastAsiaTheme="minorEastAsia" w:hint="eastAsia"/>
                <w:sz w:val="18"/>
                <w:szCs w:val="18"/>
              </w:rPr>
              <w:t>A7TORFIPCSET&lt;3&gt;</w:t>
            </w:r>
          </w:p>
        </w:tc>
        <w:tc>
          <w:tcPr>
            <w:tcW w:w="736" w:type="dxa"/>
            <w:tcBorders>
              <w:top w:val="single" w:sz="4" w:space="0" w:color="auto"/>
              <w:left w:val="single" w:sz="4" w:space="0" w:color="auto"/>
              <w:bottom w:val="single" w:sz="4" w:space="0" w:color="auto"/>
              <w:right w:val="single" w:sz="4" w:space="0" w:color="auto"/>
            </w:tcBorders>
          </w:tcPr>
          <w:p w:rsidR="000A1264" w:rsidRPr="00E53CAA" w:rsidRDefault="000A1264" w:rsidP="0050671A">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0A1264" w:rsidRPr="007C2D0D" w:rsidRDefault="000A1264" w:rsidP="0050671A">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0A1264" w:rsidRDefault="000A1264" w:rsidP="00AB1E80">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RFDSP core</w:t>
            </w:r>
            <w:r w:rsidRPr="007C2D0D">
              <w:rPr>
                <w:rFonts w:ascii="Times New Roman" w:eastAsiaTheme="minorEastAsia"/>
                <w:sz w:val="18"/>
                <w:szCs w:val="18"/>
              </w:rPr>
              <w:t xml:space="preserve"> IPC flag </w:t>
            </w:r>
            <w:r>
              <w:rPr>
                <w:rFonts w:ascii="Times New Roman" w:eastAsiaTheme="minorEastAsia" w:hint="eastAsia"/>
                <w:sz w:val="18"/>
                <w:szCs w:val="18"/>
              </w:rPr>
              <w:t>3</w:t>
            </w:r>
            <w:r w:rsidRPr="007C2D0D">
              <w:rPr>
                <w:rFonts w:ascii="Times New Roman" w:eastAsiaTheme="minorEastAsia"/>
                <w:sz w:val="18"/>
                <w:szCs w:val="18"/>
              </w:rPr>
              <w:t xml:space="preserve"> set. </w:t>
            </w:r>
          </w:p>
          <w:p w:rsidR="00AB1E80" w:rsidRPr="00AB1E80" w:rsidRDefault="00AB1E80" w:rsidP="00AB1E80">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Pr>
                <w:rFonts w:ascii="Times New Roman" w:eastAsiaTheme="minorEastAsia" w:hint="eastAsia"/>
                <w:sz w:val="18"/>
                <w:szCs w:val="18"/>
              </w:rPr>
              <w:t>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IPCFLG</w:t>
            </w:r>
            <w:r>
              <w:rPr>
                <w:rFonts w:ascii="Times New Roman" w:eastAsiaTheme="minorEastAsia" w:hint="eastAsia"/>
                <w:sz w:val="18"/>
                <w:szCs w:val="18"/>
              </w:rPr>
              <w:t>&lt;3&gt;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w:t>
            </w:r>
            <w:r w:rsidR="002143BF">
              <w:rPr>
                <w:rFonts w:ascii="Times New Roman" w:eastAsiaTheme="minorEastAsia" w:hint="eastAsia"/>
                <w:sz w:val="18"/>
                <w:szCs w:val="18"/>
              </w:rPr>
              <w:t>STS&lt;3&gt; for the RFDSP</w:t>
            </w:r>
          </w:p>
          <w:p w:rsidR="00AB1E80" w:rsidRPr="007C2D0D" w:rsidRDefault="00AB1E80" w:rsidP="00AB1E80">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0A1264" w:rsidRPr="00E53CAA" w:rsidTr="000A1264">
        <w:trPr>
          <w:cantSplit/>
          <w:trHeight w:val="222"/>
        </w:trPr>
        <w:tc>
          <w:tcPr>
            <w:tcW w:w="695" w:type="dxa"/>
            <w:tcBorders>
              <w:top w:val="single" w:sz="4" w:space="0" w:color="auto"/>
              <w:left w:val="single" w:sz="4" w:space="0" w:color="auto"/>
              <w:bottom w:val="single" w:sz="4" w:space="0" w:color="auto"/>
              <w:right w:val="single" w:sz="4" w:space="0" w:color="auto"/>
            </w:tcBorders>
          </w:tcPr>
          <w:p w:rsidR="000A1264" w:rsidRPr="00C53D86" w:rsidRDefault="000A1264" w:rsidP="0050671A">
            <w:pPr>
              <w:pStyle w:val="ad"/>
              <w:rPr>
                <w:rFonts w:ascii="Times New Roman" w:eastAsiaTheme="minorEastAsia"/>
                <w:sz w:val="18"/>
                <w:szCs w:val="18"/>
              </w:rPr>
            </w:pPr>
            <w:r>
              <w:rPr>
                <w:rFonts w:ascii="Times New Roman" w:eastAsiaTheme="minorEastAsia" w:hint="eastAsia"/>
                <w:sz w:val="18"/>
                <w:szCs w:val="18"/>
              </w:rPr>
              <w:t>2</w:t>
            </w:r>
          </w:p>
        </w:tc>
        <w:tc>
          <w:tcPr>
            <w:tcW w:w="2056" w:type="dxa"/>
            <w:tcBorders>
              <w:top w:val="single" w:sz="4" w:space="0" w:color="auto"/>
              <w:left w:val="single" w:sz="4" w:space="0" w:color="auto"/>
              <w:bottom w:val="single" w:sz="4" w:space="0" w:color="auto"/>
              <w:right w:val="single" w:sz="4" w:space="0" w:color="auto"/>
            </w:tcBorders>
          </w:tcPr>
          <w:p w:rsidR="000A1264" w:rsidRPr="00C53D86" w:rsidRDefault="000A1264" w:rsidP="000A1264">
            <w:pPr>
              <w:pStyle w:val="ad"/>
              <w:rPr>
                <w:rFonts w:ascii="Times New Roman" w:eastAsiaTheme="minorEastAsia"/>
                <w:sz w:val="18"/>
                <w:szCs w:val="18"/>
              </w:rPr>
            </w:pPr>
            <w:r>
              <w:rPr>
                <w:rFonts w:ascii="Times New Roman" w:eastAsiaTheme="minorEastAsia" w:hint="eastAsia"/>
                <w:sz w:val="18"/>
                <w:szCs w:val="18"/>
              </w:rPr>
              <w:t>A7TORFIPCSET&lt;2&gt;</w:t>
            </w:r>
          </w:p>
        </w:tc>
        <w:tc>
          <w:tcPr>
            <w:tcW w:w="736" w:type="dxa"/>
            <w:tcBorders>
              <w:top w:val="single" w:sz="4" w:space="0" w:color="auto"/>
              <w:left w:val="single" w:sz="4" w:space="0" w:color="auto"/>
              <w:bottom w:val="single" w:sz="4" w:space="0" w:color="auto"/>
              <w:right w:val="single" w:sz="4" w:space="0" w:color="auto"/>
            </w:tcBorders>
          </w:tcPr>
          <w:p w:rsidR="000A1264" w:rsidRPr="00E53CAA" w:rsidRDefault="000A1264" w:rsidP="0050671A">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0A1264" w:rsidRPr="007C2D0D" w:rsidRDefault="000A1264" w:rsidP="0050671A">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0A1264" w:rsidRDefault="000A1264" w:rsidP="00AB1E80">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RFDSP core</w:t>
            </w:r>
            <w:r w:rsidRPr="007C2D0D">
              <w:rPr>
                <w:rFonts w:ascii="Times New Roman" w:eastAsiaTheme="minorEastAsia"/>
                <w:sz w:val="18"/>
                <w:szCs w:val="18"/>
              </w:rPr>
              <w:t xml:space="preserve"> IPC flag </w:t>
            </w:r>
            <w:r>
              <w:rPr>
                <w:rFonts w:ascii="Times New Roman" w:eastAsiaTheme="minorEastAsia" w:hint="eastAsia"/>
                <w:sz w:val="18"/>
                <w:szCs w:val="18"/>
              </w:rPr>
              <w:t>2</w:t>
            </w:r>
            <w:r w:rsidRPr="007C2D0D">
              <w:rPr>
                <w:rFonts w:ascii="Times New Roman" w:eastAsiaTheme="minorEastAsia"/>
                <w:sz w:val="18"/>
                <w:szCs w:val="18"/>
              </w:rPr>
              <w:t xml:space="preserve"> set. </w:t>
            </w:r>
          </w:p>
          <w:p w:rsidR="00AB1E80" w:rsidRPr="00AB1E80" w:rsidRDefault="00AB1E80" w:rsidP="00AB1E80">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Pr>
                <w:rFonts w:ascii="Times New Roman" w:eastAsiaTheme="minorEastAsia" w:hint="eastAsia"/>
                <w:sz w:val="18"/>
                <w:szCs w:val="18"/>
              </w:rPr>
              <w:t>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IPCFLG</w:t>
            </w:r>
            <w:r>
              <w:rPr>
                <w:rFonts w:ascii="Times New Roman" w:eastAsiaTheme="minorEastAsia" w:hint="eastAsia"/>
                <w:sz w:val="18"/>
                <w:szCs w:val="18"/>
              </w:rPr>
              <w:t>&lt;2&gt;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w:t>
            </w:r>
            <w:r w:rsidR="002143BF">
              <w:rPr>
                <w:rFonts w:ascii="Times New Roman" w:eastAsiaTheme="minorEastAsia" w:hint="eastAsia"/>
                <w:sz w:val="18"/>
                <w:szCs w:val="18"/>
              </w:rPr>
              <w:t>STS&lt;2&gt; for the RFDSP.</w:t>
            </w:r>
          </w:p>
          <w:p w:rsidR="00AB1E80" w:rsidRPr="007C2D0D" w:rsidRDefault="00AB1E80" w:rsidP="00AB1E80">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0A1264" w:rsidRPr="00E53CAA" w:rsidTr="000A1264">
        <w:trPr>
          <w:cantSplit/>
          <w:trHeight w:val="222"/>
        </w:trPr>
        <w:tc>
          <w:tcPr>
            <w:tcW w:w="695" w:type="dxa"/>
            <w:tcBorders>
              <w:top w:val="single" w:sz="4" w:space="0" w:color="auto"/>
              <w:left w:val="single" w:sz="4" w:space="0" w:color="auto"/>
              <w:bottom w:val="single" w:sz="4" w:space="0" w:color="auto"/>
              <w:right w:val="single" w:sz="4" w:space="0" w:color="auto"/>
            </w:tcBorders>
          </w:tcPr>
          <w:p w:rsidR="000A1264" w:rsidRPr="00C53D86" w:rsidRDefault="000A1264" w:rsidP="0050671A">
            <w:pPr>
              <w:pStyle w:val="ad"/>
              <w:rPr>
                <w:rFonts w:ascii="Times New Roman" w:eastAsiaTheme="minorEastAsia"/>
                <w:sz w:val="18"/>
                <w:szCs w:val="18"/>
              </w:rPr>
            </w:pPr>
            <w:r>
              <w:rPr>
                <w:rFonts w:ascii="Times New Roman" w:eastAsiaTheme="minorEastAsia" w:hint="eastAsia"/>
                <w:sz w:val="18"/>
                <w:szCs w:val="18"/>
              </w:rPr>
              <w:t>1</w:t>
            </w:r>
          </w:p>
        </w:tc>
        <w:tc>
          <w:tcPr>
            <w:tcW w:w="2056" w:type="dxa"/>
            <w:tcBorders>
              <w:top w:val="single" w:sz="4" w:space="0" w:color="auto"/>
              <w:left w:val="single" w:sz="4" w:space="0" w:color="auto"/>
              <w:bottom w:val="single" w:sz="4" w:space="0" w:color="auto"/>
              <w:right w:val="single" w:sz="4" w:space="0" w:color="auto"/>
            </w:tcBorders>
          </w:tcPr>
          <w:p w:rsidR="000A1264" w:rsidRPr="00C53D86" w:rsidRDefault="000A1264" w:rsidP="000A1264">
            <w:pPr>
              <w:pStyle w:val="ad"/>
              <w:rPr>
                <w:rFonts w:ascii="Times New Roman" w:eastAsiaTheme="minorEastAsia"/>
                <w:sz w:val="18"/>
                <w:szCs w:val="18"/>
              </w:rPr>
            </w:pPr>
            <w:r>
              <w:rPr>
                <w:rFonts w:ascii="Times New Roman" w:eastAsiaTheme="minorEastAsia" w:hint="eastAsia"/>
                <w:sz w:val="18"/>
                <w:szCs w:val="18"/>
              </w:rPr>
              <w:t>A7TORFIPCSET&lt;1&gt;</w:t>
            </w:r>
          </w:p>
        </w:tc>
        <w:tc>
          <w:tcPr>
            <w:tcW w:w="736" w:type="dxa"/>
            <w:tcBorders>
              <w:top w:val="single" w:sz="4" w:space="0" w:color="auto"/>
              <w:left w:val="single" w:sz="4" w:space="0" w:color="auto"/>
              <w:bottom w:val="single" w:sz="4" w:space="0" w:color="auto"/>
              <w:right w:val="single" w:sz="4" w:space="0" w:color="auto"/>
            </w:tcBorders>
          </w:tcPr>
          <w:p w:rsidR="000A1264" w:rsidRPr="00E53CAA" w:rsidRDefault="000A1264" w:rsidP="0050671A">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0A1264" w:rsidRPr="007C2D0D" w:rsidRDefault="000A1264" w:rsidP="0050671A">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0A1264" w:rsidRDefault="000A1264" w:rsidP="00AB1E80">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RFDSP core</w:t>
            </w:r>
            <w:r w:rsidRPr="007C2D0D">
              <w:rPr>
                <w:rFonts w:ascii="Times New Roman" w:eastAsiaTheme="minorEastAsia"/>
                <w:sz w:val="18"/>
                <w:szCs w:val="18"/>
              </w:rPr>
              <w:t xml:space="preserve"> IPC flag </w:t>
            </w:r>
            <w:r>
              <w:rPr>
                <w:rFonts w:ascii="Times New Roman" w:eastAsiaTheme="minorEastAsia" w:hint="eastAsia"/>
                <w:sz w:val="18"/>
                <w:szCs w:val="18"/>
              </w:rPr>
              <w:t>1</w:t>
            </w:r>
            <w:r w:rsidRPr="007C2D0D">
              <w:rPr>
                <w:rFonts w:ascii="Times New Roman" w:eastAsiaTheme="minorEastAsia"/>
                <w:sz w:val="18"/>
                <w:szCs w:val="18"/>
              </w:rPr>
              <w:t xml:space="preserve"> set. </w:t>
            </w:r>
          </w:p>
          <w:p w:rsidR="00AB1E80" w:rsidRPr="00AB1E80" w:rsidRDefault="00AB1E80" w:rsidP="00AB1E80">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Pr>
                <w:rFonts w:ascii="Times New Roman" w:eastAsiaTheme="minorEastAsia" w:hint="eastAsia"/>
                <w:sz w:val="18"/>
                <w:szCs w:val="18"/>
              </w:rPr>
              <w:t>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IPCFLG</w:t>
            </w:r>
            <w:r>
              <w:rPr>
                <w:rFonts w:ascii="Times New Roman" w:eastAsiaTheme="minorEastAsia" w:hint="eastAsia"/>
                <w:sz w:val="18"/>
                <w:szCs w:val="18"/>
              </w:rPr>
              <w:t>&lt;1&gt;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w:t>
            </w:r>
            <w:r w:rsidR="002143BF">
              <w:rPr>
                <w:rFonts w:ascii="Times New Roman" w:eastAsiaTheme="minorEastAsia" w:hint="eastAsia"/>
                <w:sz w:val="18"/>
                <w:szCs w:val="18"/>
              </w:rPr>
              <w:t>STS&lt;1&gt; for the RFDSP.</w:t>
            </w:r>
          </w:p>
          <w:p w:rsidR="00AB1E80" w:rsidRPr="007C2D0D" w:rsidRDefault="00AB1E80" w:rsidP="00AB1E80">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0A1264" w:rsidRPr="00E53CAA" w:rsidTr="000A1264">
        <w:trPr>
          <w:cantSplit/>
          <w:trHeight w:hRule="exact" w:val="933"/>
        </w:trPr>
        <w:tc>
          <w:tcPr>
            <w:tcW w:w="695" w:type="dxa"/>
            <w:tcBorders>
              <w:top w:val="single" w:sz="4" w:space="0" w:color="auto"/>
              <w:left w:val="single" w:sz="4" w:space="0" w:color="auto"/>
              <w:bottom w:val="single" w:sz="4" w:space="0" w:color="auto"/>
              <w:right w:val="single" w:sz="4" w:space="0" w:color="auto"/>
            </w:tcBorders>
          </w:tcPr>
          <w:p w:rsidR="000A1264" w:rsidRPr="00C53D86" w:rsidRDefault="000A1264" w:rsidP="000A1264">
            <w:pPr>
              <w:pStyle w:val="ad"/>
              <w:rPr>
                <w:rFonts w:ascii="Times New Roman" w:eastAsiaTheme="minorEastAsia"/>
                <w:sz w:val="18"/>
                <w:szCs w:val="18"/>
              </w:rPr>
            </w:pPr>
            <w:r>
              <w:rPr>
                <w:rFonts w:ascii="Times New Roman" w:eastAsiaTheme="minorEastAsia" w:hint="eastAsia"/>
                <w:sz w:val="18"/>
                <w:szCs w:val="18"/>
              </w:rPr>
              <w:t>0</w:t>
            </w:r>
          </w:p>
        </w:tc>
        <w:tc>
          <w:tcPr>
            <w:tcW w:w="2056" w:type="dxa"/>
            <w:tcBorders>
              <w:top w:val="single" w:sz="4" w:space="0" w:color="auto"/>
              <w:left w:val="single" w:sz="4" w:space="0" w:color="auto"/>
              <w:bottom w:val="single" w:sz="4" w:space="0" w:color="auto"/>
              <w:right w:val="single" w:sz="4" w:space="0" w:color="auto"/>
            </w:tcBorders>
          </w:tcPr>
          <w:p w:rsidR="000A1264" w:rsidRPr="00C53D86" w:rsidRDefault="000A1264" w:rsidP="000A1264">
            <w:pPr>
              <w:pStyle w:val="ad"/>
              <w:rPr>
                <w:rFonts w:ascii="Times New Roman" w:eastAsiaTheme="minorEastAsia"/>
                <w:sz w:val="18"/>
                <w:szCs w:val="18"/>
              </w:rPr>
            </w:pPr>
            <w:r>
              <w:rPr>
                <w:rFonts w:ascii="Times New Roman" w:eastAsiaTheme="minorEastAsia" w:hint="eastAsia"/>
                <w:sz w:val="18"/>
                <w:szCs w:val="18"/>
              </w:rPr>
              <w:t>A7TORFIPCSET&lt;0&gt;</w:t>
            </w:r>
          </w:p>
        </w:tc>
        <w:tc>
          <w:tcPr>
            <w:tcW w:w="736" w:type="dxa"/>
            <w:tcBorders>
              <w:top w:val="single" w:sz="4" w:space="0" w:color="auto"/>
              <w:left w:val="single" w:sz="4" w:space="0" w:color="auto"/>
              <w:bottom w:val="single" w:sz="4" w:space="0" w:color="auto"/>
              <w:right w:val="single" w:sz="4" w:space="0" w:color="auto"/>
            </w:tcBorders>
          </w:tcPr>
          <w:p w:rsidR="000A1264" w:rsidRPr="00E53CAA" w:rsidRDefault="000A1264" w:rsidP="0050671A">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0A1264" w:rsidRPr="007C2D0D" w:rsidRDefault="000A1264" w:rsidP="0050671A">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AB1E80" w:rsidRDefault="000A1264" w:rsidP="00AB1E80">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RFDSP core</w:t>
            </w:r>
            <w:r w:rsidRPr="007C2D0D">
              <w:rPr>
                <w:rFonts w:ascii="Times New Roman" w:eastAsiaTheme="minorEastAsia"/>
                <w:sz w:val="18"/>
                <w:szCs w:val="18"/>
              </w:rPr>
              <w:t xml:space="preserve"> IPC flag </w:t>
            </w:r>
            <w:r>
              <w:rPr>
                <w:rFonts w:ascii="Times New Roman" w:eastAsiaTheme="minorEastAsia" w:hint="eastAsia"/>
                <w:sz w:val="18"/>
                <w:szCs w:val="18"/>
              </w:rPr>
              <w:t>0</w:t>
            </w:r>
            <w:r w:rsidRPr="007C2D0D">
              <w:rPr>
                <w:rFonts w:ascii="Times New Roman" w:eastAsiaTheme="minorEastAsia"/>
                <w:sz w:val="18"/>
                <w:szCs w:val="18"/>
              </w:rPr>
              <w:t xml:space="preserve"> set. </w:t>
            </w:r>
          </w:p>
          <w:p w:rsidR="00AB1E80" w:rsidRPr="00AB1E80" w:rsidRDefault="00AB1E80" w:rsidP="00AB1E80">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Pr>
                <w:rFonts w:ascii="Times New Roman" w:eastAsiaTheme="minorEastAsia" w:hint="eastAsia"/>
                <w:sz w:val="18"/>
                <w:szCs w:val="18"/>
              </w:rPr>
              <w:t>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IPCFLG</w:t>
            </w:r>
            <w:r>
              <w:rPr>
                <w:rFonts w:ascii="Times New Roman" w:eastAsiaTheme="minorEastAsia" w:hint="eastAsia"/>
                <w:sz w:val="18"/>
                <w:szCs w:val="18"/>
              </w:rPr>
              <w:t>&lt;0&gt;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w:t>
            </w:r>
            <w:r w:rsidR="002143BF">
              <w:rPr>
                <w:rFonts w:ascii="Times New Roman" w:eastAsiaTheme="minorEastAsia" w:hint="eastAsia"/>
                <w:sz w:val="18"/>
                <w:szCs w:val="18"/>
              </w:rPr>
              <w:t>STS&lt;0&gt; for the RFDSP.</w:t>
            </w:r>
          </w:p>
          <w:p w:rsidR="000A1264" w:rsidRPr="007C2D0D" w:rsidRDefault="00AB1E80" w:rsidP="00AB1E80">
            <w:pPr>
              <w:pStyle w:val="ad"/>
              <w:rPr>
                <w:rFonts w:ascii="Times New Roman" w:eastAsiaTheme="minorEastAsia"/>
                <w:sz w:val="18"/>
                <w:szCs w:val="18"/>
              </w:rPr>
            </w:pPr>
            <w:r w:rsidRPr="00AB1E80">
              <w:rPr>
                <w:rFonts w:ascii="Times New Roman" w:eastAsiaTheme="minorEastAsia"/>
                <w:sz w:val="18"/>
                <w:szCs w:val="18"/>
              </w:rPr>
              <w:t>Writing 0 has no effect.</w:t>
            </w:r>
          </w:p>
        </w:tc>
      </w:tr>
    </w:tbl>
    <w:p w:rsidR="000F0C65" w:rsidRDefault="000F0C65" w:rsidP="007C2D0D">
      <w:pPr>
        <w:pStyle w:val="3"/>
        <w:numPr>
          <w:ilvl w:val="2"/>
          <w:numId w:val="18"/>
        </w:numPr>
      </w:pPr>
      <w:bookmarkStart w:id="2223" w:name="_Toc482273602"/>
      <w:bookmarkEnd w:id="2218"/>
      <w:bookmarkEnd w:id="2219"/>
      <w:r>
        <w:rPr>
          <w:rFonts w:hint="eastAsia"/>
        </w:rPr>
        <w:t>A7TORFIPCCLR&lt;15:0&gt;</w:t>
      </w:r>
      <w:bookmarkEnd w:id="2223"/>
    </w:p>
    <w:p w:rsidR="0050671A" w:rsidRDefault="0050671A" w:rsidP="0050671A">
      <w:r>
        <w:rPr>
          <w:rFonts w:hint="eastAsia"/>
        </w:rPr>
        <w:t>A7 core to RFDSP core IPC clear register</w:t>
      </w:r>
    </w:p>
    <w:p w:rsidR="0050671A" w:rsidRPr="00E53CAA" w:rsidRDefault="0050671A" w:rsidP="0050671A">
      <w:pPr>
        <w:pStyle w:val="ae"/>
        <w:rPr>
          <w:rFonts w:ascii="Times New Roman" w:eastAsiaTheme="minorEastAsia" w:hAnsi="Times New Roman"/>
          <w:lang w:eastAsia="zh-CN"/>
        </w:rPr>
      </w:pPr>
      <w:r w:rsidRPr="00E53CAA">
        <w:rPr>
          <w:rFonts w:ascii="Times New Roman" w:hAnsi="Times New Roman"/>
        </w:rPr>
        <w:t>Address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50671A" w:rsidRPr="00E53CAA" w:rsidTr="0050671A">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50671A" w:rsidRPr="00E53CAA" w:rsidRDefault="0050671A" w:rsidP="0050671A">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50671A" w:rsidRPr="00E53CAA" w:rsidRDefault="0050671A" w:rsidP="0050671A">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50671A" w:rsidRPr="00E53CAA" w:rsidRDefault="0050671A" w:rsidP="0050671A">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50671A" w:rsidRPr="00E53CAA" w:rsidRDefault="0050671A" w:rsidP="0050671A">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50671A" w:rsidRPr="00E53CAA" w:rsidRDefault="0050671A" w:rsidP="0050671A">
            <w:pPr>
              <w:pStyle w:val="ad"/>
              <w:rPr>
                <w:rFonts w:ascii="Times New Roman" w:eastAsia="MS PGothic"/>
                <w:sz w:val="18"/>
                <w:szCs w:val="18"/>
              </w:rPr>
            </w:pPr>
            <w:r w:rsidRPr="00E53CAA">
              <w:rPr>
                <w:rFonts w:ascii="Times New Roman" w:eastAsia="MS PGothic"/>
                <w:sz w:val="18"/>
                <w:szCs w:val="18"/>
              </w:rPr>
              <w:t>Description</w:t>
            </w:r>
          </w:p>
        </w:tc>
      </w:tr>
      <w:tr w:rsidR="0047685A" w:rsidRPr="00E53CAA" w:rsidTr="0050671A">
        <w:trPr>
          <w:cantSplit/>
          <w:trHeight w:val="222"/>
        </w:trPr>
        <w:tc>
          <w:tcPr>
            <w:tcW w:w="695" w:type="dxa"/>
            <w:tcBorders>
              <w:top w:val="single" w:sz="4" w:space="0" w:color="auto"/>
              <w:left w:val="single" w:sz="4" w:space="0" w:color="auto"/>
              <w:bottom w:val="single" w:sz="4" w:space="0" w:color="auto"/>
              <w:right w:val="single" w:sz="4" w:space="0" w:color="auto"/>
            </w:tcBorders>
          </w:tcPr>
          <w:p w:rsidR="0047685A" w:rsidRPr="00C53D86" w:rsidRDefault="0047685A" w:rsidP="00401317">
            <w:pPr>
              <w:pStyle w:val="ad"/>
              <w:rPr>
                <w:rFonts w:ascii="Times New Roman" w:eastAsiaTheme="minorEastAsia"/>
                <w:sz w:val="18"/>
                <w:szCs w:val="18"/>
              </w:rPr>
            </w:pPr>
            <w:r>
              <w:rPr>
                <w:rFonts w:ascii="Times New Roman" w:eastAsiaTheme="minorEastAsia" w:hint="eastAsia"/>
                <w:sz w:val="18"/>
                <w:szCs w:val="18"/>
              </w:rPr>
              <w:t>31:16</w:t>
            </w:r>
          </w:p>
        </w:tc>
        <w:tc>
          <w:tcPr>
            <w:tcW w:w="2056" w:type="dxa"/>
            <w:tcBorders>
              <w:top w:val="single" w:sz="4" w:space="0" w:color="auto"/>
              <w:left w:val="single" w:sz="4" w:space="0" w:color="auto"/>
              <w:bottom w:val="single" w:sz="4" w:space="0" w:color="auto"/>
              <w:right w:val="single" w:sz="4" w:space="0" w:color="auto"/>
            </w:tcBorders>
          </w:tcPr>
          <w:p w:rsidR="0047685A" w:rsidRPr="00C53D86" w:rsidRDefault="0047685A" w:rsidP="00401317">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47685A" w:rsidRPr="00E53CAA" w:rsidRDefault="0047685A" w:rsidP="00401317">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47685A" w:rsidRPr="00481022" w:rsidRDefault="0047685A" w:rsidP="00401317">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47685A" w:rsidRPr="007C2D0D" w:rsidRDefault="0047685A" w:rsidP="00401317">
            <w:pPr>
              <w:pStyle w:val="ad"/>
              <w:rPr>
                <w:rFonts w:ascii="Times New Roman" w:eastAsiaTheme="minorEastAsia"/>
                <w:sz w:val="18"/>
                <w:szCs w:val="18"/>
              </w:rPr>
            </w:pPr>
            <w:r>
              <w:rPr>
                <w:rFonts w:ascii="Times New Roman" w:eastAsiaTheme="minorEastAsia" w:hint="eastAsia"/>
                <w:sz w:val="18"/>
                <w:szCs w:val="18"/>
              </w:rPr>
              <w:t>Reserved</w:t>
            </w:r>
          </w:p>
        </w:tc>
      </w:tr>
      <w:tr w:rsidR="0047685A" w:rsidRPr="0050671A" w:rsidTr="0050671A">
        <w:trPr>
          <w:cantSplit/>
          <w:trHeight w:val="222"/>
        </w:trPr>
        <w:tc>
          <w:tcPr>
            <w:tcW w:w="695" w:type="dxa"/>
            <w:tcBorders>
              <w:top w:val="single" w:sz="4" w:space="0" w:color="auto"/>
              <w:left w:val="single" w:sz="4" w:space="0" w:color="auto"/>
              <w:bottom w:val="single" w:sz="4" w:space="0" w:color="auto"/>
              <w:right w:val="single" w:sz="4" w:space="0" w:color="auto"/>
            </w:tcBorders>
          </w:tcPr>
          <w:p w:rsidR="0047685A" w:rsidRPr="00C53D86" w:rsidRDefault="0047685A" w:rsidP="00401317">
            <w:pPr>
              <w:pStyle w:val="ad"/>
              <w:rPr>
                <w:rFonts w:ascii="Times New Roman" w:eastAsiaTheme="minorEastAsia"/>
                <w:sz w:val="18"/>
                <w:szCs w:val="18"/>
              </w:rPr>
            </w:pPr>
            <w:r>
              <w:rPr>
                <w:rFonts w:ascii="Times New Roman" w:eastAsiaTheme="minorEastAsia" w:hint="eastAsia"/>
                <w:sz w:val="18"/>
                <w:szCs w:val="18"/>
              </w:rPr>
              <w:t>15</w:t>
            </w:r>
          </w:p>
        </w:tc>
        <w:tc>
          <w:tcPr>
            <w:tcW w:w="2056" w:type="dxa"/>
            <w:tcBorders>
              <w:top w:val="single" w:sz="4" w:space="0" w:color="auto"/>
              <w:left w:val="single" w:sz="4" w:space="0" w:color="auto"/>
              <w:bottom w:val="single" w:sz="4" w:space="0" w:color="auto"/>
              <w:right w:val="single" w:sz="4" w:space="0" w:color="auto"/>
            </w:tcBorders>
          </w:tcPr>
          <w:p w:rsidR="0047685A" w:rsidRPr="00C53D86" w:rsidRDefault="0047685A" w:rsidP="00401317">
            <w:pPr>
              <w:pStyle w:val="ad"/>
              <w:rPr>
                <w:rFonts w:ascii="Times New Roman" w:eastAsiaTheme="minorEastAsia"/>
                <w:sz w:val="18"/>
                <w:szCs w:val="18"/>
              </w:rPr>
            </w:pPr>
            <w:r>
              <w:rPr>
                <w:rFonts w:ascii="Times New Roman" w:eastAsiaTheme="minorEastAsia" w:hint="eastAsia"/>
                <w:sz w:val="18"/>
                <w:szCs w:val="18"/>
              </w:rPr>
              <w:t>A7TORFIPCCLR&lt;15&gt;</w:t>
            </w:r>
          </w:p>
        </w:tc>
        <w:tc>
          <w:tcPr>
            <w:tcW w:w="736" w:type="dxa"/>
            <w:tcBorders>
              <w:top w:val="single" w:sz="4" w:space="0" w:color="auto"/>
              <w:left w:val="single" w:sz="4" w:space="0" w:color="auto"/>
              <w:bottom w:val="single" w:sz="4" w:space="0" w:color="auto"/>
              <w:right w:val="single" w:sz="4" w:space="0" w:color="auto"/>
            </w:tcBorders>
          </w:tcPr>
          <w:p w:rsidR="0047685A" w:rsidRPr="00E53CAA" w:rsidRDefault="0047685A" w:rsidP="00401317">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47685A" w:rsidRPr="007C2D0D" w:rsidRDefault="0047685A" w:rsidP="00401317">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47685A" w:rsidRDefault="0047685A" w:rsidP="00401317">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RFDSP core</w:t>
            </w:r>
            <w:r w:rsidRPr="007C2D0D">
              <w:rPr>
                <w:rFonts w:ascii="Times New Roman" w:eastAsiaTheme="minorEastAsia"/>
                <w:sz w:val="18"/>
                <w:szCs w:val="18"/>
              </w:rPr>
              <w:t xml:space="preserve"> IPC flag 15 </w:t>
            </w:r>
            <w:r>
              <w:rPr>
                <w:rFonts w:ascii="Times New Roman" w:eastAsiaTheme="minorEastAsia"/>
                <w:sz w:val="18"/>
                <w:szCs w:val="18"/>
              </w:rPr>
              <w:t>clear</w:t>
            </w:r>
            <w:r w:rsidRPr="007C2D0D">
              <w:rPr>
                <w:rFonts w:ascii="Times New Roman" w:eastAsiaTheme="minorEastAsia"/>
                <w:sz w:val="18"/>
                <w:szCs w:val="18"/>
              </w:rPr>
              <w:t xml:space="preserve">. </w:t>
            </w:r>
          </w:p>
          <w:p w:rsidR="0047685A" w:rsidRPr="00AB1E80" w:rsidRDefault="0047685A" w:rsidP="00401317">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Pr>
                <w:rFonts w:ascii="Times New Roman" w:eastAsiaTheme="minorEastAsia" w:hint="eastAsia"/>
                <w:sz w:val="18"/>
                <w:szCs w:val="18"/>
              </w:rPr>
              <w:t>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IPCFLG</w:t>
            </w:r>
            <w:r>
              <w:rPr>
                <w:rFonts w:ascii="Times New Roman" w:eastAsiaTheme="minorEastAsia" w:hint="eastAsia"/>
                <w:sz w:val="18"/>
                <w:szCs w:val="18"/>
              </w:rPr>
              <w:t>&lt;15&gt;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w:t>
            </w:r>
            <w:r>
              <w:rPr>
                <w:rFonts w:ascii="Times New Roman" w:eastAsiaTheme="minorEastAsia" w:hint="eastAsia"/>
                <w:sz w:val="18"/>
                <w:szCs w:val="18"/>
              </w:rPr>
              <w:t xml:space="preserve">STS&lt;15&gt; for the </w:t>
            </w:r>
            <w:r w:rsidR="00C63051">
              <w:rPr>
                <w:rFonts w:ascii="Times New Roman" w:eastAsiaTheme="minorEastAsia" w:hint="eastAsia"/>
                <w:sz w:val="18"/>
                <w:szCs w:val="18"/>
              </w:rPr>
              <w:t>RFDSP.</w:t>
            </w:r>
          </w:p>
          <w:p w:rsidR="0047685A" w:rsidRPr="007C2D0D" w:rsidRDefault="0047685A" w:rsidP="0047685A">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47685A" w:rsidRPr="00E53CAA" w:rsidTr="0050671A">
        <w:trPr>
          <w:cantSplit/>
          <w:trHeight w:val="222"/>
        </w:trPr>
        <w:tc>
          <w:tcPr>
            <w:tcW w:w="695" w:type="dxa"/>
            <w:tcBorders>
              <w:top w:val="single" w:sz="4" w:space="0" w:color="auto"/>
              <w:left w:val="single" w:sz="4" w:space="0" w:color="auto"/>
              <w:bottom w:val="single" w:sz="4" w:space="0" w:color="auto"/>
              <w:right w:val="single" w:sz="4" w:space="0" w:color="auto"/>
            </w:tcBorders>
          </w:tcPr>
          <w:p w:rsidR="0047685A" w:rsidRPr="00C53D86" w:rsidRDefault="0047685A" w:rsidP="00401317">
            <w:pPr>
              <w:pStyle w:val="ad"/>
              <w:rPr>
                <w:rFonts w:ascii="Times New Roman" w:eastAsiaTheme="minorEastAsia"/>
                <w:sz w:val="18"/>
                <w:szCs w:val="18"/>
              </w:rPr>
            </w:pPr>
            <w:r>
              <w:rPr>
                <w:rFonts w:ascii="Times New Roman" w:eastAsiaTheme="minorEastAsia" w:hint="eastAsia"/>
                <w:sz w:val="18"/>
                <w:szCs w:val="18"/>
              </w:rPr>
              <w:t>14</w:t>
            </w:r>
          </w:p>
        </w:tc>
        <w:tc>
          <w:tcPr>
            <w:tcW w:w="2056" w:type="dxa"/>
            <w:tcBorders>
              <w:top w:val="single" w:sz="4" w:space="0" w:color="auto"/>
              <w:left w:val="single" w:sz="4" w:space="0" w:color="auto"/>
              <w:bottom w:val="single" w:sz="4" w:space="0" w:color="auto"/>
              <w:right w:val="single" w:sz="4" w:space="0" w:color="auto"/>
            </w:tcBorders>
          </w:tcPr>
          <w:p w:rsidR="0047685A" w:rsidRPr="00C53D86" w:rsidRDefault="0047685A" w:rsidP="00401317">
            <w:pPr>
              <w:pStyle w:val="ad"/>
              <w:rPr>
                <w:rFonts w:ascii="Times New Roman" w:eastAsiaTheme="minorEastAsia"/>
                <w:sz w:val="18"/>
                <w:szCs w:val="18"/>
              </w:rPr>
            </w:pPr>
            <w:r>
              <w:rPr>
                <w:rFonts w:ascii="Times New Roman" w:eastAsiaTheme="minorEastAsia" w:hint="eastAsia"/>
                <w:sz w:val="18"/>
                <w:szCs w:val="18"/>
              </w:rPr>
              <w:t>A7TORFIPCCLR&lt;14&gt;</w:t>
            </w:r>
          </w:p>
        </w:tc>
        <w:tc>
          <w:tcPr>
            <w:tcW w:w="736" w:type="dxa"/>
            <w:tcBorders>
              <w:top w:val="single" w:sz="4" w:space="0" w:color="auto"/>
              <w:left w:val="single" w:sz="4" w:space="0" w:color="auto"/>
              <w:bottom w:val="single" w:sz="4" w:space="0" w:color="auto"/>
              <w:right w:val="single" w:sz="4" w:space="0" w:color="auto"/>
            </w:tcBorders>
          </w:tcPr>
          <w:p w:rsidR="0047685A" w:rsidRPr="00E53CAA" w:rsidRDefault="0047685A" w:rsidP="00401317">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47685A" w:rsidRPr="007C2D0D" w:rsidRDefault="0047685A" w:rsidP="00401317">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47685A" w:rsidRDefault="0047685A" w:rsidP="00401317">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RFDSP core</w:t>
            </w:r>
            <w:r w:rsidRPr="007C2D0D">
              <w:rPr>
                <w:rFonts w:ascii="Times New Roman" w:eastAsiaTheme="minorEastAsia"/>
                <w:sz w:val="18"/>
                <w:szCs w:val="18"/>
              </w:rPr>
              <w:t xml:space="preserve"> IPC flag 1</w:t>
            </w:r>
            <w:r>
              <w:rPr>
                <w:rFonts w:ascii="Times New Roman" w:eastAsiaTheme="minorEastAsia" w:hint="eastAsia"/>
                <w:sz w:val="18"/>
                <w:szCs w:val="18"/>
              </w:rPr>
              <w:t>4</w:t>
            </w:r>
            <w:r w:rsidRPr="007C2D0D">
              <w:rPr>
                <w:rFonts w:ascii="Times New Roman" w:eastAsiaTheme="minorEastAsia"/>
                <w:sz w:val="18"/>
                <w:szCs w:val="18"/>
              </w:rPr>
              <w:t xml:space="preserve"> </w:t>
            </w:r>
            <w:r>
              <w:rPr>
                <w:rFonts w:ascii="Times New Roman" w:eastAsiaTheme="minorEastAsia"/>
                <w:sz w:val="18"/>
                <w:szCs w:val="18"/>
              </w:rPr>
              <w:t>clear</w:t>
            </w:r>
            <w:r w:rsidRPr="007C2D0D">
              <w:rPr>
                <w:rFonts w:ascii="Times New Roman" w:eastAsiaTheme="minorEastAsia"/>
                <w:sz w:val="18"/>
                <w:szCs w:val="18"/>
              </w:rPr>
              <w:t xml:space="preserve">. </w:t>
            </w:r>
          </w:p>
          <w:p w:rsidR="0047685A" w:rsidRPr="00AB1E80" w:rsidRDefault="0047685A" w:rsidP="00401317">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Pr>
                <w:rFonts w:ascii="Times New Roman" w:eastAsiaTheme="minorEastAsia" w:hint="eastAsia"/>
                <w:sz w:val="18"/>
                <w:szCs w:val="18"/>
              </w:rPr>
              <w:t>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IPCFLG</w:t>
            </w:r>
            <w:r>
              <w:rPr>
                <w:rFonts w:ascii="Times New Roman" w:eastAsiaTheme="minorEastAsia" w:hint="eastAsia"/>
                <w:sz w:val="18"/>
                <w:szCs w:val="18"/>
              </w:rPr>
              <w:t>&lt;14&gt;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w:t>
            </w:r>
            <w:r>
              <w:rPr>
                <w:rFonts w:ascii="Times New Roman" w:eastAsiaTheme="minorEastAsia" w:hint="eastAsia"/>
                <w:sz w:val="18"/>
                <w:szCs w:val="18"/>
              </w:rPr>
              <w:t xml:space="preserve">STS&lt;14&gt; for the </w:t>
            </w:r>
            <w:r w:rsidR="00C63051">
              <w:rPr>
                <w:rFonts w:ascii="Times New Roman" w:eastAsiaTheme="minorEastAsia" w:hint="eastAsia"/>
                <w:sz w:val="18"/>
                <w:szCs w:val="18"/>
              </w:rPr>
              <w:t>RFDSP.</w:t>
            </w:r>
          </w:p>
          <w:p w:rsidR="0047685A" w:rsidRPr="007C2D0D" w:rsidRDefault="0047685A" w:rsidP="00401317">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47685A" w:rsidRPr="00E53CAA" w:rsidTr="0050671A">
        <w:trPr>
          <w:cantSplit/>
          <w:trHeight w:val="222"/>
        </w:trPr>
        <w:tc>
          <w:tcPr>
            <w:tcW w:w="695" w:type="dxa"/>
            <w:tcBorders>
              <w:top w:val="single" w:sz="4" w:space="0" w:color="auto"/>
              <w:left w:val="single" w:sz="4" w:space="0" w:color="auto"/>
              <w:bottom w:val="single" w:sz="4" w:space="0" w:color="auto"/>
              <w:right w:val="single" w:sz="4" w:space="0" w:color="auto"/>
            </w:tcBorders>
          </w:tcPr>
          <w:p w:rsidR="0047685A" w:rsidRPr="00C53D86" w:rsidRDefault="0047685A" w:rsidP="00401317">
            <w:pPr>
              <w:pStyle w:val="ad"/>
              <w:rPr>
                <w:rFonts w:ascii="Times New Roman" w:eastAsiaTheme="minorEastAsia"/>
                <w:sz w:val="18"/>
                <w:szCs w:val="18"/>
              </w:rPr>
            </w:pPr>
            <w:r>
              <w:rPr>
                <w:rFonts w:ascii="Times New Roman" w:eastAsiaTheme="minorEastAsia" w:hint="eastAsia"/>
                <w:sz w:val="18"/>
                <w:szCs w:val="18"/>
              </w:rPr>
              <w:t>13</w:t>
            </w:r>
          </w:p>
        </w:tc>
        <w:tc>
          <w:tcPr>
            <w:tcW w:w="2056" w:type="dxa"/>
            <w:tcBorders>
              <w:top w:val="single" w:sz="4" w:space="0" w:color="auto"/>
              <w:left w:val="single" w:sz="4" w:space="0" w:color="auto"/>
              <w:bottom w:val="single" w:sz="4" w:space="0" w:color="auto"/>
              <w:right w:val="single" w:sz="4" w:space="0" w:color="auto"/>
            </w:tcBorders>
          </w:tcPr>
          <w:p w:rsidR="0047685A" w:rsidRPr="00C53D86" w:rsidRDefault="0047685A" w:rsidP="00401317">
            <w:pPr>
              <w:pStyle w:val="ad"/>
              <w:rPr>
                <w:rFonts w:ascii="Times New Roman" w:eastAsiaTheme="minorEastAsia"/>
                <w:sz w:val="18"/>
                <w:szCs w:val="18"/>
              </w:rPr>
            </w:pPr>
            <w:r>
              <w:rPr>
                <w:rFonts w:ascii="Times New Roman" w:eastAsiaTheme="minorEastAsia" w:hint="eastAsia"/>
                <w:sz w:val="18"/>
                <w:szCs w:val="18"/>
              </w:rPr>
              <w:t>A7TORFIPCCLR&lt;13&gt;</w:t>
            </w:r>
          </w:p>
        </w:tc>
        <w:tc>
          <w:tcPr>
            <w:tcW w:w="736" w:type="dxa"/>
            <w:tcBorders>
              <w:top w:val="single" w:sz="4" w:space="0" w:color="auto"/>
              <w:left w:val="single" w:sz="4" w:space="0" w:color="auto"/>
              <w:bottom w:val="single" w:sz="4" w:space="0" w:color="auto"/>
              <w:right w:val="single" w:sz="4" w:space="0" w:color="auto"/>
            </w:tcBorders>
          </w:tcPr>
          <w:p w:rsidR="0047685A" w:rsidRPr="00E53CAA" w:rsidRDefault="0047685A" w:rsidP="00401317">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47685A" w:rsidRPr="007C2D0D" w:rsidRDefault="0047685A" w:rsidP="00401317">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47685A" w:rsidRDefault="0047685A" w:rsidP="00401317">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RFDSP core</w:t>
            </w:r>
            <w:r w:rsidRPr="007C2D0D">
              <w:rPr>
                <w:rFonts w:ascii="Times New Roman" w:eastAsiaTheme="minorEastAsia"/>
                <w:sz w:val="18"/>
                <w:szCs w:val="18"/>
              </w:rPr>
              <w:t xml:space="preserve"> IPC flag 1</w:t>
            </w:r>
            <w:r>
              <w:rPr>
                <w:rFonts w:ascii="Times New Roman" w:eastAsiaTheme="minorEastAsia" w:hint="eastAsia"/>
                <w:sz w:val="18"/>
                <w:szCs w:val="18"/>
              </w:rPr>
              <w:t>3</w:t>
            </w:r>
            <w:r w:rsidRPr="007C2D0D">
              <w:rPr>
                <w:rFonts w:ascii="Times New Roman" w:eastAsiaTheme="minorEastAsia"/>
                <w:sz w:val="18"/>
                <w:szCs w:val="18"/>
              </w:rPr>
              <w:t xml:space="preserve"> </w:t>
            </w:r>
            <w:r>
              <w:rPr>
                <w:rFonts w:ascii="Times New Roman" w:eastAsiaTheme="minorEastAsia"/>
                <w:sz w:val="18"/>
                <w:szCs w:val="18"/>
              </w:rPr>
              <w:t>clear</w:t>
            </w:r>
            <w:r w:rsidRPr="007C2D0D">
              <w:rPr>
                <w:rFonts w:ascii="Times New Roman" w:eastAsiaTheme="minorEastAsia"/>
                <w:sz w:val="18"/>
                <w:szCs w:val="18"/>
              </w:rPr>
              <w:t xml:space="preserve">. </w:t>
            </w:r>
          </w:p>
          <w:p w:rsidR="0047685A" w:rsidRPr="00AB1E80" w:rsidRDefault="0047685A" w:rsidP="00401317">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Pr>
                <w:rFonts w:ascii="Times New Roman" w:eastAsiaTheme="minorEastAsia" w:hint="eastAsia"/>
                <w:sz w:val="18"/>
                <w:szCs w:val="18"/>
              </w:rPr>
              <w:t>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IPCFLG</w:t>
            </w:r>
            <w:r>
              <w:rPr>
                <w:rFonts w:ascii="Times New Roman" w:eastAsiaTheme="minorEastAsia" w:hint="eastAsia"/>
                <w:sz w:val="18"/>
                <w:szCs w:val="18"/>
              </w:rPr>
              <w:t>&lt;13&gt;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w:t>
            </w:r>
            <w:r>
              <w:rPr>
                <w:rFonts w:ascii="Times New Roman" w:eastAsiaTheme="minorEastAsia" w:hint="eastAsia"/>
                <w:sz w:val="18"/>
                <w:szCs w:val="18"/>
              </w:rPr>
              <w:t xml:space="preserve">STS&lt;13&gt; for the </w:t>
            </w:r>
            <w:r w:rsidR="00C63051">
              <w:rPr>
                <w:rFonts w:ascii="Times New Roman" w:eastAsiaTheme="minorEastAsia" w:hint="eastAsia"/>
                <w:sz w:val="18"/>
                <w:szCs w:val="18"/>
              </w:rPr>
              <w:t>RFDSP.</w:t>
            </w:r>
          </w:p>
          <w:p w:rsidR="0047685A" w:rsidRPr="007C2D0D" w:rsidRDefault="0047685A" w:rsidP="00401317">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47685A" w:rsidRPr="00E53CAA" w:rsidTr="0050671A">
        <w:trPr>
          <w:cantSplit/>
          <w:trHeight w:val="222"/>
        </w:trPr>
        <w:tc>
          <w:tcPr>
            <w:tcW w:w="695" w:type="dxa"/>
            <w:tcBorders>
              <w:top w:val="single" w:sz="4" w:space="0" w:color="auto"/>
              <w:left w:val="single" w:sz="4" w:space="0" w:color="auto"/>
              <w:bottom w:val="single" w:sz="4" w:space="0" w:color="auto"/>
              <w:right w:val="single" w:sz="4" w:space="0" w:color="auto"/>
            </w:tcBorders>
          </w:tcPr>
          <w:p w:rsidR="0047685A" w:rsidRPr="00C53D86" w:rsidRDefault="0047685A" w:rsidP="00401317">
            <w:pPr>
              <w:pStyle w:val="ad"/>
              <w:rPr>
                <w:rFonts w:ascii="Times New Roman" w:eastAsiaTheme="minorEastAsia"/>
                <w:sz w:val="18"/>
                <w:szCs w:val="18"/>
              </w:rPr>
            </w:pPr>
            <w:r>
              <w:rPr>
                <w:rFonts w:ascii="Times New Roman" w:eastAsiaTheme="minorEastAsia" w:hint="eastAsia"/>
                <w:sz w:val="18"/>
                <w:szCs w:val="18"/>
              </w:rPr>
              <w:t>12</w:t>
            </w:r>
          </w:p>
        </w:tc>
        <w:tc>
          <w:tcPr>
            <w:tcW w:w="2056" w:type="dxa"/>
            <w:tcBorders>
              <w:top w:val="single" w:sz="4" w:space="0" w:color="auto"/>
              <w:left w:val="single" w:sz="4" w:space="0" w:color="auto"/>
              <w:bottom w:val="single" w:sz="4" w:space="0" w:color="auto"/>
              <w:right w:val="single" w:sz="4" w:space="0" w:color="auto"/>
            </w:tcBorders>
          </w:tcPr>
          <w:p w:rsidR="0047685A" w:rsidRPr="00C53D86" w:rsidRDefault="0047685A" w:rsidP="00401317">
            <w:pPr>
              <w:pStyle w:val="ad"/>
              <w:rPr>
                <w:rFonts w:ascii="Times New Roman" w:eastAsiaTheme="minorEastAsia"/>
                <w:sz w:val="18"/>
                <w:szCs w:val="18"/>
              </w:rPr>
            </w:pPr>
            <w:r>
              <w:rPr>
                <w:rFonts w:ascii="Times New Roman" w:eastAsiaTheme="minorEastAsia" w:hint="eastAsia"/>
                <w:sz w:val="18"/>
                <w:szCs w:val="18"/>
              </w:rPr>
              <w:t>A7TORFIPCCLR&lt;12&gt;</w:t>
            </w:r>
          </w:p>
        </w:tc>
        <w:tc>
          <w:tcPr>
            <w:tcW w:w="736" w:type="dxa"/>
            <w:tcBorders>
              <w:top w:val="single" w:sz="4" w:space="0" w:color="auto"/>
              <w:left w:val="single" w:sz="4" w:space="0" w:color="auto"/>
              <w:bottom w:val="single" w:sz="4" w:space="0" w:color="auto"/>
              <w:right w:val="single" w:sz="4" w:space="0" w:color="auto"/>
            </w:tcBorders>
          </w:tcPr>
          <w:p w:rsidR="0047685A" w:rsidRPr="00E53CAA" w:rsidRDefault="0047685A" w:rsidP="00401317">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47685A" w:rsidRPr="007C2D0D" w:rsidRDefault="0047685A" w:rsidP="00401317">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47685A" w:rsidRDefault="0047685A" w:rsidP="00401317">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RFDSP core</w:t>
            </w:r>
            <w:r w:rsidRPr="007C2D0D">
              <w:rPr>
                <w:rFonts w:ascii="Times New Roman" w:eastAsiaTheme="minorEastAsia"/>
                <w:sz w:val="18"/>
                <w:szCs w:val="18"/>
              </w:rPr>
              <w:t xml:space="preserve"> IPC flag 1</w:t>
            </w:r>
            <w:r>
              <w:rPr>
                <w:rFonts w:ascii="Times New Roman" w:eastAsiaTheme="minorEastAsia" w:hint="eastAsia"/>
                <w:sz w:val="18"/>
                <w:szCs w:val="18"/>
              </w:rPr>
              <w:t>2</w:t>
            </w:r>
            <w:r w:rsidRPr="007C2D0D">
              <w:rPr>
                <w:rFonts w:ascii="Times New Roman" w:eastAsiaTheme="minorEastAsia"/>
                <w:sz w:val="18"/>
                <w:szCs w:val="18"/>
              </w:rPr>
              <w:t xml:space="preserve"> </w:t>
            </w:r>
            <w:r>
              <w:rPr>
                <w:rFonts w:ascii="Times New Roman" w:eastAsiaTheme="minorEastAsia"/>
                <w:sz w:val="18"/>
                <w:szCs w:val="18"/>
              </w:rPr>
              <w:t>clear</w:t>
            </w:r>
            <w:r w:rsidRPr="007C2D0D">
              <w:rPr>
                <w:rFonts w:ascii="Times New Roman" w:eastAsiaTheme="minorEastAsia"/>
                <w:sz w:val="18"/>
                <w:szCs w:val="18"/>
              </w:rPr>
              <w:t xml:space="preserve">. </w:t>
            </w:r>
          </w:p>
          <w:p w:rsidR="0047685A" w:rsidRPr="00AB1E80" w:rsidRDefault="0047685A" w:rsidP="00401317">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Pr>
                <w:rFonts w:ascii="Times New Roman" w:eastAsiaTheme="minorEastAsia" w:hint="eastAsia"/>
                <w:sz w:val="18"/>
                <w:szCs w:val="18"/>
              </w:rPr>
              <w:t>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IPCFLG</w:t>
            </w:r>
            <w:r>
              <w:rPr>
                <w:rFonts w:ascii="Times New Roman" w:eastAsiaTheme="minorEastAsia" w:hint="eastAsia"/>
                <w:sz w:val="18"/>
                <w:szCs w:val="18"/>
              </w:rPr>
              <w:t>&lt;12&gt;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w:t>
            </w:r>
            <w:r>
              <w:rPr>
                <w:rFonts w:ascii="Times New Roman" w:eastAsiaTheme="minorEastAsia" w:hint="eastAsia"/>
                <w:sz w:val="18"/>
                <w:szCs w:val="18"/>
              </w:rPr>
              <w:t xml:space="preserve">STS&lt;12&gt; for the </w:t>
            </w:r>
            <w:r w:rsidR="00C63051">
              <w:rPr>
                <w:rFonts w:ascii="Times New Roman" w:eastAsiaTheme="minorEastAsia" w:hint="eastAsia"/>
                <w:sz w:val="18"/>
                <w:szCs w:val="18"/>
              </w:rPr>
              <w:t>RFDSP.</w:t>
            </w:r>
          </w:p>
          <w:p w:rsidR="0047685A" w:rsidRPr="007C2D0D" w:rsidRDefault="0047685A" w:rsidP="00401317">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47685A" w:rsidRPr="00E53CAA" w:rsidTr="0050671A">
        <w:trPr>
          <w:cantSplit/>
          <w:trHeight w:val="222"/>
        </w:trPr>
        <w:tc>
          <w:tcPr>
            <w:tcW w:w="695" w:type="dxa"/>
            <w:tcBorders>
              <w:top w:val="single" w:sz="4" w:space="0" w:color="auto"/>
              <w:left w:val="single" w:sz="4" w:space="0" w:color="auto"/>
              <w:bottom w:val="single" w:sz="4" w:space="0" w:color="auto"/>
              <w:right w:val="single" w:sz="4" w:space="0" w:color="auto"/>
            </w:tcBorders>
          </w:tcPr>
          <w:p w:rsidR="0047685A" w:rsidRPr="00C53D86" w:rsidRDefault="0047685A" w:rsidP="00401317">
            <w:pPr>
              <w:pStyle w:val="ad"/>
              <w:rPr>
                <w:rFonts w:ascii="Times New Roman" w:eastAsiaTheme="minorEastAsia"/>
                <w:sz w:val="18"/>
                <w:szCs w:val="18"/>
              </w:rPr>
            </w:pPr>
            <w:r>
              <w:rPr>
                <w:rFonts w:ascii="Times New Roman" w:eastAsiaTheme="minorEastAsia" w:hint="eastAsia"/>
                <w:sz w:val="18"/>
                <w:szCs w:val="18"/>
              </w:rPr>
              <w:t>11</w:t>
            </w:r>
          </w:p>
        </w:tc>
        <w:tc>
          <w:tcPr>
            <w:tcW w:w="2056" w:type="dxa"/>
            <w:tcBorders>
              <w:top w:val="single" w:sz="4" w:space="0" w:color="auto"/>
              <w:left w:val="single" w:sz="4" w:space="0" w:color="auto"/>
              <w:bottom w:val="single" w:sz="4" w:space="0" w:color="auto"/>
              <w:right w:val="single" w:sz="4" w:space="0" w:color="auto"/>
            </w:tcBorders>
          </w:tcPr>
          <w:p w:rsidR="0047685A" w:rsidRPr="00C53D86" w:rsidRDefault="0047685A" w:rsidP="00401317">
            <w:pPr>
              <w:pStyle w:val="ad"/>
              <w:rPr>
                <w:rFonts w:ascii="Times New Roman" w:eastAsiaTheme="minorEastAsia"/>
                <w:sz w:val="18"/>
                <w:szCs w:val="18"/>
              </w:rPr>
            </w:pPr>
            <w:r>
              <w:rPr>
                <w:rFonts w:ascii="Times New Roman" w:eastAsiaTheme="minorEastAsia" w:hint="eastAsia"/>
                <w:sz w:val="18"/>
                <w:szCs w:val="18"/>
              </w:rPr>
              <w:t>A7TORFIPCCLR&lt;11&gt;</w:t>
            </w:r>
          </w:p>
        </w:tc>
        <w:tc>
          <w:tcPr>
            <w:tcW w:w="736" w:type="dxa"/>
            <w:tcBorders>
              <w:top w:val="single" w:sz="4" w:space="0" w:color="auto"/>
              <w:left w:val="single" w:sz="4" w:space="0" w:color="auto"/>
              <w:bottom w:val="single" w:sz="4" w:space="0" w:color="auto"/>
              <w:right w:val="single" w:sz="4" w:space="0" w:color="auto"/>
            </w:tcBorders>
          </w:tcPr>
          <w:p w:rsidR="0047685A" w:rsidRPr="00E53CAA" w:rsidRDefault="0047685A" w:rsidP="00401317">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47685A" w:rsidRPr="007C2D0D" w:rsidRDefault="0047685A" w:rsidP="00401317">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47685A" w:rsidRDefault="0047685A" w:rsidP="00401317">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RFDSP core</w:t>
            </w:r>
            <w:r w:rsidRPr="007C2D0D">
              <w:rPr>
                <w:rFonts w:ascii="Times New Roman" w:eastAsiaTheme="minorEastAsia"/>
                <w:sz w:val="18"/>
                <w:szCs w:val="18"/>
              </w:rPr>
              <w:t xml:space="preserve"> IPC flag 1</w:t>
            </w:r>
            <w:r>
              <w:rPr>
                <w:rFonts w:ascii="Times New Roman" w:eastAsiaTheme="minorEastAsia" w:hint="eastAsia"/>
                <w:sz w:val="18"/>
                <w:szCs w:val="18"/>
              </w:rPr>
              <w:t>1</w:t>
            </w:r>
            <w:r w:rsidRPr="007C2D0D">
              <w:rPr>
                <w:rFonts w:ascii="Times New Roman" w:eastAsiaTheme="minorEastAsia"/>
                <w:sz w:val="18"/>
                <w:szCs w:val="18"/>
              </w:rPr>
              <w:t xml:space="preserve"> </w:t>
            </w:r>
            <w:r>
              <w:rPr>
                <w:rFonts w:ascii="Times New Roman" w:eastAsiaTheme="minorEastAsia"/>
                <w:sz w:val="18"/>
                <w:szCs w:val="18"/>
              </w:rPr>
              <w:t>clear</w:t>
            </w:r>
            <w:r w:rsidRPr="007C2D0D">
              <w:rPr>
                <w:rFonts w:ascii="Times New Roman" w:eastAsiaTheme="minorEastAsia"/>
                <w:sz w:val="18"/>
                <w:szCs w:val="18"/>
              </w:rPr>
              <w:t>.</w:t>
            </w:r>
          </w:p>
          <w:p w:rsidR="0047685A" w:rsidRPr="00AB1E80" w:rsidRDefault="0047685A" w:rsidP="00401317">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Pr>
                <w:rFonts w:ascii="Times New Roman" w:eastAsiaTheme="minorEastAsia" w:hint="eastAsia"/>
                <w:sz w:val="18"/>
                <w:szCs w:val="18"/>
              </w:rPr>
              <w:t>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IPCFLG</w:t>
            </w:r>
            <w:r>
              <w:rPr>
                <w:rFonts w:ascii="Times New Roman" w:eastAsiaTheme="minorEastAsia" w:hint="eastAsia"/>
                <w:sz w:val="18"/>
                <w:szCs w:val="18"/>
              </w:rPr>
              <w:t>&lt;11&gt;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w:t>
            </w:r>
            <w:r>
              <w:rPr>
                <w:rFonts w:ascii="Times New Roman" w:eastAsiaTheme="minorEastAsia" w:hint="eastAsia"/>
                <w:sz w:val="18"/>
                <w:szCs w:val="18"/>
              </w:rPr>
              <w:t xml:space="preserve">STS&lt;11&gt; for the </w:t>
            </w:r>
            <w:r w:rsidR="00C63051">
              <w:rPr>
                <w:rFonts w:ascii="Times New Roman" w:eastAsiaTheme="minorEastAsia" w:hint="eastAsia"/>
                <w:sz w:val="18"/>
                <w:szCs w:val="18"/>
              </w:rPr>
              <w:t>RFDSP.</w:t>
            </w:r>
          </w:p>
          <w:p w:rsidR="0047685A" w:rsidRPr="007C2D0D" w:rsidRDefault="0047685A" w:rsidP="00401317">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47685A" w:rsidRPr="00E53CAA" w:rsidTr="0050671A">
        <w:trPr>
          <w:cantSplit/>
          <w:trHeight w:val="222"/>
        </w:trPr>
        <w:tc>
          <w:tcPr>
            <w:tcW w:w="695" w:type="dxa"/>
            <w:tcBorders>
              <w:top w:val="single" w:sz="4" w:space="0" w:color="auto"/>
              <w:left w:val="single" w:sz="4" w:space="0" w:color="auto"/>
              <w:bottom w:val="single" w:sz="4" w:space="0" w:color="auto"/>
              <w:right w:val="single" w:sz="4" w:space="0" w:color="auto"/>
            </w:tcBorders>
          </w:tcPr>
          <w:p w:rsidR="0047685A" w:rsidRPr="00C53D86" w:rsidRDefault="0047685A" w:rsidP="00401317">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47685A" w:rsidRPr="00C53D86" w:rsidRDefault="0047685A" w:rsidP="00401317">
            <w:pPr>
              <w:pStyle w:val="ad"/>
              <w:rPr>
                <w:rFonts w:ascii="Times New Roman" w:eastAsiaTheme="minorEastAsia"/>
                <w:sz w:val="18"/>
                <w:szCs w:val="18"/>
              </w:rPr>
            </w:pPr>
            <w:r>
              <w:rPr>
                <w:rFonts w:ascii="Times New Roman" w:eastAsiaTheme="minorEastAsia" w:hint="eastAsia"/>
                <w:sz w:val="18"/>
                <w:szCs w:val="18"/>
              </w:rPr>
              <w:t>A7TORFIPCCLR&lt;10&gt;</w:t>
            </w:r>
          </w:p>
        </w:tc>
        <w:tc>
          <w:tcPr>
            <w:tcW w:w="736" w:type="dxa"/>
            <w:tcBorders>
              <w:top w:val="single" w:sz="4" w:space="0" w:color="auto"/>
              <w:left w:val="single" w:sz="4" w:space="0" w:color="auto"/>
              <w:bottom w:val="single" w:sz="4" w:space="0" w:color="auto"/>
              <w:right w:val="single" w:sz="4" w:space="0" w:color="auto"/>
            </w:tcBorders>
          </w:tcPr>
          <w:p w:rsidR="0047685A" w:rsidRPr="00E53CAA" w:rsidRDefault="0047685A" w:rsidP="00401317">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47685A" w:rsidRPr="007C2D0D" w:rsidRDefault="0047685A" w:rsidP="00401317">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47685A" w:rsidRDefault="0047685A" w:rsidP="00401317">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RFDSP core</w:t>
            </w:r>
            <w:r w:rsidRPr="007C2D0D">
              <w:rPr>
                <w:rFonts w:ascii="Times New Roman" w:eastAsiaTheme="minorEastAsia"/>
                <w:sz w:val="18"/>
                <w:szCs w:val="18"/>
              </w:rPr>
              <w:t xml:space="preserve"> IPC flag 1</w:t>
            </w:r>
            <w:r>
              <w:rPr>
                <w:rFonts w:ascii="Times New Roman" w:eastAsiaTheme="minorEastAsia" w:hint="eastAsia"/>
                <w:sz w:val="18"/>
                <w:szCs w:val="18"/>
              </w:rPr>
              <w:t>0</w:t>
            </w:r>
            <w:r w:rsidRPr="007C2D0D">
              <w:rPr>
                <w:rFonts w:ascii="Times New Roman" w:eastAsiaTheme="minorEastAsia"/>
                <w:sz w:val="18"/>
                <w:szCs w:val="18"/>
              </w:rPr>
              <w:t xml:space="preserve"> </w:t>
            </w:r>
            <w:r>
              <w:rPr>
                <w:rFonts w:ascii="Times New Roman" w:eastAsiaTheme="minorEastAsia"/>
                <w:sz w:val="18"/>
                <w:szCs w:val="18"/>
              </w:rPr>
              <w:t>clear</w:t>
            </w:r>
            <w:r w:rsidRPr="007C2D0D">
              <w:rPr>
                <w:rFonts w:ascii="Times New Roman" w:eastAsiaTheme="minorEastAsia"/>
                <w:sz w:val="18"/>
                <w:szCs w:val="18"/>
              </w:rPr>
              <w:t xml:space="preserve">. </w:t>
            </w:r>
          </w:p>
          <w:p w:rsidR="0047685A" w:rsidRPr="00AB1E80" w:rsidRDefault="0047685A" w:rsidP="00401317">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Pr>
                <w:rFonts w:ascii="Times New Roman" w:eastAsiaTheme="minorEastAsia" w:hint="eastAsia"/>
                <w:sz w:val="18"/>
                <w:szCs w:val="18"/>
              </w:rPr>
              <w:t>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IPCFLG</w:t>
            </w:r>
            <w:r>
              <w:rPr>
                <w:rFonts w:ascii="Times New Roman" w:eastAsiaTheme="minorEastAsia" w:hint="eastAsia"/>
                <w:sz w:val="18"/>
                <w:szCs w:val="18"/>
              </w:rPr>
              <w:t>&lt;10&gt;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w:t>
            </w:r>
            <w:r>
              <w:rPr>
                <w:rFonts w:ascii="Times New Roman" w:eastAsiaTheme="minorEastAsia" w:hint="eastAsia"/>
                <w:sz w:val="18"/>
                <w:szCs w:val="18"/>
              </w:rPr>
              <w:t xml:space="preserve">STS&lt;10&gt; for the </w:t>
            </w:r>
            <w:r w:rsidR="00C63051">
              <w:rPr>
                <w:rFonts w:ascii="Times New Roman" w:eastAsiaTheme="minorEastAsia" w:hint="eastAsia"/>
                <w:sz w:val="18"/>
                <w:szCs w:val="18"/>
              </w:rPr>
              <w:t>RFDSP.</w:t>
            </w:r>
          </w:p>
          <w:p w:rsidR="0047685A" w:rsidRPr="007C2D0D" w:rsidRDefault="0047685A" w:rsidP="00401317">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47685A" w:rsidRPr="00E53CAA" w:rsidTr="0050671A">
        <w:trPr>
          <w:cantSplit/>
          <w:trHeight w:val="222"/>
        </w:trPr>
        <w:tc>
          <w:tcPr>
            <w:tcW w:w="695" w:type="dxa"/>
            <w:tcBorders>
              <w:top w:val="single" w:sz="4" w:space="0" w:color="auto"/>
              <w:left w:val="single" w:sz="4" w:space="0" w:color="auto"/>
              <w:bottom w:val="single" w:sz="4" w:space="0" w:color="auto"/>
              <w:right w:val="single" w:sz="4" w:space="0" w:color="auto"/>
            </w:tcBorders>
          </w:tcPr>
          <w:p w:rsidR="0047685A" w:rsidRPr="00C53D86" w:rsidRDefault="0047685A" w:rsidP="00401317">
            <w:pPr>
              <w:pStyle w:val="ad"/>
              <w:rPr>
                <w:rFonts w:ascii="Times New Roman" w:eastAsiaTheme="minorEastAsia"/>
                <w:sz w:val="18"/>
                <w:szCs w:val="18"/>
              </w:rPr>
            </w:pPr>
            <w:r>
              <w:rPr>
                <w:rFonts w:ascii="Times New Roman" w:eastAsiaTheme="minorEastAsia" w:hint="eastAsia"/>
                <w:sz w:val="18"/>
                <w:szCs w:val="18"/>
              </w:rPr>
              <w:t>9</w:t>
            </w:r>
          </w:p>
        </w:tc>
        <w:tc>
          <w:tcPr>
            <w:tcW w:w="2056" w:type="dxa"/>
            <w:tcBorders>
              <w:top w:val="single" w:sz="4" w:space="0" w:color="auto"/>
              <w:left w:val="single" w:sz="4" w:space="0" w:color="auto"/>
              <w:bottom w:val="single" w:sz="4" w:space="0" w:color="auto"/>
              <w:right w:val="single" w:sz="4" w:space="0" w:color="auto"/>
            </w:tcBorders>
          </w:tcPr>
          <w:p w:rsidR="0047685A" w:rsidRPr="00C53D86" w:rsidRDefault="0047685A" w:rsidP="00401317">
            <w:pPr>
              <w:pStyle w:val="ad"/>
              <w:rPr>
                <w:rFonts w:ascii="Times New Roman" w:eastAsiaTheme="minorEastAsia"/>
                <w:sz w:val="18"/>
                <w:szCs w:val="18"/>
              </w:rPr>
            </w:pPr>
            <w:r>
              <w:rPr>
                <w:rFonts w:ascii="Times New Roman" w:eastAsiaTheme="minorEastAsia" w:hint="eastAsia"/>
                <w:sz w:val="18"/>
                <w:szCs w:val="18"/>
              </w:rPr>
              <w:t>A7TORFIPCCLR&lt;9</w:t>
            </w:r>
            <w:ins w:id="2224" w:author="yangy" w:date="2017-05-17T13:49:00Z">
              <w:r w:rsidR="002037EC">
                <w:rPr>
                  <w:rFonts w:ascii="Times New Roman" w:eastAsiaTheme="minorEastAsia" w:hint="eastAsia"/>
                  <w:sz w:val="18"/>
                  <w:szCs w:val="18"/>
                </w:rPr>
                <w:t>&gt;</w:t>
              </w:r>
            </w:ins>
          </w:p>
        </w:tc>
        <w:tc>
          <w:tcPr>
            <w:tcW w:w="736" w:type="dxa"/>
            <w:tcBorders>
              <w:top w:val="single" w:sz="4" w:space="0" w:color="auto"/>
              <w:left w:val="single" w:sz="4" w:space="0" w:color="auto"/>
              <w:bottom w:val="single" w:sz="4" w:space="0" w:color="auto"/>
              <w:right w:val="single" w:sz="4" w:space="0" w:color="auto"/>
            </w:tcBorders>
          </w:tcPr>
          <w:p w:rsidR="0047685A" w:rsidRPr="00E53CAA" w:rsidRDefault="0047685A" w:rsidP="00401317">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47685A" w:rsidRPr="007C2D0D" w:rsidRDefault="0047685A" w:rsidP="00401317">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47685A" w:rsidRDefault="0047685A" w:rsidP="00401317">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RFDSP core</w:t>
            </w:r>
            <w:r w:rsidRPr="007C2D0D">
              <w:rPr>
                <w:rFonts w:ascii="Times New Roman" w:eastAsiaTheme="minorEastAsia"/>
                <w:sz w:val="18"/>
                <w:szCs w:val="18"/>
              </w:rPr>
              <w:t xml:space="preserve"> IPC flag </w:t>
            </w:r>
            <w:r>
              <w:rPr>
                <w:rFonts w:ascii="Times New Roman" w:eastAsiaTheme="minorEastAsia" w:hint="eastAsia"/>
                <w:sz w:val="18"/>
                <w:szCs w:val="18"/>
              </w:rPr>
              <w:t>9</w:t>
            </w:r>
            <w:r w:rsidRPr="007C2D0D">
              <w:rPr>
                <w:rFonts w:ascii="Times New Roman" w:eastAsiaTheme="minorEastAsia"/>
                <w:sz w:val="18"/>
                <w:szCs w:val="18"/>
              </w:rPr>
              <w:t xml:space="preserve"> </w:t>
            </w:r>
            <w:r>
              <w:rPr>
                <w:rFonts w:ascii="Times New Roman" w:eastAsiaTheme="minorEastAsia"/>
                <w:sz w:val="18"/>
                <w:szCs w:val="18"/>
              </w:rPr>
              <w:t>clear</w:t>
            </w:r>
            <w:r w:rsidRPr="007C2D0D">
              <w:rPr>
                <w:rFonts w:ascii="Times New Roman" w:eastAsiaTheme="minorEastAsia"/>
                <w:sz w:val="18"/>
                <w:szCs w:val="18"/>
              </w:rPr>
              <w:t xml:space="preserve">. </w:t>
            </w:r>
          </w:p>
          <w:p w:rsidR="0047685A" w:rsidRPr="00AB1E80" w:rsidRDefault="0047685A" w:rsidP="00401317">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Pr>
                <w:rFonts w:ascii="Times New Roman" w:eastAsiaTheme="minorEastAsia" w:hint="eastAsia"/>
                <w:sz w:val="18"/>
                <w:szCs w:val="18"/>
              </w:rPr>
              <w:t>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IPCFLG</w:t>
            </w:r>
            <w:r>
              <w:rPr>
                <w:rFonts w:ascii="Times New Roman" w:eastAsiaTheme="minorEastAsia" w:hint="eastAsia"/>
                <w:sz w:val="18"/>
                <w:szCs w:val="18"/>
              </w:rPr>
              <w:t>&lt;9&gt;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w:t>
            </w:r>
            <w:r>
              <w:rPr>
                <w:rFonts w:ascii="Times New Roman" w:eastAsiaTheme="minorEastAsia" w:hint="eastAsia"/>
                <w:sz w:val="18"/>
                <w:szCs w:val="18"/>
              </w:rPr>
              <w:t xml:space="preserve">STS&lt;9&gt; for the </w:t>
            </w:r>
            <w:r w:rsidR="00C63051">
              <w:rPr>
                <w:rFonts w:ascii="Times New Roman" w:eastAsiaTheme="minorEastAsia" w:hint="eastAsia"/>
                <w:sz w:val="18"/>
                <w:szCs w:val="18"/>
              </w:rPr>
              <w:t>RFDSP.</w:t>
            </w:r>
          </w:p>
          <w:p w:rsidR="0047685A" w:rsidRPr="007C2D0D" w:rsidRDefault="0047685A" w:rsidP="00401317">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47685A" w:rsidRPr="00E53CAA" w:rsidTr="0050671A">
        <w:trPr>
          <w:cantSplit/>
          <w:trHeight w:val="222"/>
        </w:trPr>
        <w:tc>
          <w:tcPr>
            <w:tcW w:w="695" w:type="dxa"/>
            <w:tcBorders>
              <w:top w:val="single" w:sz="4" w:space="0" w:color="auto"/>
              <w:left w:val="single" w:sz="4" w:space="0" w:color="auto"/>
              <w:bottom w:val="single" w:sz="4" w:space="0" w:color="auto"/>
              <w:right w:val="single" w:sz="4" w:space="0" w:color="auto"/>
            </w:tcBorders>
          </w:tcPr>
          <w:p w:rsidR="0047685A" w:rsidRPr="00C53D86" w:rsidRDefault="0047685A" w:rsidP="00401317">
            <w:pPr>
              <w:pStyle w:val="ad"/>
              <w:rPr>
                <w:rFonts w:ascii="Times New Roman" w:eastAsiaTheme="minorEastAsia"/>
                <w:sz w:val="18"/>
                <w:szCs w:val="18"/>
              </w:rPr>
            </w:pPr>
            <w:r>
              <w:rPr>
                <w:rFonts w:ascii="Times New Roman" w:eastAsiaTheme="minorEastAsia" w:hint="eastAsia"/>
                <w:sz w:val="18"/>
                <w:szCs w:val="18"/>
              </w:rPr>
              <w:lastRenderedPageBreak/>
              <w:t>8</w:t>
            </w:r>
          </w:p>
        </w:tc>
        <w:tc>
          <w:tcPr>
            <w:tcW w:w="2056" w:type="dxa"/>
            <w:tcBorders>
              <w:top w:val="single" w:sz="4" w:space="0" w:color="auto"/>
              <w:left w:val="single" w:sz="4" w:space="0" w:color="auto"/>
              <w:bottom w:val="single" w:sz="4" w:space="0" w:color="auto"/>
              <w:right w:val="single" w:sz="4" w:space="0" w:color="auto"/>
            </w:tcBorders>
          </w:tcPr>
          <w:p w:rsidR="0047685A" w:rsidRPr="00C53D86" w:rsidRDefault="0047685A" w:rsidP="00401317">
            <w:pPr>
              <w:pStyle w:val="ad"/>
              <w:rPr>
                <w:rFonts w:ascii="Times New Roman" w:eastAsiaTheme="minorEastAsia"/>
                <w:sz w:val="18"/>
                <w:szCs w:val="18"/>
              </w:rPr>
            </w:pPr>
            <w:r>
              <w:rPr>
                <w:rFonts w:ascii="Times New Roman" w:eastAsiaTheme="minorEastAsia" w:hint="eastAsia"/>
                <w:sz w:val="18"/>
                <w:szCs w:val="18"/>
              </w:rPr>
              <w:t>A7TORFIPCCLR&lt;8&gt;</w:t>
            </w:r>
          </w:p>
        </w:tc>
        <w:tc>
          <w:tcPr>
            <w:tcW w:w="736" w:type="dxa"/>
            <w:tcBorders>
              <w:top w:val="single" w:sz="4" w:space="0" w:color="auto"/>
              <w:left w:val="single" w:sz="4" w:space="0" w:color="auto"/>
              <w:bottom w:val="single" w:sz="4" w:space="0" w:color="auto"/>
              <w:right w:val="single" w:sz="4" w:space="0" w:color="auto"/>
            </w:tcBorders>
          </w:tcPr>
          <w:p w:rsidR="0047685A" w:rsidRPr="00E53CAA" w:rsidRDefault="0047685A" w:rsidP="00401317">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47685A" w:rsidRPr="007C2D0D" w:rsidRDefault="0047685A" w:rsidP="00401317">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47685A" w:rsidRDefault="0047685A" w:rsidP="00401317">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RFDSP core</w:t>
            </w:r>
            <w:r w:rsidRPr="007C2D0D">
              <w:rPr>
                <w:rFonts w:ascii="Times New Roman" w:eastAsiaTheme="minorEastAsia"/>
                <w:sz w:val="18"/>
                <w:szCs w:val="18"/>
              </w:rPr>
              <w:t xml:space="preserve"> IPC flag </w:t>
            </w:r>
            <w:r>
              <w:rPr>
                <w:rFonts w:ascii="Times New Roman" w:eastAsiaTheme="minorEastAsia" w:hint="eastAsia"/>
                <w:sz w:val="18"/>
                <w:szCs w:val="18"/>
              </w:rPr>
              <w:t>8</w:t>
            </w:r>
            <w:r w:rsidRPr="007C2D0D">
              <w:rPr>
                <w:rFonts w:ascii="Times New Roman" w:eastAsiaTheme="minorEastAsia"/>
                <w:sz w:val="18"/>
                <w:szCs w:val="18"/>
              </w:rPr>
              <w:t xml:space="preserve"> </w:t>
            </w:r>
            <w:r>
              <w:rPr>
                <w:rFonts w:ascii="Times New Roman" w:eastAsiaTheme="minorEastAsia"/>
                <w:sz w:val="18"/>
                <w:szCs w:val="18"/>
              </w:rPr>
              <w:t>clear</w:t>
            </w:r>
            <w:r w:rsidRPr="007C2D0D">
              <w:rPr>
                <w:rFonts w:ascii="Times New Roman" w:eastAsiaTheme="minorEastAsia"/>
                <w:sz w:val="18"/>
                <w:szCs w:val="18"/>
              </w:rPr>
              <w:t xml:space="preserve">. </w:t>
            </w:r>
          </w:p>
          <w:p w:rsidR="0047685A" w:rsidRPr="00AB1E80" w:rsidRDefault="0047685A" w:rsidP="00401317">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Pr>
                <w:rFonts w:ascii="Times New Roman" w:eastAsiaTheme="minorEastAsia" w:hint="eastAsia"/>
                <w:sz w:val="18"/>
                <w:szCs w:val="18"/>
              </w:rPr>
              <w:t>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IPCFLG</w:t>
            </w:r>
            <w:r>
              <w:rPr>
                <w:rFonts w:ascii="Times New Roman" w:eastAsiaTheme="minorEastAsia" w:hint="eastAsia"/>
                <w:sz w:val="18"/>
                <w:szCs w:val="18"/>
              </w:rPr>
              <w:t>&lt;8&gt;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w:t>
            </w:r>
            <w:r>
              <w:rPr>
                <w:rFonts w:ascii="Times New Roman" w:eastAsiaTheme="minorEastAsia" w:hint="eastAsia"/>
                <w:sz w:val="18"/>
                <w:szCs w:val="18"/>
              </w:rPr>
              <w:t xml:space="preserve">STS&lt;8&gt; for the </w:t>
            </w:r>
            <w:r w:rsidR="00C63051">
              <w:rPr>
                <w:rFonts w:ascii="Times New Roman" w:eastAsiaTheme="minorEastAsia" w:hint="eastAsia"/>
                <w:sz w:val="18"/>
                <w:szCs w:val="18"/>
              </w:rPr>
              <w:t>RFDSP.</w:t>
            </w:r>
          </w:p>
          <w:p w:rsidR="0047685A" w:rsidRPr="007C2D0D" w:rsidRDefault="0047685A" w:rsidP="00401317">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47685A" w:rsidRPr="00E53CAA" w:rsidTr="0050671A">
        <w:trPr>
          <w:cantSplit/>
          <w:trHeight w:val="222"/>
        </w:trPr>
        <w:tc>
          <w:tcPr>
            <w:tcW w:w="695" w:type="dxa"/>
            <w:tcBorders>
              <w:top w:val="single" w:sz="4" w:space="0" w:color="auto"/>
              <w:left w:val="single" w:sz="4" w:space="0" w:color="auto"/>
              <w:bottom w:val="single" w:sz="4" w:space="0" w:color="auto"/>
              <w:right w:val="single" w:sz="4" w:space="0" w:color="auto"/>
            </w:tcBorders>
          </w:tcPr>
          <w:p w:rsidR="0047685A" w:rsidRPr="00C53D86" w:rsidRDefault="0047685A" w:rsidP="00401317">
            <w:pPr>
              <w:pStyle w:val="ad"/>
              <w:rPr>
                <w:rFonts w:ascii="Times New Roman" w:eastAsiaTheme="minorEastAsia"/>
                <w:sz w:val="18"/>
                <w:szCs w:val="18"/>
              </w:rPr>
            </w:pPr>
            <w:r>
              <w:rPr>
                <w:rFonts w:ascii="Times New Roman" w:eastAsiaTheme="minorEastAsia" w:hint="eastAsia"/>
                <w:sz w:val="18"/>
                <w:szCs w:val="18"/>
              </w:rPr>
              <w:t>7</w:t>
            </w:r>
          </w:p>
        </w:tc>
        <w:tc>
          <w:tcPr>
            <w:tcW w:w="2056" w:type="dxa"/>
            <w:tcBorders>
              <w:top w:val="single" w:sz="4" w:space="0" w:color="auto"/>
              <w:left w:val="single" w:sz="4" w:space="0" w:color="auto"/>
              <w:bottom w:val="single" w:sz="4" w:space="0" w:color="auto"/>
              <w:right w:val="single" w:sz="4" w:space="0" w:color="auto"/>
            </w:tcBorders>
          </w:tcPr>
          <w:p w:rsidR="0047685A" w:rsidRPr="00C53D86" w:rsidRDefault="0047685A" w:rsidP="00401317">
            <w:pPr>
              <w:pStyle w:val="ad"/>
              <w:rPr>
                <w:rFonts w:ascii="Times New Roman" w:eastAsiaTheme="minorEastAsia"/>
                <w:sz w:val="18"/>
                <w:szCs w:val="18"/>
              </w:rPr>
            </w:pPr>
            <w:r>
              <w:rPr>
                <w:rFonts w:ascii="Times New Roman" w:eastAsiaTheme="minorEastAsia" w:hint="eastAsia"/>
                <w:sz w:val="18"/>
                <w:szCs w:val="18"/>
              </w:rPr>
              <w:t>A7TORFIPCCLR&lt;7&gt;</w:t>
            </w:r>
          </w:p>
        </w:tc>
        <w:tc>
          <w:tcPr>
            <w:tcW w:w="736" w:type="dxa"/>
            <w:tcBorders>
              <w:top w:val="single" w:sz="4" w:space="0" w:color="auto"/>
              <w:left w:val="single" w:sz="4" w:space="0" w:color="auto"/>
              <w:bottom w:val="single" w:sz="4" w:space="0" w:color="auto"/>
              <w:right w:val="single" w:sz="4" w:space="0" w:color="auto"/>
            </w:tcBorders>
          </w:tcPr>
          <w:p w:rsidR="0047685A" w:rsidRPr="00E53CAA" w:rsidRDefault="0047685A" w:rsidP="00401317">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47685A" w:rsidRPr="007C2D0D" w:rsidRDefault="0047685A" w:rsidP="00401317">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47685A" w:rsidRDefault="0047685A" w:rsidP="00401317">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RFDSP core</w:t>
            </w:r>
            <w:r w:rsidRPr="007C2D0D">
              <w:rPr>
                <w:rFonts w:ascii="Times New Roman" w:eastAsiaTheme="minorEastAsia"/>
                <w:sz w:val="18"/>
                <w:szCs w:val="18"/>
              </w:rPr>
              <w:t xml:space="preserve"> IPC flag </w:t>
            </w:r>
            <w:r>
              <w:rPr>
                <w:rFonts w:ascii="Times New Roman" w:eastAsiaTheme="minorEastAsia" w:hint="eastAsia"/>
                <w:sz w:val="18"/>
                <w:szCs w:val="18"/>
              </w:rPr>
              <w:t>7</w:t>
            </w:r>
            <w:r w:rsidRPr="007C2D0D">
              <w:rPr>
                <w:rFonts w:ascii="Times New Roman" w:eastAsiaTheme="minorEastAsia"/>
                <w:sz w:val="18"/>
                <w:szCs w:val="18"/>
              </w:rPr>
              <w:t xml:space="preserve"> </w:t>
            </w:r>
            <w:r>
              <w:rPr>
                <w:rFonts w:ascii="Times New Roman" w:eastAsiaTheme="minorEastAsia"/>
                <w:sz w:val="18"/>
                <w:szCs w:val="18"/>
              </w:rPr>
              <w:t>clear</w:t>
            </w:r>
            <w:r w:rsidRPr="007C2D0D">
              <w:rPr>
                <w:rFonts w:ascii="Times New Roman" w:eastAsiaTheme="minorEastAsia"/>
                <w:sz w:val="18"/>
                <w:szCs w:val="18"/>
              </w:rPr>
              <w:t xml:space="preserve">. </w:t>
            </w:r>
          </w:p>
          <w:p w:rsidR="0047685A" w:rsidRPr="00AB1E80" w:rsidRDefault="0047685A" w:rsidP="00401317">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Pr>
                <w:rFonts w:ascii="Times New Roman" w:eastAsiaTheme="minorEastAsia" w:hint="eastAsia"/>
                <w:sz w:val="18"/>
                <w:szCs w:val="18"/>
              </w:rPr>
              <w:t>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IPCFLG</w:t>
            </w:r>
            <w:r>
              <w:rPr>
                <w:rFonts w:ascii="Times New Roman" w:eastAsiaTheme="minorEastAsia" w:hint="eastAsia"/>
                <w:sz w:val="18"/>
                <w:szCs w:val="18"/>
              </w:rPr>
              <w:t>&lt;7&gt;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w:t>
            </w:r>
            <w:r>
              <w:rPr>
                <w:rFonts w:ascii="Times New Roman" w:eastAsiaTheme="minorEastAsia" w:hint="eastAsia"/>
                <w:sz w:val="18"/>
                <w:szCs w:val="18"/>
              </w:rPr>
              <w:t xml:space="preserve">STS&lt;7&gt; for the </w:t>
            </w:r>
            <w:r w:rsidR="00C63051">
              <w:rPr>
                <w:rFonts w:ascii="Times New Roman" w:eastAsiaTheme="minorEastAsia" w:hint="eastAsia"/>
                <w:sz w:val="18"/>
                <w:szCs w:val="18"/>
              </w:rPr>
              <w:t>RFDSP.</w:t>
            </w:r>
          </w:p>
          <w:p w:rsidR="0047685A" w:rsidRPr="007C2D0D" w:rsidRDefault="0047685A" w:rsidP="00401317">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47685A" w:rsidRPr="00E53CAA" w:rsidTr="0050671A">
        <w:trPr>
          <w:cantSplit/>
          <w:trHeight w:val="222"/>
        </w:trPr>
        <w:tc>
          <w:tcPr>
            <w:tcW w:w="695" w:type="dxa"/>
            <w:tcBorders>
              <w:top w:val="single" w:sz="4" w:space="0" w:color="auto"/>
              <w:left w:val="single" w:sz="4" w:space="0" w:color="auto"/>
              <w:bottom w:val="single" w:sz="4" w:space="0" w:color="auto"/>
              <w:right w:val="single" w:sz="4" w:space="0" w:color="auto"/>
            </w:tcBorders>
          </w:tcPr>
          <w:p w:rsidR="0047685A" w:rsidRPr="00C53D86" w:rsidRDefault="0047685A" w:rsidP="00401317">
            <w:pPr>
              <w:pStyle w:val="ad"/>
              <w:rPr>
                <w:rFonts w:ascii="Times New Roman" w:eastAsiaTheme="minorEastAsia"/>
                <w:sz w:val="18"/>
                <w:szCs w:val="18"/>
              </w:rPr>
            </w:pPr>
            <w:r>
              <w:rPr>
                <w:rFonts w:ascii="Times New Roman" w:eastAsiaTheme="minorEastAsia" w:hint="eastAsia"/>
                <w:sz w:val="18"/>
                <w:szCs w:val="18"/>
              </w:rPr>
              <w:t>6</w:t>
            </w:r>
          </w:p>
        </w:tc>
        <w:tc>
          <w:tcPr>
            <w:tcW w:w="2056" w:type="dxa"/>
            <w:tcBorders>
              <w:top w:val="single" w:sz="4" w:space="0" w:color="auto"/>
              <w:left w:val="single" w:sz="4" w:space="0" w:color="auto"/>
              <w:bottom w:val="single" w:sz="4" w:space="0" w:color="auto"/>
              <w:right w:val="single" w:sz="4" w:space="0" w:color="auto"/>
            </w:tcBorders>
          </w:tcPr>
          <w:p w:rsidR="0047685A" w:rsidRPr="00C53D86" w:rsidRDefault="0047685A" w:rsidP="00401317">
            <w:pPr>
              <w:pStyle w:val="ad"/>
              <w:rPr>
                <w:rFonts w:ascii="Times New Roman" w:eastAsiaTheme="minorEastAsia"/>
                <w:sz w:val="18"/>
                <w:szCs w:val="18"/>
              </w:rPr>
            </w:pPr>
            <w:r>
              <w:rPr>
                <w:rFonts w:ascii="Times New Roman" w:eastAsiaTheme="minorEastAsia" w:hint="eastAsia"/>
                <w:sz w:val="18"/>
                <w:szCs w:val="18"/>
              </w:rPr>
              <w:t>A7TORFIPCCLR&lt;6&gt;</w:t>
            </w:r>
          </w:p>
        </w:tc>
        <w:tc>
          <w:tcPr>
            <w:tcW w:w="736" w:type="dxa"/>
            <w:tcBorders>
              <w:top w:val="single" w:sz="4" w:space="0" w:color="auto"/>
              <w:left w:val="single" w:sz="4" w:space="0" w:color="auto"/>
              <w:bottom w:val="single" w:sz="4" w:space="0" w:color="auto"/>
              <w:right w:val="single" w:sz="4" w:space="0" w:color="auto"/>
            </w:tcBorders>
          </w:tcPr>
          <w:p w:rsidR="0047685A" w:rsidRPr="00E53CAA" w:rsidRDefault="0047685A" w:rsidP="00401317">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47685A" w:rsidRPr="007C2D0D" w:rsidRDefault="0047685A" w:rsidP="00401317">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47685A" w:rsidRDefault="0047685A" w:rsidP="00401317">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RFDSP core</w:t>
            </w:r>
            <w:r w:rsidRPr="007C2D0D">
              <w:rPr>
                <w:rFonts w:ascii="Times New Roman" w:eastAsiaTheme="minorEastAsia"/>
                <w:sz w:val="18"/>
                <w:szCs w:val="18"/>
              </w:rPr>
              <w:t xml:space="preserve"> IPC flag </w:t>
            </w:r>
            <w:r>
              <w:rPr>
                <w:rFonts w:ascii="Times New Roman" w:eastAsiaTheme="minorEastAsia" w:hint="eastAsia"/>
                <w:sz w:val="18"/>
                <w:szCs w:val="18"/>
              </w:rPr>
              <w:t>6</w:t>
            </w:r>
            <w:r w:rsidRPr="007C2D0D">
              <w:rPr>
                <w:rFonts w:ascii="Times New Roman" w:eastAsiaTheme="minorEastAsia"/>
                <w:sz w:val="18"/>
                <w:szCs w:val="18"/>
              </w:rPr>
              <w:t xml:space="preserve"> </w:t>
            </w:r>
            <w:r>
              <w:rPr>
                <w:rFonts w:ascii="Times New Roman" w:eastAsiaTheme="minorEastAsia"/>
                <w:sz w:val="18"/>
                <w:szCs w:val="18"/>
              </w:rPr>
              <w:t>clear</w:t>
            </w:r>
            <w:r w:rsidRPr="007C2D0D">
              <w:rPr>
                <w:rFonts w:ascii="Times New Roman" w:eastAsiaTheme="minorEastAsia"/>
                <w:sz w:val="18"/>
                <w:szCs w:val="18"/>
              </w:rPr>
              <w:t xml:space="preserve">. </w:t>
            </w:r>
          </w:p>
          <w:p w:rsidR="0047685A" w:rsidRPr="00AB1E80" w:rsidRDefault="0047685A" w:rsidP="00401317">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Pr>
                <w:rFonts w:ascii="Times New Roman" w:eastAsiaTheme="minorEastAsia" w:hint="eastAsia"/>
                <w:sz w:val="18"/>
                <w:szCs w:val="18"/>
              </w:rPr>
              <w:t>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IPCFLG</w:t>
            </w:r>
            <w:r>
              <w:rPr>
                <w:rFonts w:ascii="Times New Roman" w:eastAsiaTheme="minorEastAsia" w:hint="eastAsia"/>
                <w:sz w:val="18"/>
                <w:szCs w:val="18"/>
              </w:rPr>
              <w:t>&lt;6&gt;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w:t>
            </w:r>
            <w:r>
              <w:rPr>
                <w:rFonts w:ascii="Times New Roman" w:eastAsiaTheme="minorEastAsia" w:hint="eastAsia"/>
                <w:sz w:val="18"/>
                <w:szCs w:val="18"/>
              </w:rPr>
              <w:t xml:space="preserve">STS&lt;6&gt; for the </w:t>
            </w:r>
            <w:r w:rsidR="00C63051">
              <w:rPr>
                <w:rFonts w:ascii="Times New Roman" w:eastAsiaTheme="minorEastAsia" w:hint="eastAsia"/>
                <w:sz w:val="18"/>
                <w:szCs w:val="18"/>
              </w:rPr>
              <w:t>RFDSP.</w:t>
            </w:r>
          </w:p>
          <w:p w:rsidR="0047685A" w:rsidRPr="007C2D0D" w:rsidRDefault="0047685A" w:rsidP="00401317">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47685A" w:rsidRPr="00E53CAA" w:rsidTr="0050671A">
        <w:trPr>
          <w:cantSplit/>
          <w:trHeight w:val="222"/>
        </w:trPr>
        <w:tc>
          <w:tcPr>
            <w:tcW w:w="695" w:type="dxa"/>
            <w:tcBorders>
              <w:top w:val="single" w:sz="4" w:space="0" w:color="auto"/>
              <w:left w:val="single" w:sz="4" w:space="0" w:color="auto"/>
              <w:bottom w:val="single" w:sz="4" w:space="0" w:color="auto"/>
              <w:right w:val="single" w:sz="4" w:space="0" w:color="auto"/>
            </w:tcBorders>
          </w:tcPr>
          <w:p w:rsidR="0047685A" w:rsidRPr="00C53D86" w:rsidRDefault="0047685A" w:rsidP="00401317">
            <w:pPr>
              <w:pStyle w:val="ad"/>
              <w:rPr>
                <w:rFonts w:ascii="Times New Roman" w:eastAsiaTheme="minorEastAsia"/>
                <w:sz w:val="18"/>
                <w:szCs w:val="18"/>
              </w:rPr>
            </w:pPr>
            <w:r>
              <w:rPr>
                <w:rFonts w:ascii="Times New Roman" w:eastAsiaTheme="minorEastAsia" w:hint="eastAsia"/>
                <w:sz w:val="18"/>
                <w:szCs w:val="18"/>
              </w:rPr>
              <w:t>5</w:t>
            </w:r>
          </w:p>
        </w:tc>
        <w:tc>
          <w:tcPr>
            <w:tcW w:w="2056" w:type="dxa"/>
            <w:tcBorders>
              <w:top w:val="single" w:sz="4" w:space="0" w:color="auto"/>
              <w:left w:val="single" w:sz="4" w:space="0" w:color="auto"/>
              <w:bottom w:val="single" w:sz="4" w:space="0" w:color="auto"/>
              <w:right w:val="single" w:sz="4" w:space="0" w:color="auto"/>
            </w:tcBorders>
          </w:tcPr>
          <w:p w:rsidR="0047685A" w:rsidRPr="00C53D86" w:rsidRDefault="0047685A" w:rsidP="00401317">
            <w:pPr>
              <w:pStyle w:val="ad"/>
              <w:rPr>
                <w:rFonts w:ascii="Times New Roman" w:eastAsiaTheme="minorEastAsia"/>
                <w:sz w:val="18"/>
                <w:szCs w:val="18"/>
              </w:rPr>
            </w:pPr>
            <w:r>
              <w:rPr>
                <w:rFonts w:ascii="Times New Roman" w:eastAsiaTheme="minorEastAsia" w:hint="eastAsia"/>
                <w:sz w:val="18"/>
                <w:szCs w:val="18"/>
              </w:rPr>
              <w:t>A7TORFIPCCLR&lt;5&gt;</w:t>
            </w:r>
          </w:p>
        </w:tc>
        <w:tc>
          <w:tcPr>
            <w:tcW w:w="736" w:type="dxa"/>
            <w:tcBorders>
              <w:top w:val="single" w:sz="4" w:space="0" w:color="auto"/>
              <w:left w:val="single" w:sz="4" w:space="0" w:color="auto"/>
              <w:bottom w:val="single" w:sz="4" w:space="0" w:color="auto"/>
              <w:right w:val="single" w:sz="4" w:space="0" w:color="auto"/>
            </w:tcBorders>
          </w:tcPr>
          <w:p w:rsidR="0047685A" w:rsidRPr="00E53CAA" w:rsidRDefault="0047685A" w:rsidP="00401317">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47685A" w:rsidRPr="007C2D0D" w:rsidRDefault="0047685A" w:rsidP="00401317">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47685A" w:rsidRDefault="0047685A" w:rsidP="00401317">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RFDSP core</w:t>
            </w:r>
            <w:r w:rsidRPr="007C2D0D">
              <w:rPr>
                <w:rFonts w:ascii="Times New Roman" w:eastAsiaTheme="minorEastAsia"/>
                <w:sz w:val="18"/>
                <w:szCs w:val="18"/>
              </w:rPr>
              <w:t xml:space="preserve"> IPC flag </w:t>
            </w:r>
            <w:r>
              <w:rPr>
                <w:rFonts w:ascii="Times New Roman" w:eastAsiaTheme="minorEastAsia" w:hint="eastAsia"/>
                <w:sz w:val="18"/>
                <w:szCs w:val="18"/>
              </w:rPr>
              <w:t>5</w:t>
            </w:r>
            <w:r w:rsidRPr="007C2D0D">
              <w:rPr>
                <w:rFonts w:ascii="Times New Roman" w:eastAsiaTheme="minorEastAsia"/>
                <w:sz w:val="18"/>
                <w:szCs w:val="18"/>
              </w:rPr>
              <w:t xml:space="preserve"> </w:t>
            </w:r>
            <w:r>
              <w:rPr>
                <w:rFonts w:ascii="Times New Roman" w:eastAsiaTheme="minorEastAsia"/>
                <w:sz w:val="18"/>
                <w:szCs w:val="18"/>
              </w:rPr>
              <w:t>clear</w:t>
            </w:r>
            <w:r w:rsidRPr="007C2D0D">
              <w:rPr>
                <w:rFonts w:ascii="Times New Roman" w:eastAsiaTheme="minorEastAsia"/>
                <w:sz w:val="18"/>
                <w:szCs w:val="18"/>
              </w:rPr>
              <w:t xml:space="preserve">. </w:t>
            </w:r>
          </w:p>
          <w:p w:rsidR="0047685A" w:rsidRPr="00AB1E80" w:rsidRDefault="0047685A" w:rsidP="00401317">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Pr>
                <w:rFonts w:ascii="Times New Roman" w:eastAsiaTheme="minorEastAsia" w:hint="eastAsia"/>
                <w:sz w:val="18"/>
                <w:szCs w:val="18"/>
              </w:rPr>
              <w:t>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IPCFLG</w:t>
            </w:r>
            <w:r>
              <w:rPr>
                <w:rFonts w:ascii="Times New Roman" w:eastAsiaTheme="minorEastAsia" w:hint="eastAsia"/>
                <w:sz w:val="18"/>
                <w:szCs w:val="18"/>
              </w:rPr>
              <w:t>&lt;5&gt;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w:t>
            </w:r>
            <w:r>
              <w:rPr>
                <w:rFonts w:ascii="Times New Roman" w:eastAsiaTheme="minorEastAsia" w:hint="eastAsia"/>
                <w:sz w:val="18"/>
                <w:szCs w:val="18"/>
              </w:rPr>
              <w:t xml:space="preserve">STS&lt;5&gt; for the </w:t>
            </w:r>
            <w:r w:rsidR="00C63051">
              <w:rPr>
                <w:rFonts w:ascii="Times New Roman" w:eastAsiaTheme="minorEastAsia" w:hint="eastAsia"/>
                <w:sz w:val="18"/>
                <w:szCs w:val="18"/>
              </w:rPr>
              <w:t>RFDSP.</w:t>
            </w:r>
          </w:p>
          <w:p w:rsidR="0047685A" w:rsidRPr="007C2D0D" w:rsidRDefault="0047685A" w:rsidP="00401317">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47685A" w:rsidRPr="00E53CAA" w:rsidTr="0050671A">
        <w:trPr>
          <w:cantSplit/>
          <w:trHeight w:val="222"/>
        </w:trPr>
        <w:tc>
          <w:tcPr>
            <w:tcW w:w="695" w:type="dxa"/>
            <w:tcBorders>
              <w:top w:val="single" w:sz="4" w:space="0" w:color="auto"/>
              <w:left w:val="single" w:sz="4" w:space="0" w:color="auto"/>
              <w:bottom w:val="single" w:sz="4" w:space="0" w:color="auto"/>
              <w:right w:val="single" w:sz="4" w:space="0" w:color="auto"/>
            </w:tcBorders>
          </w:tcPr>
          <w:p w:rsidR="0047685A" w:rsidRPr="00C53D86" w:rsidRDefault="0047685A" w:rsidP="00401317">
            <w:pPr>
              <w:pStyle w:val="ad"/>
              <w:rPr>
                <w:rFonts w:ascii="Times New Roman" w:eastAsiaTheme="minorEastAsia"/>
                <w:sz w:val="18"/>
                <w:szCs w:val="18"/>
              </w:rPr>
            </w:pPr>
            <w:r>
              <w:rPr>
                <w:rFonts w:ascii="Times New Roman" w:eastAsiaTheme="minorEastAsia" w:hint="eastAsia"/>
                <w:sz w:val="18"/>
                <w:szCs w:val="18"/>
              </w:rPr>
              <w:t>4</w:t>
            </w:r>
          </w:p>
        </w:tc>
        <w:tc>
          <w:tcPr>
            <w:tcW w:w="2056" w:type="dxa"/>
            <w:tcBorders>
              <w:top w:val="single" w:sz="4" w:space="0" w:color="auto"/>
              <w:left w:val="single" w:sz="4" w:space="0" w:color="auto"/>
              <w:bottom w:val="single" w:sz="4" w:space="0" w:color="auto"/>
              <w:right w:val="single" w:sz="4" w:space="0" w:color="auto"/>
            </w:tcBorders>
          </w:tcPr>
          <w:p w:rsidR="0047685A" w:rsidRPr="00C53D86" w:rsidRDefault="0047685A" w:rsidP="00401317">
            <w:pPr>
              <w:pStyle w:val="ad"/>
              <w:rPr>
                <w:rFonts w:ascii="Times New Roman" w:eastAsiaTheme="minorEastAsia"/>
                <w:sz w:val="18"/>
                <w:szCs w:val="18"/>
              </w:rPr>
            </w:pPr>
            <w:r>
              <w:rPr>
                <w:rFonts w:ascii="Times New Roman" w:eastAsiaTheme="minorEastAsia" w:hint="eastAsia"/>
                <w:sz w:val="18"/>
                <w:szCs w:val="18"/>
              </w:rPr>
              <w:t>A7TORFIPCCLR&lt;4&gt;</w:t>
            </w:r>
          </w:p>
        </w:tc>
        <w:tc>
          <w:tcPr>
            <w:tcW w:w="736" w:type="dxa"/>
            <w:tcBorders>
              <w:top w:val="single" w:sz="4" w:space="0" w:color="auto"/>
              <w:left w:val="single" w:sz="4" w:space="0" w:color="auto"/>
              <w:bottom w:val="single" w:sz="4" w:space="0" w:color="auto"/>
              <w:right w:val="single" w:sz="4" w:space="0" w:color="auto"/>
            </w:tcBorders>
          </w:tcPr>
          <w:p w:rsidR="0047685A" w:rsidRPr="00E53CAA" w:rsidRDefault="0047685A" w:rsidP="00401317">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47685A" w:rsidRPr="007C2D0D" w:rsidRDefault="0047685A" w:rsidP="00401317">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47685A" w:rsidRDefault="0047685A" w:rsidP="00401317">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RFDSP core</w:t>
            </w:r>
            <w:r w:rsidRPr="007C2D0D">
              <w:rPr>
                <w:rFonts w:ascii="Times New Roman" w:eastAsiaTheme="minorEastAsia"/>
                <w:sz w:val="18"/>
                <w:szCs w:val="18"/>
              </w:rPr>
              <w:t xml:space="preserve"> IPC flag </w:t>
            </w:r>
            <w:r>
              <w:rPr>
                <w:rFonts w:ascii="Times New Roman" w:eastAsiaTheme="minorEastAsia" w:hint="eastAsia"/>
                <w:sz w:val="18"/>
                <w:szCs w:val="18"/>
              </w:rPr>
              <w:t>4</w:t>
            </w:r>
            <w:r w:rsidRPr="007C2D0D">
              <w:rPr>
                <w:rFonts w:ascii="Times New Roman" w:eastAsiaTheme="minorEastAsia"/>
                <w:sz w:val="18"/>
                <w:szCs w:val="18"/>
              </w:rPr>
              <w:t xml:space="preserve"> </w:t>
            </w:r>
            <w:r>
              <w:rPr>
                <w:rFonts w:ascii="Times New Roman" w:eastAsiaTheme="minorEastAsia"/>
                <w:sz w:val="18"/>
                <w:szCs w:val="18"/>
              </w:rPr>
              <w:t>clear</w:t>
            </w:r>
            <w:r w:rsidRPr="007C2D0D">
              <w:rPr>
                <w:rFonts w:ascii="Times New Roman" w:eastAsiaTheme="minorEastAsia"/>
                <w:sz w:val="18"/>
                <w:szCs w:val="18"/>
              </w:rPr>
              <w:t>.</w:t>
            </w:r>
          </w:p>
          <w:p w:rsidR="0047685A" w:rsidRPr="00AB1E80" w:rsidRDefault="0047685A" w:rsidP="00401317">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Pr>
                <w:rFonts w:ascii="Times New Roman" w:eastAsiaTheme="minorEastAsia" w:hint="eastAsia"/>
                <w:sz w:val="18"/>
                <w:szCs w:val="18"/>
              </w:rPr>
              <w:t>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IPCFLG</w:t>
            </w:r>
            <w:r>
              <w:rPr>
                <w:rFonts w:ascii="Times New Roman" w:eastAsiaTheme="minorEastAsia" w:hint="eastAsia"/>
                <w:sz w:val="18"/>
                <w:szCs w:val="18"/>
              </w:rPr>
              <w:t>&lt;4&gt;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w:t>
            </w:r>
            <w:r>
              <w:rPr>
                <w:rFonts w:ascii="Times New Roman" w:eastAsiaTheme="minorEastAsia" w:hint="eastAsia"/>
                <w:sz w:val="18"/>
                <w:szCs w:val="18"/>
              </w:rPr>
              <w:t xml:space="preserve">STS&lt;4&gt; for the </w:t>
            </w:r>
            <w:r w:rsidR="00C63051">
              <w:rPr>
                <w:rFonts w:ascii="Times New Roman" w:eastAsiaTheme="minorEastAsia" w:hint="eastAsia"/>
                <w:sz w:val="18"/>
                <w:szCs w:val="18"/>
              </w:rPr>
              <w:t>RFDSP.</w:t>
            </w:r>
          </w:p>
          <w:p w:rsidR="0047685A" w:rsidRPr="007C2D0D" w:rsidRDefault="0047685A" w:rsidP="00401317">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47685A" w:rsidRPr="00E53CAA" w:rsidTr="0050671A">
        <w:trPr>
          <w:cantSplit/>
          <w:trHeight w:val="222"/>
        </w:trPr>
        <w:tc>
          <w:tcPr>
            <w:tcW w:w="695" w:type="dxa"/>
            <w:tcBorders>
              <w:top w:val="single" w:sz="4" w:space="0" w:color="auto"/>
              <w:left w:val="single" w:sz="4" w:space="0" w:color="auto"/>
              <w:bottom w:val="single" w:sz="4" w:space="0" w:color="auto"/>
              <w:right w:val="single" w:sz="4" w:space="0" w:color="auto"/>
            </w:tcBorders>
          </w:tcPr>
          <w:p w:rsidR="0047685A" w:rsidRPr="00C53D86" w:rsidRDefault="0047685A" w:rsidP="00401317">
            <w:pPr>
              <w:pStyle w:val="ad"/>
              <w:rPr>
                <w:rFonts w:ascii="Times New Roman" w:eastAsiaTheme="minorEastAsia"/>
                <w:sz w:val="18"/>
                <w:szCs w:val="18"/>
              </w:rPr>
            </w:pPr>
            <w:r>
              <w:rPr>
                <w:rFonts w:ascii="Times New Roman" w:eastAsiaTheme="minorEastAsia" w:hint="eastAsia"/>
                <w:sz w:val="18"/>
                <w:szCs w:val="18"/>
              </w:rPr>
              <w:t>3</w:t>
            </w:r>
          </w:p>
        </w:tc>
        <w:tc>
          <w:tcPr>
            <w:tcW w:w="2056" w:type="dxa"/>
            <w:tcBorders>
              <w:top w:val="single" w:sz="4" w:space="0" w:color="auto"/>
              <w:left w:val="single" w:sz="4" w:space="0" w:color="auto"/>
              <w:bottom w:val="single" w:sz="4" w:space="0" w:color="auto"/>
              <w:right w:val="single" w:sz="4" w:space="0" w:color="auto"/>
            </w:tcBorders>
          </w:tcPr>
          <w:p w:rsidR="0047685A" w:rsidRPr="00C53D86" w:rsidRDefault="0047685A" w:rsidP="00401317">
            <w:pPr>
              <w:pStyle w:val="ad"/>
              <w:rPr>
                <w:rFonts w:ascii="Times New Roman" w:eastAsiaTheme="minorEastAsia"/>
                <w:sz w:val="18"/>
                <w:szCs w:val="18"/>
              </w:rPr>
            </w:pPr>
            <w:r>
              <w:rPr>
                <w:rFonts w:ascii="Times New Roman" w:eastAsiaTheme="minorEastAsia" w:hint="eastAsia"/>
                <w:sz w:val="18"/>
                <w:szCs w:val="18"/>
              </w:rPr>
              <w:t>A7TORFIPCCLR&lt;3&gt;</w:t>
            </w:r>
          </w:p>
        </w:tc>
        <w:tc>
          <w:tcPr>
            <w:tcW w:w="736" w:type="dxa"/>
            <w:tcBorders>
              <w:top w:val="single" w:sz="4" w:space="0" w:color="auto"/>
              <w:left w:val="single" w:sz="4" w:space="0" w:color="auto"/>
              <w:bottom w:val="single" w:sz="4" w:space="0" w:color="auto"/>
              <w:right w:val="single" w:sz="4" w:space="0" w:color="auto"/>
            </w:tcBorders>
          </w:tcPr>
          <w:p w:rsidR="0047685A" w:rsidRPr="00E53CAA" w:rsidRDefault="0047685A" w:rsidP="00401317">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47685A" w:rsidRPr="007C2D0D" w:rsidRDefault="0047685A" w:rsidP="00401317">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47685A" w:rsidRDefault="0047685A" w:rsidP="00401317">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RFDSP core</w:t>
            </w:r>
            <w:r w:rsidRPr="007C2D0D">
              <w:rPr>
                <w:rFonts w:ascii="Times New Roman" w:eastAsiaTheme="minorEastAsia"/>
                <w:sz w:val="18"/>
                <w:szCs w:val="18"/>
              </w:rPr>
              <w:t xml:space="preserve"> IPC flag </w:t>
            </w:r>
            <w:r>
              <w:rPr>
                <w:rFonts w:ascii="Times New Roman" w:eastAsiaTheme="minorEastAsia" w:hint="eastAsia"/>
                <w:sz w:val="18"/>
                <w:szCs w:val="18"/>
              </w:rPr>
              <w:t>3</w:t>
            </w:r>
            <w:r w:rsidRPr="007C2D0D">
              <w:rPr>
                <w:rFonts w:ascii="Times New Roman" w:eastAsiaTheme="minorEastAsia"/>
                <w:sz w:val="18"/>
                <w:szCs w:val="18"/>
              </w:rPr>
              <w:t xml:space="preserve"> </w:t>
            </w:r>
            <w:r>
              <w:rPr>
                <w:rFonts w:ascii="Times New Roman" w:eastAsiaTheme="minorEastAsia"/>
                <w:sz w:val="18"/>
                <w:szCs w:val="18"/>
              </w:rPr>
              <w:t>clear</w:t>
            </w:r>
            <w:r w:rsidRPr="007C2D0D">
              <w:rPr>
                <w:rFonts w:ascii="Times New Roman" w:eastAsiaTheme="minorEastAsia"/>
                <w:sz w:val="18"/>
                <w:szCs w:val="18"/>
              </w:rPr>
              <w:t xml:space="preserve">. </w:t>
            </w:r>
          </w:p>
          <w:p w:rsidR="0047685A" w:rsidRPr="00AB1E80" w:rsidRDefault="0047685A" w:rsidP="00401317">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Pr>
                <w:rFonts w:ascii="Times New Roman" w:eastAsiaTheme="minorEastAsia" w:hint="eastAsia"/>
                <w:sz w:val="18"/>
                <w:szCs w:val="18"/>
              </w:rPr>
              <w:t>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IPCFLG</w:t>
            </w:r>
            <w:r>
              <w:rPr>
                <w:rFonts w:ascii="Times New Roman" w:eastAsiaTheme="minorEastAsia" w:hint="eastAsia"/>
                <w:sz w:val="18"/>
                <w:szCs w:val="18"/>
              </w:rPr>
              <w:t>&lt;3&gt;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w:t>
            </w:r>
            <w:r>
              <w:rPr>
                <w:rFonts w:ascii="Times New Roman" w:eastAsiaTheme="minorEastAsia" w:hint="eastAsia"/>
                <w:sz w:val="18"/>
                <w:szCs w:val="18"/>
              </w:rPr>
              <w:t xml:space="preserve">STS&lt;3&gt; for the </w:t>
            </w:r>
            <w:r w:rsidR="00C63051">
              <w:rPr>
                <w:rFonts w:ascii="Times New Roman" w:eastAsiaTheme="minorEastAsia" w:hint="eastAsia"/>
                <w:sz w:val="18"/>
                <w:szCs w:val="18"/>
              </w:rPr>
              <w:t>RFDSP.</w:t>
            </w:r>
          </w:p>
          <w:p w:rsidR="0047685A" w:rsidRPr="007C2D0D" w:rsidRDefault="0047685A" w:rsidP="00401317">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47685A" w:rsidRPr="00E53CAA" w:rsidTr="0050671A">
        <w:trPr>
          <w:cantSplit/>
          <w:trHeight w:val="222"/>
        </w:trPr>
        <w:tc>
          <w:tcPr>
            <w:tcW w:w="695" w:type="dxa"/>
            <w:tcBorders>
              <w:top w:val="single" w:sz="4" w:space="0" w:color="auto"/>
              <w:left w:val="single" w:sz="4" w:space="0" w:color="auto"/>
              <w:bottom w:val="single" w:sz="4" w:space="0" w:color="auto"/>
              <w:right w:val="single" w:sz="4" w:space="0" w:color="auto"/>
            </w:tcBorders>
          </w:tcPr>
          <w:p w:rsidR="0047685A" w:rsidRPr="00C53D86" w:rsidRDefault="0047685A" w:rsidP="00401317">
            <w:pPr>
              <w:pStyle w:val="ad"/>
              <w:rPr>
                <w:rFonts w:ascii="Times New Roman" w:eastAsiaTheme="minorEastAsia"/>
                <w:sz w:val="18"/>
                <w:szCs w:val="18"/>
              </w:rPr>
            </w:pPr>
            <w:r>
              <w:rPr>
                <w:rFonts w:ascii="Times New Roman" w:eastAsiaTheme="minorEastAsia" w:hint="eastAsia"/>
                <w:sz w:val="18"/>
                <w:szCs w:val="18"/>
              </w:rPr>
              <w:t>2</w:t>
            </w:r>
          </w:p>
        </w:tc>
        <w:tc>
          <w:tcPr>
            <w:tcW w:w="2056" w:type="dxa"/>
            <w:tcBorders>
              <w:top w:val="single" w:sz="4" w:space="0" w:color="auto"/>
              <w:left w:val="single" w:sz="4" w:space="0" w:color="auto"/>
              <w:bottom w:val="single" w:sz="4" w:space="0" w:color="auto"/>
              <w:right w:val="single" w:sz="4" w:space="0" w:color="auto"/>
            </w:tcBorders>
          </w:tcPr>
          <w:p w:rsidR="0047685A" w:rsidRPr="00C53D86" w:rsidRDefault="0047685A" w:rsidP="00401317">
            <w:pPr>
              <w:pStyle w:val="ad"/>
              <w:rPr>
                <w:rFonts w:ascii="Times New Roman" w:eastAsiaTheme="minorEastAsia"/>
                <w:sz w:val="18"/>
                <w:szCs w:val="18"/>
              </w:rPr>
            </w:pPr>
            <w:r>
              <w:rPr>
                <w:rFonts w:ascii="Times New Roman" w:eastAsiaTheme="minorEastAsia" w:hint="eastAsia"/>
                <w:sz w:val="18"/>
                <w:szCs w:val="18"/>
              </w:rPr>
              <w:t>A7TORFIPCCLR&lt;2&gt;</w:t>
            </w:r>
          </w:p>
        </w:tc>
        <w:tc>
          <w:tcPr>
            <w:tcW w:w="736" w:type="dxa"/>
            <w:tcBorders>
              <w:top w:val="single" w:sz="4" w:space="0" w:color="auto"/>
              <w:left w:val="single" w:sz="4" w:space="0" w:color="auto"/>
              <w:bottom w:val="single" w:sz="4" w:space="0" w:color="auto"/>
              <w:right w:val="single" w:sz="4" w:space="0" w:color="auto"/>
            </w:tcBorders>
          </w:tcPr>
          <w:p w:rsidR="0047685A" w:rsidRPr="00E53CAA" w:rsidRDefault="0047685A" w:rsidP="00401317">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47685A" w:rsidRPr="007C2D0D" w:rsidRDefault="0047685A" w:rsidP="00401317">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47685A" w:rsidRDefault="0047685A" w:rsidP="00401317">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RFDSP core</w:t>
            </w:r>
            <w:r w:rsidRPr="007C2D0D">
              <w:rPr>
                <w:rFonts w:ascii="Times New Roman" w:eastAsiaTheme="minorEastAsia"/>
                <w:sz w:val="18"/>
                <w:szCs w:val="18"/>
              </w:rPr>
              <w:t xml:space="preserve"> IPC flag </w:t>
            </w:r>
            <w:r>
              <w:rPr>
                <w:rFonts w:ascii="Times New Roman" w:eastAsiaTheme="minorEastAsia" w:hint="eastAsia"/>
                <w:sz w:val="18"/>
                <w:szCs w:val="18"/>
              </w:rPr>
              <w:t>2</w:t>
            </w:r>
            <w:r w:rsidRPr="007C2D0D">
              <w:rPr>
                <w:rFonts w:ascii="Times New Roman" w:eastAsiaTheme="minorEastAsia"/>
                <w:sz w:val="18"/>
                <w:szCs w:val="18"/>
              </w:rPr>
              <w:t xml:space="preserve"> </w:t>
            </w:r>
            <w:r>
              <w:rPr>
                <w:rFonts w:ascii="Times New Roman" w:eastAsiaTheme="minorEastAsia"/>
                <w:sz w:val="18"/>
                <w:szCs w:val="18"/>
              </w:rPr>
              <w:t>clear</w:t>
            </w:r>
            <w:r w:rsidRPr="007C2D0D">
              <w:rPr>
                <w:rFonts w:ascii="Times New Roman" w:eastAsiaTheme="minorEastAsia"/>
                <w:sz w:val="18"/>
                <w:szCs w:val="18"/>
              </w:rPr>
              <w:t xml:space="preserve">. </w:t>
            </w:r>
          </w:p>
          <w:p w:rsidR="0047685A" w:rsidRPr="00AB1E80" w:rsidRDefault="0047685A" w:rsidP="00401317">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Pr>
                <w:rFonts w:ascii="Times New Roman" w:eastAsiaTheme="minorEastAsia" w:hint="eastAsia"/>
                <w:sz w:val="18"/>
                <w:szCs w:val="18"/>
              </w:rPr>
              <w:t>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IPCFLG</w:t>
            </w:r>
            <w:r>
              <w:rPr>
                <w:rFonts w:ascii="Times New Roman" w:eastAsiaTheme="minorEastAsia" w:hint="eastAsia"/>
                <w:sz w:val="18"/>
                <w:szCs w:val="18"/>
              </w:rPr>
              <w:t>&lt;2&gt;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w:t>
            </w:r>
            <w:r>
              <w:rPr>
                <w:rFonts w:ascii="Times New Roman" w:eastAsiaTheme="minorEastAsia" w:hint="eastAsia"/>
                <w:sz w:val="18"/>
                <w:szCs w:val="18"/>
              </w:rPr>
              <w:t xml:space="preserve">STS&lt;2&gt; for the </w:t>
            </w:r>
            <w:r w:rsidR="00C63051">
              <w:rPr>
                <w:rFonts w:ascii="Times New Roman" w:eastAsiaTheme="minorEastAsia" w:hint="eastAsia"/>
                <w:sz w:val="18"/>
                <w:szCs w:val="18"/>
              </w:rPr>
              <w:t>RFDSP.</w:t>
            </w:r>
          </w:p>
          <w:p w:rsidR="0047685A" w:rsidRPr="007C2D0D" w:rsidRDefault="0047685A" w:rsidP="00401317">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47685A" w:rsidRPr="00E53CAA" w:rsidTr="0050671A">
        <w:trPr>
          <w:cantSplit/>
          <w:trHeight w:val="222"/>
        </w:trPr>
        <w:tc>
          <w:tcPr>
            <w:tcW w:w="695" w:type="dxa"/>
            <w:tcBorders>
              <w:top w:val="single" w:sz="4" w:space="0" w:color="auto"/>
              <w:left w:val="single" w:sz="4" w:space="0" w:color="auto"/>
              <w:bottom w:val="single" w:sz="4" w:space="0" w:color="auto"/>
              <w:right w:val="single" w:sz="4" w:space="0" w:color="auto"/>
            </w:tcBorders>
          </w:tcPr>
          <w:p w:rsidR="0047685A" w:rsidRPr="00C53D86" w:rsidRDefault="0047685A" w:rsidP="00401317">
            <w:pPr>
              <w:pStyle w:val="ad"/>
              <w:rPr>
                <w:rFonts w:ascii="Times New Roman" w:eastAsiaTheme="minorEastAsia"/>
                <w:sz w:val="18"/>
                <w:szCs w:val="18"/>
              </w:rPr>
            </w:pPr>
            <w:r>
              <w:rPr>
                <w:rFonts w:ascii="Times New Roman" w:eastAsiaTheme="minorEastAsia" w:hint="eastAsia"/>
                <w:sz w:val="18"/>
                <w:szCs w:val="18"/>
              </w:rPr>
              <w:t>1</w:t>
            </w:r>
          </w:p>
        </w:tc>
        <w:tc>
          <w:tcPr>
            <w:tcW w:w="2056" w:type="dxa"/>
            <w:tcBorders>
              <w:top w:val="single" w:sz="4" w:space="0" w:color="auto"/>
              <w:left w:val="single" w:sz="4" w:space="0" w:color="auto"/>
              <w:bottom w:val="single" w:sz="4" w:space="0" w:color="auto"/>
              <w:right w:val="single" w:sz="4" w:space="0" w:color="auto"/>
            </w:tcBorders>
          </w:tcPr>
          <w:p w:rsidR="0047685A" w:rsidRPr="00C53D86" w:rsidRDefault="0047685A" w:rsidP="00401317">
            <w:pPr>
              <w:pStyle w:val="ad"/>
              <w:rPr>
                <w:rFonts w:ascii="Times New Roman" w:eastAsiaTheme="minorEastAsia"/>
                <w:sz w:val="18"/>
                <w:szCs w:val="18"/>
              </w:rPr>
            </w:pPr>
            <w:r>
              <w:rPr>
                <w:rFonts w:ascii="Times New Roman" w:eastAsiaTheme="minorEastAsia" w:hint="eastAsia"/>
                <w:sz w:val="18"/>
                <w:szCs w:val="18"/>
              </w:rPr>
              <w:t>A7TORFIPCCLR&lt;1&gt;</w:t>
            </w:r>
          </w:p>
        </w:tc>
        <w:tc>
          <w:tcPr>
            <w:tcW w:w="736" w:type="dxa"/>
            <w:tcBorders>
              <w:top w:val="single" w:sz="4" w:space="0" w:color="auto"/>
              <w:left w:val="single" w:sz="4" w:space="0" w:color="auto"/>
              <w:bottom w:val="single" w:sz="4" w:space="0" w:color="auto"/>
              <w:right w:val="single" w:sz="4" w:space="0" w:color="auto"/>
            </w:tcBorders>
          </w:tcPr>
          <w:p w:rsidR="0047685A" w:rsidRPr="00E53CAA" w:rsidRDefault="0047685A" w:rsidP="00401317">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47685A" w:rsidRPr="007C2D0D" w:rsidRDefault="0047685A" w:rsidP="00401317">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47685A" w:rsidRDefault="0047685A" w:rsidP="00401317">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RFDSP core</w:t>
            </w:r>
            <w:r w:rsidRPr="007C2D0D">
              <w:rPr>
                <w:rFonts w:ascii="Times New Roman" w:eastAsiaTheme="minorEastAsia"/>
                <w:sz w:val="18"/>
                <w:szCs w:val="18"/>
              </w:rPr>
              <w:t xml:space="preserve"> IPC flag </w:t>
            </w:r>
            <w:r>
              <w:rPr>
                <w:rFonts w:ascii="Times New Roman" w:eastAsiaTheme="minorEastAsia" w:hint="eastAsia"/>
                <w:sz w:val="18"/>
                <w:szCs w:val="18"/>
              </w:rPr>
              <w:t>1</w:t>
            </w:r>
            <w:r w:rsidRPr="007C2D0D">
              <w:rPr>
                <w:rFonts w:ascii="Times New Roman" w:eastAsiaTheme="minorEastAsia"/>
                <w:sz w:val="18"/>
                <w:szCs w:val="18"/>
              </w:rPr>
              <w:t xml:space="preserve"> </w:t>
            </w:r>
            <w:r>
              <w:rPr>
                <w:rFonts w:ascii="Times New Roman" w:eastAsiaTheme="minorEastAsia"/>
                <w:sz w:val="18"/>
                <w:szCs w:val="18"/>
              </w:rPr>
              <w:t>clear</w:t>
            </w:r>
            <w:r w:rsidRPr="007C2D0D">
              <w:rPr>
                <w:rFonts w:ascii="Times New Roman" w:eastAsiaTheme="minorEastAsia"/>
                <w:sz w:val="18"/>
                <w:szCs w:val="18"/>
              </w:rPr>
              <w:t xml:space="preserve">. </w:t>
            </w:r>
          </w:p>
          <w:p w:rsidR="0047685A" w:rsidRPr="00AB1E80" w:rsidRDefault="0047685A" w:rsidP="00401317">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Pr>
                <w:rFonts w:ascii="Times New Roman" w:eastAsiaTheme="minorEastAsia" w:hint="eastAsia"/>
                <w:sz w:val="18"/>
                <w:szCs w:val="18"/>
              </w:rPr>
              <w:t>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IPCFLG</w:t>
            </w:r>
            <w:r>
              <w:rPr>
                <w:rFonts w:ascii="Times New Roman" w:eastAsiaTheme="minorEastAsia" w:hint="eastAsia"/>
                <w:sz w:val="18"/>
                <w:szCs w:val="18"/>
              </w:rPr>
              <w:t>&lt;1&gt;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w:t>
            </w:r>
            <w:r>
              <w:rPr>
                <w:rFonts w:ascii="Times New Roman" w:eastAsiaTheme="minorEastAsia" w:hint="eastAsia"/>
                <w:sz w:val="18"/>
                <w:szCs w:val="18"/>
              </w:rPr>
              <w:t xml:space="preserve">STS&lt;1&gt; for the </w:t>
            </w:r>
            <w:r w:rsidR="00C63051">
              <w:rPr>
                <w:rFonts w:ascii="Times New Roman" w:eastAsiaTheme="minorEastAsia" w:hint="eastAsia"/>
                <w:sz w:val="18"/>
                <w:szCs w:val="18"/>
              </w:rPr>
              <w:t>RFDSP.</w:t>
            </w:r>
          </w:p>
          <w:p w:rsidR="0047685A" w:rsidRPr="007C2D0D" w:rsidRDefault="0047685A" w:rsidP="00401317">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47685A" w:rsidRPr="00E53CAA" w:rsidTr="0050671A">
        <w:trPr>
          <w:cantSplit/>
          <w:trHeight w:hRule="exact" w:val="933"/>
        </w:trPr>
        <w:tc>
          <w:tcPr>
            <w:tcW w:w="695" w:type="dxa"/>
            <w:tcBorders>
              <w:top w:val="single" w:sz="4" w:space="0" w:color="auto"/>
              <w:left w:val="single" w:sz="4" w:space="0" w:color="auto"/>
              <w:bottom w:val="single" w:sz="4" w:space="0" w:color="auto"/>
              <w:right w:val="single" w:sz="4" w:space="0" w:color="auto"/>
            </w:tcBorders>
          </w:tcPr>
          <w:p w:rsidR="0047685A" w:rsidRPr="00C53D86" w:rsidRDefault="0047685A" w:rsidP="00401317">
            <w:pPr>
              <w:pStyle w:val="ad"/>
              <w:rPr>
                <w:rFonts w:ascii="Times New Roman" w:eastAsiaTheme="minorEastAsia"/>
                <w:sz w:val="18"/>
                <w:szCs w:val="18"/>
              </w:rPr>
            </w:pPr>
            <w:r>
              <w:rPr>
                <w:rFonts w:ascii="Times New Roman" w:eastAsiaTheme="minorEastAsia" w:hint="eastAsia"/>
                <w:sz w:val="18"/>
                <w:szCs w:val="18"/>
              </w:rPr>
              <w:t>0</w:t>
            </w:r>
          </w:p>
        </w:tc>
        <w:tc>
          <w:tcPr>
            <w:tcW w:w="2056" w:type="dxa"/>
            <w:tcBorders>
              <w:top w:val="single" w:sz="4" w:space="0" w:color="auto"/>
              <w:left w:val="single" w:sz="4" w:space="0" w:color="auto"/>
              <w:bottom w:val="single" w:sz="4" w:space="0" w:color="auto"/>
              <w:right w:val="single" w:sz="4" w:space="0" w:color="auto"/>
            </w:tcBorders>
          </w:tcPr>
          <w:p w:rsidR="0047685A" w:rsidRPr="00C53D86" w:rsidRDefault="0047685A" w:rsidP="00401317">
            <w:pPr>
              <w:pStyle w:val="ad"/>
              <w:rPr>
                <w:rFonts w:ascii="Times New Roman" w:eastAsiaTheme="minorEastAsia"/>
                <w:sz w:val="18"/>
                <w:szCs w:val="18"/>
              </w:rPr>
            </w:pPr>
            <w:r>
              <w:rPr>
                <w:rFonts w:ascii="Times New Roman" w:eastAsiaTheme="minorEastAsia" w:hint="eastAsia"/>
                <w:sz w:val="18"/>
                <w:szCs w:val="18"/>
              </w:rPr>
              <w:t>A7TORFIPCCLR&lt;0&gt;</w:t>
            </w:r>
          </w:p>
        </w:tc>
        <w:tc>
          <w:tcPr>
            <w:tcW w:w="736" w:type="dxa"/>
            <w:tcBorders>
              <w:top w:val="single" w:sz="4" w:space="0" w:color="auto"/>
              <w:left w:val="single" w:sz="4" w:space="0" w:color="auto"/>
              <w:bottom w:val="single" w:sz="4" w:space="0" w:color="auto"/>
              <w:right w:val="single" w:sz="4" w:space="0" w:color="auto"/>
            </w:tcBorders>
          </w:tcPr>
          <w:p w:rsidR="0047685A" w:rsidRPr="00E53CAA" w:rsidRDefault="0047685A" w:rsidP="00401317">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47685A" w:rsidRPr="007C2D0D" w:rsidRDefault="0047685A" w:rsidP="00401317">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47685A" w:rsidRDefault="0047685A" w:rsidP="00401317">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RFDSP core</w:t>
            </w:r>
            <w:r w:rsidRPr="007C2D0D">
              <w:rPr>
                <w:rFonts w:ascii="Times New Roman" w:eastAsiaTheme="minorEastAsia"/>
                <w:sz w:val="18"/>
                <w:szCs w:val="18"/>
              </w:rPr>
              <w:t xml:space="preserve"> IPC flag </w:t>
            </w:r>
            <w:r>
              <w:rPr>
                <w:rFonts w:ascii="Times New Roman" w:eastAsiaTheme="minorEastAsia" w:hint="eastAsia"/>
                <w:sz w:val="18"/>
                <w:szCs w:val="18"/>
              </w:rPr>
              <w:t>0</w:t>
            </w:r>
            <w:r w:rsidRPr="007C2D0D">
              <w:rPr>
                <w:rFonts w:ascii="Times New Roman" w:eastAsiaTheme="minorEastAsia"/>
                <w:sz w:val="18"/>
                <w:szCs w:val="18"/>
              </w:rPr>
              <w:t xml:space="preserve"> </w:t>
            </w:r>
            <w:r>
              <w:rPr>
                <w:rFonts w:ascii="Times New Roman" w:eastAsiaTheme="minorEastAsia"/>
                <w:sz w:val="18"/>
                <w:szCs w:val="18"/>
              </w:rPr>
              <w:t>clear</w:t>
            </w:r>
            <w:r w:rsidRPr="007C2D0D">
              <w:rPr>
                <w:rFonts w:ascii="Times New Roman" w:eastAsiaTheme="minorEastAsia"/>
                <w:sz w:val="18"/>
                <w:szCs w:val="18"/>
              </w:rPr>
              <w:t xml:space="preserve">. </w:t>
            </w:r>
          </w:p>
          <w:p w:rsidR="0047685A" w:rsidRPr="00AB1E80" w:rsidRDefault="0047685A" w:rsidP="00401317">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Pr>
                <w:rFonts w:ascii="Times New Roman" w:eastAsiaTheme="minorEastAsia" w:hint="eastAsia"/>
                <w:sz w:val="18"/>
                <w:szCs w:val="18"/>
              </w:rPr>
              <w:t>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IPCFLG</w:t>
            </w:r>
            <w:r>
              <w:rPr>
                <w:rFonts w:ascii="Times New Roman" w:eastAsiaTheme="minorEastAsia" w:hint="eastAsia"/>
                <w:sz w:val="18"/>
                <w:szCs w:val="18"/>
              </w:rPr>
              <w:t>&lt;0&gt;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Pr>
                <w:rFonts w:ascii="Times New Roman" w:eastAsiaTheme="minorEastAsia" w:hint="eastAsia"/>
                <w:sz w:val="18"/>
                <w:szCs w:val="18"/>
              </w:rPr>
              <w:t>RF</w:t>
            </w:r>
            <w:r w:rsidRPr="007C2D0D">
              <w:rPr>
                <w:rFonts w:ascii="Times New Roman" w:eastAsiaTheme="minorEastAsia"/>
                <w:sz w:val="18"/>
                <w:szCs w:val="18"/>
              </w:rPr>
              <w:t>IPC</w:t>
            </w:r>
            <w:r>
              <w:rPr>
                <w:rFonts w:ascii="Times New Roman" w:eastAsiaTheme="minorEastAsia" w:hint="eastAsia"/>
                <w:sz w:val="18"/>
                <w:szCs w:val="18"/>
              </w:rPr>
              <w:t xml:space="preserve">STS&lt;0&gt; for the </w:t>
            </w:r>
            <w:r w:rsidR="00C63051">
              <w:rPr>
                <w:rFonts w:ascii="Times New Roman" w:eastAsiaTheme="minorEastAsia" w:hint="eastAsia"/>
                <w:sz w:val="18"/>
                <w:szCs w:val="18"/>
              </w:rPr>
              <w:t>RFDSP.</w:t>
            </w:r>
          </w:p>
          <w:p w:rsidR="0047685A" w:rsidRPr="007C2D0D" w:rsidRDefault="0047685A" w:rsidP="00401317">
            <w:pPr>
              <w:pStyle w:val="ad"/>
              <w:rPr>
                <w:rFonts w:ascii="Times New Roman" w:eastAsiaTheme="minorEastAsia"/>
                <w:sz w:val="18"/>
                <w:szCs w:val="18"/>
              </w:rPr>
            </w:pPr>
            <w:r w:rsidRPr="00AB1E80">
              <w:rPr>
                <w:rFonts w:ascii="Times New Roman" w:eastAsiaTheme="minorEastAsia"/>
                <w:sz w:val="18"/>
                <w:szCs w:val="18"/>
              </w:rPr>
              <w:t>Writing 0 has no effect.</w:t>
            </w:r>
          </w:p>
        </w:tc>
      </w:tr>
    </w:tbl>
    <w:p w:rsidR="0050671A" w:rsidRPr="0050671A" w:rsidRDefault="0047685A" w:rsidP="0050671A">
      <w:r w:rsidRPr="0047685A">
        <w:rPr>
          <w:rFonts w:eastAsiaTheme="minorEastAsia"/>
          <w:sz w:val="18"/>
          <w:szCs w:val="18"/>
        </w:rPr>
        <w:t>Notes:</w:t>
      </w:r>
      <w:r>
        <w:rPr>
          <w:rFonts w:eastAsiaTheme="minorEastAsia" w:hint="eastAsia"/>
          <w:sz w:val="18"/>
          <w:szCs w:val="18"/>
        </w:rPr>
        <w:t xml:space="preserve"> </w:t>
      </w:r>
      <w:r w:rsidRPr="0047685A">
        <w:rPr>
          <w:rFonts w:eastAsiaTheme="minorEastAsia"/>
          <w:sz w:val="18"/>
          <w:szCs w:val="18"/>
        </w:rPr>
        <w:t xml:space="preserve">Normally, </w:t>
      </w:r>
      <w:r>
        <w:rPr>
          <w:rFonts w:eastAsiaTheme="minorEastAsia" w:hint="eastAsia"/>
          <w:sz w:val="18"/>
          <w:szCs w:val="18"/>
        </w:rPr>
        <w:t>RFDSP</w:t>
      </w:r>
      <w:r w:rsidRPr="0047685A">
        <w:rPr>
          <w:rFonts w:eastAsiaTheme="minorEastAsia"/>
          <w:sz w:val="18"/>
          <w:szCs w:val="18"/>
        </w:rPr>
        <w:t xml:space="preserve"> will clear (acknowledge) </w:t>
      </w:r>
      <w:r>
        <w:rPr>
          <w:rFonts w:eastAsiaTheme="minorEastAsia" w:hint="eastAsia"/>
          <w:sz w:val="18"/>
          <w:szCs w:val="18"/>
        </w:rPr>
        <w:t xml:space="preserve">the A7toRF IPC event </w:t>
      </w:r>
      <w:r>
        <w:rPr>
          <w:rFonts w:eastAsiaTheme="minorEastAsia"/>
          <w:sz w:val="18"/>
          <w:szCs w:val="18"/>
        </w:rPr>
        <w:t>flag</w:t>
      </w:r>
      <w:r>
        <w:rPr>
          <w:rFonts w:eastAsiaTheme="minorEastAsia" w:hint="eastAsia"/>
          <w:sz w:val="18"/>
          <w:szCs w:val="18"/>
        </w:rPr>
        <w:t>s</w:t>
      </w:r>
      <w:r w:rsidRPr="0047685A">
        <w:rPr>
          <w:rFonts w:eastAsiaTheme="minorEastAsia"/>
          <w:sz w:val="18"/>
          <w:szCs w:val="18"/>
        </w:rPr>
        <w:t>. This mechanism may be u</w:t>
      </w:r>
      <w:r>
        <w:rPr>
          <w:rFonts w:eastAsiaTheme="minorEastAsia"/>
          <w:sz w:val="18"/>
          <w:szCs w:val="18"/>
        </w:rPr>
        <w:t xml:space="preserve">seful if </w:t>
      </w:r>
      <w:r>
        <w:rPr>
          <w:rFonts w:eastAsiaTheme="minorEastAsia" w:hint="eastAsia"/>
          <w:sz w:val="18"/>
          <w:szCs w:val="18"/>
        </w:rPr>
        <w:t>RF DSP</w:t>
      </w:r>
      <w:r>
        <w:rPr>
          <w:rFonts w:eastAsiaTheme="minorEastAsia"/>
          <w:sz w:val="18"/>
          <w:szCs w:val="18"/>
        </w:rPr>
        <w:t xml:space="preserve"> is non-</w:t>
      </w:r>
      <w:r w:rsidRPr="0047685A">
        <w:rPr>
          <w:rFonts w:eastAsiaTheme="minorEastAsia"/>
          <w:sz w:val="18"/>
          <w:szCs w:val="18"/>
        </w:rPr>
        <w:t>responsive.</w:t>
      </w:r>
    </w:p>
    <w:p w:rsidR="000F0C65" w:rsidRDefault="0047685A" w:rsidP="00EC1A23">
      <w:pPr>
        <w:pStyle w:val="3"/>
        <w:numPr>
          <w:ilvl w:val="2"/>
          <w:numId w:val="18"/>
        </w:numPr>
      </w:pPr>
      <w:bookmarkStart w:id="2225" w:name="_Toc482273603"/>
      <w:r>
        <w:rPr>
          <w:rFonts w:hint="eastAsia"/>
        </w:rPr>
        <w:t>A7TORFIPCFL</w:t>
      </w:r>
      <w:r w:rsidR="000F0C65">
        <w:rPr>
          <w:rFonts w:hint="eastAsia"/>
        </w:rPr>
        <w:t>G&lt;15:0&gt;</w:t>
      </w:r>
      <w:bookmarkEnd w:id="2225"/>
    </w:p>
    <w:p w:rsidR="00FE2F52" w:rsidRDefault="0047685A" w:rsidP="00FE2F52">
      <w:r>
        <w:rPr>
          <w:rFonts w:hint="eastAsia"/>
        </w:rPr>
        <w:t xml:space="preserve">A7 core to RFDSP </w:t>
      </w:r>
      <w:r w:rsidR="00401317">
        <w:rPr>
          <w:rFonts w:hint="eastAsia"/>
        </w:rPr>
        <w:t>core IPC flags register</w:t>
      </w:r>
    </w:p>
    <w:p w:rsidR="00401317" w:rsidRPr="00E53CAA" w:rsidRDefault="00401317" w:rsidP="00401317">
      <w:pPr>
        <w:pStyle w:val="ae"/>
        <w:rPr>
          <w:rFonts w:ascii="Times New Roman" w:eastAsiaTheme="minorEastAsia" w:hAnsi="Times New Roman"/>
          <w:lang w:eastAsia="zh-CN"/>
        </w:rPr>
      </w:pPr>
      <w:r w:rsidRPr="00E53CAA">
        <w:rPr>
          <w:rFonts w:ascii="Times New Roman" w:hAnsi="Times New Roman"/>
        </w:rPr>
        <w:t>Address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401317" w:rsidRPr="00E53CAA" w:rsidTr="00401317">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401317" w:rsidRPr="00E53CAA" w:rsidRDefault="00401317" w:rsidP="00401317">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401317" w:rsidRPr="00E53CAA" w:rsidRDefault="00401317" w:rsidP="00401317">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401317" w:rsidRPr="00E53CAA" w:rsidRDefault="00401317" w:rsidP="00401317">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401317" w:rsidRPr="00E53CAA" w:rsidRDefault="00401317" w:rsidP="00401317">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401317" w:rsidRPr="00E53CAA" w:rsidRDefault="00401317" w:rsidP="00401317">
            <w:pPr>
              <w:pStyle w:val="ad"/>
              <w:rPr>
                <w:rFonts w:ascii="Times New Roman" w:eastAsia="MS PGothic"/>
                <w:sz w:val="18"/>
                <w:szCs w:val="18"/>
              </w:rPr>
            </w:pPr>
            <w:r w:rsidRPr="00E53CAA">
              <w:rPr>
                <w:rFonts w:ascii="Times New Roman" w:eastAsia="MS PGothic"/>
                <w:sz w:val="18"/>
                <w:szCs w:val="18"/>
              </w:rPr>
              <w:t>Description</w:t>
            </w:r>
          </w:p>
        </w:tc>
      </w:tr>
      <w:tr w:rsidR="00401317" w:rsidRPr="00E53CAA" w:rsidTr="00401317">
        <w:trPr>
          <w:cantSplit/>
          <w:trHeight w:val="222"/>
        </w:trPr>
        <w:tc>
          <w:tcPr>
            <w:tcW w:w="695" w:type="dxa"/>
            <w:tcBorders>
              <w:top w:val="single" w:sz="4" w:space="0" w:color="auto"/>
              <w:left w:val="single" w:sz="4" w:space="0" w:color="auto"/>
              <w:bottom w:val="single" w:sz="4" w:space="0" w:color="auto"/>
              <w:right w:val="single" w:sz="4" w:space="0" w:color="auto"/>
            </w:tcBorders>
          </w:tcPr>
          <w:p w:rsidR="00401317" w:rsidRPr="00C53D86" w:rsidRDefault="00401317" w:rsidP="00401317">
            <w:pPr>
              <w:pStyle w:val="ad"/>
              <w:rPr>
                <w:rFonts w:ascii="Times New Roman" w:eastAsiaTheme="minorEastAsia"/>
                <w:sz w:val="18"/>
                <w:szCs w:val="18"/>
              </w:rPr>
            </w:pPr>
            <w:r>
              <w:rPr>
                <w:rFonts w:ascii="Times New Roman" w:eastAsiaTheme="minorEastAsia" w:hint="eastAsia"/>
                <w:sz w:val="18"/>
                <w:szCs w:val="18"/>
              </w:rPr>
              <w:t>31:16</w:t>
            </w:r>
          </w:p>
        </w:tc>
        <w:tc>
          <w:tcPr>
            <w:tcW w:w="2056" w:type="dxa"/>
            <w:tcBorders>
              <w:top w:val="single" w:sz="4" w:space="0" w:color="auto"/>
              <w:left w:val="single" w:sz="4" w:space="0" w:color="auto"/>
              <w:bottom w:val="single" w:sz="4" w:space="0" w:color="auto"/>
              <w:right w:val="single" w:sz="4" w:space="0" w:color="auto"/>
            </w:tcBorders>
          </w:tcPr>
          <w:p w:rsidR="00401317" w:rsidRPr="00C53D86" w:rsidRDefault="00401317" w:rsidP="00401317">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401317" w:rsidRPr="00E53CAA" w:rsidRDefault="00401317" w:rsidP="00401317">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401317" w:rsidRPr="00481022" w:rsidRDefault="00401317" w:rsidP="00401317">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401317" w:rsidRPr="007C2D0D" w:rsidRDefault="00401317" w:rsidP="00401317">
            <w:pPr>
              <w:pStyle w:val="ad"/>
              <w:rPr>
                <w:rFonts w:ascii="Times New Roman" w:eastAsiaTheme="minorEastAsia"/>
                <w:sz w:val="18"/>
                <w:szCs w:val="18"/>
              </w:rPr>
            </w:pPr>
            <w:r>
              <w:rPr>
                <w:rFonts w:ascii="Times New Roman" w:eastAsiaTheme="minorEastAsia" w:hint="eastAsia"/>
                <w:sz w:val="18"/>
                <w:szCs w:val="18"/>
              </w:rPr>
              <w:t>Reserved</w:t>
            </w:r>
          </w:p>
        </w:tc>
      </w:tr>
      <w:tr w:rsidR="00401317" w:rsidRPr="0050671A" w:rsidTr="00401317">
        <w:trPr>
          <w:cantSplit/>
          <w:trHeight w:val="222"/>
        </w:trPr>
        <w:tc>
          <w:tcPr>
            <w:tcW w:w="695" w:type="dxa"/>
            <w:tcBorders>
              <w:top w:val="single" w:sz="4" w:space="0" w:color="auto"/>
              <w:left w:val="single" w:sz="4" w:space="0" w:color="auto"/>
              <w:bottom w:val="single" w:sz="4" w:space="0" w:color="auto"/>
              <w:right w:val="single" w:sz="4" w:space="0" w:color="auto"/>
            </w:tcBorders>
          </w:tcPr>
          <w:p w:rsidR="00401317" w:rsidRPr="00C53D86" w:rsidRDefault="00401317" w:rsidP="00401317">
            <w:pPr>
              <w:pStyle w:val="ad"/>
              <w:rPr>
                <w:rFonts w:ascii="Times New Roman" w:eastAsiaTheme="minorEastAsia"/>
                <w:sz w:val="18"/>
                <w:szCs w:val="18"/>
              </w:rPr>
            </w:pPr>
            <w:r>
              <w:rPr>
                <w:rFonts w:ascii="Times New Roman" w:eastAsiaTheme="minorEastAsia" w:hint="eastAsia"/>
                <w:sz w:val="18"/>
                <w:szCs w:val="18"/>
              </w:rPr>
              <w:t>15</w:t>
            </w:r>
          </w:p>
        </w:tc>
        <w:tc>
          <w:tcPr>
            <w:tcW w:w="2056" w:type="dxa"/>
            <w:tcBorders>
              <w:top w:val="single" w:sz="4" w:space="0" w:color="auto"/>
              <w:left w:val="single" w:sz="4" w:space="0" w:color="auto"/>
              <w:bottom w:val="single" w:sz="4" w:space="0" w:color="auto"/>
              <w:right w:val="single" w:sz="4" w:space="0" w:color="auto"/>
            </w:tcBorders>
          </w:tcPr>
          <w:p w:rsidR="00401317" w:rsidRPr="00C53D86" w:rsidRDefault="00401317" w:rsidP="00401317">
            <w:pPr>
              <w:pStyle w:val="ad"/>
              <w:rPr>
                <w:rFonts w:ascii="Times New Roman" w:eastAsiaTheme="minorEastAsia"/>
                <w:sz w:val="18"/>
                <w:szCs w:val="18"/>
              </w:rPr>
            </w:pPr>
            <w:r>
              <w:rPr>
                <w:rFonts w:ascii="Times New Roman" w:eastAsiaTheme="minorEastAsia" w:hint="eastAsia"/>
                <w:sz w:val="18"/>
                <w:szCs w:val="18"/>
              </w:rPr>
              <w:t>A7TORFIPCFLG&lt;15&gt;</w:t>
            </w:r>
          </w:p>
        </w:tc>
        <w:tc>
          <w:tcPr>
            <w:tcW w:w="736" w:type="dxa"/>
            <w:tcBorders>
              <w:top w:val="single" w:sz="4" w:space="0" w:color="auto"/>
              <w:left w:val="single" w:sz="4" w:space="0" w:color="auto"/>
              <w:bottom w:val="single" w:sz="4" w:space="0" w:color="auto"/>
              <w:right w:val="single" w:sz="4" w:space="0" w:color="auto"/>
            </w:tcBorders>
          </w:tcPr>
          <w:p w:rsidR="00401317" w:rsidRPr="00E53CAA" w:rsidRDefault="00401317" w:rsidP="00401317">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401317" w:rsidRPr="007C2D0D" w:rsidRDefault="00401317" w:rsidP="00401317">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401317" w:rsidRDefault="00401317" w:rsidP="00401317">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RFDSP core</w:t>
            </w:r>
            <w:r w:rsidRPr="007C2D0D">
              <w:rPr>
                <w:rFonts w:ascii="Times New Roman" w:eastAsiaTheme="minorEastAsia"/>
                <w:sz w:val="18"/>
                <w:szCs w:val="18"/>
              </w:rPr>
              <w:t xml:space="preserve"> IPC flag 15 </w:t>
            </w:r>
            <w:r>
              <w:rPr>
                <w:rFonts w:ascii="Times New Roman" w:eastAsiaTheme="minorEastAsia"/>
                <w:sz w:val="18"/>
                <w:szCs w:val="18"/>
              </w:rPr>
              <w:t>status</w:t>
            </w:r>
            <w:r w:rsidRPr="007C2D0D">
              <w:rPr>
                <w:rFonts w:ascii="Times New Roman" w:eastAsiaTheme="minorEastAsia"/>
                <w:sz w:val="18"/>
                <w:szCs w:val="18"/>
              </w:rPr>
              <w:t xml:space="preserve">. </w:t>
            </w:r>
          </w:p>
          <w:p w:rsidR="00401317" w:rsidRPr="00401317" w:rsidRDefault="00401317" w:rsidP="00401317">
            <w:pPr>
              <w:pStyle w:val="ad"/>
              <w:rPr>
                <w:rFonts w:ascii="Times New Roman" w:eastAsiaTheme="minorEastAsia"/>
                <w:sz w:val="18"/>
                <w:szCs w:val="18"/>
              </w:rPr>
            </w:pPr>
            <w:r w:rsidRPr="00401317">
              <w:rPr>
                <w:rFonts w:ascii="Times New Roman" w:eastAsiaTheme="minorEastAsia"/>
                <w:sz w:val="18"/>
                <w:szCs w:val="18"/>
              </w:rPr>
              <w:t xml:space="preserve">Indicates to </w:t>
            </w:r>
            <w:r>
              <w:rPr>
                <w:rFonts w:ascii="Times New Roman" w:eastAsiaTheme="minorEastAsia" w:hint="eastAsia"/>
                <w:sz w:val="18"/>
                <w:szCs w:val="18"/>
              </w:rPr>
              <w:t>A7</w:t>
            </w:r>
            <w:r w:rsidRPr="00401317">
              <w:rPr>
                <w:rFonts w:ascii="Times New Roman" w:eastAsiaTheme="minorEastAsia"/>
                <w:sz w:val="18"/>
                <w:szCs w:val="18"/>
              </w:rPr>
              <w:t xml:space="preserve"> whether the</w:t>
            </w:r>
            <w:r>
              <w:rPr>
                <w:rFonts w:ascii="Times New Roman" w:eastAsiaTheme="minorEastAsia" w:hint="eastAsia"/>
                <w:sz w:val="18"/>
                <w:szCs w:val="18"/>
              </w:rPr>
              <w:t xml:space="preserve">A7TORF IPCFLG&lt;15&gt;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401317" w:rsidRPr="00401317" w:rsidRDefault="00401317" w:rsidP="00401317">
            <w:pPr>
              <w:pStyle w:val="ad"/>
              <w:rPr>
                <w:rFonts w:ascii="Times New Roman" w:eastAsiaTheme="minorEastAsia"/>
                <w:sz w:val="18"/>
                <w:szCs w:val="18"/>
              </w:rPr>
            </w:pPr>
            <w:r w:rsidRPr="00401317">
              <w:rPr>
                <w:rFonts w:ascii="Times New Roman" w:eastAsiaTheme="minorEastAsia"/>
                <w:sz w:val="18"/>
                <w:szCs w:val="18"/>
              </w:rPr>
              <w:t>0: The event flag is not set</w:t>
            </w:r>
          </w:p>
          <w:p w:rsidR="00401317" w:rsidRPr="007C2D0D" w:rsidRDefault="00401317" w:rsidP="00401317">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401317" w:rsidRPr="00E53CAA" w:rsidTr="00401317">
        <w:trPr>
          <w:cantSplit/>
          <w:trHeight w:val="222"/>
        </w:trPr>
        <w:tc>
          <w:tcPr>
            <w:tcW w:w="695" w:type="dxa"/>
            <w:tcBorders>
              <w:top w:val="single" w:sz="4" w:space="0" w:color="auto"/>
              <w:left w:val="single" w:sz="4" w:space="0" w:color="auto"/>
              <w:bottom w:val="single" w:sz="4" w:space="0" w:color="auto"/>
              <w:right w:val="single" w:sz="4" w:space="0" w:color="auto"/>
            </w:tcBorders>
          </w:tcPr>
          <w:p w:rsidR="00401317" w:rsidRPr="00C53D86" w:rsidRDefault="00401317" w:rsidP="00401317">
            <w:pPr>
              <w:pStyle w:val="ad"/>
              <w:rPr>
                <w:rFonts w:ascii="Times New Roman" w:eastAsiaTheme="minorEastAsia"/>
                <w:sz w:val="18"/>
                <w:szCs w:val="18"/>
              </w:rPr>
            </w:pPr>
            <w:r>
              <w:rPr>
                <w:rFonts w:ascii="Times New Roman" w:eastAsiaTheme="minorEastAsia" w:hint="eastAsia"/>
                <w:sz w:val="18"/>
                <w:szCs w:val="18"/>
              </w:rPr>
              <w:t>14</w:t>
            </w:r>
          </w:p>
        </w:tc>
        <w:tc>
          <w:tcPr>
            <w:tcW w:w="2056" w:type="dxa"/>
            <w:tcBorders>
              <w:top w:val="single" w:sz="4" w:space="0" w:color="auto"/>
              <w:left w:val="single" w:sz="4" w:space="0" w:color="auto"/>
              <w:bottom w:val="single" w:sz="4" w:space="0" w:color="auto"/>
              <w:right w:val="single" w:sz="4" w:space="0" w:color="auto"/>
            </w:tcBorders>
          </w:tcPr>
          <w:p w:rsidR="00401317" w:rsidRPr="00C53D86" w:rsidRDefault="00401317" w:rsidP="00401317">
            <w:pPr>
              <w:pStyle w:val="ad"/>
              <w:rPr>
                <w:rFonts w:ascii="Times New Roman" w:eastAsiaTheme="minorEastAsia"/>
                <w:sz w:val="18"/>
                <w:szCs w:val="18"/>
              </w:rPr>
            </w:pPr>
            <w:r>
              <w:rPr>
                <w:rFonts w:ascii="Times New Roman" w:eastAsiaTheme="minorEastAsia" w:hint="eastAsia"/>
                <w:sz w:val="18"/>
                <w:szCs w:val="18"/>
              </w:rPr>
              <w:t>A7TORFIPCFLG&lt;14&gt;</w:t>
            </w:r>
          </w:p>
        </w:tc>
        <w:tc>
          <w:tcPr>
            <w:tcW w:w="736" w:type="dxa"/>
            <w:tcBorders>
              <w:top w:val="single" w:sz="4" w:space="0" w:color="auto"/>
              <w:left w:val="single" w:sz="4" w:space="0" w:color="auto"/>
              <w:bottom w:val="single" w:sz="4" w:space="0" w:color="auto"/>
              <w:right w:val="single" w:sz="4" w:space="0" w:color="auto"/>
            </w:tcBorders>
          </w:tcPr>
          <w:p w:rsidR="00401317" w:rsidRPr="00E53CAA" w:rsidRDefault="00401317" w:rsidP="00401317">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401317" w:rsidRPr="007C2D0D" w:rsidRDefault="00401317" w:rsidP="00401317">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401317" w:rsidRDefault="00401317" w:rsidP="00401317">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RFDSP core</w:t>
            </w:r>
            <w:r w:rsidRPr="007C2D0D">
              <w:rPr>
                <w:rFonts w:ascii="Times New Roman" w:eastAsiaTheme="minorEastAsia"/>
                <w:sz w:val="18"/>
                <w:szCs w:val="18"/>
              </w:rPr>
              <w:t xml:space="preserve"> IPC flag 1</w:t>
            </w:r>
            <w:r>
              <w:rPr>
                <w:rFonts w:ascii="Times New Roman" w:eastAsiaTheme="minorEastAsia" w:hint="eastAsia"/>
                <w:sz w:val="18"/>
                <w:szCs w:val="18"/>
              </w:rPr>
              <w:t>4</w:t>
            </w:r>
            <w:r w:rsidRPr="007C2D0D">
              <w:rPr>
                <w:rFonts w:ascii="Times New Roman" w:eastAsiaTheme="minorEastAsia"/>
                <w:sz w:val="18"/>
                <w:szCs w:val="18"/>
              </w:rPr>
              <w:t xml:space="preserve"> </w:t>
            </w:r>
            <w:r>
              <w:rPr>
                <w:rFonts w:ascii="Times New Roman" w:eastAsiaTheme="minorEastAsia"/>
                <w:sz w:val="18"/>
                <w:szCs w:val="18"/>
              </w:rPr>
              <w:t>status</w:t>
            </w:r>
            <w:r w:rsidRPr="007C2D0D">
              <w:rPr>
                <w:rFonts w:ascii="Times New Roman" w:eastAsiaTheme="minorEastAsia"/>
                <w:sz w:val="18"/>
                <w:szCs w:val="18"/>
              </w:rPr>
              <w:t xml:space="preserve">. </w:t>
            </w:r>
          </w:p>
          <w:p w:rsidR="00401317" w:rsidRPr="00401317" w:rsidRDefault="00401317" w:rsidP="00401317">
            <w:pPr>
              <w:pStyle w:val="ad"/>
              <w:rPr>
                <w:rFonts w:ascii="Times New Roman" w:eastAsiaTheme="minorEastAsia"/>
                <w:sz w:val="18"/>
                <w:szCs w:val="18"/>
              </w:rPr>
            </w:pPr>
            <w:r w:rsidRPr="00401317">
              <w:rPr>
                <w:rFonts w:ascii="Times New Roman" w:eastAsiaTheme="minorEastAsia"/>
                <w:sz w:val="18"/>
                <w:szCs w:val="18"/>
              </w:rPr>
              <w:t xml:space="preserve">Indicates to </w:t>
            </w:r>
            <w:r>
              <w:rPr>
                <w:rFonts w:ascii="Times New Roman" w:eastAsiaTheme="minorEastAsia" w:hint="eastAsia"/>
                <w:sz w:val="18"/>
                <w:szCs w:val="18"/>
              </w:rPr>
              <w:t>A7</w:t>
            </w:r>
            <w:r w:rsidRPr="00401317">
              <w:rPr>
                <w:rFonts w:ascii="Times New Roman" w:eastAsiaTheme="minorEastAsia"/>
                <w:sz w:val="18"/>
                <w:szCs w:val="18"/>
              </w:rPr>
              <w:t xml:space="preserve"> whether the</w:t>
            </w:r>
            <w:r>
              <w:rPr>
                <w:rFonts w:ascii="Times New Roman" w:eastAsiaTheme="minorEastAsia" w:hint="eastAsia"/>
                <w:sz w:val="18"/>
                <w:szCs w:val="18"/>
              </w:rPr>
              <w:t xml:space="preserve">A7TORF IPCFLG&lt;14&gt;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401317" w:rsidRPr="00401317" w:rsidRDefault="00401317" w:rsidP="00401317">
            <w:pPr>
              <w:pStyle w:val="ad"/>
              <w:rPr>
                <w:rFonts w:ascii="Times New Roman" w:eastAsiaTheme="minorEastAsia"/>
                <w:sz w:val="18"/>
                <w:szCs w:val="18"/>
              </w:rPr>
            </w:pPr>
            <w:r w:rsidRPr="00401317">
              <w:rPr>
                <w:rFonts w:ascii="Times New Roman" w:eastAsiaTheme="minorEastAsia"/>
                <w:sz w:val="18"/>
                <w:szCs w:val="18"/>
              </w:rPr>
              <w:t>0: The event flag is not set</w:t>
            </w:r>
          </w:p>
          <w:p w:rsidR="00401317" w:rsidRPr="007C2D0D" w:rsidRDefault="00401317" w:rsidP="00401317">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401317" w:rsidRPr="00E53CAA" w:rsidTr="00401317">
        <w:trPr>
          <w:cantSplit/>
          <w:trHeight w:val="222"/>
        </w:trPr>
        <w:tc>
          <w:tcPr>
            <w:tcW w:w="695" w:type="dxa"/>
            <w:tcBorders>
              <w:top w:val="single" w:sz="4" w:space="0" w:color="auto"/>
              <w:left w:val="single" w:sz="4" w:space="0" w:color="auto"/>
              <w:bottom w:val="single" w:sz="4" w:space="0" w:color="auto"/>
              <w:right w:val="single" w:sz="4" w:space="0" w:color="auto"/>
            </w:tcBorders>
          </w:tcPr>
          <w:p w:rsidR="00401317" w:rsidRPr="00C53D86" w:rsidRDefault="00401317" w:rsidP="00401317">
            <w:pPr>
              <w:pStyle w:val="ad"/>
              <w:rPr>
                <w:rFonts w:ascii="Times New Roman" w:eastAsiaTheme="minorEastAsia"/>
                <w:sz w:val="18"/>
                <w:szCs w:val="18"/>
              </w:rPr>
            </w:pPr>
            <w:r>
              <w:rPr>
                <w:rFonts w:ascii="Times New Roman" w:eastAsiaTheme="minorEastAsia" w:hint="eastAsia"/>
                <w:sz w:val="18"/>
                <w:szCs w:val="18"/>
              </w:rPr>
              <w:t>13</w:t>
            </w:r>
          </w:p>
        </w:tc>
        <w:tc>
          <w:tcPr>
            <w:tcW w:w="2056" w:type="dxa"/>
            <w:tcBorders>
              <w:top w:val="single" w:sz="4" w:space="0" w:color="auto"/>
              <w:left w:val="single" w:sz="4" w:space="0" w:color="auto"/>
              <w:bottom w:val="single" w:sz="4" w:space="0" w:color="auto"/>
              <w:right w:val="single" w:sz="4" w:space="0" w:color="auto"/>
            </w:tcBorders>
          </w:tcPr>
          <w:p w:rsidR="00401317" w:rsidRPr="00C53D86" w:rsidRDefault="00401317" w:rsidP="00401317">
            <w:pPr>
              <w:pStyle w:val="ad"/>
              <w:rPr>
                <w:rFonts w:ascii="Times New Roman" w:eastAsiaTheme="minorEastAsia"/>
                <w:sz w:val="18"/>
                <w:szCs w:val="18"/>
              </w:rPr>
            </w:pPr>
            <w:r>
              <w:rPr>
                <w:rFonts w:ascii="Times New Roman" w:eastAsiaTheme="minorEastAsia" w:hint="eastAsia"/>
                <w:sz w:val="18"/>
                <w:szCs w:val="18"/>
              </w:rPr>
              <w:t>A7TORFIPCFLG&lt;13&gt;</w:t>
            </w:r>
          </w:p>
        </w:tc>
        <w:tc>
          <w:tcPr>
            <w:tcW w:w="736" w:type="dxa"/>
            <w:tcBorders>
              <w:top w:val="single" w:sz="4" w:space="0" w:color="auto"/>
              <w:left w:val="single" w:sz="4" w:space="0" w:color="auto"/>
              <w:bottom w:val="single" w:sz="4" w:space="0" w:color="auto"/>
              <w:right w:val="single" w:sz="4" w:space="0" w:color="auto"/>
            </w:tcBorders>
          </w:tcPr>
          <w:p w:rsidR="00401317" w:rsidRPr="00E53CAA" w:rsidRDefault="00401317" w:rsidP="00401317">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401317" w:rsidRPr="007C2D0D" w:rsidRDefault="00401317" w:rsidP="00401317">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401317" w:rsidRDefault="00401317" w:rsidP="00401317">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RFDSP core</w:t>
            </w:r>
            <w:r w:rsidRPr="007C2D0D">
              <w:rPr>
                <w:rFonts w:ascii="Times New Roman" w:eastAsiaTheme="minorEastAsia"/>
                <w:sz w:val="18"/>
                <w:szCs w:val="18"/>
              </w:rPr>
              <w:t xml:space="preserve"> IPC flag 1</w:t>
            </w:r>
            <w:r>
              <w:rPr>
                <w:rFonts w:ascii="Times New Roman" w:eastAsiaTheme="minorEastAsia" w:hint="eastAsia"/>
                <w:sz w:val="18"/>
                <w:szCs w:val="18"/>
              </w:rPr>
              <w:t>3</w:t>
            </w:r>
            <w:r w:rsidRPr="007C2D0D">
              <w:rPr>
                <w:rFonts w:ascii="Times New Roman" w:eastAsiaTheme="minorEastAsia"/>
                <w:sz w:val="18"/>
                <w:szCs w:val="18"/>
              </w:rPr>
              <w:t xml:space="preserve"> </w:t>
            </w:r>
            <w:r>
              <w:rPr>
                <w:rFonts w:ascii="Times New Roman" w:eastAsiaTheme="minorEastAsia"/>
                <w:sz w:val="18"/>
                <w:szCs w:val="18"/>
              </w:rPr>
              <w:t>status</w:t>
            </w:r>
            <w:r w:rsidRPr="007C2D0D">
              <w:rPr>
                <w:rFonts w:ascii="Times New Roman" w:eastAsiaTheme="minorEastAsia"/>
                <w:sz w:val="18"/>
                <w:szCs w:val="18"/>
              </w:rPr>
              <w:t xml:space="preserve">. </w:t>
            </w:r>
          </w:p>
          <w:p w:rsidR="00401317" w:rsidRPr="00401317" w:rsidRDefault="00401317" w:rsidP="00401317">
            <w:pPr>
              <w:pStyle w:val="ad"/>
              <w:rPr>
                <w:rFonts w:ascii="Times New Roman" w:eastAsiaTheme="minorEastAsia"/>
                <w:sz w:val="18"/>
                <w:szCs w:val="18"/>
              </w:rPr>
            </w:pPr>
            <w:r w:rsidRPr="00401317">
              <w:rPr>
                <w:rFonts w:ascii="Times New Roman" w:eastAsiaTheme="minorEastAsia"/>
                <w:sz w:val="18"/>
                <w:szCs w:val="18"/>
              </w:rPr>
              <w:t xml:space="preserve">Indicates to </w:t>
            </w:r>
            <w:r>
              <w:rPr>
                <w:rFonts w:ascii="Times New Roman" w:eastAsiaTheme="minorEastAsia" w:hint="eastAsia"/>
                <w:sz w:val="18"/>
                <w:szCs w:val="18"/>
              </w:rPr>
              <w:t>A7</w:t>
            </w:r>
            <w:r w:rsidRPr="00401317">
              <w:rPr>
                <w:rFonts w:ascii="Times New Roman" w:eastAsiaTheme="minorEastAsia"/>
                <w:sz w:val="18"/>
                <w:szCs w:val="18"/>
              </w:rPr>
              <w:t xml:space="preserve"> whether the</w:t>
            </w:r>
            <w:r>
              <w:rPr>
                <w:rFonts w:ascii="Times New Roman" w:eastAsiaTheme="minorEastAsia" w:hint="eastAsia"/>
                <w:sz w:val="18"/>
                <w:szCs w:val="18"/>
              </w:rPr>
              <w:t xml:space="preserve">A7TORF IPCFLG&lt;13&gt;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401317" w:rsidRPr="00401317" w:rsidRDefault="00401317" w:rsidP="00401317">
            <w:pPr>
              <w:pStyle w:val="ad"/>
              <w:rPr>
                <w:rFonts w:ascii="Times New Roman" w:eastAsiaTheme="minorEastAsia"/>
                <w:sz w:val="18"/>
                <w:szCs w:val="18"/>
              </w:rPr>
            </w:pPr>
            <w:r w:rsidRPr="00401317">
              <w:rPr>
                <w:rFonts w:ascii="Times New Roman" w:eastAsiaTheme="minorEastAsia"/>
                <w:sz w:val="18"/>
                <w:szCs w:val="18"/>
              </w:rPr>
              <w:t>0: The event flag is not set</w:t>
            </w:r>
          </w:p>
          <w:p w:rsidR="00401317" w:rsidRPr="007C2D0D" w:rsidRDefault="00401317" w:rsidP="00401317">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401317" w:rsidRPr="00E53CAA" w:rsidTr="00401317">
        <w:trPr>
          <w:cantSplit/>
          <w:trHeight w:val="222"/>
        </w:trPr>
        <w:tc>
          <w:tcPr>
            <w:tcW w:w="695" w:type="dxa"/>
            <w:tcBorders>
              <w:top w:val="single" w:sz="4" w:space="0" w:color="auto"/>
              <w:left w:val="single" w:sz="4" w:space="0" w:color="auto"/>
              <w:bottom w:val="single" w:sz="4" w:space="0" w:color="auto"/>
              <w:right w:val="single" w:sz="4" w:space="0" w:color="auto"/>
            </w:tcBorders>
          </w:tcPr>
          <w:p w:rsidR="00401317" w:rsidRPr="00C53D86" w:rsidRDefault="00401317" w:rsidP="00401317">
            <w:pPr>
              <w:pStyle w:val="ad"/>
              <w:rPr>
                <w:rFonts w:ascii="Times New Roman" w:eastAsiaTheme="minorEastAsia"/>
                <w:sz w:val="18"/>
                <w:szCs w:val="18"/>
              </w:rPr>
            </w:pPr>
            <w:r>
              <w:rPr>
                <w:rFonts w:ascii="Times New Roman" w:eastAsiaTheme="minorEastAsia" w:hint="eastAsia"/>
                <w:sz w:val="18"/>
                <w:szCs w:val="18"/>
              </w:rPr>
              <w:lastRenderedPageBreak/>
              <w:t>12</w:t>
            </w:r>
          </w:p>
        </w:tc>
        <w:tc>
          <w:tcPr>
            <w:tcW w:w="2056" w:type="dxa"/>
            <w:tcBorders>
              <w:top w:val="single" w:sz="4" w:space="0" w:color="auto"/>
              <w:left w:val="single" w:sz="4" w:space="0" w:color="auto"/>
              <w:bottom w:val="single" w:sz="4" w:space="0" w:color="auto"/>
              <w:right w:val="single" w:sz="4" w:space="0" w:color="auto"/>
            </w:tcBorders>
          </w:tcPr>
          <w:p w:rsidR="00401317" w:rsidRPr="00C53D86" w:rsidRDefault="00401317" w:rsidP="00401317">
            <w:pPr>
              <w:pStyle w:val="ad"/>
              <w:rPr>
                <w:rFonts w:ascii="Times New Roman" w:eastAsiaTheme="minorEastAsia"/>
                <w:sz w:val="18"/>
                <w:szCs w:val="18"/>
              </w:rPr>
            </w:pPr>
            <w:r>
              <w:rPr>
                <w:rFonts w:ascii="Times New Roman" w:eastAsiaTheme="minorEastAsia" w:hint="eastAsia"/>
                <w:sz w:val="18"/>
                <w:szCs w:val="18"/>
              </w:rPr>
              <w:t>A7TORFIPCFLG&lt;12&gt;</w:t>
            </w:r>
          </w:p>
        </w:tc>
        <w:tc>
          <w:tcPr>
            <w:tcW w:w="736" w:type="dxa"/>
            <w:tcBorders>
              <w:top w:val="single" w:sz="4" w:space="0" w:color="auto"/>
              <w:left w:val="single" w:sz="4" w:space="0" w:color="auto"/>
              <w:bottom w:val="single" w:sz="4" w:space="0" w:color="auto"/>
              <w:right w:val="single" w:sz="4" w:space="0" w:color="auto"/>
            </w:tcBorders>
          </w:tcPr>
          <w:p w:rsidR="00401317" w:rsidRPr="00E53CAA" w:rsidRDefault="00401317" w:rsidP="00401317">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401317" w:rsidRPr="007C2D0D" w:rsidRDefault="00401317" w:rsidP="00401317">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401317" w:rsidRDefault="00401317" w:rsidP="00401317">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RFDSP core</w:t>
            </w:r>
            <w:r w:rsidRPr="007C2D0D">
              <w:rPr>
                <w:rFonts w:ascii="Times New Roman" w:eastAsiaTheme="minorEastAsia"/>
                <w:sz w:val="18"/>
                <w:szCs w:val="18"/>
              </w:rPr>
              <w:t xml:space="preserve"> IPC flag 1</w:t>
            </w:r>
            <w:r>
              <w:rPr>
                <w:rFonts w:ascii="Times New Roman" w:eastAsiaTheme="minorEastAsia" w:hint="eastAsia"/>
                <w:sz w:val="18"/>
                <w:szCs w:val="18"/>
              </w:rPr>
              <w:t>2</w:t>
            </w:r>
            <w:r w:rsidRPr="007C2D0D">
              <w:rPr>
                <w:rFonts w:ascii="Times New Roman" w:eastAsiaTheme="minorEastAsia"/>
                <w:sz w:val="18"/>
                <w:szCs w:val="18"/>
              </w:rPr>
              <w:t xml:space="preserve"> </w:t>
            </w:r>
            <w:r>
              <w:rPr>
                <w:rFonts w:ascii="Times New Roman" w:eastAsiaTheme="minorEastAsia"/>
                <w:sz w:val="18"/>
                <w:szCs w:val="18"/>
              </w:rPr>
              <w:t>status</w:t>
            </w:r>
            <w:r w:rsidRPr="007C2D0D">
              <w:rPr>
                <w:rFonts w:ascii="Times New Roman" w:eastAsiaTheme="minorEastAsia"/>
                <w:sz w:val="18"/>
                <w:szCs w:val="18"/>
              </w:rPr>
              <w:t xml:space="preserve">. </w:t>
            </w:r>
          </w:p>
          <w:p w:rsidR="00401317" w:rsidRPr="00401317" w:rsidRDefault="00401317" w:rsidP="00401317">
            <w:pPr>
              <w:pStyle w:val="ad"/>
              <w:rPr>
                <w:rFonts w:ascii="Times New Roman" w:eastAsiaTheme="minorEastAsia"/>
                <w:sz w:val="18"/>
                <w:szCs w:val="18"/>
              </w:rPr>
            </w:pPr>
            <w:r w:rsidRPr="00401317">
              <w:rPr>
                <w:rFonts w:ascii="Times New Roman" w:eastAsiaTheme="minorEastAsia"/>
                <w:sz w:val="18"/>
                <w:szCs w:val="18"/>
              </w:rPr>
              <w:t xml:space="preserve">Indicates to </w:t>
            </w:r>
            <w:r>
              <w:rPr>
                <w:rFonts w:ascii="Times New Roman" w:eastAsiaTheme="minorEastAsia" w:hint="eastAsia"/>
                <w:sz w:val="18"/>
                <w:szCs w:val="18"/>
              </w:rPr>
              <w:t>A7</w:t>
            </w:r>
            <w:r w:rsidRPr="00401317">
              <w:rPr>
                <w:rFonts w:ascii="Times New Roman" w:eastAsiaTheme="minorEastAsia"/>
                <w:sz w:val="18"/>
                <w:szCs w:val="18"/>
              </w:rPr>
              <w:t xml:space="preserve"> whether the</w:t>
            </w:r>
            <w:r>
              <w:rPr>
                <w:rFonts w:ascii="Times New Roman" w:eastAsiaTheme="minorEastAsia" w:hint="eastAsia"/>
                <w:sz w:val="18"/>
                <w:szCs w:val="18"/>
              </w:rPr>
              <w:t xml:space="preserve">A7TORF IPCFLG&lt;12&gt;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401317" w:rsidRPr="00401317" w:rsidRDefault="00401317" w:rsidP="00401317">
            <w:pPr>
              <w:pStyle w:val="ad"/>
              <w:rPr>
                <w:rFonts w:ascii="Times New Roman" w:eastAsiaTheme="minorEastAsia"/>
                <w:sz w:val="18"/>
                <w:szCs w:val="18"/>
              </w:rPr>
            </w:pPr>
            <w:r w:rsidRPr="00401317">
              <w:rPr>
                <w:rFonts w:ascii="Times New Roman" w:eastAsiaTheme="minorEastAsia"/>
                <w:sz w:val="18"/>
                <w:szCs w:val="18"/>
              </w:rPr>
              <w:t>0: The event flag is not set</w:t>
            </w:r>
          </w:p>
          <w:p w:rsidR="00401317" w:rsidRPr="007C2D0D" w:rsidRDefault="00401317" w:rsidP="00401317">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401317" w:rsidRPr="00E53CAA" w:rsidTr="00401317">
        <w:trPr>
          <w:cantSplit/>
          <w:trHeight w:val="222"/>
        </w:trPr>
        <w:tc>
          <w:tcPr>
            <w:tcW w:w="695" w:type="dxa"/>
            <w:tcBorders>
              <w:top w:val="single" w:sz="4" w:space="0" w:color="auto"/>
              <w:left w:val="single" w:sz="4" w:space="0" w:color="auto"/>
              <w:bottom w:val="single" w:sz="4" w:space="0" w:color="auto"/>
              <w:right w:val="single" w:sz="4" w:space="0" w:color="auto"/>
            </w:tcBorders>
          </w:tcPr>
          <w:p w:rsidR="00401317" w:rsidRPr="00C53D86" w:rsidRDefault="00401317" w:rsidP="00401317">
            <w:pPr>
              <w:pStyle w:val="ad"/>
              <w:rPr>
                <w:rFonts w:ascii="Times New Roman" w:eastAsiaTheme="minorEastAsia"/>
                <w:sz w:val="18"/>
                <w:szCs w:val="18"/>
              </w:rPr>
            </w:pPr>
            <w:r>
              <w:rPr>
                <w:rFonts w:ascii="Times New Roman" w:eastAsiaTheme="minorEastAsia" w:hint="eastAsia"/>
                <w:sz w:val="18"/>
                <w:szCs w:val="18"/>
              </w:rPr>
              <w:t>11</w:t>
            </w:r>
          </w:p>
        </w:tc>
        <w:tc>
          <w:tcPr>
            <w:tcW w:w="2056" w:type="dxa"/>
            <w:tcBorders>
              <w:top w:val="single" w:sz="4" w:space="0" w:color="auto"/>
              <w:left w:val="single" w:sz="4" w:space="0" w:color="auto"/>
              <w:bottom w:val="single" w:sz="4" w:space="0" w:color="auto"/>
              <w:right w:val="single" w:sz="4" w:space="0" w:color="auto"/>
            </w:tcBorders>
          </w:tcPr>
          <w:p w:rsidR="00401317" w:rsidRPr="00C53D86" w:rsidRDefault="00401317" w:rsidP="00401317">
            <w:pPr>
              <w:pStyle w:val="ad"/>
              <w:rPr>
                <w:rFonts w:ascii="Times New Roman" w:eastAsiaTheme="minorEastAsia"/>
                <w:sz w:val="18"/>
                <w:szCs w:val="18"/>
              </w:rPr>
            </w:pPr>
            <w:r>
              <w:rPr>
                <w:rFonts w:ascii="Times New Roman" w:eastAsiaTheme="minorEastAsia" w:hint="eastAsia"/>
                <w:sz w:val="18"/>
                <w:szCs w:val="18"/>
              </w:rPr>
              <w:t>A7TORFIPCFLG&lt;11&gt;</w:t>
            </w:r>
          </w:p>
        </w:tc>
        <w:tc>
          <w:tcPr>
            <w:tcW w:w="736" w:type="dxa"/>
            <w:tcBorders>
              <w:top w:val="single" w:sz="4" w:space="0" w:color="auto"/>
              <w:left w:val="single" w:sz="4" w:space="0" w:color="auto"/>
              <w:bottom w:val="single" w:sz="4" w:space="0" w:color="auto"/>
              <w:right w:val="single" w:sz="4" w:space="0" w:color="auto"/>
            </w:tcBorders>
          </w:tcPr>
          <w:p w:rsidR="00401317" w:rsidRPr="00E53CAA" w:rsidRDefault="00401317" w:rsidP="00401317">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401317" w:rsidRPr="007C2D0D" w:rsidRDefault="00401317" w:rsidP="00401317">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401317" w:rsidRDefault="00401317" w:rsidP="00401317">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RFDSP core</w:t>
            </w:r>
            <w:r w:rsidRPr="007C2D0D">
              <w:rPr>
                <w:rFonts w:ascii="Times New Roman" w:eastAsiaTheme="minorEastAsia"/>
                <w:sz w:val="18"/>
                <w:szCs w:val="18"/>
              </w:rPr>
              <w:t xml:space="preserve"> IPC flag 1</w:t>
            </w:r>
            <w:r>
              <w:rPr>
                <w:rFonts w:ascii="Times New Roman" w:eastAsiaTheme="minorEastAsia" w:hint="eastAsia"/>
                <w:sz w:val="18"/>
                <w:szCs w:val="18"/>
              </w:rPr>
              <w:t>1</w:t>
            </w:r>
            <w:r w:rsidRPr="007C2D0D">
              <w:rPr>
                <w:rFonts w:ascii="Times New Roman" w:eastAsiaTheme="minorEastAsia"/>
                <w:sz w:val="18"/>
                <w:szCs w:val="18"/>
              </w:rPr>
              <w:t xml:space="preserve"> </w:t>
            </w:r>
            <w:r>
              <w:rPr>
                <w:rFonts w:ascii="Times New Roman" w:eastAsiaTheme="minorEastAsia"/>
                <w:sz w:val="18"/>
                <w:szCs w:val="18"/>
              </w:rPr>
              <w:t>status</w:t>
            </w:r>
            <w:r w:rsidRPr="007C2D0D">
              <w:rPr>
                <w:rFonts w:ascii="Times New Roman" w:eastAsiaTheme="minorEastAsia"/>
                <w:sz w:val="18"/>
                <w:szCs w:val="18"/>
              </w:rPr>
              <w:t>.</w:t>
            </w:r>
          </w:p>
          <w:p w:rsidR="00401317" w:rsidRPr="00401317" w:rsidRDefault="00401317" w:rsidP="00401317">
            <w:pPr>
              <w:pStyle w:val="ad"/>
              <w:rPr>
                <w:rFonts w:ascii="Times New Roman" w:eastAsiaTheme="minorEastAsia"/>
                <w:sz w:val="18"/>
                <w:szCs w:val="18"/>
              </w:rPr>
            </w:pPr>
            <w:r w:rsidRPr="00401317">
              <w:rPr>
                <w:rFonts w:ascii="Times New Roman" w:eastAsiaTheme="minorEastAsia"/>
                <w:sz w:val="18"/>
                <w:szCs w:val="18"/>
              </w:rPr>
              <w:t xml:space="preserve">Indicates to </w:t>
            </w:r>
            <w:r>
              <w:rPr>
                <w:rFonts w:ascii="Times New Roman" w:eastAsiaTheme="minorEastAsia" w:hint="eastAsia"/>
                <w:sz w:val="18"/>
                <w:szCs w:val="18"/>
              </w:rPr>
              <w:t>A7</w:t>
            </w:r>
            <w:r w:rsidRPr="00401317">
              <w:rPr>
                <w:rFonts w:ascii="Times New Roman" w:eastAsiaTheme="minorEastAsia"/>
                <w:sz w:val="18"/>
                <w:szCs w:val="18"/>
              </w:rPr>
              <w:t xml:space="preserve"> whether the</w:t>
            </w:r>
            <w:r>
              <w:rPr>
                <w:rFonts w:ascii="Times New Roman" w:eastAsiaTheme="minorEastAsia" w:hint="eastAsia"/>
                <w:sz w:val="18"/>
                <w:szCs w:val="18"/>
              </w:rPr>
              <w:t xml:space="preserve">A7TORF IPCFLG&lt;11&gt;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401317" w:rsidRPr="00401317" w:rsidRDefault="00401317" w:rsidP="00401317">
            <w:pPr>
              <w:pStyle w:val="ad"/>
              <w:rPr>
                <w:rFonts w:ascii="Times New Roman" w:eastAsiaTheme="minorEastAsia"/>
                <w:sz w:val="18"/>
                <w:szCs w:val="18"/>
              </w:rPr>
            </w:pPr>
            <w:r w:rsidRPr="00401317">
              <w:rPr>
                <w:rFonts w:ascii="Times New Roman" w:eastAsiaTheme="minorEastAsia"/>
                <w:sz w:val="18"/>
                <w:szCs w:val="18"/>
              </w:rPr>
              <w:t>0: The event flag is not set</w:t>
            </w:r>
          </w:p>
          <w:p w:rsidR="00401317" w:rsidRPr="007C2D0D" w:rsidRDefault="00401317" w:rsidP="00401317">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401317" w:rsidRPr="00E53CAA" w:rsidTr="00401317">
        <w:trPr>
          <w:cantSplit/>
          <w:trHeight w:val="222"/>
        </w:trPr>
        <w:tc>
          <w:tcPr>
            <w:tcW w:w="695" w:type="dxa"/>
            <w:tcBorders>
              <w:top w:val="single" w:sz="4" w:space="0" w:color="auto"/>
              <w:left w:val="single" w:sz="4" w:space="0" w:color="auto"/>
              <w:bottom w:val="single" w:sz="4" w:space="0" w:color="auto"/>
              <w:right w:val="single" w:sz="4" w:space="0" w:color="auto"/>
            </w:tcBorders>
          </w:tcPr>
          <w:p w:rsidR="00401317" w:rsidRPr="00C53D86" w:rsidRDefault="00401317" w:rsidP="00401317">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401317" w:rsidRPr="00C53D86" w:rsidRDefault="00401317" w:rsidP="00401317">
            <w:pPr>
              <w:pStyle w:val="ad"/>
              <w:rPr>
                <w:rFonts w:ascii="Times New Roman" w:eastAsiaTheme="minorEastAsia"/>
                <w:sz w:val="18"/>
                <w:szCs w:val="18"/>
              </w:rPr>
            </w:pPr>
            <w:r>
              <w:rPr>
                <w:rFonts w:ascii="Times New Roman" w:eastAsiaTheme="minorEastAsia" w:hint="eastAsia"/>
                <w:sz w:val="18"/>
                <w:szCs w:val="18"/>
              </w:rPr>
              <w:t>A7TORFIPCFLG&lt;10&gt;</w:t>
            </w:r>
          </w:p>
        </w:tc>
        <w:tc>
          <w:tcPr>
            <w:tcW w:w="736" w:type="dxa"/>
            <w:tcBorders>
              <w:top w:val="single" w:sz="4" w:space="0" w:color="auto"/>
              <w:left w:val="single" w:sz="4" w:space="0" w:color="auto"/>
              <w:bottom w:val="single" w:sz="4" w:space="0" w:color="auto"/>
              <w:right w:val="single" w:sz="4" w:space="0" w:color="auto"/>
            </w:tcBorders>
          </w:tcPr>
          <w:p w:rsidR="00401317" w:rsidRPr="00E53CAA" w:rsidRDefault="00401317" w:rsidP="00401317">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401317" w:rsidRPr="007C2D0D" w:rsidRDefault="00401317" w:rsidP="00401317">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401317" w:rsidRDefault="00401317" w:rsidP="00401317">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RFDSP core</w:t>
            </w:r>
            <w:r w:rsidRPr="007C2D0D">
              <w:rPr>
                <w:rFonts w:ascii="Times New Roman" w:eastAsiaTheme="minorEastAsia"/>
                <w:sz w:val="18"/>
                <w:szCs w:val="18"/>
              </w:rPr>
              <w:t xml:space="preserve"> IPC flag 1</w:t>
            </w:r>
            <w:r>
              <w:rPr>
                <w:rFonts w:ascii="Times New Roman" w:eastAsiaTheme="minorEastAsia" w:hint="eastAsia"/>
                <w:sz w:val="18"/>
                <w:szCs w:val="18"/>
              </w:rPr>
              <w:t>0</w:t>
            </w:r>
            <w:r w:rsidRPr="007C2D0D">
              <w:rPr>
                <w:rFonts w:ascii="Times New Roman" w:eastAsiaTheme="minorEastAsia"/>
                <w:sz w:val="18"/>
                <w:szCs w:val="18"/>
              </w:rPr>
              <w:t xml:space="preserve"> </w:t>
            </w:r>
            <w:r>
              <w:rPr>
                <w:rFonts w:ascii="Times New Roman" w:eastAsiaTheme="minorEastAsia"/>
                <w:sz w:val="18"/>
                <w:szCs w:val="18"/>
              </w:rPr>
              <w:t>status</w:t>
            </w:r>
            <w:r w:rsidRPr="007C2D0D">
              <w:rPr>
                <w:rFonts w:ascii="Times New Roman" w:eastAsiaTheme="minorEastAsia"/>
                <w:sz w:val="18"/>
                <w:szCs w:val="18"/>
              </w:rPr>
              <w:t xml:space="preserve">. </w:t>
            </w:r>
          </w:p>
          <w:p w:rsidR="00401317" w:rsidRPr="00401317" w:rsidRDefault="00401317" w:rsidP="00401317">
            <w:pPr>
              <w:pStyle w:val="ad"/>
              <w:rPr>
                <w:rFonts w:ascii="Times New Roman" w:eastAsiaTheme="minorEastAsia"/>
                <w:sz w:val="18"/>
                <w:szCs w:val="18"/>
              </w:rPr>
            </w:pPr>
            <w:r w:rsidRPr="00401317">
              <w:rPr>
                <w:rFonts w:ascii="Times New Roman" w:eastAsiaTheme="minorEastAsia"/>
                <w:sz w:val="18"/>
                <w:szCs w:val="18"/>
              </w:rPr>
              <w:t xml:space="preserve">Indicates to </w:t>
            </w:r>
            <w:r>
              <w:rPr>
                <w:rFonts w:ascii="Times New Roman" w:eastAsiaTheme="minorEastAsia" w:hint="eastAsia"/>
                <w:sz w:val="18"/>
                <w:szCs w:val="18"/>
              </w:rPr>
              <w:t>A7</w:t>
            </w:r>
            <w:r w:rsidRPr="00401317">
              <w:rPr>
                <w:rFonts w:ascii="Times New Roman" w:eastAsiaTheme="minorEastAsia"/>
                <w:sz w:val="18"/>
                <w:szCs w:val="18"/>
              </w:rPr>
              <w:t xml:space="preserve"> whether the</w:t>
            </w:r>
            <w:r>
              <w:rPr>
                <w:rFonts w:ascii="Times New Roman" w:eastAsiaTheme="minorEastAsia" w:hint="eastAsia"/>
                <w:sz w:val="18"/>
                <w:szCs w:val="18"/>
              </w:rPr>
              <w:t xml:space="preserve">A7TORF IPCFLG&lt;10&gt;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401317" w:rsidRPr="00401317" w:rsidRDefault="00401317" w:rsidP="00401317">
            <w:pPr>
              <w:pStyle w:val="ad"/>
              <w:rPr>
                <w:rFonts w:ascii="Times New Roman" w:eastAsiaTheme="minorEastAsia"/>
                <w:sz w:val="18"/>
                <w:szCs w:val="18"/>
              </w:rPr>
            </w:pPr>
            <w:r w:rsidRPr="00401317">
              <w:rPr>
                <w:rFonts w:ascii="Times New Roman" w:eastAsiaTheme="minorEastAsia"/>
                <w:sz w:val="18"/>
                <w:szCs w:val="18"/>
              </w:rPr>
              <w:t>0: The event flag is not set</w:t>
            </w:r>
          </w:p>
          <w:p w:rsidR="00401317" w:rsidRPr="007C2D0D" w:rsidRDefault="00401317" w:rsidP="00401317">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401317" w:rsidRPr="00E53CAA" w:rsidTr="00401317">
        <w:trPr>
          <w:cantSplit/>
          <w:trHeight w:val="222"/>
        </w:trPr>
        <w:tc>
          <w:tcPr>
            <w:tcW w:w="695" w:type="dxa"/>
            <w:tcBorders>
              <w:top w:val="single" w:sz="4" w:space="0" w:color="auto"/>
              <w:left w:val="single" w:sz="4" w:space="0" w:color="auto"/>
              <w:bottom w:val="single" w:sz="4" w:space="0" w:color="auto"/>
              <w:right w:val="single" w:sz="4" w:space="0" w:color="auto"/>
            </w:tcBorders>
          </w:tcPr>
          <w:p w:rsidR="00401317" w:rsidRPr="00C53D86" w:rsidRDefault="00401317" w:rsidP="00401317">
            <w:pPr>
              <w:pStyle w:val="ad"/>
              <w:rPr>
                <w:rFonts w:ascii="Times New Roman" w:eastAsiaTheme="minorEastAsia"/>
                <w:sz w:val="18"/>
                <w:szCs w:val="18"/>
              </w:rPr>
            </w:pPr>
            <w:r>
              <w:rPr>
                <w:rFonts w:ascii="Times New Roman" w:eastAsiaTheme="minorEastAsia" w:hint="eastAsia"/>
                <w:sz w:val="18"/>
                <w:szCs w:val="18"/>
              </w:rPr>
              <w:t>9</w:t>
            </w:r>
          </w:p>
        </w:tc>
        <w:tc>
          <w:tcPr>
            <w:tcW w:w="2056" w:type="dxa"/>
            <w:tcBorders>
              <w:top w:val="single" w:sz="4" w:space="0" w:color="auto"/>
              <w:left w:val="single" w:sz="4" w:space="0" w:color="auto"/>
              <w:bottom w:val="single" w:sz="4" w:space="0" w:color="auto"/>
              <w:right w:val="single" w:sz="4" w:space="0" w:color="auto"/>
            </w:tcBorders>
          </w:tcPr>
          <w:p w:rsidR="00401317" w:rsidRPr="00C53D86" w:rsidRDefault="00401317" w:rsidP="00401317">
            <w:pPr>
              <w:pStyle w:val="ad"/>
              <w:rPr>
                <w:rFonts w:ascii="Times New Roman" w:eastAsiaTheme="minorEastAsia"/>
                <w:sz w:val="18"/>
                <w:szCs w:val="18"/>
              </w:rPr>
            </w:pPr>
            <w:r>
              <w:rPr>
                <w:rFonts w:ascii="Times New Roman" w:eastAsiaTheme="minorEastAsia" w:hint="eastAsia"/>
                <w:sz w:val="18"/>
                <w:szCs w:val="18"/>
              </w:rPr>
              <w:t>A7TORFIPCFLG&lt;9</w:t>
            </w:r>
          </w:p>
        </w:tc>
        <w:tc>
          <w:tcPr>
            <w:tcW w:w="736" w:type="dxa"/>
            <w:tcBorders>
              <w:top w:val="single" w:sz="4" w:space="0" w:color="auto"/>
              <w:left w:val="single" w:sz="4" w:space="0" w:color="auto"/>
              <w:bottom w:val="single" w:sz="4" w:space="0" w:color="auto"/>
              <w:right w:val="single" w:sz="4" w:space="0" w:color="auto"/>
            </w:tcBorders>
          </w:tcPr>
          <w:p w:rsidR="00401317" w:rsidRPr="00E53CAA" w:rsidRDefault="00401317" w:rsidP="00401317">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401317" w:rsidRPr="007C2D0D" w:rsidRDefault="00401317" w:rsidP="00401317">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401317" w:rsidRDefault="00401317" w:rsidP="00401317">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RFDSP core</w:t>
            </w:r>
            <w:r w:rsidRPr="007C2D0D">
              <w:rPr>
                <w:rFonts w:ascii="Times New Roman" w:eastAsiaTheme="minorEastAsia"/>
                <w:sz w:val="18"/>
                <w:szCs w:val="18"/>
              </w:rPr>
              <w:t xml:space="preserve"> IPC flag </w:t>
            </w:r>
            <w:r>
              <w:rPr>
                <w:rFonts w:ascii="Times New Roman" w:eastAsiaTheme="minorEastAsia" w:hint="eastAsia"/>
                <w:sz w:val="18"/>
                <w:szCs w:val="18"/>
              </w:rPr>
              <w:t>9</w:t>
            </w:r>
            <w:r w:rsidRPr="007C2D0D">
              <w:rPr>
                <w:rFonts w:ascii="Times New Roman" w:eastAsiaTheme="minorEastAsia"/>
                <w:sz w:val="18"/>
                <w:szCs w:val="18"/>
              </w:rPr>
              <w:t xml:space="preserve"> </w:t>
            </w:r>
            <w:r>
              <w:rPr>
                <w:rFonts w:ascii="Times New Roman" w:eastAsiaTheme="minorEastAsia"/>
                <w:sz w:val="18"/>
                <w:szCs w:val="18"/>
              </w:rPr>
              <w:t>status</w:t>
            </w:r>
            <w:r w:rsidRPr="007C2D0D">
              <w:rPr>
                <w:rFonts w:ascii="Times New Roman" w:eastAsiaTheme="minorEastAsia"/>
                <w:sz w:val="18"/>
                <w:szCs w:val="18"/>
              </w:rPr>
              <w:t xml:space="preserve">. </w:t>
            </w:r>
          </w:p>
          <w:p w:rsidR="00401317" w:rsidRPr="00401317" w:rsidRDefault="00401317" w:rsidP="00401317">
            <w:pPr>
              <w:pStyle w:val="ad"/>
              <w:rPr>
                <w:rFonts w:ascii="Times New Roman" w:eastAsiaTheme="minorEastAsia"/>
                <w:sz w:val="18"/>
                <w:szCs w:val="18"/>
              </w:rPr>
            </w:pPr>
            <w:r w:rsidRPr="00401317">
              <w:rPr>
                <w:rFonts w:ascii="Times New Roman" w:eastAsiaTheme="minorEastAsia"/>
                <w:sz w:val="18"/>
                <w:szCs w:val="18"/>
              </w:rPr>
              <w:t xml:space="preserve">Indicates to </w:t>
            </w:r>
            <w:r>
              <w:rPr>
                <w:rFonts w:ascii="Times New Roman" w:eastAsiaTheme="minorEastAsia" w:hint="eastAsia"/>
                <w:sz w:val="18"/>
                <w:szCs w:val="18"/>
              </w:rPr>
              <w:t>A7</w:t>
            </w:r>
            <w:r w:rsidRPr="00401317">
              <w:rPr>
                <w:rFonts w:ascii="Times New Roman" w:eastAsiaTheme="minorEastAsia"/>
                <w:sz w:val="18"/>
                <w:szCs w:val="18"/>
              </w:rPr>
              <w:t xml:space="preserve"> whether the</w:t>
            </w:r>
            <w:r>
              <w:rPr>
                <w:rFonts w:ascii="Times New Roman" w:eastAsiaTheme="minorEastAsia" w:hint="eastAsia"/>
                <w:sz w:val="18"/>
                <w:szCs w:val="18"/>
              </w:rPr>
              <w:t xml:space="preserve">A7TORF IPCFLG&lt;9&gt;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401317" w:rsidRPr="00401317" w:rsidRDefault="00401317" w:rsidP="00401317">
            <w:pPr>
              <w:pStyle w:val="ad"/>
              <w:rPr>
                <w:rFonts w:ascii="Times New Roman" w:eastAsiaTheme="minorEastAsia"/>
                <w:sz w:val="18"/>
                <w:szCs w:val="18"/>
              </w:rPr>
            </w:pPr>
            <w:r w:rsidRPr="00401317">
              <w:rPr>
                <w:rFonts w:ascii="Times New Roman" w:eastAsiaTheme="minorEastAsia"/>
                <w:sz w:val="18"/>
                <w:szCs w:val="18"/>
              </w:rPr>
              <w:t>0: The event flag is not set</w:t>
            </w:r>
          </w:p>
          <w:p w:rsidR="00401317" w:rsidRPr="007C2D0D" w:rsidRDefault="00401317" w:rsidP="00401317">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401317" w:rsidRPr="00E53CAA" w:rsidTr="00401317">
        <w:trPr>
          <w:cantSplit/>
          <w:trHeight w:val="222"/>
        </w:trPr>
        <w:tc>
          <w:tcPr>
            <w:tcW w:w="695" w:type="dxa"/>
            <w:tcBorders>
              <w:top w:val="single" w:sz="4" w:space="0" w:color="auto"/>
              <w:left w:val="single" w:sz="4" w:space="0" w:color="auto"/>
              <w:bottom w:val="single" w:sz="4" w:space="0" w:color="auto"/>
              <w:right w:val="single" w:sz="4" w:space="0" w:color="auto"/>
            </w:tcBorders>
          </w:tcPr>
          <w:p w:rsidR="00401317" w:rsidRPr="00C53D86" w:rsidRDefault="00401317" w:rsidP="00401317">
            <w:pPr>
              <w:pStyle w:val="ad"/>
              <w:rPr>
                <w:rFonts w:ascii="Times New Roman" w:eastAsiaTheme="minorEastAsia"/>
                <w:sz w:val="18"/>
                <w:szCs w:val="18"/>
              </w:rPr>
            </w:pPr>
            <w:r>
              <w:rPr>
                <w:rFonts w:ascii="Times New Roman" w:eastAsiaTheme="minorEastAsia" w:hint="eastAsia"/>
                <w:sz w:val="18"/>
                <w:szCs w:val="18"/>
              </w:rPr>
              <w:t>8</w:t>
            </w:r>
          </w:p>
        </w:tc>
        <w:tc>
          <w:tcPr>
            <w:tcW w:w="2056" w:type="dxa"/>
            <w:tcBorders>
              <w:top w:val="single" w:sz="4" w:space="0" w:color="auto"/>
              <w:left w:val="single" w:sz="4" w:space="0" w:color="auto"/>
              <w:bottom w:val="single" w:sz="4" w:space="0" w:color="auto"/>
              <w:right w:val="single" w:sz="4" w:space="0" w:color="auto"/>
            </w:tcBorders>
          </w:tcPr>
          <w:p w:rsidR="00401317" w:rsidRPr="00C53D86" w:rsidRDefault="00401317" w:rsidP="00401317">
            <w:pPr>
              <w:pStyle w:val="ad"/>
              <w:rPr>
                <w:rFonts w:ascii="Times New Roman" w:eastAsiaTheme="minorEastAsia"/>
                <w:sz w:val="18"/>
                <w:szCs w:val="18"/>
              </w:rPr>
            </w:pPr>
            <w:r>
              <w:rPr>
                <w:rFonts w:ascii="Times New Roman" w:eastAsiaTheme="minorEastAsia" w:hint="eastAsia"/>
                <w:sz w:val="18"/>
                <w:szCs w:val="18"/>
              </w:rPr>
              <w:t>A7TORFIPCFLG&lt;8&gt;</w:t>
            </w:r>
          </w:p>
        </w:tc>
        <w:tc>
          <w:tcPr>
            <w:tcW w:w="736" w:type="dxa"/>
            <w:tcBorders>
              <w:top w:val="single" w:sz="4" w:space="0" w:color="auto"/>
              <w:left w:val="single" w:sz="4" w:space="0" w:color="auto"/>
              <w:bottom w:val="single" w:sz="4" w:space="0" w:color="auto"/>
              <w:right w:val="single" w:sz="4" w:space="0" w:color="auto"/>
            </w:tcBorders>
          </w:tcPr>
          <w:p w:rsidR="00401317" w:rsidRPr="00E53CAA" w:rsidRDefault="00401317" w:rsidP="00401317">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401317" w:rsidRPr="007C2D0D" w:rsidRDefault="00401317" w:rsidP="00401317">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401317" w:rsidRDefault="00401317" w:rsidP="00401317">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RFDSP core</w:t>
            </w:r>
            <w:r w:rsidRPr="007C2D0D">
              <w:rPr>
                <w:rFonts w:ascii="Times New Roman" w:eastAsiaTheme="minorEastAsia"/>
                <w:sz w:val="18"/>
                <w:szCs w:val="18"/>
              </w:rPr>
              <w:t xml:space="preserve"> IPC flag </w:t>
            </w:r>
            <w:r>
              <w:rPr>
                <w:rFonts w:ascii="Times New Roman" w:eastAsiaTheme="minorEastAsia" w:hint="eastAsia"/>
                <w:sz w:val="18"/>
                <w:szCs w:val="18"/>
              </w:rPr>
              <w:t>8</w:t>
            </w:r>
            <w:r w:rsidRPr="007C2D0D">
              <w:rPr>
                <w:rFonts w:ascii="Times New Roman" w:eastAsiaTheme="minorEastAsia"/>
                <w:sz w:val="18"/>
                <w:szCs w:val="18"/>
              </w:rPr>
              <w:t xml:space="preserve"> </w:t>
            </w:r>
            <w:r>
              <w:rPr>
                <w:rFonts w:ascii="Times New Roman" w:eastAsiaTheme="minorEastAsia"/>
                <w:sz w:val="18"/>
                <w:szCs w:val="18"/>
              </w:rPr>
              <w:t>status</w:t>
            </w:r>
            <w:r w:rsidRPr="007C2D0D">
              <w:rPr>
                <w:rFonts w:ascii="Times New Roman" w:eastAsiaTheme="minorEastAsia"/>
                <w:sz w:val="18"/>
                <w:szCs w:val="18"/>
              </w:rPr>
              <w:t xml:space="preserve">. </w:t>
            </w:r>
          </w:p>
          <w:p w:rsidR="00401317" w:rsidRPr="00401317" w:rsidRDefault="00401317" w:rsidP="00401317">
            <w:pPr>
              <w:pStyle w:val="ad"/>
              <w:rPr>
                <w:rFonts w:ascii="Times New Roman" w:eastAsiaTheme="minorEastAsia"/>
                <w:sz w:val="18"/>
                <w:szCs w:val="18"/>
              </w:rPr>
            </w:pPr>
            <w:r w:rsidRPr="00401317">
              <w:rPr>
                <w:rFonts w:ascii="Times New Roman" w:eastAsiaTheme="minorEastAsia"/>
                <w:sz w:val="18"/>
                <w:szCs w:val="18"/>
              </w:rPr>
              <w:t xml:space="preserve">Indicates to </w:t>
            </w:r>
            <w:r>
              <w:rPr>
                <w:rFonts w:ascii="Times New Roman" w:eastAsiaTheme="minorEastAsia" w:hint="eastAsia"/>
                <w:sz w:val="18"/>
                <w:szCs w:val="18"/>
              </w:rPr>
              <w:t>A7</w:t>
            </w:r>
            <w:r w:rsidRPr="00401317">
              <w:rPr>
                <w:rFonts w:ascii="Times New Roman" w:eastAsiaTheme="minorEastAsia"/>
                <w:sz w:val="18"/>
                <w:szCs w:val="18"/>
              </w:rPr>
              <w:t xml:space="preserve"> whether the</w:t>
            </w:r>
            <w:r>
              <w:rPr>
                <w:rFonts w:ascii="Times New Roman" w:eastAsiaTheme="minorEastAsia" w:hint="eastAsia"/>
                <w:sz w:val="18"/>
                <w:szCs w:val="18"/>
              </w:rPr>
              <w:t xml:space="preserve">A7TORF IPCFLG&lt;8&gt;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401317" w:rsidRPr="00401317" w:rsidRDefault="00401317" w:rsidP="00401317">
            <w:pPr>
              <w:pStyle w:val="ad"/>
              <w:rPr>
                <w:rFonts w:ascii="Times New Roman" w:eastAsiaTheme="minorEastAsia"/>
                <w:sz w:val="18"/>
                <w:szCs w:val="18"/>
              </w:rPr>
            </w:pPr>
            <w:r w:rsidRPr="00401317">
              <w:rPr>
                <w:rFonts w:ascii="Times New Roman" w:eastAsiaTheme="minorEastAsia"/>
                <w:sz w:val="18"/>
                <w:szCs w:val="18"/>
              </w:rPr>
              <w:t>0: The event flag is not set</w:t>
            </w:r>
          </w:p>
          <w:p w:rsidR="00401317" w:rsidRPr="007C2D0D" w:rsidRDefault="00401317" w:rsidP="00401317">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401317" w:rsidRPr="00E53CAA" w:rsidTr="00401317">
        <w:trPr>
          <w:cantSplit/>
          <w:trHeight w:val="222"/>
        </w:trPr>
        <w:tc>
          <w:tcPr>
            <w:tcW w:w="695" w:type="dxa"/>
            <w:tcBorders>
              <w:top w:val="single" w:sz="4" w:space="0" w:color="auto"/>
              <w:left w:val="single" w:sz="4" w:space="0" w:color="auto"/>
              <w:bottom w:val="single" w:sz="4" w:space="0" w:color="auto"/>
              <w:right w:val="single" w:sz="4" w:space="0" w:color="auto"/>
            </w:tcBorders>
          </w:tcPr>
          <w:p w:rsidR="00401317" w:rsidRPr="00C53D86" w:rsidRDefault="00401317" w:rsidP="00401317">
            <w:pPr>
              <w:pStyle w:val="ad"/>
              <w:rPr>
                <w:rFonts w:ascii="Times New Roman" w:eastAsiaTheme="minorEastAsia"/>
                <w:sz w:val="18"/>
                <w:szCs w:val="18"/>
              </w:rPr>
            </w:pPr>
            <w:r>
              <w:rPr>
                <w:rFonts w:ascii="Times New Roman" w:eastAsiaTheme="minorEastAsia" w:hint="eastAsia"/>
                <w:sz w:val="18"/>
                <w:szCs w:val="18"/>
              </w:rPr>
              <w:t>7</w:t>
            </w:r>
          </w:p>
        </w:tc>
        <w:tc>
          <w:tcPr>
            <w:tcW w:w="2056" w:type="dxa"/>
            <w:tcBorders>
              <w:top w:val="single" w:sz="4" w:space="0" w:color="auto"/>
              <w:left w:val="single" w:sz="4" w:space="0" w:color="auto"/>
              <w:bottom w:val="single" w:sz="4" w:space="0" w:color="auto"/>
              <w:right w:val="single" w:sz="4" w:space="0" w:color="auto"/>
            </w:tcBorders>
          </w:tcPr>
          <w:p w:rsidR="00401317" w:rsidRPr="00C53D86" w:rsidRDefault="00401317" w:rsidP="00401317">
            <w:pPr>
              <w:pStyle w:val="ad"/>
              <w:rPr>
                <w:rFonts w:ascii="Times New Roman" w:eastAsiaTheme="minorEastAsia"/>
                <w:sz w:val="18"/>
                <w:szCs w:val="18"/>
              </w:rPr>
            </w:pPr>
            <w:r>
              <w:rPr>
                <w:rFonts w:ascii="Times New Roman" w:eastAsiaTheme="minorEastAsia" w:hint="eastAsia"/>
                <w:sz w:val="18"/>
                <w:szCs w:val="18"/>
              </w:rPr>
              <w:t>A7TORFIPCFLG&lt;7&gt;</w:t>
            </w:r>
          </w:p>
        </w:tc>
        <w:tc>
          <w:tcPr>
            <w:tcW w:w="736" w:type="dxa"/>
            <w:tcBorders>
              <w:top w:val="single" w:sz="4" w:space="0" w:color="auto"/>
              <w:left w:val="single" w:sz="4" w:space="0" w:color="auto"/>
              <w:bottom w:val="single" w:sz="4" w:space="0" w:color="auto"/>
              <w:right w:val="single" w:sz="4" w:space="0" w:color="auto"/>
            </w:tcBorders>
          </w:tcPr>
          <w:p w:rsidR="00401317" w:rsidRPr="00E53CAA" w:rsidRDefault="00401317" w:rsidP="00401317">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401317" w:rsidRPr="007C2D0D" w:rsidRDefault="00401317" w:rsidP="00401317">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401317" w:rsidRDefault="00401317" w:rsidP="00401317">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RFDSP core</w:t>
            </w:r>
            <w:r w:rsidRPr="007C2D0D">
              <w:rPr>
                <w:rFonts w:ascii="Times New Roman" w:eastAsiaTheme="minorEastAsia"/>
                <w:sz w:val="18"/>
                <w:szCs w:val="18"/>
              </w:rPr>
              <w:t xml:space="preserve"> IPC flag </w:t>
            </w:r>
            <w:r>
              <w:rPr>
                <w:rFonts w:ascii="Times New Roman" w:eastAsiaTheme="minorEastAsia" w:hint="eastAsia"/>
                <w:sz w:val="18"/>
                <w:szCs w:val="18"/>
              </w:rPr>
              <w:t>7</w:t>
            </w:r>
            <w:r w:rsidRPr="007C2D0D">
              <w:rPr>
                <w:rFonts w:ascii="Times New Roman" w:eastAsiaTheme="minorEastAsia"/>
                <w:sz w:val="18"/>
                <w:szCs w:val="18"/>
              </w:rPr>
              <w:t xml:space="preserve"> </w:t>
            </w:r>
            <w:r>
              <w:rPr>
                <w:rFonts w:ascii="Times New Roman" w:eastAsiaTheme="minorEastAsia"/>
                <w:sz w:val="18"/>
                <w:szCs w:val="18"/>
              </w:rPr>
              <w:t>status</w:t>
            </w:r>
            <w:r w:rsidRPr="007C2D0D">
              <w:rPr>
                <w:rFonts w:ascii="Times New Roman" w:eastAsiaTheme="minorEastAsia"/>
                <w:sz w:val="18"/>
                <w:szCs w:val="18"/>
              </w:rPr>
              <w:t xml:space="preserve">. </w:t>
            </w:r>
          </w:p>
          <w:p w:rsidR="00401317" w:rsidRPr="00401317" w:rsidRDefault="00401317" w:rsidP="00401317">
            <w:pPr>
              <w:pStyle w:val="ad"/>
              <w:rPr>
                <w:rFonts w:ascii="Times New Roman" w:eastAsiaTheme="minorEastAsia"/>
                <w:sz w:val="18"/>
                <w:szCs w:val="18"/>
              </w:rPr>
            </w:pPr>
            <w:r w:rsidRPr="00401317">
              <w:rPr>
                <w:rFonts w:ascii="Times New Roman" w:eastAsiaTheme="minorEastAsia"/>
                <w:sz w:val="18"/>
                <w:szCs w:val="18"/>
              </w:rPr>
              <w:t xml:space="preserve">Indicates to </w:t>
            </w:r>
            <w:r>
              <w:rPr>
                <w:rFonts w:ascii="Times New Roman" w:eastAsiaTheme="minorEastAsia" w:hint="eastAsia"/>
                <w:sz w:val="18"/>
                <w:szCs w:val="18"/>
              </w:rPr>
              <w:t>A7</w:t>
            </w:r>
            <w:r w:rsidRPr="00401317">
              <w:rPr>
                <w:rFonts w:ascii="Times New Roman" w:eastAsiaTheme="minorEastAsia"/>
                <w:sz w:val="18"/>
                <w:szCs w:val="18"/>
              </w:rPr>
              <w:t xml:space="preserve"> whether the</w:t>
            </w:r>
            <w:r>
              <w:rPr>
                <w:rFonts w:ascii="Times New Roman" w:eastAsiaTheme="minorEastAsia" w:hint="eastAsia"/>
                <w:sz w:val="18"/>
                <w:szCs w:val="18"/>
              </w:rPr>
              <w:t xml:space="preserve">A7TORF IPCFLG&lt;7&gt;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401317" w:rsidRPr="00401317" w:rsidRDefault="00401317" w:rsidP="00401317">
            <w:pPr>
              <w:pStyle w:val="ad"/>
              <w:rPr>
                <w:rFonts w:ascii="Times New Roman" w:eastAsiaTheme="minorEastAsia"/>
                <w:sz w:val="18"/>
                <w:szCs w:val="18"/>
              </w:rPr>
            </w:pPr>
            <w:r w:rsidRPr="00401317">
              <w:rPr>
                <w:rFonts w:ascii="Times New Roman" w:eastAsiaTheme="minorEastAsia"/>
                <w:sz w:val="18"/>
                <w:szCs w:val="18"/>
              </w:rPr>
              <w:t>0: The event flag is not set</w:t>
            </w:r>
          </w:p>
          <w:p w:rsidR="00401317" w:rsidRPr="007C2D0D" w:rsidRDefault="00401317" w:rsidP="00401317">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401317" w:rsidRPr="00E53CAA" w:rsidTr="00401317">
        <w:trPr>
          <w:cantSplit/>
          <w:trHeight w:val="222"/>
        </w:trPr>
        <w:tc>
          <w:tcPr>
            <w:tcW w:w="695" w:type="dxa"/>
            <w:tcBorders>
              <w:top w:val="single" w:sz="4" w:space="0" w:color="auto"/>
              <w:left w:val="single" w:sz="4" w:space="0" w:color="auto"/>
              <w:bottom w:val="single" w:sz="4" w:space="0" w:color="auto"/>
              <w:right w:val="single" w:sz="4" w:space="0" w:color="auto"/>
            </w:tcBorders>
          </w:tcPr>
          <w:p w:rsidR="00401317" w:rsidRPr="00C53D86" w:rsidRDefault="00401317" w:rsidP="00401317">
            <w:pPr>
              <w:pStyle w:val="ad"/>
              <w:rPr>
                <w:rFonts w:ascii="Times New Roman" w:eastAsiaTheme="minorEastAsia"/>
                <w:sz w:val="18"/>
                <w:szCs w:val="18"/>
              </w:rPr>
            </w:pPr>
            <w:r>
              <w:rPr>
                <w:rFonts w:ascii="Times New Roman" w:eastAsiaTheme="minorEastAsia" w:hint="eastAsia"/>
                <w:sz w:val="18"/>
                <w:szCs w:val="18"/>
              </w:rPr>
              <w:t>6</w:t>
            </w:r>
          </w:p>
        </w:tc>
        <w:tc>
          <w:tcPr>
            <w:tcW w:w="2056" w:type="dxa"/>
            <w:tcBorders>
              <w:top w:val="single" w:sz="4" w:space="0" w:color="auto"/>
              <w:left w:val="single" w:sz="4" w:space="0" w:color="auto"/>
              <w:bottom w:val="single" w:sz="4" w:space="0" w:color="auto"/>
              <w:right w:val="single" w:sz="4" w:space="0" w:color="auto"/>
            </w:tcBorders>
          </w:tcPr>
          <w:p w:rsidR="00401317" w:rsidRPr="00C53D86" w:rsidRDefault="00401317" w:rsidP="00401317">
            <w:pPr>
              <w:pStyle w:val="ad"/>
              <w:rPr>
                <w:rFonts w:ascii="Times New Roman" w:eastAsiaTheme="minorEastAsia"/>
                <w:sz w:val="18"/>
                <w:szCs w:val="18"/>
              </w:rPr>
            </w:pPr>
            <w:r>
              <w:rPr>
                <w:rFonts w:ascii="Times New Roman" w:eastAsiaTheme="minorEastAsia" w:hint="eastAsia"/>
                <w:sz w:val="18"/>
                <w:szCs w:val="18"/>
              </w:rPr>
              <w:t>A7TORFIPCFLG&lt;6&gt;</w:t>
            </w:r>
          </w:p>
        </w:tc>
        <w:tc>
          <w:tcPr>
            <w:tcW w:w="736" w:type="dxa"/>
            <w:tcBorders>
              <w:top w:val="single" w:sz="4" w:space="0" w:color="auto"/>
              <w:left w:val="single" w:sz="4" w:space="0" w:color="auto"/>
              <w:bottom w:val="single" w:sz="4" w:space="0" w:color="auto"/>
              <w:right w:val="single" w:sz="4" w:space="0" w:color="auto"/>
            </w:tcBorders>
          </w:tcPr>
          <w:p w:rsidR="00401317" w:rsidRPr="00E53CAA" w:rsidRDefault="00401317" w:rsidP="00401317">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401317" w:rsidRPr="007C2D0D" w:rsidRDefault="00401317" w:rsidP="00401317">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401317" w:rsidRDefault="00401317" w:rsidP="00401317">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RFDSP core</w:t>
            </w:r>
            <w:r w:rsidRPr="007C2D0D">
              <w:rPr>
                <w:rFonts w:ascii="Times New Roman" w:eastAsiaTheme="minorEastAsia"/>
                <w:sz w:val="18"/>
                <w:szCs w:val="18"/>
              </w:rPr>
              <w:t xml:space="preserve"> IPC flag </w:t>
            </w:r>
            <w:r>
              <w:rPr>
                <w:rFonts w:ascii="Times New Roman" w:eastAsiaTheme="minorEastAsia" w:hint="eastAsia"/>
                <w:sz w:val="18"/>
                <w:szCs w:val="18"/>
              </w:rPr>
              <w:t>6</w:t>
            </w:r>
            <w:r w:rsidRPr="007C2D0D">
              <w:rPr>
                <w:rFonts w:ascii="Times New Roman" w:eastAsiaTheme="minorEastAsia"/>
                <w:sz w:val="18"/>
                <w:szCs w:val="18"/>
              </w:rPr>
              <w:t xml:space="preserve"> </w:t>
            </w:r>
            <w:r>
              <w:rPr>
                <w:rFonts w:ascii="Times New Roman" w:eastAsiaTheme="minorEastAsia"/>
                <w:sz w:val="18"/>
                <w:szCs w:val="18"/>
              </w:rPr>
              <w:t>status</w:t>
            </w:r>
            <w:r w:rsidRPr="007C2D0D">
              <w:rPr>
                <w:rFonts w:ascii="Times New Roman" w:eastAsiaTheme="minorEastAsia"/>
                <w:sz w:val="18"/>
                <w:szCs w:val="18"/>
              </w:rPr>
              <w:t xml:space="preserve">. </w:t>
            </w:r>
          </w:p>
          <w:p w:rsidR="00401317" w:rsidRPr="00401317" w:rsidRDefault="00401317" w:rsidP="00401317">
            <w:pPr>
              <w:pStyle w:val="ad"/>
              <w:rPr>
                <w:rFonts w:ascii="Times New Roman" w:eastAsiaTheme="minorEastAsia"/>
                <w:sz w:val="18"/>
                <w:szCs w:val="18"/>
              </w:rPr>
            </w:pPr>
            <w:r w:rsidRPr="00401317">
              <w:rPr>
                <w:rFonts w:ascii="Times New Roman" w:eastAsiaTheme="minorEastAsia"/>
                <w:sz w:val="18"/>
                <w:szCs w:val="18"/>
              </w:rPr>
              <w:t xml:space="preserve">Indicates to </w:t>
            </w:r>
            <w:r>
              <w:rPr>
                <w:rFonts w:ascii="Times New Roman" w:eastAsiaTheme="minorEastAsia" w:hint="eastAsia"/>
                <w:sz w:val="18"/>
                <w:szCs w:val="18"/>
              </w:rPr>
              <w:t>A7</w:t>
            </w:r>
            <w:r w:rsidRPr="00401317">
              <w:rPr>
                <w:rFonts w:ascii="Times New Roman" w:eastAsiaTheme="minorEastAsia"/>
                <w:sz w:val="18"/>
                <w:szCs w:val="18"/>
              </w:rPr>
              <w:t xml:space="preserve"> whether the</w:t>
            </w:r>
            <w:r>
              <w:rPr>
                <w:rFonts w:ascii="Times New Roman" w:eastAsiaTheme="minorEastAsia" w:hint="eastAsia"/>
                <w:sz w:val="18"/>
                <w:szCs w:val="18"/>
              </w:rPr>
              <w:t xml:space="preserve">A7TORF IPCFLG&lt;6&gt;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401317" w:rsidRPr="00401317" w:rsidRDefault="00401317" w:rsidP="00401317">
            <w:pPr>
              <w:pStyle w:val="ad"/>
              <w:rPr>
                <w:rFonts w:ascii="Times New Roman" w:eastAsiaTheme="minorEastAsia"/>
                <w:sz w:val="18"/>
                <w:szCs w:val="18"/>
              </w:rPr>
            </w:pPr>
            <w:r w:rsidRPr="00401317">
              <w:rPr>
                <w:rFonts w:ascii="Times New Roman" w:eastAsiaTheme="minorEastAsia"/>
                <w:sz w:val="18"/>
                <w:szCs w:val="18"/>
              </w:rPr>
              <w:t>0: The event flag is not set</w:t>
            </w:r>
          </w:p>
          <w:p w:rsidR="00401317" w:rsidRPr="007C2D0D" w:rsidRDefault="00401317" w:rsidP="00401317">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401317" w:rsidRPr="00E53CAA" w:rsidTr="00401317">
        <w:trPr>
          <w:cantSplit/>
          <w:trHeight w:val="222"/>
        </w:trPr>
        <w:tc>
          <w:tcPr>
            <w:tcW w:w="695" w:type="dxa"/>
            <w:tcBorders>
              <w:top w:val="single" w:sz="4" w:space="0" w:color="auto"/>
              <w:left w:val="single" w:sz="4" w:space="0" w:color="auto"/>
              <w:bottom w:val="single" w:sz="4" w:space="0" w:color="auto"/>
              <w:right w:val="single" w:sz="4" w:space="0" w:color="auto"/>
            </w:tcBorders>
          </w:tcPr>
          <w:p w:rsidR="00401317" w:rsidRPr="00C53D86" w:rsidRDefault="00401317" w:rsidP="00401317">
            <w:pPr>
              <w:pStyle w:val="ad"/>
              <w:rPr>
                <w:rFonts w:ascii="Times New Roman" w:eastAsiaTheme="minorEastAsia"/>
                <w:sz w:val="18"/>
                <w:szCs w:val="18"/>
              </w:rPr>
            </w:pPr>
            <w:r>
              <w:rPr>
                <w:rFonts w:ascii="Times New Roman" w:eastAsiaTheme="minorEastAsia" w:hint="eastAsia"/>
                <w:sz w:val="18"/>
                <w:szCs w:val="18"/>
              </w:rPr>
              <w:t>5</w:t>
            </w:r>
          </w:p>
        </w:tc>
        <w:tc>
          <w:tcPr>
            <w:tcW w:w="2056" w:type="dxa"/>
            <w:tcBorders>
              <w:top w:val="single" w:sz="4" w:space="0" w:color="auto"/>
              <w:left w:val="single" w:sz="4" w:space="0" w:color="auto"/>
              <w:bottom w:val="single" w:sz="4" w:space="0" w:color="auto"/>
              <w:right w:val="single" w:sz="4" w:space="0" w:color="auto"/>
            </w:tcBorders>
          </w:tcPr>
          <w:p w:rsidR="00401317" w:rsidRPr="00C53D86" w:rsidRDefault="00401317" w:rsidP="00401317">
            <w:pPr>
              <w:pStyle w:val="ad"/>
              <w:rPr>
                <w:rFonts w:ascii="Times New Roman" w:eastAsiaTheme="minorEastAsia"/>
                <w:sz w:val="18"/>
                <w:szCs w:val="18"/>
              </w:rPr>
            </w:pPr>
            <w:r>
              <w:rPr>
                <w:rFonts w:ascii="Times New Roman" w:eastAsiaTheme="minorEastAsia" w:hint="eastAsia"/>
                <w:sz w:val="18"/>
                <w:szCs w:val="18"/>
              </w:rPr>
              <w:t>A7TORFIPCFLG&lt;5&gt;</w:t>
            </w:r>
          </w:p>
        </w:tc>
        <w:tc>
          <w:tcPr>
            <w:tcW w:w="736" w:type="dxa"/>
            <w:tcBorders>
              <w:top w:val="single" w:sz="4" w:space="0" w:color="auto"/>
              <w:left w:val="single" w:sz="4" w:space="0" w:color="auto"/>
              <w:bottom w:val="single" w:sz="4" w:space="0" w:color="auto"/>
              <w:right w:val="single" w:sz="4" w:space="0" w:color="auto"/>
            </w:tcBorders>
          </w:tcPr>
          <w:p w:rsidR="00401317" w:rsidRPr="00E53CAA" w:rsidRDefault="00401317" w:rsidP="00401317">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401317" w:rsidRPr="007C2D0D" w:rsidRDefault="00401317" w:rsidP="00401317">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401317" w:rsidRDefault="00401317" w:rsidP="00401317">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RFDSP core</w:t>
            </w:r>
            <w:r w:rsidRPr="007C2D0D">
              <w:rPr>
                <w:rFonts w:ascii="Times New Roman" w:eastAsiaTheme="minorEastAsia"/>
                <w:sz w:val="18"/>
                <w:szCs w:val="18"/>
              </w:rPr>
              <w:t xml:space="preserve"> IPC flag </w:t>
            </w:r>
            <w:r>
              <w:rPr>
                <w:rFonts w:ascii="Times New Roman" w:eastAsiaTheme="minorEastAsia" w:hint="eastAsia"/>
                <w:sz w:val="18"/>
                <w:szCs w:val="18"/>
              </w:rPr>
              <w:t>5</w:t>
            </w:r>
            <w:r w:rsidRPr="007C2D0D">
              <w:rPr>
                <w:rFonts w:ascii="Times New Roman" w:eastAsiaTheme="minorEastAsia"/>
                <w:sz w:val="18"/>
                <w:szCs w:val="18"/>
              </w:rPr>
              <w:t xml:space="preserve"> </w:t>
            </w:r>
            <w:r>
              <w:rPr>
                <w:rFonts w:ascii="Times New Roman" w:eastAsiaTheme="minorEastAsia"/>
                <w:sz w:val="18"/>
                <w:szCs w:val="18"/>
              </w:rPr>
              <w:t>status</w:t>
            </w:r>
            <w:r w:rsidRPr="007C2D0D">
              <w:rPr>
                <w:rFonts w:ascii="Times New Roman" w:eastAsiaTheme="minorEastAsia"/>
                <w:sz w:val="18"/>
                <w:szCs w:val="18"/>
              </w:rPr>
              <w:t xml:space="preserve">. </w:t>
            </w:r>
          </w:p>
          <w:p w:rsidR="00C77936" w:rsidRPr="00401317" w:rsidRDefault="00C77936" w:rsidP="00C77936">
            <w:pPr>
              <w:pStyle w:val="ad"/>
              <w:rPr>
                <w:rFonts w:ascii="Times New Roman" w:eastAsiaTheme="minorEastAsia"/>
                <w:sz w:val="18"/>
                <w:szCs w:val="18"/>
              </w:rPr>
            </w:pPr>
            <w:r w:rsidRPr="00401317">
              <w:rPr>
                <w:rFonts w:ascii="Times New Roman" w:eastAsiaTheme="minorEastAsia"/>
                <w:sz w:val="18"/>
                <w:szCs w:val="18"/>
              </w:rPr>
              <w:t xml:space="preserve">Indicates to </w:t>
            </w:r>
            <w:r>
              <w:rPr>
                <w:rFonts w:ascii="Times New Roman" w:eastAsiaTheme="minorEastAsia" w:hint="eastAsia"/>
                <w:sz w:val="18"/>
                <w:szCs w:val="18"/>
              </w:rPr>
              <w:t>A7</w:t>
            </w:r>
            <w:r w:rsidRPr="00401317">
              <w:rPr>
                <w:rFonts w:ascii="Times New Roman" w:eastAsiaTheme="minorEastAsia"/>
                <w:sz w:val="18"/>
                <w:szCs w:val="18"/>
              </w:rPr>
              <w:t xml:space="preserve"> whether the</w:t>
            </w:r>
            <w:r>
              <w:rPr>
                <w:rFonts w:ascii="Times New Roman" w:eastAsiaTheme="minorEastAsia" w:hint="eastAsia"/>
                <w:sz w:val="18"/>
                <w:szCs w:val="18"/>
              </w:rPr>
              <w:t xml:space="preserve">A7TORF IPCFLG&lt;5&gt;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C77936" w:rsidRPr="00401317" w:rsidRDefault="00C77936" w:rsidP="00C77936">
            <w:pPr>
              <w:pStyle w:val="ad"/>
              <w:rPr>
                <w:rFonts w:ascii="Times New Roman" w:eastAsiaTheme="minorEastAsia"/>
                <w:sz w:val="18"/>
                <w:szCs w:val="18"/>
              </w:rPr>
            </w:pPr>
            <w:r w:rsidRPr="00401317">
              <w:rPr>
                <w:rFonts w:ascii="Times New Roman" w:eastAsiaTheme="minorEastAsia"/>
                <w:sz w:val="18"/>
                <w:szCs w:val="18"/>
              </w:rPr>
              <w:t>0: The event flag is not set</w:t>
            </w:r>
          </w:p>
          <w:p w:rsidR="00401317" w:rsidRPr="007C2D0D" w:rsidRDefault="00C77936" w:rsidP="00C77936">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401317" w:rsidRPr="00E53CAA" w:rsidTr="00401317">
        <w:trPr>
          <w:cantSplit/>
          <w:trHeight w:val="222"/>
        </w:trPr>
        <w:tc>
          <w:tcPr>
            <w:tcW w:w="695" w:type="dxa"/>
            <w:tcBorders>
              <w:top w:val="single" w:sz="4" w:space="0" w:color="auto"/>
              <w:left w:val="single" w:sz="4" w:space="0" w:color="auto"/>
              <w:bottom w:val="single" w:sz="4" w:space="0" w:color="auto"/>
              <w:right w:val="single" w:sz="4" w:space="0" w:color="auto"/>
            </w:tcBorders>
          </w:tcPr>
          <w:p w:rsidR="00401317" w:rsidRPr="00C53D86" w:rsidRDefault="00401317" w:rsidP="00401317">
            <w:pPr>
              <w:pStyle w:val="ad"/>
              <w:rPr>
                <w:rFonts w:ascii="Times New Roman" w:eastAsiaTheme="minorEastAsia"/>
                <w:sz w:val="18"/>
                <w:szCs w:val="18"/>
              </w:rPr>
            </w:pPr>
            <w:r>
              <w:rPr>
                <w:rFonts w:ascii="Times New Roman" w:eastAsiaTheme="minorEastAsia" w:hint="eastAsia"/>
                <w:sz w:val="18"/>
                <w:szCs w:val="18"/>
              </w:rPr>
              <w:t>4</w:t>
            </w:r>
          </w:p>
        </w:tc>
        <w:tc>
          <w:tcPr>
            <w:tcW w:w="2056" w:type="dxa"/>
            <w:tcBorders>
              <w:top w:val="single" w:sz="4" w:space="0" w:color="auto"/>
              <w:left w:val="single" w:sz="4" w:space="0" w:color="auto"/>
              <w:bottom w:val="single" w:sz="4" w:space="0" w:color="auto"/>
              <w:right w:val="single" w:sz="4" w:space="0" w:color="auto"/>
            </w:tcBorders>
          </w:tcPr>
          <w:p w:rsidR="00401317" w:rsidRPr="00C53D86" w:rsidRDefault="00401317" w:rsidP="00401317">
            <w:pPr>
              <w:pStyle w:val="ad"/>
              <w:rPr>
                <w:rFonts w:ascii="Times New Roman" w:eastAsiaTheme="minorEastAsia"/>
                <w:sz w:val="18"/>
                <w:szCs w:val="18"/>
              </w:rPr>
            </w:pPr>
            <w:r>
              <w:rPr>
                <w:rFonts w:ascii="Times New Roman" w:eastAsiaTheme="minorEastAsia" w:hint="eastAsia"/>
                <w:sz w:val="18"/>
                <w:szCs w:val="18"/>
              </w:rPr>
              <w:t>A7TORFIPCFLG&lt;4&gt;</w:t>
            </w:r>
          </w:p>
        </w:tc>
        <w:tc>
          <w:tcPr>
            <w:tcW w:w="736" w:type="dxa"/>
            <w:tcBorders>
              <w:top w:val="single" w:sz="4" w:space="0" w:color="auto"/>
              <w:left w:val="single" w:sz="4" w:space="0" w:color="auto"/>
              <w:bottom w:val="single" w:sz="4" w:space="0" w:color="auto"/>
              <w:right w:val="single" w:sz="4" w:space="0" w:color="auto"/>
            </w:tcBorders>
          </w:tcPr>
          <w:p w:rsidR="00401317" w:rsidRPr="00E53CAA" w:rsidRDefault="00401317" w:rsidP="00401317">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401317" w:rsidRPr="007C2D0D" w:rsidRDefault="00401317" w:rsidP="00401317">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401317" w:rsidRDefault="00401317" w:rsidP="00401317">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RFDSP core</w:t>
            </w:r>
            <w:r w:rsidRPr="007C2D0D">
              <w:rPr>
                <w:rFonts w:ascii="Times New Roman" w:eastAsiaTheme="minorEastAsia"/>
                <w:sz w:val="18"/>
                <w:szCs w:val="18"/>
              </w:rPr>
              <w:t xml:space="preserve"> IPC flag </w:t>
            </w:r>
            <w:r>
              <w:rPr>
                <w:rFonts w:ascii="Times New Roman" w:eastAsiaTheme="minorEastAsia" w:hint="eastAsia"/>
                <w:sz w:val="18"/>
                <w:szCs w:val="18"/>
              </w:rPr>
              <w:t>4</w:t>
            </w:r>
            <w:r w:rsidRPr="007C2D0D">
              <w:rPr>
                <w:rFonts w:ascii="Times New Roman" w:eastAsiaTheme="minorEastAsia"/>
                <w:sz w:val="18"/>
                <w:szCs w:val="18"/>
              </w:rPr>
              <w:t xml:space="preserve"> </w:t>
            </w:r>
            <w:r>
              <w:rPr>
                <w:rFonts w:ascii="Times New Roman" w:eastAsiaTheme="minorEastAsia"/>
                <w:sz w:val="18"/>
                <w:szCs w:val="18"/>
              </w:rPr>
              <w:t>status</w:t>
            </w:r>
            <w:r w:rsidRPr="007C2D0D">
              <w:rPr>
                <w:rFonts w:ascii="Times New Roman" w:eastAsiaTheme="minorEastAsia"/>
                <w:sz w:val="18"/>
                <w:szCs w:val="18"/>
              </w:rPr>
              <w:t>.</w:t>
            </w:r>
          </w:p>
          <w:p w:rsidR="00401317" w:rsidRPr="00401317" w:rsidRDefault="00401317" w:rsidP="00401317">
            <w:pPr>
              <w:pStyle w:val="ad"/>
              <w:rPr>
                <w:rFonts w:ascii="Times New Roman" w:eastAsiaTheme="minorEastAsia"/>
                <w:sz w:val="18"/>
                <w:szCs w:val="18"/>
              </w:rPr>
            </w:pPr>
            <w:r w:rsidRPr="00401317">
              <w:rPr>
                <w:rFonts w:ascii="Times New Roman" w:eastAsiaTheme="minorEastAsia"/>
                <w:sz w:val="18"/>
                <w:szCs w:val="18"/>
              </w:rPr>
              <w:t xml:space="preserve">Indicates to </w:t>
            </w:r>
            <w:r>
              <w:rPr>
                <w:rFonts w:ascii="Times New Roman" w:eastAsiaTheme="minorEastAsia" w:hint="eastAsia"/>
                <w:sz w:val="18"/>
                <w:szCs w:val="18"/>
              </w:rPr>
              <w:t>A7</w:t>
            </w:r>
            <w:r w:rsidRPr="00401317">
              <w:rPr>
                <w:rFonts w:ascii="Times New Roman" w:eastAsiaTheme="minorEastAsia"/>
                <w:sz w:val="18"/>
                <w:szCs w:val="18"/>
              </w:rPr>
              <w:t xml:space="preserve"> whether the</w:t>
            </w:r>
            <w:r>
              <w:rPr>
                <w:rFonts w:ascii="Times New Roman" w:eastAsiaTheme="minorEastAsia" w:hint="eastAsia"/>
                <w:sz w:val="18"/>
                <w:szCs w:val="18"/>
              </w:rPr>
              <w:t>A7TORF IPCFLG&lt;</w:t>
            </w:r>
            <w:r w:rsidR="00C77936">
              <w:rPr>
                <w:rFonts w:ascii="Times New Roman" w:eastAsiaTheme="minorEastAsia" w:hint="eastAsia"/>
                <w:sz w:val="18"/>
                <w:szCs w:val="18"/>
              </w:rPr>
              <w:t>4</w:t>
            </w:r>
            <w:r>
              <w:rPr>
                <w:rFonts w:ascii="Times New Roman" w:eastAsiaTheme="minorEastAsia" w:hint="eastAsia"/>
                <w:sz w:val="18"/>
                <w:szCs w:val="18"/>
              </w:rPr>
              <w:t xml:space="preserve">&gt;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401317" w:rsidRPr="00401317" w:rsidRDefault="00401317" w:rsidP="00401317">
            <w:pPr>
              <w:pStyle w:val="ad"/>
              <w:rPr>
                <w:rFonts w:ascii="Times New Roman" w:eastAsiaTheme="minorEastAsia"/>
                <w:sz w:val="18"/>
                <w:szCs w:val="18"/>
              </w:rPr>
            </w:pPr>
            <w:r w:rsidRPr="00401317">
              <w:rPr>
                <w:rFonts w:ascii="Times New Roman" w:eastAsiaTheme="minorEastAsia"/>
                <w:sz w:val="18"/>
                <w:szCs w:val="18"/>
              </w:rPr>
              <w:t>0: The event flag is not set</w:t>
            </w:r>
          </w:p>
          <w:p w:rsidR="00401317" w:rsidRPr="007C2D0D" w:rsidRDefault="00401317" w:rsidP="00401317">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401317" w:rsidRPr="00E53CAA" w:rsidTr="00401317">
        <w:trPr>
          <w:cantSplit/>
          <w:trHeight w:val="222"/>
        </w:trPr>
        <w:tc>
          <w:tcPr>
            <w:tcW w:w="695" w:type="dxa"/>
            <w:tcBorders>
              <w:top w:val="single" w:sz="4" w:space="0" w:color="auto"/>
              <w:left w:val="single" w:sz="4" w:space="0" w:color="auto"/>
              <w:bottom w:val="single" w:sz="4" w:space="0" w:color="auto"/>
              <w:right w:val="single" w:sz="4" w:space="0" w:color="auto"/>
            </w:tcBorders>
          </w:tcPr>
          <w:p w:rsidR="00401317" w:rsidRPr="00C53D86" w:rsidRDefault="00401317" w:rsidP="00401317">
            <w:pPr>
              <w:pStyle w:val="ad"/>
              <w:rPr>
                <w:rFonts w:ascii="Times New Roman" w:eastAsiaTheme="minorEastAsia"/>
                <w:sz w:val="18"/>
                <w:szCs w:val="18"/>
              </w:rPr>
            </w:pPr>
            <w:r>
              <w:rPr>
                <w:rFonts w:ascii="Times New Roman" w:eastAsiaTheme="minorEastAsia" w:hint="eastAsia"/>
                <w:sz w:val="18"/>
                <w:szCs w:val="18"/>
              </w:rPr>
              <w:t>3</w:t>
            </w:r>
          </w:p>
        </w:tc>
        <w:tc>
          <w:tcPr>
            <w:tcW w:w="2056" w:type="dxa"/>
            <w:tcBorders>
              <w:top w:val="single" w:sz="4" w:space="0" w:color="auto"/>
              <w:left w:val="single" w:sz="4" w:space="0" w:color="auto"/>
              <w:bottom w:val="single" w:sz="4" w:space="0" w:color="auto"/>
              <w:right w:val="single" w:sz="4" w:space="0" w:color="auto"/>
            </w:tcBorders>
          </w:tcPr>
          <w:p w:rsidR="00401317" w:rsidRPr="00C53D86" w:rsidRDefault="00401317" w:rsidP="00401317">
            <w:pPr>
              <w:pStyle w:val="ad"/>
              <w:rPr>
                <w:rFonts w:ascii="Times New Roman" w:eastAsiaTheme="minorEastAsia"/>
                <w:sz w:val="18"/>
                <w:szCs w:val="18"/>
              </w:rPr>
            </w:pPr>
            <w:r>
              <w:rPr>
                <w:rFonts w:ascii="Times New Roman" w:eastAsiaTheme="minorEastAsia" w:hint="eastAsia"/>
                <w:sz w:val="18"/>
                <w:szCs w:val="18"/>
              </w:rPr>
              <w:t>A7TORFIPCFLG&lt;3&gt;</w:t>
            </w:r>
          </w:p>
        </w:tc>
        <w:tc>
          <w:tcPr>
            <w:tcW w:w="736" w:type="dxa"/>
            <w:tcBorders>
              <w:top w:val="single" w:sz="4" w:space="0" w:color="auto"/>
              <w:left w:val="single" w:sz="4" w:space="0" w:color="auto"/>
              <w:bottom w:val="single" w:sz="4" w:space="0" w:color="auto"/>
              <w:right w:val="single" w:sz="4" w:space="0" w:color="auto"/>
            </w:tcBorders>
          </w:tcPr>
          <w:p w:rsidR="00401317" w:rsidRPr="00E53CAA" w:rsidRDefault="00401317" w:rsidP="00401317">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401317" w:rsidRPr="007C2D0D" w:rsidRDefault="00401317" w:rsidP="00401317">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401317" w:rsidRDefault="00401317" w:rsidP="00401317">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RFDSP core</w:t>
            </w:r>
            <w:r w:rsidRPr="007C2D0D">
              <w:rPr>
                <w:rFonts w:ascii="Times New Roman" w:eastAsiaTheme="minorEastAsia"/>
                <w:sz w:val="18"/>
                <w:szCs w:val="18"/>
              </w:rPr>
              <w:t xml:space="preserve"> IPC flag </w:t>
            </w:r>
            <w:r>
              <w:rPr>
                <w:rFonts w:ascii="Times New Roman" w:eastAsiaTheme="minorEastAsia" w:hint="eastAsia"/>
                <w:sz w:val="18"/>
                <w:szCs w:val="18"/>
              </w:rPr>
              <w:t>3</w:t>
            </w:r>
            <w:r w:rsidRPr="007C2D0D">
              <w:rPr>
                <w:rFonts w:ascii="Times New Roman" w:eastAsiaTheme="minorEastAsia"/>
                <w:sz w:val="18"/>
                <w:szCs w:val="18"/>
              </w:rPr>
              <w:t xml:space="preserve"> </w:t>
            </w:r>
            <w:r>
              <w:rPr>
                <w:rFonts w:ascii="Times New Roman" w:eastAsiaTheme="minorEastAsia"/>
                <w:sz w:val="18"/>
                <w:szCs w:val="18"/>
              </w:rPr>
              <w:t>status</w:t>
            </w:r>
            <w:r w:rsidRPr="007C2D0D">
              <w:rPr>
                <w:rFonts w:ascii="Times New Roman" w:eastAsiaTheme="minorEastAsia"/>
                <w:sz w:val="18"/>
                <w:szCs w:val="18"/>
              </w:rPr>
              <w:t xml:space="preserve">. </w:t>
            </w:r>
          </w:p>
          <w:p w:rsidR="00401317" w:rsidRPr="00401317" w:rsidRDefault="00401317" w:rsidP="00401317">
            <w:pPr>
              <w:pStyle w:val="ad"/>
              <w:rPr>
                <w:rFonts w:ascii="Times New Roman" w:eastAsiaTheme="minorEastAsia"/>
                <w:sz w:val="18"/>
                <w:szCs w:val="18"/>
              </w:rPr>
            </w:pPr>
            <w:r w:rsidRPr="00401317">
              <w:rPr>
                <w:rFonts w:ascii="Times New Roman" w:eastAsiaTheme="minorEastAsia"/>
                <w:sz w:val="18"/>
                <w:szCs w:val="18"/>
              </w:rPr>
              <w:t xml:space="preserve">Indicates to </w:t>
            </w:r>
            <w:r>
              <w:rPr>
                <w:rFonts w:ascii="Times New Roman" w:eastAsiaTheme="minorEastAsia" w:hint="eastAsia"/>
                <w:sz w:val="18"/>
                <w:szCs w:val="18"/>
              </w:rPr>
              <w:t>A7</w:t>
            </w:r>
            <w:r w:rsidRPr="00401317">
              <w:rPr>
                <w:rFonts w:ascii="Times New Roman" w:eastAsiaTheme="minorEastAsia"/>
                <w:sz w:val="18"/>
                <w:szCs w:val="18"/>
              </w:rPr>
              <w:t xml:space="preserve"> whether the</w:t>
            </w:r>
            <w:r>
              <w:rPr>
                <w:rFonts w:ascii="Times New Roman" w:eastAsiaTheme="minorEastAsia" w:hint="eastAsia"/>
                <w:sz w:val="18"/>
                <w:szCs w:val="18"/>
              </w:rPr>
              <w:t>A7TORF IPCFLG&lt;</w:t>
            </w:r>
            <w:r w:rsidR="00C77936">
              <w:rPr>
                <w:rFonts w:ascii="Times New Roman" w:eastAsiaTheme="minorEastAsia" w:hint="eastAsia"/>
                <w:sz w:val="18"/>
                <w:szCs w:val="18"/>
              </w:rPr>
              <w:t>3</w:t>
            </w:r>
            <w:r>
              <w:rPr>
                <w:rFonts w:ascii="Times New Roman" w:eastAsiaTheme="minorEastAsia" w:hint="eastAsia"/>
                <w:sz w:val="18"/>
                <w:szCs w:val="18"/>
              </w:rPr>
              <w:t xml:space="preserve">&gt;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401317" w:rsidRPr="00401317" w:rsidRDefault="00401317" w:rsidP="00401317">
            <w:pPr>
              <w:pStyle w:val="ad"/>
              <w:rPr>
                <w:rFonts w:ascii="Times New Roman" w:eastAsiaTheme="minorEastAsia"/>
                <w:sz w:val="18"/>
                <w:szCs w:val="18"/>
              </w:rPr>
            </w:pPr>
            <w:r w:rsidRPr="00401317">
              <w:rPr>
                <w:rFonts w:ascii="Times New Roman" w:eastAsiaTheme="minorEastAsia"/>
                <w:sz w:val="18"/>
                <w:szCs w:val="18"/>
              </w:rPr>
              <w:t>0: The event flag is not set</w:t>
            </w:r>
          </w:p>
          <w:p w:rsidR="00401317" w:rsidRPr="007C2D0D" w:rsidRDefault="00401317" w:rsidP="00401317">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401317" w:rsidRPr="00E53CAA" w:rsidTr="00401317">
        <w:trPr>
          <w:cantSplit/>
          <w:trHeight w:val="222"/>
        </w:trPr>
        <w:tc>
          <w:tcPr>
            <w:tcW w:w="695" w:type="dxa"/>
            <w:tcBorders>
              <w:top w:val="single" w:sz="4" w:space="0" w:color="auto"/>
              <w:left w:val="single" w:sz="4" w:space="0" w:color="auto"/>
              <w:bottom w:val="single" w:sz="4" w:space="0" w:color="auto"/>
              <w:right w:val="single" w:sz="4" w:space="0" w:color="auto"/>
            </w:tcBorders>
          </w:tcPr>
          <w:p w:rsidR="00401317" w:rsidRPr="00C53D86" w:rsidRDefault="00401317" w:rsidP="00401317">
            <w:pPr>
              <w:pStyle w:val="ad"/>
              <w:rPr>
                <w:rFonts w:ascii="Times New Roman" w:eastAsiaTheme="minorEastAsia"/>
                <w:sz w:val="18"/>
                <w:szCs w:val="18"/>
              </w:rPr>
            </w:pPr>
            <w:r>
              <w:rPr>
                <w:rFonts w:ascii="Times New Roman" w:eastAsiaTheme="minorEastAsia" w:hint="eastAsia"/>
                <w:sz w:val="18"/>
                <w:szCs w:val="18"/>
              </w:rPr>
              <w:t>2</w:t>
            </w:r>
          </w:p>
        </w:tc>
        <w:tc>
          <w:tcPr>
            <w:tcW w:w="2056" w:type="dxa"/>
            <w:tcBorders>
              <w:top w:val="single" w:sz="4" w:space="0" w:color="auto"/>
              <w:left w:val="single" w:sz="4" w:space="0" w:color="auto"/>
              <w:bottom w:val="single" w:sz="4" w:space="0" w:color="auto"/>
              <w:right w:val="single" w:sz="4" w:space="0" w:color="auto"/>
            </w:tcBorders>
          </w:tcPr>
          <w:p w:rsidR="00401317" w:rsidRPr="00C53D86" w:rsidRDefault="00401317" w:rsidP="00401317">
            <w:pPr>
              <w:pStyle w:val="ad"/>
              <w:rPr>
                <w:rFonts w:ascii="Times New Roman" w:eastAsiaTheme="minorEastAsia"/>
                <w:sz w:val="18"/>
                <w:szCs w:val="18"/>
              </w:rPr>
            </w:pPr>
            <w:r>
              <w:rPr>
                <w:rFonts w:ascii="Times New Roman" w:eastAsiaTheme="minorEastAsia" w:hint="eastAsia"/>
                <w:sz w:val="18"/>
                <w:szCs w:val="18"/>
              </w:rPr>
              <w:t>A7TORFIPCFLG&lt;2&gt;</w:t>
            </w:r>
          </w:p>
        </w:tc>
        <w:tc>
          <w:tcPr>
            <w:tcW w:w="736" w:type="dxa"/>
            <w:tcBorders>
              <w:top w:val="single" w:sz="4" w:space="0" w:color="auto"/>
              <w:left w:val="single" w:sz="4" w:space="0" w:color="auto"/>
              <w:bottom w:val="single" w:sz="4" w:space="0" w:color="auto"/>
              <w:right w:val="single" w:sz="4" w:space="0" w:color="auto"/>
            </w:tcBorders>
          </w:tcPr>
          <w:p w:rsidR="00401317" w:rsidRPr="00E53CAA" w:rsidRDefault="00401317" w:rsidP="00401317">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401317" w:rsidRPr="007C2D0D" w:rsidRDefault="00401317" w:rsidP="00401317">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401317" w:rsidRDefault="00401317" w:rsidP="00401317">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RFDSP core</w:t>
            </w:r>
            <w:r w:rsidRPr="007C2D0D">
              <w:rPr>
                <w:rFonts w:ascii="Times New Roman" w:eastAsiaTheme="minorEastAsia"/>
                <w:sz w:val="18"/>
                <w:szCs w:val="18"/>
              </w:rPr>
              <w:t xml:space="preserve"> IPC flag </w:t>
            </w:r>
            <w:r>
              <w:rPr>
                <w:rFonts w:ascii="Times New Roman" w:eastAsiaTheme="minorEastAsia" w:hint="eastAsia"/>
                <w:sz w:val="18"/>
                <w:szCs w:val="18"/>
              </w:rPr>
              <w:t>2</w:t>
            </w:r>
            <w:r w:rsidRPr="007C2D0D">
              <w:rPr>
                <w:rFonts w:ascii="Times New Roman" w:eastAsiaTheme="minorEastAsia"/>
                <w:sz w:val="18"/>
                <w:szCs w:val="18"/>
              </w:rPr>
              <w:t xml:space="preserve"> </w:t>
            </w:r>
            <w:r>
              <w:rPr>
                <w:rFonts w:ascii="Times New Roman" w:eastAsiaTheme="minorEastAsia"/>
                <w:sz w:val="18"/>
                <w:szCs w:val="18"/>
              </w:rPr>
              <w:t>status</w:t>
            </w:r>
            <w:r w:rsidRPr="007C2D0D">
              <w:rPr>
                <w:rFonts w:ascii="Times New Roman" w:eastAsiaTheme="minorEastAsia"/>
                <w:sz w:val="18"/>
                <w:szCs w:val="18"/>
              </w:rPr>
              <w:t xml:space="preserve">. </w:t>
            </w:r>
          </w:p>
          <w:p w:rsidR="00401317" w:rsidRPr="00401317" w:rsidRDefault="00401317" w:rsidP="00401317">
            <w:pPr>
              <w:pStyle w:val="ad"/>
              <w:rPr>
                <w:rFonts w:ascii="Times New Roman" w:eastAsiaTheme="minorEastAsia"/>
                <w:sz w:val="18"/>
                <w:szCs w:val="18"/>
              </w:rPr>
            </w:pPr>
            <w:r w:rsidRPr="00401317">
              <w:rPr>
                <w:rFonts w:ascii="Times New Roman" w:eastAsiaTheme="minorEastAsia"/>
                <w:sz w:val="18"/>
                <w:szCs w:val="18"/>
              </w:rPr>
              <w:t xml:space="preserve">Indicates to </w:t>
            </w:r>
            <w:r>
              <w:rPr>
                <w:rFonts w:ascii="Times New Roman" w:eastAsiaTheme="minorEastAsia" w:hint="eastAsia"/>
                <w:sz w:val="18"/>
                <w:szCs w:val="18"/>
              </w:rPr>
              <w:t>A7</w:t>
            </w:r>
            <w:r w:rsidRPr="00401317">
              <w:rPr>
                <w:rFonts w:ascii="Times New Roman" w:eastAsiaTheme="minorEastAsia"/>
                <w:sz w:val="18"/>
                <w:szCs w:val="18"/>
              </w:rPr>
              <w:t xml:space="preserve"> whether the</w:t>
            </w:r>
            <w:r>
              <w:rPr>
                <w:rFonts w:ascii="Times New Roman" w:eastAsiaTheme="minorEastAsia" w:hint="eastAsia"/>
                <w:sz w:val="18"/>
                <w:szCs w:val="18"/>
              </w:rPr>
              <w:t>A7TORF IPCFLG&lt;</w:t>
            </w:r>
            <w:r w:rsidR="00C77936">
              <w:rPr>
                <w:rFonts w:ascii="Times New Roman" w:eastAsiaTheme="minorEastAsia" w:hint="eastAsia"/>
                <w:sz w:val="18"/>
                <w:szCs w:val="18"/>
              </w:rPr>
              <w:t>2</w:t>
            </w:r>
            <w:r>
              <w:rPr>
                <w:rFonts w:ascii="Times New Roman" w:eastAsiaTheme="minorEastAsia" w:hint="eastAsia"/>
                <w:sz w:val="18"/>
                <w:szCs w:val="18"/>
              </w:rPr>
              <w:t xml:space="preserve">&gt;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401317" w:rsidRPr="00401317" w:rsidRDefault="00401317" w:rsidP="00401317">
            <w:pPr>
              <w:pStyle w:val="ad"/>
              <w:rPr>
                <w:rFonts w:ascii="Times New Roman" w:eastAsiaTheme="minorEastAsia"/>
                <w:sz w:val="18"/>
                <w:szCs w:val="18"/>
              </w:rPr>
            </w:pPr>
            <w:r w:rsidRPr="00401317">
              <w:rPr>
                <w:rFonts w:ascii="Times New Roman" w:eastAsiaTheme="minorEastAsia"/>
                <w:sz w:val="18"/>
                <w:szCs w:val="18"/>
              </w:rPr>
              <w:t>0: The event flag is not set</w:t>
            </w:r>
          </w:p>
          <w:p w:rsidR="00401317" w:rsidRPr="007C2D0D" w:rsidRDefault="00401317" w:rsidP="00401317">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401317" w:rsidRPr="00E53CAA" w:rsidTr="00401317">
        <w:trPr>
          <w:cantSplit/>
          <w:trHeight w:val="222"/>
        </w:trPr>
        <w:tc>
          <w:tcPr>
            <w:tcW w:w="695" w:type="dxa"/>
            <w:tcBorders>
              <w:top w:val="single" w:sz="4" w:space="0" w:color="auto"/>
              <w:left w:val="single" w:sz="4" w:space="0" w:color="auto"/>
              <w:bottom w:val="single" w:sz="4" w:space="0" w:color="auto"/>
              <w:right w:val="single" w:sz="4" w:space="0" w:color="auto"/>
            </w:tcBorders>
          </w:tcPr>
          <w:p w:rsidR="00401317" w:rsidRPr="00C53D86" w:rsidRDefault="00401317" w:rsidP="00401317">
            <w:pPr>
              <w:pStyle w:val="ad"/>
              <w:rPr>
                <w:rFonts w:ascii="Times New Roman" w:eastAsiaTheme="minorEastAsia"/>
                <w:sz w:val="18"/>
                <w:szCs w:val="18"/>
              </w:rPr>
            </w:pPr>
            <w:r>
              <w:rPr>
                <w:rFonts w:ascii="Times New Roman" w:eastAsiaTheme="minorEastAsia" w:hint="eastAsia"/>
                <w:sz w:val="18"/>
                <w:szCs w:val="18"/>
              </w:rPr>
              <w:t>1</w:t>
            </w:r>
          </w:p>
        </w:tc>
        <w:tc>
          <w:tcPr>
            <w:tcW w:w="2056" w:type="dxa"/>
            <w:tcBorders>
              <w:top w:val="single" w:sz="4" w:space="0" w:color="auto"/>
              <w:left w:val="single" w:sz="4" w:space="0" w:color="auto"/>
              <w:bottom w:val="single" w:sz="4" w:space="0" w:color="auto"/>
              <w:right w:val="single" w:sz="4" w:space="0" w:color="auto"/>
            </w:tcBorders>
          </w:tcPr>
          <w:p w:rsidR="00401317" w:rsidRPr="00C53D86" w:rsidRDefault="00401317" w:rsidP="00401317">
            <w:pPr>
              <w:pStyle w:val="ad"/>
              <w:rPr>
                <w:rFonts w:ascii="Times New Roman" w:eastAsiaTheme="minorEastAsia"/>
                <w:sz w:val="18"/>
                <w:szCs w:val="18"/>
              </w:rPr>
            </w:pPr>
            <w:r>
              <w:rPr>
                <w:rFonts w:ascii="Times New Roman" w:eastAsiaTheme="minorEastAsia" w:hint="eastAsia"/>
                <w:sz w:val="18"/>
                <w:szCs w:val="18"/>
              </w:rPr>
              <w:t>A7TORFIPCFLG&lt;1&gt;</w:t>
            </w:r>
          </w:p>
        </w:tc>
        <w:tc>
          <w:tcPr>
            <w:tcW w:w="736" w:type="dxa"/>
            <w:tcBorders>
              <w:top w:val="single" w:sz="4" w:space="0" w:color="auto"/>
              <w:left w:val="single" w:sz="4" w:space="0" w:color="auto"/>
              <w:bottom w:val="single" w:sz="4" w:space="0" w:color="auto"/>
              <w:right w:val="single" w:sz="4" w:space="0" w:color="auto"/>
            </w:tcBorders>
          </w:tcPr>
          <w:p w:rsidR="00401317" w:rsidRPr="00E53CAA" w:rsidRDefault="00401317" w:rsidP="00401317">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401317" w:rsidRPr="007C2D0D" w:rsidRDefault="00401317" w:rsidP="00401317">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401317" w:rsidRDefault="00401317" w:rsidP="00401317">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RFDSP core</w:t>
            </w:r>
            <w:r w:rsidRPr="007C2D0D">
              <w:rPr>
                <w:rFonts w:ascii="Times New Roman" w:eastAsiaTheme="minorEastAsia"/>
                <w:sz w:val="18"/>
                <w:szCs w:val="18"/>
              </w:rPr>
              <w:t xml:space="preserve"> IPC flag </w:t>
            </w:r>
            <w:r>
              <w:rPr>
                <w:rFonts w:ascii="Times New Roman" w:eastAsiaTheme="minorEastAsia" w:hint="eastAsia"/>
                <w:sz w:val="18"/>
                <w:szCs w:val="18"/>
              </w:rPr>
              <w:t>1</w:t>
            </w:r>
            <w:r w:rsidRPr="007C2D0D">
              <w:rPr>
                <w:rFonts w:ascii="Times New Roman" w:eastAsiaTheme="minorEastAsia"/>
                <w:sz w:val="18"/>
                <w:szCs w:val="18"/>
              </w:rPr>
              <w:t xml:space="preserve"> </w:t>
            </w:r>
            <w:r>
              <w:rPr>
                <w:rFonts w:ascii="Times New Roman" w:eastAsiaTheme="minorEastAsia"/>
                <w:sz w:val="18"/>
                <w:szCs w:val="18"/>
              </w:rPr>
              <w:t>status</w:t>
            </w:r>
            <w:r w:rsidRPr="007C2D0D">
              <w:rPr>
                <w:rFonts w:ascii="Times New Roman" w:eastAsiaTheme="minorEastAsia"/>
                <w:sz w:val="18"/>
                <w:szCs w:val="18"/>
              </w:rPr>
              <w:t xml:space="preserve">. </w:t>
            </w:r>
          </w:p>
          <w:p w:rsidR="00401317" w:rsidRPr="00401317" w:rsidRDefault="00401317" w:rsidP="00401317">
            <w:pPr>
              <w:pStyle w:val="ad"/>
              <w:rPr>
                <w:rFonts w:ascii="Times New Roman" w:eastAsiaTheme="minorEastAsia"/>
                <w:sz w:val="18"/>
                <w:szCs w:val="18"/>
              </w:rPr>
            </w:pPr>
            <w:r w:rsidRPr="00401317">
              <w:rPr>
                <w:rFonts w:ascii="Times New Roman" w:eastAsiaTheme="minorEastAsia"/>
                <w:sz w:val="18"/>
                <w:szCs w:val="18"/>
              </w:rPr>
              <w:t xml:space="preserve">Indicates to </w:t>
            </w:r>
            <w:r>
              <w:rPr>
                <w:rFonts w:ascii="Times New Roman" w:eastAsiaTheme="minorEastAsia" w:hint="eastAsia"/>
                <w:sz w:val="18"/>
                <w:szCs w:val="18"/>
              </w:rPr>
              <w:t>A7</w:t>
            </w:r>
            <w:r w:rsidRPr="00401317">
              <w:rPr>
                <w:rFonts w:ascii="Times New Roman" w:eastAsiaTheme="minorEastAsia"/>
                <w:sz w:val="18"/>
                <w:szCs w:val="18"/>
              </w:rPr>
              <w:t xml:space="preserve"> whether the</w:t>
            </w:r>
            <w:r>
              <w:rPr>
                <w:rFonts w:ascii="Times New Roman" w:eastAsiaTheme="minorEastAsia" w:hint="eastAsia"/>
                <w:sz w:val="18"/>
                <w:szCs w:val="18"/>
              </w:rPr>
              <w:t xml:space="preserve">A7TORF IPCFLG&lt;1&gt;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401317" w:rsidRPr="00401317" w:rsidRDefault="00401317" w:rsidP="00401317">
            <w:pPr>
              <w:pStyle w:val="ad"/>
              <w:rPr>
                <w:rFonts w:ascii="Times New Roman" w:eastAsiaTheme="minorEastAsia"/>
                <w:sz w:val="18"/>
                <w:szCs w:val="18"/>
              </w:rPr>
            </w:pPr>
            <w:r w:rsidRPr="00401317">
              <w:rPr>
                <w:rFonts w:ascii="Times New Roman" w:eastAsiaTheme="minorEastAsia"/>
                <w:sz w:val="18"/>
                <w:szCs w:val="18"/>
              </w:rPr>
              <w:t>0: The event flag is not set</w:t>
            </w:r>
          </w:p>
          <w:p w:rsidR="00401317" w:rsidRPr="007C2D0D" w:rsidRDefault="00401317" w:rsidP="00401317">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401317" w:rsidRPr="00E53CAA" w:rsidTr="00401317">
        <w:trPr>
          <w:cantSplit/>
          <w:trHeight w:hRule="exact" w:val="933"/>
        </w:trPr>
        <w:tc>
          <w:tcPr>
            <w:tcW w:w="695" w:type="dxa"/>
            <w:tcBorders>
              <w:top w:val="single" w:sz="4" w:space="0" w:color="auto"/>
              <w:left w:val="single" w:sz="4" w:space="0" w:color="auto"/>
              <w:bottom w:val="single" w:sz="4" w:space="0" w:color="auto"/>
              <w:right w:val="single" w:sz="4" w:space="0" w:color="auto"/>
            </w:tcBorders>
          </w:tcPr>
          <w:p w:rsidR="00401317" w:rsidRPr="00C53D86" w:rsidRDefault="00401317" w:rsidP="00401317">
            <w:pPr>
              <w:pStyle w:val="ad"/>
              <w:rPr>
                <w:rFonts w:ascii="Times New Roman" w:eastAsiaTheme="minorEastAsia"/>
                <w:sz w:val="18"/>
                <w:szCs w:val="18"/>
              </w:rPr>
            </w:pPr>
            <w:r>
              <w:rPr>
                <w:rFonts w:ascii="Times New Roman" w:eastAsiaTheme="minorEastAsia" w:hint="eastAsia"/>
                <w:sz w:val="18"/>
                <w:szCs w:val="18"/>
              </w:rPr>
              <w:t>0</w:t>
            </w:r>
          </w:p>
        </w:tc>
        <w:tc>
          <w:tcPr>
            <w:tcW w:w="2056" w:type="dxa"/>
            <w:tcBorders>
              <w:top w:val="single" w:sz="4" w:space="0" w:color="auto"/>
              <w:left w:val="single" w:sz="4" w:space="0" w:color="auto"/>
              <w:bottom w:val="single" w:sz="4" w:space="0" w:color="auto"/>
              <w:right w:val="single" w:sz="4" w:space="0" w:color="auto"/>
            </w:tcBorders>
          </w:tcPr>
          <w:p w:rsidR="00401317" w:rsidRPr="00C53D86" w:rsidRDefault="00401317" w:rsidP="00401317">
            <w:pPr>
              <w:pStyle w:val="ad"/>
              <w:rPr>
                <w:rFonts w:ascii="Times New Roman" w:eastAsiaTheme="minorEastAsia"/>
                <w:sz w:val="18"/>
                <w:szCs w:val="18"/>
              </w:rPr>
            </w:pPr>
            <w:r>
              <w:rPr>
                <w:rFonts w:ascii="Times New Roman" w:eastAsiaTheme="minorEastAsia" w:hint="eastAsia"/>
                <w:sz w:val="18"/>
                <w:szCs w:val="18"/>
              </w:rPr>
              <w:t>A7TORFIPCFLG&lt;0&gt;</w:t>
            </w:r>
          </w:p>
        </w:tc>
        <w:tc>
          <w:tcPr>
            <w:tcW w:w="736" w:type="dxa"/>
            <w:tcBorders>
              <w:top w:val="single" w:sz="4" w:space="0" w:color="auto"/>
              <w:left w:val="single" w:sz="4" w:space="0" w:color="auto"/>
              <w:bottom w:val="single" w:sz="4" w:space="0" w:color="auto"/>
              <w:right w:val="single" w:sz="4" w:space="0" w:color="auto"/>
            </w:tcBorders>
          </w:tcPr>
          <w:p w:rsidR="00401317" w:rsidRPr="00E53CAA" w:rsidRDefault="00401317" w:rsidP="00401317">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401317" w:rsidRPr="007C2D0D" w:rsidRDefault="00401317" w:rsidP="00401317">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401317" w:rsidRDefault="00401317" w:rsidP="00401317">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RFDSP core</w:t>
            </w:r>
            <w:r w:rsidRPr="007C2D0D">
              <w:rPr>
                <w:rFonts w:ascii="Times New Roman" w:eastAsiaTheme="minorEastAsia"/>
                <w:sz w:val="18"/>
                <w:szCs w:val="18"/>
              </w:rPr>
              <w:t xml:space="preserve"> IPC flag </w:t>
            </w:r>
            <w:r>
              <w:rPr>
                <w:rFonts w:ascii="Times New Roman" w:eastAsiaTheme="minorEastAsia" w:hint="eastAsia"/>
                <w:sz w:val="18"/>
                <w:szCs w:val="18"/>
              </w:rPr>
              <w:t>0</w:t>
            </w:r>
            <w:r w:rsidRPr="007C2D0D">
              <w:rPr>
                <w:rFonts w:ascii="Times New Roman" w:eastAsiaTheme="minorEastAsia"/>
                <w:sz w:val="18"/>
                <w:szCs w:val="18"/>
              </w:rPr>
              <w:t xml:space="preserve"> </w:t>
            </w:r>
            <w:r>
              <w:rPr>
                <w:rFonts w:ascii="Times New Roman" w:eastAsiaTheme="minorEastAsia"/>
                <w:sz w:val="18"/>
                <w:szCs w:val="18"/>
              </w:rPr>
              <w:t>status</w:t>
            </w:r>
            <w:r w:rsidRPr="007C2D0D">
              <w:rPr>
                <w:rFonts w:ascii="Times New Roman" w:eastAsiaTheme="minorEastAsia"/>
                <w:sz w:val="18"/>
                <w:szCs w:val="18"/>
              </w:rPr>
              <w:t xml:space="preserve">. </w:t>
            </w:r>
          </w:p>
          <w:p w:rsidR="00401317" w:rsidRPr="00401317" w:rsidRDefault="00401317" w:rsidP="00401317">
            <w:pPr>
              <w:pStyle w:val="ad"/>
              <w:rPr>
                <w:rFonts w:ascii="Times New Roman" w:eastAsiaTheme="minorEastAsia"/>
                <w:sz w:val="18"/>
                <w:szCs w:val="18"/>
              </w:rPr>
            </w:pPr>
            <w:r w:rsidRPr="00401317">
              <w:rPr>
                <w:rFonts w:ascii="Times New Roman" w:eastAsiaTheme="minorEastAsia"/>
                <w:sz w:val="18"/>
                <w:szCs w:val="18"/>
              </w:rPr>
              <w:t xml:space="preserve">Indicates to </w:t>
            </w:r>
            <w:r>
              <w:rPr>
                <w:rFonts w:ascii="Times New Roman" w:eastAsiaTheme="minorEastAsia" w:hint="eastAsia"/>
                <w:sz w:val="18"/>
                <w:szCs w:val="18"/>
              </w:rPr>
              <w:t>A7</w:t>
            </w:r>
            <w:r w:rsidRPr="00401317">
              <w:rPr>
                <w:rFonts w:ascii="Times New Roman" w:eastAsiaTheme="minorEastAsia"/>
                <w:sz w:val="18"/>
                <w:szCs w:val="18"/>
              </w:rPr>
              <w:t xml:space="preserve"> whether the</w:t>
            </w:r>
            <w:r>
              <w:rPr>
                <w:rFonts w:ascii="Times New Roman" w:eastAsiaTheme="minorEastAsia" w:hint="eastAsia"/>
                <w:sz w:val="18"/>
                <w:szCs w:val="18"/>
              </w:rPr>
              <w:t>A7TORF IPCFLG&lt;</w:t>
            </w:r>
            <w:r w:rsidR="00C77936">
              <w:rPr>
                <w:rFonts w:ascii="Times New Roman" w:eastAsiaTheme="minorEastAsia" w:hint="eastAsia"/>
                <w:sz w:val="18"/>
                <w:szCs w:val="18"/>
              </w:rPr>
              <w:t>0</w:t>
            </w:r>
            <w:r>
              <w:rPr>
                <w:rFonts w:ascii="Times New Roman" w:eastAsiaTheme="minorEastAsia" w:hint="eastAsia"/>
                <w:sz w:val="18"/>
                <w:szCs w:val="18"/>
              </w:rPr>
              <w:t xml:space="preserve">&gt;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401317" w:rsidRPr="00401317" w:rsidRDefault="00401317" w:rsidP="00401317">
            <w:pPr>
              <w:pStyle w:val="ad"/>
              <w:rPr>
                <w:rFonts w:ascii="Times New Roman" w:eastAsiaTheme="minorEastAsia"/>
                <w:sz w:val="18"/>
                <w:szCs w:val="18"/>
              </w:rPr>
            </w:pPr>
            <w:r w:rsidRPr="00401317">
              <w:rPr>
                <w:rFonts w:ascii="Times New Roman" w:eastAsiaTheme="minorEastAsia"/>
                <w:sz w:val="18"/>
                <w:szCs w:val="18"/>
              </w:rPr>
              <w:t>0: The event flag is not set</w:t>
            </w:r>
          </w:p>
          <w:p w:rsidR="00401317" w:rsidRPr="007C2D0D" w:rsidRDefault="00401317" w:rsidP="00401317">
            <w:pPr>
              <w:pStyle w:val="ad"/>
              <w:rPr>
                <w:rFonts w:ascii="Times New Roman" w:eastAsiaTheme="minorEastAsia"/>
                <w:sz w:val="18"/>
                <w:szCs w:val="18"/>
              </w:rPr>
            </w:pPr>
            <w:r w:rsidRPr="00401317">
              <w:rPr>
                <w:rFonts w:ascii="Times New Roman" w:eastAsiaTheme="minorEastAsia"/>
                <w:sz w:val="18"/>
                <w:szCs w:val="18"/>
              </w:rPr>
              <w:t>1: The event flag is set</w:t>
            </w:r>
          </w:p>
        </w:tc>
      </w:tr>
    </w:tbl>
    <w:p w:rsidR="00401317" w:rsidRPr="00FE2F52" w:rsidRDefault="00401317" w:rsidP="00FE2F52"/>
    <w:p w:rsidR="000F0C65" w:rsidRDefault="000F0C65" w:rsidP="00EC1A23">
      <w:pPr>
        <w:pStyle w:val="3"/>
        <w:numPr>
          <w:ilvl w:val="2"/>
          <w:numId w:val="18"/>
        </w:numPr>
      </w:pPr>
      <w:bookmarkStart w:id="2226" w:name="_Toc482273604"/>
      <w:r>
        <w:rPr>
          <w:rFonts w:hint="eastAsia"/>
        </w:rPr>
        <w:t>RFTOA7IPCACK&lt;15:0&gt;</w:t>
      </w:r>
      <w:bookmarkEnd w:id="2226"/>
    </w:p>
    <w:p w:rsidR="00C77936" w:rsidRDefault="00C77936" w:rsidP="00C77936">
      <w:r>
        <w:rPr>
          <w:rFonts w:hint="eastAsia"/>
        </w:rPr>
        <w:t>RFDSP core to A7 core IPC event acknowledge register.</w:t>
      </w:r>
    </w:p>
    <w:p w:rsidR="00C77936" w:rsidRDefault="00C77936" w:rsidP="00C77936">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C77936" w:rsidRPr="00E53CAA" w:rsidTr="006B6DD5">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C77936" w:rsidRPr="00E53CAA" w:rsidRDefault="00C77936" w:rsidP="006B6DD5">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C77936" w:rsidRPr="00E53CAA" w:rsidRDefault="00C77936" w:rsidP="006B6DD5">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C77936" w:rsidRPr="00E53CAA" w:rsidRDefault="00C77936" w:rsidP="006B6DD5">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C77936" w:rsidRPr="00E53CAA" w:rsidRDefault="00C77936" w:rsidP="006B6DD5">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C77936" w:rsidRPr="00E53CAA" w:rsidRDefault="00C77936" w:rsidP="006B6DD5">
            <w:pPr>
              <w:pStyle w:val="ad"/>
              <w:rPr>
                <w:rFonts w:ascii="Times New Roman" w:eastAsia="MS PGothic"/>
                <w:sz w:val="18"/>
                <w:szCs w:val="18"/>
              </w:rPr>
            </w:pPr>
            <w:r w:rsidRPr="00E53CAA">
              <w:rPr>
                <w:rFonts w:ascii="Times New Roman" w:eastAsia="MS PGothic"/>
                <w:sz w:val="18"/>
                <w:szCs w:val="18"/>
              </w:rPr>
              <w:t>Description</w:t>
            </w:r>
          </w:p>
        </w:tc>
      </w:tr>
      <w:tr w:rsidR="00C77936"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C77936" w:rsidRPr="00C53D86" w:rsidRDefault="00C77936" w:rsidP="006B6DD5">
            <w:pPr>
              <w:pStyle w:val="ad"/>
              <w:rPr>
                <w:rFonts w:ascii="Times New Roman" w:eastAsiaTheme="minorEastAsia"/>
                <w:sz w:val="18"/>
                <w:szCs w:val="18"/>
              </w:rPr>
            </w:pPr>
            <w:r>
              <w:rPr>
                <w:rFonts w:ascii="Times New Roman" w:eastAsiaTheme="minorEastAsia" w:hint="eastAsia"/>
                <w:sz w:val="18"/>
                <w:szCs w:val="18"/>
              </w:rPr>
              <w:lastRenderedPageBreak/>
              <w:t>31:16</w:t>
            </w:r>
          </w:p>
        </w:tc>
        <w:tc>
          <w:tcPr>
            <w:tcW w:w="2056" w:type="dxa"/>
            <w:tcBorders>
              <w:top w:val="single" w:sz="4" w:space="0" w:color="auto"/>
              <w:left w:val="single" w:sz="4" w:space="0" w:color="auto"/>
              <w:bottom w:val="single" w:sz="4" w:space="0" w:color="auto"/>
              <w:right w:val="single" w:sz="4" w:space="0" w:color="auto"/>
            </w:tcBorders>
          </w:tcPr>
          <w:p w:rsidR="00C77936" w:rsidRPr="00C53D86" w:rsidRDefault="00C77936" w:rsidP="006B6DD5">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C77936" w:rsidRPr="00E53CAA" w:rsidRDefault="00C77936" w:rsidP="006B6DD5">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C77936" w:rsidRPr="00481022" w:rsidRDefault="00C77936" w:rsidP="006B6DD5">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C77936" w:rsidRPr="007C2D0D" w:rsidRDefault="00C77936" w:rsidP="006B6DD5">
            <w:pPr>
              <w:pStyle w:val="ad"/>
              <w:rPr>
                <w:rFonts w:ascii="Times New Roman" w:eastAsiaTheme="minorEastAsia"/>
                <w:sz w:val="18"/>
                <w:szCs w:val="18"/>
              </w:rPr>
            </w:pPr>
            <w:r>
              <w:rPr>
                <w:rFonts w:ascii="Times New Roman" w:eastAsiaTheme="minorEastAsia" w:hint="eastAsia"/>
                <w:sz w:val="18"/>
                <w:szCs w:val="18"/>
              </w:rPr>
              <w:t>Reserved</w:t>
            </w:r>
          </w:p>
        </w:tc>
      </w:tr>
      <w:tr w:rsidR="00C77936" w:rsidRPr="0050671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C77936" w:rsidRPr="00C53D86" w:rsidRDefault="00C77936" w:rsidP="006B6DD5">
            <w:pPr>
              <w:pStyle w:val="ad"/>
              <w:rPr>
                <w:rFonts w:ascii="Times New Roman" w:eastAsiaTheme="minorEastAsia"/>
                <w:sz w:val="18"/>
                <w:szCs w:val="18"/>
              </w:rPr>
            </w:pPr>
            <w:r>
              <w:rPr>
                <w:rFonts w:ascii="Times New Roman" w:eastAsiaTheme="minorEastAsia" w:hint="eastAsia"/>
                <w:sz w:val="18"/>
                <w:szCs w:val="18"/>
              </w:rPr>
              <w:t>15</w:t>
            </w:r>
          </w:p>
        </w:tc>
        <w:tc>
          <w:tcPr>
            <w:tcW w:w="2056" w:type="dxa"/>
            <w:tcBorders>
              <w:top w:val="single" w:sz="4" w:space="0" w:color="auto"/>
              <w:left w:val="single" w:sz="4" w:space="0" w:color="auto"/>
              <w:bottom w:val="single" w:sz="4" w:space="0" w:color="auto"/>
              <w:right w:val="single" w:sz="4" w:space="0" w:color="auto"/>
            </w:tcBorders>
          </w:tcPr>
          <w:p w:rsidR="00C77936" w:rsidRPr="00C53D86" w:rsidRDefault="00C77936" w:rsidP="006B6DD5">
            <w:pPr>
              <w:pStyle w:val="ad"/>
              <w:rPr>
                <w:rFonts w:ascii="Times New Roman" w:eastAsiaTheme="minorEastAsia"/>
                <w:sz w:val="18"/>
                <w:szCs w:val="18"/>
              </w:rPr>
            </w:pPr>
            <w:r>
              <w:rPr>
                <w:rFonts w:ascii="Times New Roman" w:eastAsiaTheme="minorEastAsia" w:hint="eastAsia"/>
                <w:sz w:val="18"/>
                <w:szCs w:val="18"/>
              </w:rPr>
              <w:t>RFTOA7IPCACK&lt;15&gt;</w:t>
            </w:r>
          </w:p>
        </w:tc>
        <w:tc>
          <w:tcPr>
            <w:tcW w:w="736" w:type="dxa"/>
            <w:tcBorders>
              <w:top w:val="single" w:sz="4" w:space="0" w:color="auto"/>
              <w:left w:val="single" w:sz="4" w:space="0" w:color="auto"/>
              <w:bottom w:val="single" w:sz="4" w:space="0" w:color="auto"/>
              <w:right w:val="single" w:sz="4" w:space="0" w:color="auto"/>
            </w:tcBorders>
          </w:tcPr>
          <w:p w:rsidR="00C77936" w:rsidRPr="00E53CAA" w:rsidRDefault="00C77936" w:rsidP="006B6DD5">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C77936" w:rsidRPr="007C2D0D" w:rsidRDefault="00C77936"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C77936" w:rsidRDefault="00EF5EDA" w:rsidP="006B6DD5">
            <w:pPr>
              <w:pStyle w:val="ad"/>
              <w:rPr>
                <w:rFonts w:ascii="Times New Roman" w:eastAsiaTheme="minorEastAsia"/>
                <w:sz w:val="18"/>
                <w:szCs w:val="18"/>
              </w:rPr>
            </w:pPr>
            <w:r>
              <w:rPr>
                <w:rFonts w:ascii="Times New Roman" w:eastAsiaTheme="minorEastAsia" w:hint="eastAsia"/>
                <w:sz w:val="18"/>
                <w:szCs w:val="18"/>
              </w:rPr>
              <w:t xml:space="preserve">RFDSP </w:t>
            </w:r>
            <w:r w:rsidR="00C77936" w:rsidRPr="007C2D0D">
              <w:rPr>
                <w:rFonts w:ascii="Times New Roman" w:eastAsiaTheme="minorEastAsia"/>
                <w:sz w:val="18"/>
                <w:szCs w:val="18"/>
              </w:rPr>
              <w:t xml:space="preserve">to </w:t>
            </w:r>
            <w:r>
              <w:rPr>
                <w:rFonts w:ascii="Times New Roman" w:eastAsiaTheme="minorEastAsia" w:hint="eastAsia"/>
                <w:sz w:val="18"/>
                <w:szCs w:val="18"/>
              </w:rPr>
              <w:t>A7</w:t>
            </w:r>
            <w:r w:rsidR="00C77936" w:rsidRPr="007C2D0D">
              <w:rPr>
                <w:rFonts w:ascii="Times New Roman" w:eastAsiaTheme="minorEastAsia"/>
                <w:sz w:val="18"/>
                <w:szCs w:val="18"/>
              </w:rPr>
              <w:t xml:space="preserve"> IPC</w:t>
            </w:r>
            <w:r>
              <w:rPr>
                <w:rFonts w:ascii="Times New Roman" w:eastAsiaTheme="minorEastAsia" w:hint="eastAsia"/>
                <w:sz w:val="18"/>
                <w:szCs w:val="18"/>
              </w:rPr>
              <w:t xml:space="preserve"> event</w:t>
            </w:r>
            <w:r w:rsidR="00C77936" w:rsidRPr="007C2D0D">
              <w:rPr>
                <w:rFonts w:ascii="Times New Roman" w:eastAsiaTheme="minorEastAsia"/>
                <w:sz w:val="18"/>
                <w:szCs w:val="18"/>
              </w:rPr>
              <w:t xml:space="preserve"> 15 </w:t>
            </w:r>
            <w:r>
              <w:rPr>
                <w:rFonts w:ascii="Times New Roman" w:eastAsiaTheme="minorEastAsia" w:hint="eastAsia"/>
                <w:sz w:val="18"/>
                <w:szCs w:val="18"/>
              </w:rPr>
              <w:t>acknowledge</w:t>
            </w:r>
            <w:r w:rsidR="00C77936" w:rsidRPr="007C2D0D">
              <w:rPr>
                <w:rFonts w:ascii="Times New Roman" w:eastAsiaTheme="minorEastAsia"/>
                <w:sz w:val="18"/>
                <w:szCs w:val="18"/>
              </w:rPr>
              <w:t xml:space="preserve">. </w:t>
            </w:r>
          </w:p>
          <w:p w:rsidR="00E26577" w:rsidRPr="00E26577" w:rsidRDefault="00E26577" w:rsidP="00E26577">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sidR="00EF5EDA">
              <w:rPr>
                <w:rFonts w:ascii="Times New Roman" w:eastAsiaTheme="minorEastAsia" w:hint="eastAsia"/>
                <w:sz w:val="18"/>
                <w:szCs w:val="18"/>
              </w:rPr>
              <w:t>RFTOA7IPCFLG&lt;15&gt; and RFTOA7IPCSTS&lt;15&gt;</w:t>
            </w:r>
            <w:r w:rsidR="0004350A">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sidR="00EF5EDA">
              <w:rPr>
                <w:rFonts w:ascii="Times New Roman" w:eastAsiaTheme="minorEastAsia" w:hint="eastAsia"/>
                <w:sz w:val="18"/>
                <w:szCs w:val="18"/>
              </w:rPr>
              <w:t>RFDSP</w:t>
            </w:r>
            <w:r w:rsidRPr="00E26577">
              <w:rPr>
                <w:rFonts w:ascii="Times New Roman" w:eastAsiaTheme="minorEastAsia"/>
                <w:sz w:val="18"/>
                <w:szCs w:val="18"/>
              </w:rPr>
              <w:t>.</w:t>
            </w:r>
          </w:p>
          <w:p w:rsidR="00C77936" w:rsidRPr="007C2D0D" w:rsidRDefault="00E26577" w:rsidP="00E26577">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EF5EDA"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14</w:t>
            </w:r>
          </w:p>
        </w:tc>
        <w:tc>
          <w:tcPr>
            <w:tcW w:w="2056"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RFTOA7IPCACK&lt;14&gt;</w:t>
            </w:r>
          </w:p>
        </w:tc>
        <w:tc>
          <w:tcPr>
            <w:tcW w:w="736" w:type="dxa"/>
            <w:tcBorders>
              <w:top w:val="single" w:sz="4" w:space="0" w:color="auto"/>
              <w:left w:val="single" w:sz="4" w:space="0" w:color="auto"/>
              <w:bottom w:val="single" w:sz="4" w:space="0" w:color="auto"/>
              <w:right w:val="single" w:sz="4" w:space="0" w:color="auto"/>
            </w:tcBorders>
          </w:tcPr>
          <w:p w:rsidR="00EF5EDA" w:rsidRPr="00E53CAA" w:rsidRDefault="00EF5EDA" w:rsidP="006B6DD5">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EF5EDA" w:rsidRPr="007C2D0D" w:rsidRDefault="00EF5EDA"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EF5EDA" w:rsidRDefault="00EF5EDA" w:rsidP="006B6DD5">
            <w:pPr>
              <w:pStyle w:val="ad"/>
              <w:rPr>
                <w:rFonts w:ascii="Times New Roman" w:eastAsiaTheme="minorEastAsia"/>
                <w:sz w:val="18"/>
                <w:szCs w:val="18"/>
              </w:rPr>
            </w:pPr>
            <w:r>
              <w:rPr>
                <w:rFonts w:ascii="Times New Roman" w:eastAsiaTheme="minorEastAsia" w:hint="eastAsia"/>
                <w:sz w:val="18"/>
                <w:szCs w:val="18"/>
              </w:rPr>
              <w:t xml:space="preserve">RFDSP </w:t>
            </w:r>
            <w:r w:rsidRPr="007C2D0D">
              <w:rPr>
                <w:rFonts w:ascii="Times New Roman" w:eastAsiaTheme="minorEastAsia"/>
                <w:sz w:val="18"/>
                <w:szCs w:val="18"/>
              </w:rPr>
              <w:t xml:space="preserve">to </w:t>
            </w:r>
            <w:r>
              <w:rPr>
                <w:rFonts w:ascii="Times New Roman" w:eastAsiaTheme="minorEastAsia" w:hint="eastAsia"/>
                <w:sz w:val="18"/>
                <w:szCs w:val="18"/>
              </w:rPr>
              <w:t>A7</w:t>
            </w:r>
            <w:r w:rsidRPr="007C2D0D">
              <w:rPr>
                <w:rFonts w:ascii="Times New Roman" w:eastAsiaTheme="minorEastAsia"/>
                <w:sz w:val="18"/>
                <w:szCs w:val="18"/>
              </w:rPr>
              <w:t xml:space="preserve"> IPC</w:t>
            </w:r>
            <w:r>
              <w:rPr>
                <w:rFonts w:ascii="Times New Roman" w:eastAsiaTheme="minorEastAsia" w:hint="eastAsia"/>
                <w:sz w:val="18"/>
                <w:szCs w:val="18"/>
              </w:rPr>
              <w:t xml:space="preserve"> event</w:t>
            </w:r>
            <w:r w:rsidRPr="007C2D0D">
              <w:rPr>
                <w:rFonts w:ascii="Times New Roman" w:eastAsiaTheme="minorEastAsia"/>
                <w:sz w:val="18"/>
                <w:szCs w:val="18"/>
              </w:rPr>
              <w:t xml:space="preserve"> </w:t>
            </w:r>
            <w:r>
              <w:rPr>
                <w:rFonts w:ascii="Times New Roman" w:eastAsiaTheme="minorEastAsia" w:hint="eastAsia"/>
                <w:sz w:val="18"/>
                <w:szCs w:val="18"/>
              </w:rPr>
              <w:t>14</w:t>
            </w:r>
            <w:r w:rsidRPr="007C2D0D">
              <w:rPr>
                <w:rFonts w:ascii="Times New Roman" w:eastAsiaTheme="minorEastAsia"/>
                <w:sz w:val="18"/>
                <w:szCs w:val="18"/>
              </w:rPr>
              <w:t xml:space="preserve"> </w:t>
            </w:r>
            <w:r>
              <w:rPr>
                <w:rFonts w:ascii="Times New Roman" w:eastAsiaTheme="minorEastAsia" w:hint="eastAsia"/>
                <w:sz w:val="18"/>
                <w:szCs w:val="18"/>
              </w:rPr>
              <w:t>acknowledge</w:t>
            </w:r>
            <w:r w:rsidRPr="007C2D0D">
              <w:rPr>
                <w:rFonts w:ascii="Times New Roman" w:eastAsiaTheme="minorEastAsia"/>
                <w:sz w:val="18"/>
                <w:szCs w:val="18"/>
              </w:rPr>
              <w:t xml:space="preserve">. </w:t>
            </w:r>
          </w:p>
          <w:p w:rsidR="00EF5EDA" w:rsidRPr="00E26577" w:rsidRDefault="00EF5EDA" w:rsidP="006B6DD5">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Pr>
                <w:rFonts w:ascii="Times New Roman" w:eastAsiaTheme="minorEastAsia" w:hint="eastAsia"/>
                <w:sz w:val="18"/>
                <w:szCs w:val="18"/>
              </w:rPr>
              <w:t>RFTOA7IPCFLG&lt;14&gt; and RFTOA7IPCSTS&lt;14&gt;</w:t>
            </w:r>
            <w:r w:rsidR="0004350A">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Pr>
                <w:rFonts w:ascii="Times New Roman" w:eastAsiaTheme="minorEastAsia" w:hint="eastAsia"/>
                <w:sz w:val="18"/>
                <w:szCs w:val="18"/>
              </w:rPr>
              <w:t>RFDSP</w:t>
            </w:r>
            <w:r w:rsidRPr="00E26577">
              <w:rPr>
                <w:rFonts w:ascii="Times New Roman" w:eastAsiaTheme="minorEastAsia"/>
                <w:sz w:val="18"/>
                <w:szCs w:val="18"/>
              </w:rPr>
              <w:t>.</w:t>
            </w:r>
          </w:p>
          <w:p w:rsidR="00EF5EDA" w:rsidRPr="007C2D0D" w:rsidRDefault="00EF5EDA" w:rsidP="006B6DD5">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EF5EDA"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13</w:t>
            </w:r>
          </w:p>
        </w:tc>
        <w:tc>
          <w:tcPr>
            <w:tcW w:w="2056"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RFTOA7IPCACK&lt;13&gt;</w:t>
            </w:r>
          </w:p>
        </w:tc>
        <w:tc>
          <w:tcPr>
            <w:tcW w:w="736" w:type="dxa"/>
            <w:tcBorders>
              <w:top w:val="single" w:sz="4" w:space="0" w:color="auto"/>
              <w:left w:val="single" w:sz="4" w:space="0" w:color="auto"/>
              <w:bottom w:val="single" w:sz="4" w:space="0" w:color="auto"/>
              <w:right w:val="single" w:sz="4" w:space="0" w:color="auto"/>
            </w:tcBorders>
          </w:tcPr>
          <w:p w:rsidR="00EF5EDA" w:rsidRPr="00E53CAA" w:rsidRDefault="00EF5EDA" w:rsidP="006B6DD5">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EF5EDA" w:rsidRPr="007C2D0D" w:rsidRDefault="00EF5EDA"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EF5EDA" w:rsidRDefault="00EF5EDA" w:rsidP="006B6DD5">
            <w:pPr>
              <w:pStyle w:val="ad"/>
              <w:rPr>
                <w:rFonts w:ascii="Times New Roman" w:eastAsiaTheme="minorEastAsia"/>
                <w:sz w:val="18"/>
                <w:szCs w:val="18"/>
              </w:rPr>
            </w:pPr>
            <w:r>
              <w:rPr>
                <w:rFonts w:ascii="Times New Roman" w:eastAsiaTheme="minorEastAsia" w:hint="eastAsia"/>
                <w:sz w:val="18"/>
                <w:szCs w:val="18"/>
              </w:rPr>
              <w:t xml:space="preserve">RFDSP </w:t>
            </w:r>
            <w:r w:rsidRPr="007C2D0D">
              <w:rPr>
                <w:rFonts w:ascii="Times New Roman" w:eastAsiaTheme="minorEastAsia"/>
                <w:sz w:val="18"/>
                <w:szCs w:val="18"/>
              </w:rPr>
              <w:t xml:space="preserve">to </w:t>
            </w:r>
            <w:r>
              <w:rPr>
                <w:rFonts w:ascii="Times New Roman" w:eastAsiaTheme="minorEastAsia" w:hint="eastAsia"/>
                <w:sz w:val="18"/>
                <w:szCs w:val="18"/>
              </w:rPr>
              <w:t>A7</w:t>
            </w:r>
            <w:r w:rsidRPr="007C2D0D">
              <w:rPr>
                <w:rFonts w:ascii="Times New Roman" w:eastAsiaTheme="minorEastAsia"/>
                <w:sz w:val="18"/>
                <w:szCs w:val="18"/>
              </w:rPr>
              <w:t xml:space="preserve"> IPC</w:t>
            </w:r>
            <w:r>
              <w:rPr>
                <w:rFonts w:ascii="Times New Roman" w:eastAsiaTheme="minorEastAsia" w:hint="eastAsia"/>
                <w:sz w:val="18"/>
                <w:szCs w:val="18"/>
              </w:rPr>
              <w:t xml:space="preserve"> event</w:t>
            </w:r>
            <w:r w:rsidRPr="007C2D0D">
              <w:rPr>
                <w:rFonts w:ascii="Times New Roman" w:eastAsiaTheme="minorEastAsia"/>
                <w:sz w:val="18"/>
                <w:szCs w:val="18"/>
              </w:rPr>
              <w:t xml:space="preserve"> 1</w:t>
            </w:r>
            <w:r>
              <w:rPr>
                <w:rFonts w:ascii="Times New Roman" w:eastAsiaTheme="minorEastAsia" w:hint="eastAsia"/>
                <w:sz w:val="18"/>
                <w:szCs w:val="18"/>
              </w:rPr>
              <w:t>3</w:t>
            </w:r>
            <w:r w:rsidRPr="007C2D0D">
              <w:rPr>
                <w:rFonts w:ascii="Times New Roman" w:eastAsiaTheme="minorEastAsia"/>
                <w:sz w:val="18"/>
                <w:szCs w:val="18"/>
              </w:rPr>
              <w:t xml:space="preserve"> </w:t>
            </w:r>
            <w:r>
              <w:rPr>
                <w:rFonts w:ascii="Times New Roman" w:eastAsiaTheme="minorEastAsia" w:hint="eastAsia"/>
                <w:sz w:val="18"/>
                <w:szCs w:val="18"/>
              </w:rPr>
              <w:t>acknowledge</w:t>
            </w:r>
            <w:r w:rsidRPr="007C2D0D">
              <w:rPr>
                <w:rFonts w:ascii="Times New Roman" w:eastAsiaTheme="minorEastAsia"/>
                <w:sz w:val="18"/>
                <w:szCs w:val="18"/>
              </w:rPr>
              <w:t xml:space="preserve">. </w:t>
            </w:r>
          </w:p>
          <w:p w:rsidR="00EF5EDA" w:rsidRPr="00E26577" w:rsidRDefault="00EF5EDA" w:rsidP="006B6DD5">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Pr>
                <w:rFonts w:ascii="Times New Roman" w:eastAsiaTheme="minorEastAsia" w:hint="eastAsia"/>
                <w:sz w:val="18"/>
                <w:szCs w:val="18"/>
              </w:rPr>
              <w:t>RFTOA7IPCFLG&lt;13&gt; and RFTOA7IPCSTS&lt;13&gt;</w:t>
            </w:r>
            <w:r w:rsidR="0004350A">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Pr>
                <w:rFonts w:ascii="Times New Roman" w:eastAsiaTheme="minorEastAsia" w:hint="eastAsia"/>
                <w:sz w:val="18"/>
                <w:szCs w:val="18"/>
              </w:rPr>
              <w:t>RFDSP</w:t>
            </w:r>
            <w:r w:rsidRPr="00E26577">
              <w:rPr>
                <w:rFonts w:ascii="Times New Roman" w:eastAsiaTheme="minorEastAsia"/>
                <w:sz w:val="18"/>
                <w:szCs w:val="18"/>
              </w:rPr>
              <w:t>.</w:t>
            </w:r>
          </w:p>
          <w:p w:rsidR="00EF5EDA" w:rsidRPr="007C2D0D" w:rsidRDefault="00EF5EDA" w:rsidP="006B6DD5">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EF5EDA"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12</w:t>
            </w:r>
          </w:p>
        </w:tc>
        <w:tc>
          <w:tcPr>
            <w:tcW w:w="2056"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RFTOA7IPCACK&lt;12&gt;</w:t>
            </w:r>
          </w:p>
        </w:tc>
        <w:tc>
          <w:tcPr>
            <w:tcW w:w="736" w:type="dxa"/>
            <w:tcBorders>
              <w:top w:val="single" w:sz="4" w:space="0" w:color="auto"/>
              <w:left w:val="single" w:sz="4" w:space="0" w:color="auto"/>
              <w:bottom w:val="single" w:sz="4" w:space="0" w:color="auto"/>
              <w:right w:val="single" w:sz="4" w:space="0" w:color="auto"/>
            </w:tcBorders>
          </w:tcPr>
          <w:p w:rsidR="00EF5EDA" w:rsidRPr="00E53CAA" w:rsidRDefault="00EF5EDA" w:rsidP="006B6DD5">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EF5EDA" w:rsidRPr="007C2D0D" w:rsidRDefault="00EF5EDA"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EF5EDA" w:rsidRDefault="00EF5EDA" w:rsidP="006B6DD5">
            <w:pPr>
              <w:pStyle w:val="ad"/>
              <w:rPr>
                <w:rFonts w:ascii="Times New Roman" w:eastAsiaTheme="minorEastAsia"/>
                <w:sz w:val="18"/>
                <w:szCs w:val="18"/>
              </w:rPr>
            </w:pPr>
            <w:r>
              <w:rPr>
                <w:rFonts w:ascii="Times New Roman" w:eastAsiaTheme="minorEastAsia" w:hint="eastAsia"/>
                <w:sz w:val="18"/>
                <w:szCs w:val="18"/>
              </w:rPr>
              <w:t xml:space="preserve">RFDSP </w:t>
            </w:r>
            <w:r w:rsidRPr="007C2D0D">
              <w:rPr>
                <w:rFonts w:ascii="Times New Roman" w:eastAsiaTheme="minorEastAsia"/>
                <w:sz w:val="18"/>
                <w:szCs w:val="18"/>
              </w:rPr>
              <w:t xml:space="preserve">to </w:t>
            </w:r>
            <w:r>
              <w:rPr>
                <w:rFonts w:ascii="Times New Roman" w:eastAsiaTheme="minorEastAsia" w:hint="eastAsia"/>
                <w:sz w:val="18"/>
                <w:szCs w:val="18"/>
              </w:rPr>
              <w:t>A7</w:t>
            </w:r>
            <w:r w:rsidRPr="007C2D0D">
              <w:rPr>
                <w:rFonts w:ascii="Times New Roman" w:eastAsiaTheme="minorEastAsia"/>
                <w:sz w:val="18"/>
                <w:szCs w:val="18"/>
              </w:rPr>
              <w:t xml:space="preserve"> IPC</w:t>
            </w:r>
            <w:r>
              <w:rPr>
                <w:rFonts w:ascii="Times New Roman" w:eastAsiaTheme="minorEastAsia" w:hint="eastAsia"/>
                <w:sz w:val="18"/>
                <w:szCs w:val="18"/>
              </w:rPr>
              <w:t xml:space="preserve"> event</w:t>
            </w:r>
            <w:r w:rsidRPr="007C2D0D">
              <w:rPr>
                <w:rFonts w:ascii="Times New Roman" w:eastAsiaTheme="minorEastAsia"/>
                <w:sz w:val="18"/>
                <w:szCs w:val="18"/>
              </w:rPr>
              <w:t xml:space="preserve"> 1</w:t>
            </w:r>
            <w:r>
              <w:rPr>
                <w:rFonts w:ascii="Times New Roman" w:eastAsiaTheme="minorEastAsia" w:hint="eastAsia"/>
                <w:sz w:val="18"/>
                <w:szCs w:val="18"/>
              </w:rPr>
              <w:t>2</w:t>
            </w:r>
            <w:r w:rsidRPr="007C2D0D">
              <w:rPr>
                <w:rFonts w:ascii="Times New Roman" w:eastAsiaTheme="minorEastAsia"/>
                <w:sz w:val="18"/>
                <w:szCs w:val="18"/>
              </w:rPr>
              <w:t xml:space="preserve"> </w:t>
            </w:r>
            <w:r>
              <w:rPr>
                <w:rFonts w:ascii="Times New Roman" w:eastAsiaTheme="minorEastAsia" w:hint="eastAsia"/>
                <w:sz w:val="18"/>
                <w:szCs w:val="18"/>
              </w:rPr>
              <w:t>acknowledge</w:t>
            </w:r>
            <w:r w:rsidRPr="007C2D0D">
              <w:rPr>
                <w:rFonts w:ascii="Times New Roman" w:eastAsiaTheme="minorEastAsia"/>
                <w:sz w:val="18"/>
                <w:szCs w:val="18"/>
              </w:rPr>
              <w:t xml:space="preserve">. </w:t>
            </w:r>
          </w:p>
          <w:p w:rsidR="00EF5EDA" w:rsidRPr="00E26577" w:rsidRDefault="00EF5EDA" w:rsidP="006B6DD5">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Pr>
                <w:rFonts w:ascii="Times New Roman" w:eastAsiaTheme="minorEastAsia" w:hint="eastAsia"/>
                <w:sz w:val="18"/>
                <w:szCs w:val="18"/>
              </w:rPr>
              <w:t>RFTOA7IPCFLG&lt;12&gt; and RFTOA7IPCSTS&lt;12&gt;</w:t>
            </w:r>
            <w:r w:rsidR="0004350A">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Pr>
                <w:rFonts w:ascii="Times New Roman" w:eastAsiaTheme="minorEastAsia" w:hint="eastAsia"/>
                <w:sz w:val="18"/>
                <w:szCs w:val="18"/>
              </w:rPr>
              <w:t>RFDSP</w:t>
            </w:r>
            <w:r w:rsidRPr="00E26577">
              <w:rPr>
                <w:rFonts w:ascii="Times New Roman" w:eastAsiaTheme="minorEastAsia"/>
                <w:sz w:val="18"/>
                <w:szCs w:val="18"/>
              </w:rPr>
              <w:t>.</w:t>
            </w:r>
          </w:p>
          <w:p w:rsidR="00EF5EDA" w:rsidRPr="007C2D0D" w:rsidRDefault="00EF5EDA" w:rsidP="006B6DD5">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EF5EDA"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11</w:t>
            </w:r>
          </w:p>
        </w:tc>
        <w:tc>
          <w:tcPr>
            <w:tcW w:w="2056"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RFTOA7IPCACK&lt;11&gt;</w:t>
            </w:r>
          </w:p>
        </w:tc>
        <w:tc>
          <w:tcPr>
            <w:tcW w:w="736" w:type="dxa"/>
            <w:tcBorders>
              <w:top w:val="single" w:sz="4" w:space="0" w:color="auto"/>
              <w:left w:val="single" w:sz="4" w:space="0" w:color="auto"/>
              <w:bottom w:val="single" w:sz="4" w:space="0" w:color="auto"/>
              <w:right w:val="single" w:sz="4" w:space="0" w:color="auto"/>
            </w:tcBorders>
          </w:tcPr>
          <w:p w:rsidR="00EF5EDA" w:rsidRPr="00E53CAA" w:rsidRDefault="00EF5EDA" w:rsidP="006B6DD5">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EF5EDA" w:rsidRPr="007C2D0D" w:rsidRDefault="00EF5EDA"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EF5EDA" w:rsidRDefault="00EF5EDA" w:rsidP="006B6DD5">
            <w:pPr>
              <w:pStyle w:val="ad"/>
              <w:rPr>
                <w:rFonts w:ascii="Times New Roman" w:eastAsiaTheme="minorEastAsia"/>
                <w:sz w:val="18"/>
                <w:szCs w:val="18"/>
              </w:rPr>
            </w:pPr>
            <w:r>
              <w:rPr>
                <w:rFonts w:ascii="Times New Roman" w:eastAsiaTheme="minorEastAsia" w:hint="eastAsia"/>
                <w:sz w:val="18"/>
                <w:szCs w:val="18"/>
              </w:rPr>
              <w:t xml:space="preserve">RFDSP </w:t>
            </w:r>
            <w:r w:rsidRPr="007C2D0D">
              <w:rPr>
                <w:rFonts w:ascii="Times New Roman" w:eastAsiaTheme="minorEastAsia"/>
                <w:sz w:val="18"/>
                <w:szCs w:val="18"/>
              </w:rPr>
              <w:t xml:space="preserve">to </w:t>
            </w:r>
            <w:r>
              <w:rPr>
                <w:rFonts w:ascii="Times New Roman" w:eastAsiaTheme="minorEastAsia" w:hint="eastAsia"/>
                <w:sz w:val="18"/>
                <w:szCs w:val="18"/>
              </w:rPr>
              <w:t>A7</w:t>
            </w:r>
            <w:r w:rsidRPr="007C2D0D">
              <w:rPr>
                <w:rFonts w:ascii="Times New Roman" w:eastAsiaTheme="minorEastAsia"/>
                <w:sz w:val="18"/>
                <w:szCs w:val="18"/>
              </w:rPr>
              <w:t xml:space="preserve"> IPC</w:t>
            </w:r>
            <w:r>
              <w:rPr>
                <w:rFonts w:ascii="Times New Roman" w:eastAsiaTheme="minorEastAsia" w:hint="eastAsia"/>
                <w:sz w:val="18"/>
                <w:szCs w:val="18"/>
              </w:rPr>
              <w:t xml:space="preserve"> event</w:t>
            </w:r>
            <w:r w:rsidRPr="007C2D0D">
              <w:rPr>
                <w:rFonts w:ascii="Times New Roman" w:eastAsiaTheme="minorEastAsia"/>
                <w:sz w:val="18"/>
                <w:szCs w:val="18"/>
              </w:rPr>
              <w:t xml:space="preserve"> 1</w:t>
            </w:r>
            <w:r>
              <w:rPr>
                <w:rFonts w:ascii="Times New Roman" w:eastAsiaTheme="minorEastAsia" w:hint="eastAsia"/>
                <w:sz w:val="18"/>
                <w:szCs w:val="18"/>
              </w:rPr>
              <w:t>1</w:t>
            </w:r>
            <w:r w:rsidRPr="007C2D0D">
              <w:rPr>
                <w:rFonts w:ascii="Times New Roman" w:eastAsiaTheme="minorEastAsia"/>
                <w:sz w:val="18"/>
                <w:szCs w:val="18"/>
              </w:rPr>
              <w:t xml:space="preserve"> </w:t>
            </w:r>
            <w:r>
              <w:rPr>
                <w:rFonts w:ascii="Times New Roman" w:eastAsiaTheme="minorEastAsia" w:hint="eastAsia"/>
                <w:sz w:val="18"/>
                <w:szCs w:val="18"/>
              </w:rPr>
              <w:t>acknowledge</w:t>
            </w:r>
            <w:r w:rsidRPr="007C2D0D">
              <w:rPr>
                <w:rFonts w:ascii="Times New Roman" w:eastAsiaTheme="minorEastAsia"/>
                <w:sz w:val="18"/>
                <w:szCs w:val="18"/>
              </w:rPr>
              <w:t xml:space="preserve">. </w:t>
            </w:r>
          </w:p>
          <w:p w:rsidR="00EF5EDA" w:rsidRPr="00E26577" w:rsidRDefault="00EF5EDA" w:rsidP="006B6DD5">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Pr>
                <w:rFonts w:ascii="Times New Roman" w:eastAsiaTheme="minorEastAsia" w:hint="eastAsia"/>
                <w:sz w:val="18"/>
                <w:szCs w:val="18"/>
              </w:rPr>
              <w:t>RFTOA7IPCFLG&lt;11&gt; and RFTOA7IPCSTS&lt;11&gt;</w:t>
            </w:r>
            <w:r w:rsidR="0004350A">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Pr>
                <w:rFonts w:ascii="Times New Roman" w:eastAsiaTheme="minorEastAsia" w:hint="eastAsia"/>
                <w:sz w:val="18"/>
                <w:szCs w:val="18"/>
              </w:rPr>
              <w:t>RFDSP</w:t>
            </w:r>
            <w:r w:rsidRPr="00E26577">
              <w:rPr>
                <w:rFonts w:ascii="Times New Roman" w:eastAsiaTheme="minorEastAsia"/>
                <w:sz w:val="18"/>
                <w:szCs w:val="18"/>
              </w:rPr>
              <w:t>.</w:t>
            </w:r>
          </w:p>
          <w:p w:rsidR="00EF5EDA" w:rsidRPr="007C2D0D" w:rsidRDefault="00EF5EDA" w:rsidP="006B6DD5">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EF5EDA"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RFTOA7IPCACK&lt;10&gt;</w:t>
            </w:r>
          </w:p>
        </w:tc>
        <w:tc>
          <w:tcPr>
            <w:tcW w:w="736" w:type="dxa"/>
            <w:tcBorders>
              <w:top w:val="single" w:sz="4" w:space="0" w:color="auto"/>
              <w:left w:val="single" w:sz="4" w:space="0" w:color="auto"/>
              <w:bottom w:val="single" w:sz="4" w:space="0" w:color="auto"/>
              <w:right w:val="single" w:sz="4" w:space="0" w:color="auto"/>
            </w:tcBorders>
          </w:tcPr>
          <w:p w:rsidR="00EF5EDA" w:rsidRPr="00E53CAA" w:rsidRDefault="00EF5EDA" w:rsidP="006B6DD5">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EF5EDA" w:rsidRPr="007C2D0D" w:rsidRDefault="00EF5EDA"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EF5EDA" w:rsidRDefault="00EF5EDA" w:rsidP="006B6DD5">
            <w:pPr>
              <w:pStyle w:val="ad"/>
              <w:rPr>
                <w:rFonts w:ascii="Times New Roman" w:eastAsiaTheme="minorEastAsia"/>
                <w:sz w:val="18"/>
                <w:szCs w:val="18"/>
              </w:rPr>
            </w:pPr>
            <w:r>
              <w:rPr>
                <w:rFonts w:ascii="Times New Roman" w:eastAsiaTheme="minorEastAsia" w:hint="eastAsia"/>
                <w:sz w:val="18"/>
                <w:szCs w:val="18"/>
              </w:rPr>
              <w:t xml:space="preserve">RFDSP </w:t>
            </w:r>
            <w:r w:rsidRPr="007C2D0D">
              <w:rPr>
                <w:rFonts w:ascii="Times New Roman" w:eastAsiaTheme="minorEastAsia"/>
                <w:sz w:val="18"/>
                <w:szCs w:val="18"/>
              </w:rPr>
              <w:t xml:space="preserve">to </w:t>
            </w:r>
            <w:r>
              <w:rPr>
                <w:rFonts w:ascii="Times New Roman" w:eastAsiaTheme="minorEastAsia" w:hint="eastAsia"/>
                <w:sz w:val="18"/>
                <w:szCs w:val="18"/>
              </w:rPr>
              <w:t>A7</w:t>
            </w:r>
            <w:r w:rsidRPr="007C2D0D">
              <w:rPr>
                <w:rFonts w:ascii="Times New Roman" w:eastAsiaTheme="minorEastAsia"/>
                <w:sz w:val="18"/>
                <w:szCs w:val="18"/>
              </w:rPr>
              <w:t xml:space="preserve"> IPC</w:t>
            </w:r>
            <w:r>
              <w:rPr>
                <w:rFonts w:ascii="Times New Roman" w:eastAsiaTheme="minorEastAsia" w:hint="eastAsia"/>
                <w:sz w:val="18"/>
                <w:szCs w:val="18"/>
              </w:rPr>
              <w:t xml:space="preserve"> event</w:t>
            </w:r>
            <w:r w:rsidRPr="007C2D0D">
              <w:rPr>
                <w:rFonts w:ascii="Times New Roman" w:eastAsiaTheme="minorEastAsia"/>
                <w:sz w:val="18"/>
                <w:szCs w:val="18"/>
              </w:rPr>
              <w:t xml:space="preserve"> 1</w:t>
            </w:r>
            <w:r>
              <w:rPr>
                <w:rFonts w:ascii="Times New Roman" w:eastAsiaTheme="minorEastAsia" w:hint="eastAsia"/>
                <w:sz w:val="18"/>
                <w:szCs w:val="18"/>
              </w:rPr>
              <w:t>0</w:t>
            </w:r>
            <w:r w:rsidRPr="007C2D0D">
              <w:rPr>
                <w:rFonts w:ascii="Times New Roman" w:eastAsiaTheme="minorEastAsia"/>
                <w:sz w:val="18"/>
                <w:szCs w:val="18"/>
              </w:rPr>
              <w:t xml:space="preserve"> </w:t>
            </w:r>
            <w:r>
              <w:rPr>
                <w:rFonts w:ascii="Times New Roman" w:eastAsiaTheme="minorEastAsia" w:hint="eastAsia"/>
                <w:sz w:val="18"/>
                <w:szCs w:val="18"/>
              </w:rPr>
              <w:t>acknowledge</w:t>
            </w:r>
            <w:r w:rsidRPr="007C2D0D">
              <w:rPr>
                <w:rFonts w:ascii="Times New Roman" w:eastAsiaTheme="minorEastAsia"/>
                <w:sz w:val="18"/>
                <w:szCs w:val="18"/>
              </w:rPr>
              <w:t xml:space="preserve">. </w:t>
            </w:r>
          </w:p>
          <w:p w:rsidR="00EF5EDA" w:rsidRPr="00E26577" w:rsidRDefault="00EF5EDA" w:rsidP="006B6DD5">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Pr>
                <w:rFonts w:ascii="Times New Roman" w:eastAsiaTheme="minorEastAsia" w:hint="eastAsia"/>
                <w:sz w:val="18"/>
                <w:szCs w:val="18"/>
              </w:rPr>
              <w:t>RFTOA7IPCFLG&lt;10&gt; and RFTOA7IPCSTS&lt;10&gt;</w:t>
            </w:r>
            <w:r w:rsidR="0004350A">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Pr>
                <w:rFonts w:ascii="Times New Roman" w:eastAsiaTheme="minorEastAsia" w:hint="eastAsia"/>
                <w:sz w:val="18"/>
                <w:szCs w:val="18"/>
              </w:rPr>
              <w:t>RFDSP</w:t>
            </w:r>
            <w:r w:rsidRPr="00E26577">
              <w:rPr>
                <w:rFonts w:ascii="Times New Roman" w:eastAsiaTheme="minorEastAsia"/>
                <w:sz w:val="18"/>
                <w:szCs w:val="18"/>
              </w:rPr>
              <w:t>.</w:t>
            </w:r>
          </w:p>
          <w:p w:rsidR="00EF5EDA" w:rsidRPr="007C2D0D" w:rsidRDefault="00EF5EDA" w:rsidP="006B6DD5">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EF5EDA"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9</w:t>
            </w:r>
          </w:p>
        </w:tc>
        <w:tc>
          <w:tcPr>
            <w:tcW w:w="2056"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RFTOA7IPCACK&lt;9</w:t>
            </w:r>
          </w:p>
        </w:tc>
        <w:tc>
          <w:tcPr>
            <w:tcW w:w="736" w:type="dxa"/>
            <w:tcBorders>
              <w:top w:val="single" w:sz="4" w:space="0" w:color="auto"/>
              <w:left w:val="single" w:sz="4" w:space="0" w:color="auto"/>
              <w:bottom w:val="single" w:sz="4" w:space="0" w:color="auto"/>
              <w:right w:val="single" w:sz="4" w:space="0" w:color="auto"/>
            </w:tcBorders>
          </w:tcPr>
          <w:p w:rsidR="00EF5EDA" w:rsidRPr="00E53CAA" w:rsidRDefault="00EF5EDA" w:rsidP="006B6DD5">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EF5EDA" w:rsidRPr="007C2D0D" w:rsidRDefault="00EF5EDA"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EF5EDA" w:rsidRDefault="00EF5EDA" w:rsidP="006B6DD5">
            <w:pPr>
              <w:pStyle w:val="ad"/>
              <w:rPr>
                <w:rFonts w:ascii="Times New Roman" w:eastAsiaTheme="minorEastAsia"/>
                <w:sz w:val="18"/>
                <w:szCs w:val="18"/>
              </w:rPr>
            </w:pPr>
            <w:r>
              <w:rPr>
                <w:rFonts w:ascii="Times New Roman" w:eastAsiaTheme="minorEastAsia" w:hint="eastAsia"/>
                <w:sz w:val="18"/>
                <w:szCs w:val="18"/>
              </w:rPr>
              <w:t xml:space="preserve">RFDSP </w:t>
            </w:r>
            <w:r w:rsidRPr="007C2D0D">
              <w:rPr>
                <w:rFonts w:ascii="Times New Roman" w:eastAsiaTheme="minorEastAsia"/>
                <w:sz w:val="18"/>
                <w:szCs w:val="18"/>
              </w:rPr>
              <w:t xml:space="preserve">to </w:t>
            </w:r>
            <w:r>
              <w:rPr>
                <w:rFonts w:ascii="Times New Roman" w:eastAsiaTheme="minorEastAsia" w:hint="eastAsia"/>
                <w:sz w:val="18"/>
                <w:szCs w:val="18"/>
              </w:rPr>
              <w:t>A7</w:t>
            </w:r>
            <w:r w:rsidRPr="007C2D0D">
              <w:rPr>
                <w:rFonts w:ascii="Times New Roman" w:eastAsiaTheme="minorEastAsia"/>
                <w:sz w:val="18"/>
                <w:szCs w:val="18"/>
              </w:rPr>
              <w:t xml:space="preserve"> IPC</w:t>
            </w:r>
            <w:r>
              <w:rPr>
                <w:rFonts w:ascii="Times New Roman" w:eastAsiaTheme="minorEastAsia" w:hint="eastAsia"/>
                <w:sz w:val="18"/>
                <w:szCs w:val="18"/>
              </w:rPr>
              <w:t xml:space="preserve"> event</w:t>
            </w:r>
            <w:r w:rsidRPr="007C2D0D">
              <w:rPr>
                <w:rFonts w:ascii="Times New Roman" w:eastAsiaTheme="minorEastAsia"/>
                <w:sz w:val="18"/>
                <w:szCs w:val="18"/>
              </w:rPr>
              <w:t xml:space="preserve"> </w:t>
            </w:r>
            <w:r>
              <w:rPr>
                <w:rFonts w:ascii="Times New Roman" w:eastAsiaTheme="minorEastAsia" w:hint="eastAsia"/>
                <w:sz w:val="18"/>
                <w:szCs w:val="18"/>
              </w:rPr>
              <w:t>9</w:t>
            </w:r>
            <w:r w:rsidRPr="007C2D0D">
              <w:rPr>
                <w:rFonts w:ascii="Times New Roman" w:eastAsiaTheme="minorEastAsia"/>
                <w:sz w:val="18"/>
                <w:szCs w:val="18"/>
              </w:rPr>
              <w:t xml:space="preserve"> </w:t>
            </w:r>
            <w:r>
              <w:rPr>
                <w:rFonts w:ascii="Times New Roman" w:eastAsiaTheme="minorEastAsia" w:hint="eastAsia"/>
                <w:sz w:val="18"/>
                <w:szCs w:val="18"/>
              </w:rPr>
              <w:t>acknowledge</w:t>
            </w:r>
            <w:r w:rsidRPr="007C2D0D">
              <w:rPr>
                <w:rFonts w:ascii="Times New Roman" w:eastAsiaTheme="minorEastAsia"/>
                <w:sz w:val="18"/>
                <w:szCs w:val="18"/>
              </w:rPr>
              <w:t xml:space="preserve">. </w:t>
            </w:r>
          </w:p>
          <w:p w:rsidR="00EF5EDA" w:rsidRPr="00E26577" w:rsidRDefault="00EF5EDA" w:rsidP="006B6DD5">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Pr>
                <w:rFonts w:ascii="Times New Roman" w:eastAsiaTheme="minorEastAsia" w:hint="eastAsia"/>
                <w:sz w:val="18"/>
                <w:szCs w:val="18"/>
              </w:rPr>
              <w:t>RFTOA7IPCFLG&lt;9&gt; and RFTOA7IPCSTS&lt;9&gt;</w:t>
            </w:r>
            <w:r w:rsidR="0004350A">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Pr>
                <w:rFonts w:ascii="Times New Roman" w:eastAsiaTheme="minorEastAsia" w:hint="eastAsia"/>
                <w:sz w:val="18"/>
                <w:szCs w:val="18"/>
              </w:rPr>
              <w:t>RFDSP</w:t>
            </w:r>
            <w:r w:rsidRPr="00E26577">
              <w:rPr>
                <w:rFonts w:ascii="Times New Roman" w:eastAsiaTheme="minorEastAsia"/>
                <w:sz w:val="18"/>
                <w:szCs w:val="18"/>
              </w:rPr>
              <w:t>.</w:t>
            </w:r>
          </w:p>
          <w:p w:rsidR="00EF5EDA" w:rsidRPr="007C2D0D" w:rsidRDefault="00EF5EDA" w:rsidP="006B6DD5">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EF5EDA"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8</w:t>
            </w:r>
          </w:p>
        </w:tc>
        <w:tc>
          <w:tcPr>
            <w:tcW w:w="2056"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RFTOA7IPCACK&lt;8&gt;</w:t>
            </w:r>
          </w:p>
        </w:tc>
        <w:tc>
          <w:tcPr>
            <w:tcW w:w="736" w:type="dxa"/>
            <w:tcBorders>
              <w:top w:val="single" w:sz="4" w:space="0" w:color="auto"/>
              <w:left w:val="single" w:sz="4" w:space="0" w:color="auto"/>
              <w:bottom w:val="single" w:sz="4" w:space="0" w:color="auto"/>
              <w:right w:val="single" w:sz="4" w:space="0" w:color="auto"/>
            </w:tcBorders>
          </w:tcPr>
          <w:p w:rsidR="00EF5EDA" w:rsidRPr="00E53CAA" w:rsidRDefault="00EF5EDA" w:rsidP="006B6DD5">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EF5EDA" w:rsidRPr="007C2D0D" w:rsidRDefault="00EF5EDA"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EF5EDA" w:rsidRDefault="00EF5EDA" w:rsidP="006B6DD5">
            <w:pPr>
              <w:pStyle w:val="ad"/>
              <w:rPr>
                <w:rFonts w:ascii="Times New Roman" w:eastAsiaTheme="minorEastAsia"/>
                <w:sz w:val="18"/>
                <w:szCs w:val="18"/>
              </w:rPr>
            </w:pPr>
            <w:r>
              <w:rPr>
                <w:rFonts w:ascii="Times New Roman" w:eastAsiaTheme="minorEastAsia" w:hint="eastAsia"/>
                <w:sz w:val="18"/>
                <w:szCs w:val="18"/>
              </w:rPr>
              <w:t xml:space="preserve">RFDSP </w:t>
            </w:r>
            <w:r w:rsidRPr="007C2D0D">
              <w:rPr>
                <w:rFonts w:ascii="Times New Roman" w:eastAsiaTheme="minorEastAsia"/>
                <w:sz w:val="18"/>
                <w:szCs w:val="18"/>
              </w:rPr>
              <w:t xml:space="preserve">to </w:t>
            </w:r>
            <w:r>
              <w:rPr>
                <w:rFonts w:ascii="Times New Roman" w:eastAsiaTheme="minorEastAsia" w:hint="eastAsia"/>
                <w:sz w:val="18"/>
                <w:szCs w:val="18"/>
              </w:rPr>
              <w:t>A7</w:t>
            </w:r>
            <w:r w:rsidRPr="007C2D0D">
              <w:rPr>
                <w:rFonts w:ascii="Times New Roman" w:eastAsiaTheme="minorEastAsia"/>
                <w:sz w:val="18"/>
                <w:szCs w:val="18"/>
              </w:rPr>
              <w:t xml:space="preserve"> IPC</w:t>
            </w:r>
            <w:r>
              <w:rPr>
                <w:rFonts w:ascii="Times New Roman" w:eastAsiaTheme="minorEastAsia" w:hint="eastAsia"/>
                <w:sz w:val="18"/>
                <w:szCs w:val="18"/>
              </w:rPr>
              <w:t xml:space="preserve"> event</w:t>
            </w:r>
            <w:r w:rsidRPr="007C2D0D">
              <w:rPr>
                <w:rFonts w:ascii="Times New Roman" w:eastAsiaTheme="minorEastAsia"/>
                <w:sz w:val="18"/>
                <w:szCs w:val="18"/>
              </w:rPr>
              <w:t xml:space="preserve"> </w:t>
            </w:r>
            <w:r>
              <w:rPr>
                <w:rFonts w:ascii="Times New Roman" w:eastAsiaTheme="minorEastAsia" w:hint="eastAsia"/>
                <w:sz w:val="18"/>
                <w:szCs w:val="18"/>
              </w:rPr>
              <w:t>8</w:t>
            </w:r>
            <w:r w:rsidRPr="007C2D0D">
              <w:rPr>
                <w:rFonts w:ascii="Times New Roman" w:eastAsiaTheme="minorEastAsia"/>
                <w:sz w:val="18"/>
                <w:szCs w:val="18"/>
              </w:rPr>
              <w:t xml:space="preserve"> </w:t>
            </w:r>
            <w:r>
              <w:rPr>
                <w:rFonts w:ascii="Times New Roman" w:eastAsiaTheme="minorEastAsia" w:hint="eastAsia"/>
                <w:sz w:val="18"/>
                <w:szCs w:val="18"/>
              </w:rPr>
              <w:t>acknowledge</w:t>
            </w:r>
            <w:r w:rsidRPr="007C2D0D">
              <w:rPr>
                <w:rFonts w:ascii="Times New Roman" w:eastAsiaTheme="minorEastAsia"/>
                <w:sz w:val="18"/>
                <w:szCs w:val="18"/>
              </w:rPr>
              <w:t xml:space="preserve">. </w:t>
            </w:r>
          </w:p>
          <w:p w:rsidR="00EF5EDA" w:rsidRPr="00E26577" w:rsidRDefault="00EF5EDA" w:rsidP="006B6DD5">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Pr>
                <w:rFonts w:ascii="Times New Roman" w:eastAsiaTheme="minorEastAsia" w:hint="eastAsia"/>
                <w:sz w:val="18"/>
                <w:szCs w:val="18"/>
              </w:rPr>
              <w:t>RFTOA7IPCFLG&lt;8&gt; and RFTOA7IPCSTS&lt;8&gt;</w:t>
            </w:r>
            <w:r w:rsidR="0004350A">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Pr>
                <w:rFonts w:ascii="Times New Roman" w:eastAsiaTheme="minorEastAsia" w:hint="eastAsia"/>
                <w:sz w:val="18"/>
                <w:szCs w:val="18"/>
              </w:rPr>
              <w:t>RFDSP</w:t>
            </w:r>
            <w:r w:rsidRPr="00E26577">
              <w:rPr>
                <w:rFonts w:ascii="Times New Roman" w:eastAsiaTheme="minorEastAsia"/>
                <w:sz w:val="18"/>
                <w:szCs w:val="18"/>
              </w:rPr>
              <w:t>.</w:t>
            </w:r>
          </w:p>
          <w:p w:rsidR="00EF5EDA" w:rsidRPr="007C2D0D" w:rsidRDefault="00EF5EDA" w:rsidP="006B6DD5">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EF5EDA"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7</w:t>
            </w:r>
          </w:p>
        </w:tc>
        <w:tc>
          <w:tcPr>
            <w:tcW w:w="2056"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RFTOA7IPCACK&lt;7&gt;</w:t>
            </w:r>
          </w:p>
        </w:tc>
        <w:tc>
          <w:tcPr>
            <w:tcW w:w="736" w:type="dxa"/>
            <w:tcBorders>
              <w:top w:val="single" w:sz="4" w:space="0" w:color="auto"/>
              <w:left w:val="single" w:sz="4" w:space="0" w:color="auto"/>
              <w:bottom w:val="single" w:sz="4" w:space="0" w:color="auto"/>
              <w:right w:val="single" w:sz="4" w:space="0" w:color="auto"/>
            </w:tcBorders>
          </w:tcPr>
          <w:p w:rsidR="00EF5EDA" w:rsidRPr="00E53CAA" w:rsidRDefault="00EF5EDA" w:rsidP="006B6DD5">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EF5EDA" w:rsidRPr="007C2D0D" w:rsidRDefault="00EF5EDA"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EF5EDA" w:rsidRDefault="00EF5EDA" w:rsidP="006B6DD5">
            <w:pPr>
              <w:pStyle w:val="ad"/>
              <w:rPr>
                <w:rFonts w:ascii="Times New Roman" w:eastAsiaTheme="minorEastAsia"/>
                <w:sz w:val="18"/>
                <w:szCs w:val="18"/>
              </w:rPr>
            </w:pPr>
            <w:r>
              <w:rPr>
                <w:rFonts w:ascii="Times New Roman" w:eastAsiaTheme="minorEastAsia" w:hint="eastAsia"/>
                <w:sz w:val="18"/>
                <w:szCs w:val="18"/>
              </w:rPr>
              <w:t xml:space="preserve">RFDSP </w:t>
            </w:r>
            <w:r w:rsidRPr="007C2D0D">
              <w:rPr>
                <w:rFonts w:ascii="Times New Roman" w:eastAsiaTheme="minorEastAsia"/>
                <w:sz w:val="18"/>
                <w:szCs w:val="18"/>
              </w:rPr>
              <w:t xml:space="preserve">to </w:t>
            </w:r>
            <w:r>
              <w:rPr>
                <w:rFonts w:ascii="Times New Roman" w:eastAsiaTheme="minorEastAsia" w:hint="eastAsia"/>
                <w:sz w:val="18"/>
                <w:szCs w:val="18"/>
              </w:rPr>
              <w:t>A7</w:t>
            </w:r>
            <w:r w:rsidRPr="007C2D0D">
              <w:rPr>
                <w:rFonts w:ascii="Times New Roman" w:eastAsiaTheme="minorEastAsia"/>
                <w:sz w:val="18"/>
                <w:szCs w:val="18"/>
              </w:rPr>
              <w:t xml:space="preserve"> IPC</w:t>
            </w:r>
            <w:r>
              <w:rPr>
                <w:rFonts w:ascii="Times New Roman" w:eastAsiaTheme="minorEastAsia" w:hint="eastAsia"/>
                <w:sz w:val="18"/>
                <w:szCs w:val="18"/>
              </w:rPr>
              <w:t xml:space="preserve"> event</w:t>
            </w:r>
            <w:r w:rsidRPr="007C2D0D">
              <w:rPr>
                <w:rFonts w:ascii="Times New Roman" w:eastAsiaTheme="minorEastAsia"/>
                <w:sz w:val="18"/>
                <w:szCs w:val="18"/>
              </w:rPr>
              <w:t xml:space="preserve"> </w:t>
            </w:r>
            <w:r>
              <w:rPr>
                <w:rFonts w:ascii="Times New Roman" w:eastAsiaTheme="minorEastAsia" w:hint="eastAsia"/>
                <w:sz w:val="18"/>
                <w:szCs w:val="18"/>
              </w:rPr>
              <w:t>7</w:t>
            </w:r>
            <w:r w:rsidRPr="007C2D0D">
              <w:rPr>
                <w:rFonts w:ascii="Times New Roman" w:eastAsiaTheme="minorEastAsia"/>
                <w:sz w:val="18"/>
                <w:szCs w:val="18"/>
              </w:rPr>
              <w:t xml:space="preserve"> </w:t>
            </w:r>
            <w:r>
              <w:rPr>
                <w:rFonts w:ascii="Times New Roman" w:eastAsiaTheme="minorEastAsia" w:hint="eastAsia"/>
                <w:sz w:val="18"/>
                <w:szCs w:val="18"/>
              </w:rPr>
              <w:t>acknowledge</w:t>
            </w:r>
            <w:r w:rsidRPr="007C2D0D">
              <w:rPr>
                <w:rFonts w:ascii="Times New Roman" w:eastAsiaTheme="minorEastAsia"/>
                <w:sz w:val="18"/>
                <w:szCs w:val="18"/>
              </w:rPr>
              <w:t xml:space="preserve">. </w:t>
            </w:r>
          </w:p>
          <w:p w:rsidR="00EF5EDA" w:rsidRPr="00E26577" w:rsidRDefault="00EF5EDA" w:rsidP="006B6DD5">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Pr>
                <w:rFonts w:ascii="Times New Roman" w:eastAsiaTheme="minorEastAsia" w:hint="eastAsia"/>
                <w:sz w:val="18"/>
                <w:szCs w:val="18"/>
              </w:rPr>
              <w:t>RFTOA7IPCFLG&lt;7&gt; and RFTOA7IPCSTS&lt;7&gt;</w:t>
            </w:r>
            <w:r w:rsidR="0004350A">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Pr>
                <w:rFonts w:ascii="Times New Roman" w:eastAsiaTheme="minorEastAsia" w:hint="eastAsia"/>
                <w:sz w:val="18"/>
                <w:szCs w:val="18"/>
              </w:rPr>
              <w:t>RFDSP</w:t>
            </w:r>
            <w:r w:rsidRPr="00E26577">
              <w:rPr>
                <w:rFonts w:ascii="Times New Roman" w:eastAsiaTheme="minorEastAsia"/>
                <w:sz w:val="18"/>
                <w:szCs w:val="18"/>
              </w:rPr>
              <w:t>.</w:t>
            </w:r>
          </w:p>
          <w:p w:rsidR="00EF5EDA" w:rsidRPr="007C2D0D" w:rsidRDefault="00EF5EDA" w:rsidP="006B6DD5">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EF5EDA"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6</w:t>
            </w:r>
          </w:p>
        </w:tc>
        <w:tc>
          <w:tcPr>
            <w:tcW w:w="2056"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RFTOA7IPCACK&lt;6&gt;</w:t>
            </w:r>
          </w:p>
        </w:tc>
        <w:tc>
          <w:tcPr>
            <w:tcW w:w="736" w:type="dxa"/>
            <w:tcBorders>
              <w:top w:val="single" w:sz="4" w:space="0" w:color="auto"/>
              <w:left w:val="single" w:sz="4" w:space="0" w:color="auto"/>
              <w:bottom w:val="single" w:sz="4" w:space="0" w:color="auto"/>
              <w:right w:val="single" w:sz="4" w:space="0" w:color="auto"/>
            </w:tcBorders>
          </w:tcPr>
          <w:p w:rsidR="00EF5EDA" w:rsidRPr="00E53CAA" w:rsidRDefault="00EF5EDA" w:rsidP="006B6DD5">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EF5EDA" w:rsidRPr="007C2D0D" w:rsidRDefault="00EF5EDA"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EF5EDA" w:rsidRDefault="00EF5EDA" w:rsidP="006B6DD5">
            <w:pPr>
              <w:pStyle w:val="ad"/>
              <w:rPr>
                <w:rFonts w:ascii="Times New Roman" w:eastAsiaTheme="minorEastAsia"/>
                <w:sz w:val="18"/>
                <w:szCs w:val="18"/>
              </w:rPr>
            </w:pPr>
            <w:r>
              <w:rPr>
                <w:rFonts w:ascii="Times New Roman" w:eastAsiaTheme="minorEastAsia" w:hint="eastAsia"/>
                <w:sz w:val="18"/>
                <w:szCs w:val="18"/>
              </w:rPr>
              <w:t xml:space="preserve">RFDSP </w:t>
            </w:r>
            <w:r w:rsidRPr="007C2D0D">
              <w:rPr>
                <w:rFonts w:ascii="Times New Roman" w:eastAsiaTheme="minorEastAsia"/>
                <w:sz w:val="18"/>
                <w:szCs w:val="18"/>
              </w:rPr>
              <w:t xml:space="preserve">to </w:t>
            </w:r>
            <w:r>
              <w:rPr>
                <w:rFonts w:ascii="Times New Roman" w:eastAsiaTheme="minorEastAsia" w:hint="eastAsia"/>
                <w:sz w:val="18"/>
                <w:szCs w:val="18"/>
              </w:rPr>
              <w:t>A7</w:t>
            </w:r>
            <w:r w:rsidRPr="007C2D0D">
              <w:rPr>
                <w:rFonts w:ascii="Times New Roman" w:eastAsiaTheme="minorEastAsia"/>
                <w:sz w:val="18"/>
                <w:szCs w:val="18"/>
              </w:rPr>
              <w:t xml:space="preserve"> IPC</w:t>
            </w:r>
            <w:r>
              <w:rPr>
                <w:rFonts w:ascii="Times New Roman" w:eastAsiaTheme="minorEastAsia" w:hint="eastAsia"/>
                <w:sz w:val="18"/>
                <w:szCs w:val="18"/>
              </w:rPr>
              <w:t xml:space="preserve"> event</w:t>
            </w:r>
            <w:r w:rsidRPr="007C2D0D">
              <w:rPr>
                <w:rFonts w:ascii="Times New Roman" w:eastAsiaTheme="minorEastAsia"/>
                <w:sz w:val="18"/>
                <w:szCs w:val="18"/>
              </w:rPr>
              <w:t xml:space="preserve"> </w:t>
            </w:r>
            <w:r>
              <w:rPr>
                <w:rFonts w:ascii="Times New Roman" w:eastAsiaTheme="minorEastAsia" w:hint="eastAsia"/>
                <w:sz w:val="18"/>
                <w:szCs w:val="18"/>
              </w:rPr>
              <w:t>6</w:t>
            </w:r>
            <w:r w:rsidRPr="007C2D0D">
              <w:rPr>
                <w:rFonts w:ascii="Times New Roman" w:eastAsiaTheme="minorEastAsia"/>
                <w:sz w:val="18"/>
                <w:szCs w:val="18"/>
              </w:rPr>
              <w:t xml:space="preserve"> </w:t>
            </w:r>
            <w:r>
              <w:rPr>
                <w:rFonts w:ascii="Times New Roman" w:eastAsiaTheme="minorEastAsia" w:hint="eastAsia"/>
                <w:sz w:val="18"/>
                <w:szCs w:val="18"/>
              </w:rPr>
              <w:t>acknowledge</w:t>
            </w:r>
            <w:r w:rsidRPr="007C2D0D">
              <w:rPr>
                <w:rFonts w:ascii="Times New Roman" w:eastAsiaTheme="minorEastAsia"/>
                <w:sz w:val="18"/>
                <w:szCs w:val="18"/>
              </w:rPr>
              <w:t xml:space="preserve">. </w:t>
            </w:r>
          </w:p>
          <w:p w:rsidR="00EF5EDA" w:rsidRPr="00E26577" w:rsidRDefault="00EF5EDA" w:rsidP="006B6DD5">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Pr>
                <w:rFonts w:ascii="Times New Roman" w:eastAsiaTheme="minorEastAsia" w:hint="eastAsia"/>
                <w:sz w:val="18"/>
                <w:szCs w:val="18"/>
              </w:rPr>
              <w:t>RFTOA7IPCFLG&lt;6&gt; and RFTOA7IPCSTS&lt;6&gt;</w:t>
            </w:r>
            <w:r w:rsidR="0004350A">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Pr>
                <w:rFonts w:ascii="Times New Roman" w:eastAsiaTheme="minorEastAsia" w:hint="eastAsia"/>
                <w:sz w:val="18"/>
                <w:szCs w:val="18"/>
              </w:rPr>
              <w:t>RFDSP</w:t>
            </w:r>
            <w:r w:rsidRPr="00E26577">
              <w:rPr>
                <w:rFonts w:ascii="Times New Roman" w:eastAsiaTheme="minorEastAsia"/>
                <w:sz w:val="18"/>
                <w:szCs w:val="18"/>
              </w:rPr>
              <w:t>.</w:t>
            </w:r>
          </w:p>
          <w:p w:rsidR="00EF5EDA" w:rsidRPr="007C2D0D" w:rsidRDefault="00EF5EDA" w:rsidP="006B6DD5">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EF5EDA"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5</w:t>
            </w:r>
          </w:p>
        </w:tc>
        <w:tc>
          <w:tcPr>
            <w:tcW w:w="2056"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RFTOA7IPCACK&lt;5&gt;</w:t>
            </w:r>
          </w:p>
        </w:tc>
        <w:tc>
          <w:tcPr>
            <w:tcW w:w="736" w:type="dxa"/>
            <w:tcBorders>
              <w:top w:val="single" w:sz="4" w:space="0" w:color="auto"/>
              <w:left w:val="single" w:sz="4" w:space="0" w:color="auto"/>
              <w:bottom w:val="single" w:sz="4" w:space="0" w:color="auto"/>
              <w:right w:val="single" w:sz="4" w:space="0" w:color="auto"/>
            </w:tcBorders>
          </w:tcPr>
          <w:p w:rsidR="00EF5EDA" w:rsidRPr="00E53CAA" w:rsidRDefault="00EF5EDA" w:rsidP="006B6DD5">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EF5EDA" w:rsidRPr="007C2D0D" w:rsidRDefault="00EF5EDA"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EF5EDA" w:rsidRDefault="00EF5EDA" w:rsidP="006B6DD5">
            <w:pPr>
              <w:pStyle w:val="ad"/>
              <w:rPr>
                <w:rFonts w:ascii="Times New Roman" w:eastAsiaTheme="minorEastAsia"/>
                <w:sz w:val="18"/>
                <w:szCs w:val="18"/>
              </w:rPr>
            </w:pPr>
            <w:r>
              <w:rPr>
                <w:rFonts w:ascii="Times New Roman" w:eastAsiaTheme="minorEastAsia" w:hint="eastAsia"/>
                <w:sz w:val="18"/>
                <w:szCs w:val="18"/>
              </w:rPr>
              <w:t xml:space="preserve">RFDSP </w:t>
            </w:r>
            <w:r w:rsidRPr="007C2D0D">
              <w:rPr>
                <w:rFonts w:ascii="Times New Roman" w:eastAsiaTheme="minorEastAsia"/>
                <w:sz w:val="18"/>
                <w:szCs w:val="18"/>
              </w:rPr>
              <w:t xml:space="preserve">to </w:t>
            </w:r>
            <w:r>
              <w:rPr>
                <w:rFonts w:ascii="Times New Roman" w:eastAsiaTheme="minorEastAsia" w:hint="eastAsia"/>
                <w:sz w:val="18"/>
                <w:szCs w:val="18"/>
              </w:rPr>
              <w:t>A7</w:t>
            </w:r>
            <w:r w:rsidRPr="007C2D0D">
              <w:rPr>
                <w:rFonts w:ascii="Times New Roman" w:eastAsiaTheme="minorEastAsia"/>
                <w:sz w:val="18"/>
                <w:szCs w:val="18"/>
              </w:rPr>
              <w:t xml:space="preserve"> IPC</w:t>
            </w:r>
            <w:r>
              <w:rPr>
                <w:rFonts w:ascii="Times New Roman" w:eastAsiaTheme="minorEastAsia" w:hint="eastAsia"/>
                <w:sz w:val="18"/>
                <w:szCs w:val="18"/>
              </w:rPr>
              <w:t xml:space="preserve"> event</w:t>
            </w:r>
            <w:r>
              <w:rPr>
                <w:rFonts w:ascii="Times New Roman" w:eastAsiaTheme="minorEastAsia"/>
                <w:sz w:val="18"/>
                <w:szCs w:val="18"/>
              </w:rPr>
              <w:t xml:space="preserve"> </w:t>
            </w:r>
            <w:r w:rsidRPr="007C2D0D">
              <w:rPr>
                <w:rFonts w:ascii="Times New Roman" w:eastAsiaTheme="minorEastAsia"/>
                <w:sz w:val="18"/>
                <w:szCs w:val="18"/>
              </w:rPr>
              <w:t xml:space="preserve">5 </w:t>
            </w:r>
            <w:r>
              <w:rPr>
                <w:rFonts w:ascii="Times New Roman" w:eastAsiaTheme="minorEastAsia" w:hint="eastAsia"/>
                <w:sz w:val="18"/>
                <w:szCs w:val="18"/>
              </w:rPr>
              <w:t>acknowledge</w:t>
            </w:r>
            <w:r w:rsidRPr="007C2D0D">
              <w:rPr>
                <w:rFonts w:ascii="Times New Roman" w:eastAsiaTheme="minorEastAsia"/>
                <w:sz w:val="18"/>
                <w:szCs w:val="18"/>
              </w:rPr>
              <w:t xml:space="preserve">. </w:t>
            </w:r>
          </w:p>
          <w:p w:rsidR="00EF5EDA" w:rsidRPr="00E26577" w:rsidRDefault="00EF5EDA" w:rsidP="006B6DD5">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Pr>
                <w:rFonts w:ascii="Times New Roman" w:eastAsiaTheme="minorEastAsia" w:hint="eastAsia"/>
                <w:sz w:val="18"/>
                <w:szCs w:val="18"/>
              </w:rPr>
              <w:t>RFTOA7IPCFLG&lt;5&gt; and RFTOA7IPCSTS&lt;5&gt;</w:t>
            </w:r>
            <w:r w:rsidR="0004350A">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Pr>
                <w:rFonts w:ascii="Times New Roman" w:eastAsiaTheme="minorEastAsia" w:hint="eastAsia"/>
                <w:sz w:val="18"/>
                <w:szCs w:val="18"/>
              </w:rPr>
              <w:t>RFDSP</w:t>
            </w:r>
            <w:r w:rsidRPr="00E26577">
              <w:rPr>
                <w:rFonts w:ascii="Times New Roman" w:eastAsiaTheme="minorEastAsia"/>
                <w:sz w:val="18"/>
                <w:szCs w:val="18"/>
              </w:rPr>
              <w:t>.</w:t>
            </w:r>
          </w:p>
          <w:p w:rsidR="00EF5EDA" w:rsidRPr="007C2D0D" w:rsidRDefault="00EF5EDA" w:rsidP="006B6DD5">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EF5EDA"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4</w:t>
            </w:r>
          </w:p>
        </w:tc>
        <w:tc>
          <w:tcPr>
            <w:tcW w:w="2056"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RFTOA7IPCACK&lt;4&gt;</w:t>
            </w:r>
          </w:p>
        </w:tc>
        <w:tc>
          <w:tcPr>
            <w:tcW w:w="736" w:type="dxa"/>
            <w:tcBorders>
              <w:top w:val="single" w:sz="4" w:space="0" w:color="auto"/>
              <w:left w:val="single" w:sz="4" w:space="0" w:color="auto"/>
              <w:bottom w:val="single" w:sz="4" w:space="0" w:color="auto"/>
              <w:right w:val="single" w:sz="4" w:space="0" w:color="auto"/>
            </w:tcBorders>
          </w:tcPr>
          <w:p w:rsidR="00EF5EDA" w:rsidRPr="00E53CAA" w:rsidRDefault="00EF5EDA" w:rsidP="006B6DD5">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EF5EDA" w:rsidRPr="007C2D0D" w:rsidRDefault="00EF5EDA"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EF5EDA" w:rsidRDefault="00EF5EDA" w:rsidP="006B6DD5">
            <w:pPr>
              <w:pStyle w:val="ad"/>
              <w:rPr>
                <w:rFonts w:ascii="Times New Roman" w:eastAsiaTheme="minorEastAsia"/>
                <w:sz w:val="18"/>
                <w:szCs w:val="18"/>
              </w:rPr>
            </w:pPr>
            <w:r>
              <w:rPr>
                <w:rFonts w:ascii="Times New Roman" w:eastAsiaTheme="minorEastAsia" w:hint="eastAsia"/>
                <w:sz w:val="18"/>
                <w:szCs w:val="18"/>
              </w:rPr>
              <w:t xml:space="preserve">RFDSP </w:t>
            </w:r>
            <w:r w:rsidRPr="007C2D0D">
              <w:rPr>
                <w:rFonts w:ascii="Times New Roman" w:eastAsiaTheme="minorEastAsia"/>
                <w:sz w:val="18"/>
                <w:szCs w:val="18"/>
              </w:rPr>
              <w:t xml:space="preserve">to </w:t>
            </w:r>
            <w:r>
              <w:rPr>
                <w:rFonts w:ascii="Times New Roman" w:eastAsiaTheme="minorEastAsia" w:hint="eastAsia"/>
                <w:sz w:val="18"/>
                <w:szCs w:val="18"/>
              </w:rPr>
              <w:t>A7</w:t>
            </w:r>
            <w:r w:rsidRPr="007C2D0D">
              <w:rPr>
                <w:rFonts w:ascii="Times New Roman" w:eastAsiaTheme="minorEastAsia"/>
                <w:sz w:val="18"/>
                <w:szCs w:val="18"/>
              </w:rPr>
              <w:t xml:space="preserve"> IPC</w:t>
            </w:r>
            <w:r>
              <w:rPr>
                <w:rFonts w:ascii="Times New Roman" w:eastAsiaTheme="minorEastAsia" w:hint="eastAsia"/>
                <w:sz w:val="18"/>
                <w:szCs w:val="18"/>
              </w:rPr>
              <w:t xml:space="preserve"> event</w:t>
            </w:r>
            <w:r w:rsidRPr="007C2D0D">
              <w:rPr>
                <w:rFonts w:ascii="Times New Roman" w:eastAsiaTheme="minorEastAsia"/>
                <w:sz w:val="18"/>
                <w:szCs w:val="18"/>
              </w:rPr>
              <w:t xml:space="preserve"> </w:t>
            </w:r>
            <w:r>
              <w:rPr>
                <w:rFonts w:ascii="Times New Roman" w:eastAsiaTheme="minorEastAsia" w:hint="eastAsia"/>
                <w:sz w:val="18"/>
                <w:szCs w:val="18"/>
              </w:rPr>
              <w:t>4</w:t>
            </w:r>
            <w:r w:rsidRPr="007C2D0D">
              <w:rPr>
                <w:rFonts w:ascii="Times New Roman" w:eastAsiaTheme="minorEastAsia"/>
                <w:sz w:val="18"/>
                <w:szCs w:val="18"/>
              </w:rPr>
              <w:t xml:space="preserve"> </w:t>
            </w:r>
            <w:r>
              <w:rPr>
                <w:rFonts w:ascii="Times New Roman" w:eastAsiaTheme="minorEastAsia" w:hint="eastAsia"/>
                <w:sz w:val="18"/>
                <w:szCs w:val="18"/>
              </w:rPr>
              <w:t>acknowledge</w:t>
            </w:r>
            <w:r w:rsidRPr="007C2D0D">
              <w:rPr>
                <w:rFonts w:ascii="Times New Roman" w:eastAsiaTheme="minorEastAsia"/>
                <w:sz w:val="18"/>
                <w:szCs w:val="18"/>
              </w:rPr>
              <w:t xml:space="preserve">. </w:t>
            </w:r>
          </w:p>
          <w:p w:rsidR="00EF5EDA" w:rsidRPr="00E26577" w:rsidRDefault="00EF5EDA" w:rsidP="006B6DD5">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Pr>
                <w:rFonts w:ascii="Times New Roman" w:eastAsiaTheme="minorEastAsia" w:hint="eastAsia"/>
                <w:sz w:val="18"/>
                <w:szCs w:val="18"/>
              </w:rPr>
              <w:t>RFTOA7IPCFLG&lt;4&gt; and RFTOA7IPCSTS&lt;4&gt;</w:t>
            </w:r>
            <w:r w:rsidR="0004350A">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Pr>
                <w:rFonts w:ascii="Times New Roman" w:eastAsiaTheme="minorEastAsia" w:hint="eastAsia"/>
                <w:sz w:val="18"/>
                <w:szCs w:val="18"/>
              </w:rPr>
              <w:t>RFDSP</w:t>
            </w:r>
            <w:r w:rsidRPr="00E26577">
              <w:rPr>
                <w:rFonts w:ascii="Times New Roman" w:eastAsiaTheme="minorEastAsia"/>
                <w:sz w:val="18"/>
                <w:szCs w:val="18"/>
              </w:rPr>
              <w:t>.</w:t>
            </w:r>
          </w:p>
          <w:p w:rsidR="00EF5EDA" w:rsidRPr="007C2D0D" w:rsidRDefault="00EF5EDA" w:rsidP="006B6DD5">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EF5EDA"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3</w:t>
            </w:r>
          </w:p>
        </w:tc>
        <w:tc>
          <w:tcPr>
            <w:tcW w:w="2056"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RFTOA7IPCACK&lt;3&gt;</w:t>
            </w:r>
          </w:p>
        </w:tc>
        <w:tc>
          <w:tcPr>
            <w:tcW w:w="736" w:type="dxa"/>
            <w:tcBorders>
              <w:top w:val="single" w:sz="4" w:space="0" w:color="auto"/>
              <w:left w:val="single" w:sz="4" w:space="0" w:color="auto"/>
              <w:bottom w:val="single" w:sz="4" w:space="0" w:color="auto"/>
              <w:right w:val="single" w:sz="4" w:space="0" w:color="auto"/>
            </w:tcBorders>
          </w:tcPr>
          <w:p w:rsidR="00EF5EDA" w:rsidRPr="00E53CAA" w:rsidRDefault="00EF5EDA" w:rsidP="006B6DD5">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EF5EDA" w:rsidRPr="007C2D0D" w:rsidRDefault="00EF5EDA"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EF5EDA" w:rsidRDefault="00EF5EDA" w:rsidP="006B6DD5">
            <w:pPr>
              <w:pStyle w:val="ad"/>
              <w:rPr>
                <w:rFonts w:ascii="Times New Roman" w:eastAsiaTheme="minorEastAsia"/>
                <w:sz w:val="18"/>
                <w:szCs w:val="18"/>
              </w:rPr>
            </w:pPr>
            <w:r>
              <w:rPr>
                <w:rFonts w:ascii="Times New Roman" w:eastAsiaTheme="minorEastAsia" w:hint="eastAsia"/>
                <w:sz w:val="18"/>
                <w:szCs w:val="18"/>
              </w:rPr>
              <w:t xml:space="preserve">RFDSP </w:t>
            </w:r>
            <w:r w:rsidRPr="007C2D0D">
              <w:rPr>
                <w:rFonts w:ascii="Times New Roman" w:eastAsiaTheme="minorEastAsia"/>
                <w:sz w:val="18"/>
                <w:szCs w:val="18"/>
              </w:rPr>
              <w:t xml:space="preserve">to </w:t>
            </w:r>
            <w:r>
              <w:rPr>
                <w:rFonts w:ascii="Times New Roman" w:eastAsiaTheme="minorEastAsia" w:hint="eastAsia"/>
                <w:sz w:val="18"/>
                <w:szCs w:val="18"/>
              </w:rPr>
              <w:t>A7</w:t>
            </w:r>
            <w:r w:rsidRPr="007C2D0D">
              <w:rPr>
                <w:rFonts w:ascii="Times New Roman" w:eastAsiaTheme="minorEastAsia"/>
                <w:sz w:val="18"/>
                <w:szCs w:val="18"/>
              </w:rPr>
              <w:t xml:space="preserve"> IPC</w:t>
            </w:r>
            <w:r>
              <w:rPr>
                <w:rFonts w:ascii="Times New Roman" w:eastAsiaTheme="minorEastAsia" w:hint="eastAsia"/>
                <w:sz w:val="18"/>
                <w:szCs w:val="18"/>
              </w:rPr>
              <w:t xml:space="preserve"> event</w:t>
            </w:r>
            <w:r w:rsidRPr="007C2D0D">
              <w:rPr>
                <w:rFonts w:ascii="Times New Roman" w:eastAsiaTheme="minorEastAsia"/>
                <w:sz w:val="18"/>
                <w:szCs w:val="18"/>
              </w:rPr>
              <w:t xml:space="preserve"> </w:t>
            </w:r>
            <w:r>
              <w:rPr>
                <w:rFonts w:ascii="Times New Roman" w:eastAsiaTheme="minorEastAsia" w:hint="eastAsia"/>
                <w:sz w:val="18"/>
                <w:szCs w:val="18"/>
              </w:rPr>
              <w:t>3</w:t>
            </w:r>
            <w:r w:rsidRPr="007C2D0D">
              <w:rPr>
                <w:rFonts w:ascii="Times New Roman" w:eastAsiaTheme="minorEastAsia"/>
                <w:sz w:val="18"/>
                <w:szCs w:val="18"/>
              </w:rPr>
              <w:t xml:space="preserve"> </w:t>
            </w:r>
            <w:r>
              <w:rPr>
                <w:rFonts w:ascii="Times New Roman" w:eastAsiaTheme="minorEastAsia" w:hint="eastAsia"/>
                <w:sz w:val="18"/>
                <w:szCs w:val="18"/>
              </w:rPr>
              <w:t>acknowledge</w:t>
            </w:r>
            <w:r w:rsidRPr="007C2D0D">
              <w:rPr>
                <w:rFonts w:ascii="Times New Roman" w:eastAsiaTheme="minorEastAsia"/>
                <w:sz w:val="18"/>
                <w:szCs w:val="18"/>
              </w:rPr>
              <w:t xml:space="preserve">. </w:t>
            </w:r>
          </w:p>
          <w:p w:rsidR="00EF5EDA" w:rsidRPr="00E26577" w:rsidRDefault="00EF5EDA" w:rsidP="006B6DD5">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Pr>
                <w:rFonts w:ascii="Times New Roman" w:eastAsiaTheme="minorEastAsia" w:hint="eastAsia"/>
                <w:sz w:val="18"/>
                <w:szCs w:val="18"/>
              </w:rPr>
              <w:t>RFTOA7IPCFLG&lt;3&gt; and RFTOA7IPCSTS&lt;3&gt;</w:t>
            </w:r>
            <w:r w:rsidR="0004350A">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Pr>
                <w:rFonts w:ascii="Times New Roman" w:eastAsiaTheme="minorEastAsia" w:hint="eastAsia"/>
                <w:sz w:val="18"/>
                <w:szCs w:val="18"/>
              </w:rPr>
              <w:t>RFDSP</w:t>
            </w:r>
            <w:r w:rsidRPr="00E26577">
              <w:rPr>
                <w:rFonts w:ascii="Times New Roman" w:eastAsiaTheme="minorEastAsia"/>
                <w:sz w:val="18"/>
                <w:szCs w:val="18"/>
              </w:rPr>
              <w:t>.</w:t>
            </w:r>
          </w:p>
          <w:p w:rsidR="00EF5EDA" w:rsidRPr="007C2D0D" w:rsidRDefault="00EF5EDA" w:rsidP="006B6DD5">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EF5EDA"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2</w:t>
            </w:r>
          </w:p>
        </w:tc>
        <w:tc>
          <w:tcPr>
            <w:tcW w:w="2056"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RFTOA7IPCACK&lt;2&gt;</w:t>
            </w:r>
          </w:p>
        </w:tc>
        <w:tc>
          <w:tcPr>
            <w:tcW w:w="736" w:type="dxa"/>
            <w:tcBorders>
              <w:top w:val="single" w:sz="4" w:space="0" w:color="auto"/>
              <w:left w:val="single" w:sz="4" w:space="0" w:color="auto"/>
              <w:bottom w:val="single" w:sz="4" w:space="0" w:color="auto"/>
              <w:right w:val="single" w:sz="4" w:space="0" w:color="auto"/>
            </w:tcBorders>
          </w:tcPr>
          <w:p w:rsidR="00EF5EDA" w:rsidRPr="00E53CAA" w:rsidRDefault="00EF5EDA" w:rsidP="006B6DD5">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EF5EDA" w:rsidRPr="007C2D0D" w:rsidRDefault="00EF5EDA"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EF5EDA" w:rsidRDefault="00EF5EDA" w:rsidP="006B6DD5">
            <w:pPr>
              <w:pStyle w:val="ad"/>
              <w:rPr>
                <w:rFonts w:ascii="Times New Roman" w:eastAsiaTheme="minorEastAsia"/>
                <w:sz w:val="18"/>
                <w:szCs w:val="18"/>
              </w:rPr>
            </w:pPr>
            <w:r>
              <w:rPr>
                <w:rFonts w:ascii="Times New Roman" w:eastAsiaTheme="minorEastAsia" w:hint="eastAsia"/>
                <w:sz w:val="18"/>
                <w:szCs w:val="18"/>
              </w:rPr>
              <w:t xml:space="preserve">RFDSP </w:t>
            </w:r>
            <w:r w:rsidRPr="007C2D0D">
              <w:rPr>
                <w:rFonts w:ascii="Times New Roman" w:eastAsiaTheme="minorEastAsia"/>
                <w:sz w:val="18"/>
                <w:szCs w:val="18"/>
              </w:rPr>
              <w:t xml:space="preserve">to </w:t>
            </w:r>
            <w:r>
              <w:rPr>
                <w:rFonts w:ascii="Times New Roman" w:eastAsiaTheme="minorEastAsia" w:hint="eastAsia"/>
                <w:sz w:val="18"/>
                <w:szCs w:val="18"/>
              </w:rPr>
              <w:t>A7</w:t>
            </w:r>
            <w:r w:rsidRPr="007C2D0D">
              <w:rPr>
                <w:rFonts w:ascii="Times New Roman" w:eastAsiaTheme="minorEastAsia"/>
                <w:sz w:val="18"/>
                <w:szCs w:val="18"/>
              </w:rPr>
              <w:t xml:space="preserve"> IPC</w:t>
            </w:r>
            <w:r>
              <w:rPr>
                <w:rFonts w:ascii="Times New Roman" w:eastAsiaTheme="minorEastAsia" w:hint="eastAsia"/>
                <w:sz w:val="18"/>
                <w:szCs w:val="18"/>
              </w:rPr>
              <w:t xml:space="preserve"> event</w:t>
            </w:r>
            <w:r w:rsidRPr="007C2D0D">
              <w:rPr>
                <w:rFonts w:ascii="Times New Roman" w:eastAsiaTheme="minorEastAsia"/>
                <w:sz w:val="18"/>
                <w:szCs w:val="18"/>
              </w:rPr>
              <w:t xml:space="preserve"> </w:t>
            </w:r>
            <w:r>
              <w:rPr>
                <w:rFonts w:ascii="Times New Roman" w:eastAsiaTheme="minorEastAsia" w:hint="eastAsia"/>
                <w:sz w:val="18"/>
                <w:szCs w:val="18"/>
              </w:rPr>
              <w:t>2</w:t>
            </w:r>
            <w:r w:rsidRPr="007C2D0D">
              <w:rPr>
                <w:rFonts w:ascii="Times New Roman" w:eastAsiaTheme="minorEastAsia"/>
                <w:sz w:val="18"/>
                <w:szCs w:val="18"/>
              </w:rPr>
              <w:t xml:space="preserve"> </w:t>
            </w:r>
            <w:r>
              <w:rPr>
                <w:rFonts w:ascii="Times New Roman" w:eastAsiaTheme="minorEastAsia" w:hint="eastAsia"/>
                <w:sz w:val="18"/>
                <w:szCs w:val="18"/>
              </w:rPr>
              <w:t>acknowledge</w:t>
            </w:r>
            <w:r w:rsidRPr="007C2D0D">
              <w:rPr>
                <w:rFonts w:ascii="Times New Roman" w:eastAsiaTheme="minorEastAsia"/>
                <w:sz w:val="18"/>
                <w:szCs w:val="18"/>
              </w:rPr>
              <w:t xml:space="preserve">. </w:t>
            </w:r>
          </w:p>
          <w:p w:rsidR="00EF5EDA" w:rsidRPr="00E26577" w:rsidRDefault="00EF5EDA" w:rsidP="006B6DD5">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Pr>
                <w:rFonts w:ascii="Times New Roman" w:eastAsiaTheme="minorEastAsia" w:hint="eastAsia"/>
                <w:sz w:val="18"/>
                <w:szCs w:val="18"/>
              </w:rPr>
              <w:t>RFTOA7IPCFLG&lt;2&gt; and RFTOA7IPCSTS&lt;2&gt;</w:t>
            </w:r>
            <w:r w:rsidR="0004350A">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Pr>
                <w:rFonts w:ascii="Times New Roman" w:eastAsiaTheme="minorEastAsia" w:hint="eastAsia"/>
                <w:sz w:val="18"/>
                <w:szCs w:val="18"/>
              </w:rPr>
              <w:t>RFDSP</w:t>
            </w:r>
            <w:r w:rsidRPr="00E26577">
              <w:rPr>
                <w:rFonts w:ascii="Times New Roman" w:eastAsiaTheme="minorEastAsia"/>
                <w:sz w:val="18"/>
                <w:szCs w:val="18"/>
              </w:rPr>
              <w:t>.</w:t>
            </w:r>
          </w:p>
          <w:p w:rsidR="00EF5EDA" w:rsidRPr="007C2D0D" w:rsidRDefault="00EF5EDA" w:rsidP="006B6DD5">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EF5EDA"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1</w:t>
            </w:r>
          </w:p>
        </w:tc>
        <w:tc>
          <w:tcPr>
            <w:tcW w:w="2056"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RFTOA7IPCACK&lt;1&gt;</w:t>
            </w:r>
          </w:p>
        </w:tc>
        <w:tc>
          <w:tcPr>
            <w:tcW w:w="736" w:type="dxa"/>
            <w:tcBorders>
              <w:top w:val="single" w:sz="4" w:space="0" w:color="auto"/>
              <w:left w:val="single" w:sz="4" w:space="0" w:color="auto"/>
              <w:bottom w:val="single" w:sz="4" w:space="0" w:color="auto"/>
              <w:right w:val="single" w:sz="4" w:space="0" w:color="auto"/>
            </w:tcBorders>
          </w:tcPr>
          <w:p w:rsidR="00EF5EDA" w:rsidRPr="00E53CAA" w:rsidRDefault="00EF5EDA" w:rsidP="006B6DD5">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EF5EDA" w:rsidRPr="007C2D0D" w:rsidRDefault="00EF5EDA"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EF5EDA" w:rsidRDefault="00EF5EDA" w:rsidP="006B6DD5">
            <w:pPr>
              <w:pStyle w:val="ad"/>
              <w:rPr>
                <w:rFonts w:ascii="Times New Roman" w:eastAsiaTheme="minorEastAsia"/>
                <w:sz w:val="18"/>
                <w:szCs w:val="18"/>
              </w:rPr>
            </w:pPr>
            <w:r>
              <w:rPr>
                <w:rFonts w:ascii="Times New Roman" w:eastAsiaTheme="minorEastAsia" w:hint="eastAsia"/>
                <w:sz w:val="18"/>
                <w:szCs w:val="18"/>
              </w:rPr>
              <w:t xml:space="preserve">RFDSP </w:t>
            </w:r>
            <w:r w:rsidRPr="007C2D0D">
              <w:rPr>
                <w:rFonts w:ascii="Times New Roman" w:eastAsiaTheme="minorEastAsia"/>
                <w:sz w:val="18"/>
                <w:szCs w:val="18"/>
              </w:rPr>
              <w:t xml:space="preserve">to </w:t>
            </w:r>
            <w:r>
              <w:rPr>
                <w:rFonts w:ascii="Times New Roman" w:eastAsiaTheme="minorEastAsia" w:hint="eastAsia"/>
                <w:sz w:val="18"/>
                <w:szCs w:val="18"/>
              </w:rPr>
              <w:t>A7</w:t>
            </w:r>
            <w:r w:rsidRPr="007C2D0D">
              <w:rPr>
                <w:rFonts w:ascii="Times New Roman" w:eastAsiaTheme="minorEastAsia"/>
                <w:sz w:val="18"/>
                <w:szCs w:val="18"/>
              </w:rPr>
              <w:t xml:space="preserve"> IPC</w:t>
            </w:r>
            <w:r>
              <w:rPr>
                <w:rFonts w:ascii="Times New Roman" w:eastAsiaTheme="minorEastAsia" w:hint="eastAsia"/>
                <w:sz w:val="18"/>
                <w:szCs w:val="18"/>
              </w:rPr>
              <w:t xml:space="preserve"> event</w:t>
            </w:r>
            <w:r>
              <w:rPr>
                <w:rFonts w:ascii="Times New Roman" w:eastAsiaTheme="minorEastAsia"/>
                <w:sz w:val="18"/>
                <w:szCs w:val="18"/>
              </w:rPr>
              <w:t xml:space="preserve"> 1</w:t>
            </w:r>
            <w:r w:rsidRPr="007C2D0D">
              <w:rPr>
                <w:rFonts w:ascii="Times New Roman" w:eastAsiaTheme="minorEastAsia"/>
                <w:sz w:val="18"/>
                <w:szCs w:val="18"/>
              </w:rPr>
              <w:t xml:space="preserve"> </w:t>
            </w:r>
            <w:r>
              <w:rPr>
                <w:rFonts w:ascii="Times New Roman" w:eastAsiaTheme="minorEastAsia" w:hint="eastAsia"/>
                <w:sz w:val="18"/>
                <w:szCs w:val="18"/>
              </w:rPr>
              <w:t>acknowledge</w:t>
            </w:r>
            <w:r w:rsidRPr="007C2D0D">
              <w:rPr>
                <w:rFonts w:ascii="Times New Roman" w:eastAsiaTheme="minorEastAsia"/>
                <w:sz w:val="18"/>
                <w:szCs w:val="18"/>
              </w:rPr>
              <w:t xml:space="preserve">. </w:t>
            </w:r>
          </w:p>
          <w:p w:rsidR="00EF5EDA" w:rsidRPr="00E26577" w:rsidRDefault="00EF5EDA" w:rsidP="006B6DD5">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Pr>
                <w:rFonts w:ascii="Times New Roman" w:eastAsiaTheme="minorEastAsia" w:hint="eastAsia"/>
                <w:sz w:val="18"/>
                <w:szCs w:val="18"/>
              </w:rPr>
              <w:t>RFTOA7IPCFLG&lt;1&gt; and RFTOA7IPCSTS&lt;1&gt;</w:t>
            </w:r>
            <w:r w:rsidR="0004350A">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Pr>
                <w:rFonts w:ascii="Times New Roman" w:eastAsiaTheme="minorEastAsia" w:hint="eastAsia"/>
                <w:sz w:val="18"/>
                <w:szCs w:val="18"/>
              </w:rPr>
              <w:t>RFDSP</w:t>
            </w:r>
            <w:r w:rsidRPr="00E26577">
              <w:rPr>
                <w:rFonts w:ascii="Times New Roman" w:eastAsiaTheme="minorEastAsia"/>
                <w:sz w:val="18"/>
                <w:szCs w:val="18"/>
              </w:rPr>
              <w:t>.</w:t>
            </w:r>
          </w:p>
          <w:p w:rsidR="00EF5EDA" w:rsidRPr="007C2D0D" w:rsidRDefault="00EF5EDA" w:rsidP="006B6DD5">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EF5EDA" w:rsidRPr="00E53CAA" w:rsidTr="006B6DD5">
        <w:trPr>
          <w:cantSplit/>
          <w:trHeight w:hRule="exact" w:val="933"/>
        </w:trPr>
        <w:tc>
          <w:tcPr>
            <w:tcW w:w="695"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lastRenderedPageBreak/>
              <w:t>0</w:t>
            </w:r>
          </w:p>
        </w:tc>
        <w:tc>
          <w:tcPr>
            <w:tcW w:w="2056"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RFTOA7IPCACK&lt;0&gt;</w:t>
            </w:r>
          </w:p>
        </w:tc>
        <w:tc>
          <w:tcPr>
            <w:tcW w:w="736" w:type="dxa"/>
            <w:tcBorders>
              <w:top w:val="single" w:sz="4" w:space="0" w:color="auto"/>
              <w:left w:val="single" w:sz="4" w:space="0" w:color="auto"/>
              <w:bottom w:val="single" w:sz="4" w:space="0" w:color="auto"/>
              <w:right w:val="single" w:sz="4" w:space="0" w:color="auto"/>
            </w:tcBorders>
          </w:tcPr>
          <w:p w:rsidR="00EF5EDA" w:rsidRPr="00E53CAA" w:rsidRDefault="00EF5EDA" w:rsidP="006B6DD5">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EF5EDA" w:rsidRPr="007C2D0D" w:rsidRDefault="00EF5EDA"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EF5EDA" w:rsidRDefault="00EF5EDA" w:rsidP="006B6DD5">
            <w:pPr>
              <w:pStyle w:val="ad"/>
              <w:rPr>
                <w:rFonts w:ascii="Times New Roman" w:eastAsiaTheme="minorEastAsia"/>
                <w:sz w:val="18"/>
                <w:szCs w:val="18"/>
              </w:rPr>
            </w:pPr>
            <w:r>
              <w:rPr>
                <w:rFonts w:ascii="Times New Roman" w:eastAsiaTheme="minorEastAsia" w:hint="eastAsia"/>
                <w:sz w:val="18"/>
                <w:szCs w:val="18"/>
              </w:rPr>
              <w:t xml:space="preserve">RFDSP </w:t>
            </w:r>
            <w:r w:rsidRPr="007C2D0D">
              <w:rPr>
                <w:rFonts w:ascii="Times New Roman" w:eastAsiaTheme="minorEastAsia"/>
                <w:sz w:val="18"/>
                <w:szCs w:val="18"/>
              </w:rPr>
              <w:t xml:space="preserve">to </w:t>
            </w:r>
            <w:r>
              <w:rPr>
                <w:rFonts w:ascii="Times New Roman" w:eastAsiaTheme="minorEastAsia" w:hint="eastAsia"/>
                <w:sz w:val="18"/>
                <w:szCs w:val="18"/>
              </w:rPr>
              <w:t>A7</w:t>
            </w:r>
            <w:r w:rsidRPr="007C2D0D">
              <w:rPr>
                <w:rFonts w:ascii="Times New Roman" w:eastAsiaTheme="minorEastAsia"/>
                <w:sz w:val="18"/>
                <w:szCs w:val="18"/>
              </w:rPr>
              <w:t xml:space="preserve"> IPC</w:t>
            </w:r>
            <w:r>
              <w:rPr>
                <w:rFonts w:ascii="Times New Roman" w:eastAsiaTheme="minorEastAsia" w:hint="eastAsia"/>
                <w:sz w:val="18"/>
                <w:szCs w:val="18"/>
              </w:rPr>
              <w:t xml:space="preserve"> event</w:t>
            </w:r>
            <w:r w:rsidRPr="007C2D0D">
              <w:rPr>
                <w:rFonts w:ascii="Times New Roman" w:eastAsiaTheme="minorEastAsia"/>
                <w:sz w:val="18"/>
                <w:szCs w:val="18"/>
              </w:rPr>
              <w:t xml:space="preserve"> </w:t>
            </w:r>
            <w:r>
              <w:rPr>
                <w:rFonts w:ascii="Times New Roman" w:eastAsiaTheme="minorEastAsia" w:hint="eastAsia"/>
                <w:sz w:val="18"/>
                <w:szCs w:val="18"/>
              </w:rPr>
              <w:t>0</w:t>
            </w:r>
            <w:r w:rsidRPr="007C2D0D">
              <w:rPr>
                <w:rFonts w:ascii="Times New Roman" w:eastAsiaTheme="minorEastAsia"/>
                <w:sz w:val="18"/>
                <w:szCs w:val="18"/>
              </w:rPr>
              <w:t xml:space="preserve"> </w:t>
            </w:r>
            <w:r>
              <w:rPr>
                <w:rFonts w:ascii="Times New Roman" w:eastAsiaTheme="minorEastAsia" w:hint="eastAsia"/>
                <w:sz w:val="18"/>
                <w:szCs w:val="18"/>
              </w:rPr>
              <w:t>acknowledge</w:t>
            </w:r>
            <w:r w:rsidRPr="007C2D0D">
              <w:rPr>
                <w:rFonts w:ascii="Times New Roman" w:eastAsiaTheme="minorEastAsia"/>
                <w:sz w:val="18"/>
                <w:szCs w:val="18"/>
              </w:rPr>
              <w:t xml:space="preserve">. </w:t>
            </w:r>
          </w:p>
          <w:p w:rsidR="00EF5EDA" w:rsidRPr="00E26577" w:rsidRDefault="00EF5EDA" w:rsidP="006B6DD5">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Pr>
                <w:rFonts w:ascii="Times New Roman" w:eastAsiaTheme="minorEastAsia" w:hint="eastAsia"/>
                <w:sz w:val="18"/>
                <w:szCs w:val="18"/>
              </w:rPr>
              <w:t>RFTOA7IPCFLG&lt;0&gt; and RFTOA7IPCSTS&lt;0&gt;</w:t>
            </w:r>
            <w:r w:rsidR="0004350A">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Pr>
                <w:rFonts w:ascii="Times New Roman" w:eastAsiaTheme="minorEastAsia" w:hint="eastAsia"/>
                <w:sz w:val="18"/>
                <w:szCs w:val="18"/>
              </w:rPr>
              <w:t>RFDSP</w:t>
            </w:r>
            <w:r w:rsidRPr="00E26577">
              <w:rPr>
                <w:rFonts w:ascii="Times New Roman" w:eastAsiaTheme="minorEastAsia"/>
                <w:sz w:val="18"/>
                <w:szCs w:val="18"/>
              </w:rPr>
              <w:t>.</w:t>
            </w:r>
          </w:p>
          <w:p w:rsidR="00EF5EDA" w:rsidRPr="007C2D0D" w:rsidRDefault="00EF5EDA" w:rsidP="006B6DD5">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bl>
    <w:p w:rsidR="00C77936" w:rsidRPr="00C77936" w:rsidRDefault="00C77936" w:rsidP="00C77936"/>
    <w:p w:rsidR="000F0C65" w:rsidRDefault="000F0C65" w:rsidP="00EC1A23">
      <w:pPr>
        <w:pStyle w:val="3"/>
        <w:numPr>
          <w:ilvl w:val="2"/>
          <w:numId w:val="18"/>
        </w:numPr>
      </w:pPr>
      <w:bookmarkStart w:id="2227" w:name="_Toc482273605"/>
      <w:r>
        <w:rPr>
          <w:rFonts w:hint="eastAsia"/>
        </w:rPr>
        <w:t>RFTOA7IPCSTS&lt;15:0&gt;</w:t>
      </w:r>
      <w:bookmarkEnd w:id="2227"/>
    </w:p>
    <w:p w:rsidR="00EF5EDA" w:rsidRDefault="00EF5EDA" w:rsidP="00EF5EDA">
      <w:r>
        <w:rPr>
          <w:rFonts w:hint="eastAsia"/>
        </w:rPr>
        <w:t>RFDSP core to A7 core IPC event status register.</w:t>
      </w:r>
    </w:p>
    <w:p w:rsidR="00EF5EDA" w:rsidRDefault="00EF5EDA" w:rsidP="00EF5EDA">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EF5EDA" w:rsidRPr="00E53CAA" w:rsidTr="006B6DD5">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EF5EDA" w:rsidRPr="00E53CAA" w:rsidRDefault="00EF5EDA" w:rsidP="006B6DD5">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EF5EDA" w:rsidRPr="00E53CAA" w:rsidRDefault="00EF5EDA" w:rsidP="006B6DD5">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EF5EDA" w:rsidRPr="00E53CAA" w:rsidRDefault="00EF5EDA" w:rsidP="006B6DD5">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EF5EDA" w:rsidRPr="00E53CAA" w:rsidRDefault="00EF5EDA" w:rsidP="006B6DD5">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EF5EDA" w:rsidRPr="00E53CAA" w:rsidRDefault="00EF5EDA" w:rsidP="006B6DD5">
            <w:pPr>
              <w:pStyle w:val="ad"/>
              <w:rPr>
                <w:rFonts w:ascii="Times New Roman" w:eastAsia="MS PGothic"/>
                <w:sz w:val="18"/>
                <w:szCs w:val="18"/>
              </w:rPr>
            </w:pPr>
            <w:r w:rsidRPr="00E53CAA">
              <w:rPr>
                <w:rFonts w:ascii="Times New Roman" w:eastAsia="MS PGothic"/>
                <w:sz w:val="18"/>
                <w:szCs w:val="18"/>
              </w:rPr>
              <w:t>Description</w:t>
            </w:r>
          </w:p>
        </w:tc>
      </w:tr>
      <w:tr w:rsidR="00EF5EDA"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31:16</w:t>
            </w:r>
          </w:p>
        </w:tc>
        <w:tc>
          <w:tcPr>
            <w:tcW w:w="2056"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EF5EDA" w:rsidRPr="00E53CAA" w:rsidRDefault="00EF5EDA" w:rsidP="006B6DD5">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EF5EDA" w:rsidRPr="00481022" w:rsidRDefault="00EF5EDA" w:rsidP="006B6DD5">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EF5EDA" w:rsidRPr="007C2D0D" w:rsidRDefault="00EF5EDA" w:rsidP="006B6DD5">
            <w:pPr>
              <w:pStyle w:val="ad"/>
              <w:rPr>
                <w:rFonts w:ascii="Times New Roman" w:eastAsiaTheme="minorEastAsia"/>
                <w:sz w:val="18"/>
                <w:szCs w:val="18"/>
              </w:rPr>
            </w:pPr>
            <w:r>
              <w:rPr>
                <w:rFonts w:ascii="Times New Roman" w:eastAsiaTheme="minorEastAsia" w:hint="eastAsia"/>
                <w:sz w:val="18"/>
                <w:szCs w:val="18"/>
              </w:rPr>
              <w:t>Reserved</w:t>
            </w:r>
          </w:p>
        </w:tc>
      </w:tr>
      <w:tr w:rsidR="00EF5EDA" w:rsidRPr="0050671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15</w:t>
            </w:r>
          </w:p>
        </w:tc>
        <w:tc>
          <w:tcPr>
            <w:tcW w:w="2056"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RFTOA7IPCSTS&lt;15&gt;</w:t>
            </w:r>
          </w:p>
        </w:tc>
        <w:tc>
          <w:tcPr>
            <w:tcW w:w="736" w:type="dxa"/>
            <w:tcBorders>
              <w:top w:val="single" w:sz="4" w:space="0" w:color="auto"/>
              <w:left w:val="single" w:sz="4" w:space="0" w:color="auto"/>
              <w:bottom w:val="single" w:sz="4" w:space="0" w:color="auto"/>
              <w:right w:val="single" w:sz="4" w:space="0" w:color="auto"/>
            </w:tcBorders>
          </w:tcPr>
          <w:p w:rsidR="00EF5EDA" w:rsidRPr="00E53CAA" w:rsidRDefault="00EF5EDA" w:rsidP="006B6DD5">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EF5EDA" w:rsidRPr="007C2D0D" w:rsidRDefault="00EF5EDA"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EF5EDA" w:rsidRDefault="00C63051" w:rsidP="006B6DD5">
            <w:pPr>
              <w:pStyle w:val="ad"/>
              <w:rPr>
                <w:rFonts w:ascii="Times New Roman" w:eastAsiaTheme="minorEastAsia"/>
                <w:sz w:val="18"/>
                <w:szCs w:val="18"/>
              </w:rPr>
            </w:pPr>
            <w:r>
              <w:rPr>
                <w:rFonts w:ascii="Times New Roman" w:eastAsiaTheme="minorEastAsia" w:hint="eastAsia"/>
                <w:sz w:val="18"/>
                <w:szCs w:val="18"/>
              </w:rPr>
              <w:t>RFDSP to A7</w:t>
            </w:r>
            <w:r w:rsidR="00EF5EDA">
              <w:rPr>
                <w:rFonts w:ascii="Times New Roman" w:eastAsiaTheme="minorEastAsia" w:hint="eastAsia"/>
                <w:sz w:val="18"/>
                <w:szCs w:val="18"/>
              </w:rPr>
              <w:t xml:space="preserve"> </w:t>
            </w:r>
            <w:r w:rsidR="00EF5EDA" w:rsidRPr="007C2D0D">
              <w:rPr>
                <w:rFonts w:ascii="Times New Roman" w:eastAsiaTheme="minorEastAsia"/>
                <w:sz w:val="18"/>
                <w:szCs w:val="18"/>
              </w:rPr>
              <w:t xml:space="preserve">core IPC </w:t>
            </w:r>
            <w:r w:rsidR="006B6DD5">
              <w:rPr>
                <w:rFonts w:ascii="Times New Roman" w:eastAsiaTheme="minorEastAsia" w:hint="eastAsia"/>
                <w:sz w:val="18"/>
                <w:szCs w:val="18"/>
              </w:rPr>
              <w:t>event</w:t>
            </w:r>
            <w:r w:rsidR="00EF5EDA" w:rsidRPr="007C2D0D">
              <w:rPr>
                <w:rFonts w:ascii="Times New Roman" w:eastAsiaTheme="minorEastAsia"/>
                <w:sz w:val="18"/>
                <w:szCs w:val="18"/>
              </w:rPr>
              <w:t xml:space="preserve"> 15 </w:t>
            </w:r>
            <w:r w:rsidR="00EF5EDA">
              <w:rPr>
                <w:rFonts w:ascii="Times New Roman" w:eastAsiaTheme="minorEastAsia"/>
                <w:sz w:val="18"/>
                <w:szCs w:val="18"/>
              </w:rPr>
              <w:t>status</w:t>
            </w:r>
            <w:r w:rsidR="00EF5EDA" w:rsidRPr="007C2D0D">
              <w:rPr>
                <w:rFonts w:ascii="Times New Roman" w:eastAsiaTheme="minorEastAsia"/>
                <w:sz w:val="18"/>
                <w:szCs w:val="18"/>
              </w:rPr>
              <w:t xml:space="preserve">. </w:t>
            </w:r>
          </w:p>
          <w:p w:rsidR="00EF5EDA" w:rsidRPr="00EF5EDA" w:rsidRDefault="00EF5EDA" w:rsidP="00EF5EDA">
            <w:pPr>
              <w:pStyle w:val="ad"/>
              <w:rPr>
                <w:rFonts w:ascii="Times New Roman" w:eastAsiaTheme="minorEastAsia"/>
                <w:sz w:val="18"/>
                <w:szCs w:val="18"/>
              </w:rPr>
            </w:pPr>
            <w:r w:rsidRPr="00EF5EDA">
              <w:rPr>
                <w:rFonts w:ascii="Times New Roman" w:eastAsiaTheme="minorEastAsia"/>
                <w:sz w:val="18"/>
                <w:szCs w:val="18"/>
              </w:rPr>
              <w:t>Indicates to</w:t>
            </w:r>
            <w:r w:rsidR="006B6DD5">
              <w:rPr>
                <w:rFonts w:ascii="Times New Roman" w:eastAsiaTheme="minorEastAsia" w:hint="eastAsia"/>
                <w:sz w:val="18"/>
                <w:szCs w:val="18"/>
              </w:rPr>
              <w:t xml:space="preserve"> A7 whether the RFTOA7IPC event 15 is </w:t>
            </w:r>
            <w:r w:rsidR="006B6DD5">
              <w:rPr>
                <w:rFonts w:ascii="Times New Roman" w:eastAsiaTheme="minorEastAsia"/>
                <w:sz w:val="18"/>
                <w:szCs w:val="18"/>
              </w:rPr>
              <w:t>set</w:t>
            </w:r>
            <w:r w:rsidR="006B6DD5">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sidR="006B6DD5">
              <w:rPr>
                <w:rFonts w:ascii="Times New Roman" w:eastAsiaTheme="minorEastAsia" w:hint="eastAsia"/>
                <w:sz w:val="18"/>
                <w:szCs w:val="18"/>
              </w:rPr>
              <w:t>RFDSP</w:t>
            </w:r>
            <w:r w:rsidRPr="00EF5EDA">
              <w:rPr>
                <w:rFonts w:ascii="Times New Roman" w:eastAsiaTheme="minorEastAsia"/>
                <w:sz w:val="18"/>
                <w:szCs w:val="18"/>
              </w:rPr>
              <w:t>.</w:t>
            </w:r>
          </w:p>
          <w:p w:rsidR="00EF5EDA" w:rsidRPr="00EF5EDA" w:rsidRDefault="00EF5EDA" w:rsidP="00EF5EDA">
            <w:pPr>
              <w:pStyle w:val="ad"/>
              <w:rPr>
                <w:rFonts w:ascii="Times New Roman" w:eastAsiaTheme="minorEastAsia"/>
                <w:sz w:val="18"/>
                <w:szCs w:val="18"/>
              </w:rPr>
            </w:pPr>
            <w:r w:rsidRPr="00EF5EDA">
              <w:rPr>
                <w:rFonts w:ascii="Times New Roman" w:eastAsiaTheme="minorEastAsia"/>
                <w:sz w:val="18"/>
                <w:szCs w:val="18"/>
              </w:rPr>
              <w:t>0: No event</w:t>
            </w:r>
            <w:r w:rsidR="006B6DD5">
              <w:rPr>
                <w:rFonts w:ascii="Times New Roman" w:eastAsiaTheme="minorEastAsia" w:hint="eastAsia"/>
                <w:sz w:val="18"/>
                <w:szCs w:val="18"/>
              </w:rPr>
              <w:t xml:space="preserve"> i</w:t>
            </w:r>
            <w:r w:rsidRPr="00EF5EDA">
              <w:rPr>
                <w:rFonts w:ascii="Times New Roman" w:eastAsiaTheme="minorEastAsia"/>
                <w:sz w:val="18"/>
                <w:szCs w:val="18"/>
              </w:rPr>
              <w:t>s set by</w:t>
            </w:r>
            <w:r w:rsidR="006B6DD5">
              <w:rPr>
                <w:rFonts w:ascii="Times New Roman" w:eastAsiaTheme="minorEastAsia" w:hint="eastAsia"/>
                <w:sz w:val="18"/>
                <w:szCs w:val="18"/>
              </w:rPr>
              <w:t xml:space="preserve"> RFDSP</w:t>
            </w:r>
          </w:p>
          <w:p w:rsidR="00EF5EDA" w:rsidRPr="007C2D0D" w:rsidRDefault="00EF5EDA" w:rsidP="006B6DD5">
            <w:pPr>
              <w:pStyle w:val="ad"/>
              <w:rPr>
                <w:rFonts w:ascii="Times New Roman" w:eastAsiaTheme="minorEastAsia"/>
                <w:sz w:val="18"/>
                <w:szCs w:val="18"/>
              </w:rPr>
            </w:pPr>
            <w:r w:rsidRPr="00EF5EDA">
              <w:rPr>
                <w:rFonts w:ascii="Times New Roman" w:eastAsiaTheme="minorEastAsia"/>
                <w:sz w:val="18"/>
                <w:szCs w:val="18"/>
              </w:rPr>
              <w:t xml:space="preserve">1: An event </w:t>
            </w:r>
            <w:r w:rsidR="006B6DD5">
              <w:rPr>
                <w:rFonts w:ascii="Times New Roman" w:eastAsiaTheme="minorEastAsia" w:hint="eastAsia"/>
                <w:sz w:val="18"/>
                <w:szCs w:val="18"/>
              </w:rPr>
              <w:t>i</w:t>
            </w:r>
            <w:r w:rsidRPr="00EF5EDA">
              <w:rPr>
                <w:rFonts w:ascii="Times New Roman" w:eastAsiaTheme="minorEastAsia"/>
                <w:sz w:val="18"/>
                <w:szCs w:val="18"/>
              </w:rPr>
              <w:t xml:space="preserve">s set by </w:t>
            </w:r>
            <w:r w:rsidR="006B6DD5">
              <w:rPr>
                <w:rFonts w:ascii="Times New Roman" w:eastAsiaTheme="minorEastAsia" w:hint="eastAsia"/>
                <w:sz w:val="18"/>
                <w:szCs w:val="18"/>
              </w:rPr>
              <w:t>RFDSP</w:t>
            </w:r>
          </w:p>
        </w:tc>
      </w:tr>
      <w:tr w:rsidR="00EF5EDA"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14</w:t>
            </w:r>
          </w:p>
        </w:tc>
        <w:tc>
          <w:tcPr>
            <w:tcW w:w="2056"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RFTOA7IPCSTS&lt;14&gt;</w:t>
            </w:r>
          </w:p>
        </w:tc>
        <w:tc>
          <w:tcPr>
            <w:tcW w:w="736" w:type="dxa"/>
            <w:tcBorders>
              <w:top w:val="single" w:sz="4" w:space="0" w:color="auto"/>
              <w:left w:val="single" w:sz="4" w:space="0" w:color="auto"/>
              <w:bottom w:val="single" w:sz="4" w:space="0" w:color="auto"/>
              <w:right w:val="single" w:sz="4" w:space="0" w:color="auto"/>
            </w:tcBorders>
          </w:tcPr>
          <w:p w:rsidR="00EF5EDA" w:rsidRPr="00E53CAA" w:rsidRDefault="00EF5EDA" w:rsidP="006B6DD5">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EF5EDA" w:rsidRPr="007C2D0D" w:rsidRDefault="00EF5EDA"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6B6DD5" w:rsidRDefault="00C63051" w:rsidP="006B6DD5">
            <w:pPr>
              <w:pStyle w:val="ad"/>
              <w:rPr>
                <w:rFonts w:ascii="Times New Roman" w:eastAsiaTheme="minorEastAsia"/>
                <w:sz w:val="18"/>
                <w:szCs w:val="18"/>
              </w:rPr>
            </w:pPr>
            <w:r>
              <w:rPr>
                <w:rFonts w:ascii="Times New Roman" w:eastAsiaTheme="minorEastAsia" w:hint="eastAsia"/>
                <w:sz w:val="18"/>
                <w:szCs w:val="18"/>
              </w:rPr>
              <w:t>RFDSP to A7</w:t>
            </w:r>
            <w:r w:rsidR="006B6DD5">
              <w:rPr>
                <w:rFonts w:ascii="Times New Roman" w:eastAsiaTheme="minorEastAsia" w:hint="eastAsia"/>
                <w:sz w:val="18"/>
                <w:szCs w:val="18"/>
              </w:rPr>
              <w:t xml:space="preserve"> </w:t>
            </w:r>
            <w:r w:rsidR="006B6DD5" w:rsidRPr="007C2D0D">
              <w:rPr>
                <w:rFonts w:ascii="Times New Roman" w:eastAsiaTheme="minorEastAsia"/>
                <w:sz w:val="18"/>
                <w:szCs w:val="18"/>
              </w:rPr>
              <w:t xml:space="preserve">core IPC </w:t>
            </w:r>
            <w:r w:rsidR="006B6DD5">
              <w:rPr>
                <w:rFonts w:ascii="Times New Roman" w:eastAsiaTheme="minorEastAsia" w:hint="eastAsia"/>
                <w:sz w:val="18"/>
                <w:szCs w:val="18"/>
              </w:rPr>
              <w:t>event</w:t>
            </w:r>
            <w:r w:rsidR="006B6DD5" w:rsidRPr="007C2D0D">
              <w:rPr>
                <w:rFonts w:ascii="Times New Roman" w:eastAsiaTheme="minorEastAsia"/>
                <w:sz w:val="18"/>
                <w:szCs w:val="18"/>
              </w:rPr>
              <w:t xml:space="preserve"> 1</w:t>
            </w:r>
            <w:r w:rsidR="006B6DD5">
              <w:rPr>
                <w:rFonts w:ascii="Times New Roman" w:eastAsiaTheme="minorEastAsia" w:hint="eastAsia"/>
                <w:sz w:val="18"/>
                <w:szCs w:val="18"/>
              </w:rPr>
              <w:t>4</w:t>
            </w:r>
            <w:r w:rsidR="006B6DD5" w:rsidRPr="007C2D0D">
              <w:rPr>
                <w:rFonts w:ascii="Times New Roman" w:eastAsiaTheme="minorEastAsia"/>
                <w:sz w:val="18"/>
                <w:szCs w:val="18"/>
              </w:rPr>
              <w:t xml:space="preserve"> </w:t>
            </w:r>
            <w:r w:rsidR="006B6DD5">
              <w:rPr>
                <w:rFonts w:ascii="Times New Roman" w:eastAsiaTheme="minorEastAsia"/>
                <w:sz w:val="18"/>
                <w:szCs w:val="18"/>
              </w:rPr>
              <w:t>status</w:t>
            </w:r>
            <w:r w:rsidR="006B6DD5" w:rsidRPr="007C2D0D">
              <w:rPr>
                <w:rFonts w:ascii="Times New Roman" w:eastAsiaTheme="minorEastAsia"/>
                <w:sz w:val="18"/>
                <w:szCs w:val="18"/>
              </w:rPr>
              <w:t xml:space="preserve">. </w:t>
            </w:r>
          </w:p>
          <w:p w:rsidR="006B6DD5" w:rsidRPr="00EF5EDA" w:rsidRDefault="006B6DD5" w:rsidP="006B6DD5">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A7 whether the RFTOA7IPC event 14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RFDSP</w:t>
            </w:r>
            <w:r w:rsidRPr="00EF5EDA">
              <w:rPr>
                <w:rFonts w:ascii="Times New Roman" w:eastAsiaTheme="minorEastAsia"/>
                <w:sz w:val="18"/>
                <w:szCs w:val="18"/>
              </w:rPr>
              <w:t>.</w:t>
            </w:r>
          </w:p>
          <w:p w:rsidR="006B6DD5" w:rsidRPr="00EF5EDA" w:rsidRDefault="006B6DD5" w:rsidP="006B6DD5">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RFDSP</w:t>
            </w:r>
          </w:p>
          <w:p w:rsidR="00EF5EDA" w:rsidRPr="007C2D0D" w:rsidRDefault="006B6DD5" w:rsidP="006B6DD5">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RFDSP</w:t>
            </w:r>
          </w:p>
        </w:tc>
      </w:tr>
      <w:tr w:rsidR="00EF5EDA"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13</w:t>
            </w:r>
          </w:p>
        </w:tc>
        <w:tc>
          <w:tcPr>
            <w:tcW w:w="2056"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RFTOA7IPCSTS&lt;13&gt;</w:t>
            </w:r>
          </w:p>
        </w:tc>
        <w:tc>
          <w:tcPr>
            <w:tcW w:w="736" w:type="dxa"/>
            <w:tcBorders>
              <w:top w:val="single" w:sz="4" w:space="0" w:color="auto"/>
              <w:left w:val="single" w:sz="4" w:space="0" w:color="auto"/>
              <w:bottom w:val="single" w:sz="4" w:space="0" w:color="auto"/>
              <w:right w:val="single" w:sz="4" w:space="0" w:color="auto"/>
            </w:tcBorders>
          </w:tcPr>
          <w:p w:rsidR="00EF5EDA" w:rsidRPr="00E53CAA" w:rsidRDefault="00EF5EDA" w:rsidP="006B6DD5">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EF5EDA" w:rsidRPr="007C2D0D" w:rsidRDefault="00EF5EDA"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6B6DD5" w:rsidRDefault="00C63051" w:rsidP="006B6DD5">
            <w:pPr>
              <w:pStyle w:val="ad"/>
              <w:rPr>
                <w:rFonts w:ascii="Times New Roman" w:eastAsiaTheme="minorEastAsia"/>
                <w:sz w:val="18"/>
                <w:szCs w:val="18"/>
              </w:rPr>
            </w:pPr>
            <w:r>
              <w:rPr>
                <w:rFonts w:ascii="Times New Roman" w:eastAsiaTheme="minorEastAsia" w:hint="eastAsia"/>
                <w:sz w:val="18"/>
                <w:szCs w:val="18"/>
              </w:rPr>
              <w:t>RFDSP to A7</w:t>
            </w:r>
            <w:r w:rsidR="006B6DD5">
              <w:rPr>
                <w:rFonts w:ascii="Times New Roman" w:eastAsiaTheme="minorEastAsia" w:hint="eastAsia"/>
                <w:sz w:val="18"/>
                <w:szCs w:val="18"/>
              </w:rPr>
              <w:t xml:space="preserve"> </w:t>
            </w:r>
            <w:r w:rsidR="006B6DD5" w:rsidRPr="007C2D0D">
              <w:rPr>
                <w:rFonts w:ascii="Times New Roman" w:eastAsiaTheme="minorEastAsia"/>
                <w:sz w:val="18"/>
                <w:szCs w:val="18"/>
              </w:rPr>
              <w:t xml:space="preserve">core IPC </w:t>
            </w:r>
            <w:r w:rsidR="006B6DD5">
              <w:rPr>
                <w:rFonts w:ascii="Times New Roman" w:eastAsiaTheme="minorEastAsia" w:hint="eastAsia"/>
                <w:sz w:val="18"/>
                <w:szCs w:val="18"/>
              </w:rPr>
              <w:t>event</w:t>
            </w:r>
            <w:r w:rsidR="006B6DD5" w:rsidRPr="007C2D0D">
              <w:rPr>
                <w:rFonts w:ascii="Times New Roman" w:eastAsiaTheme="minorEastAsia"/>
                <w:sz w:val="18"/>
                <w:szCs w:val="18"/>
              </w:rPr>
              <w:t xml:space="preserve"> 1</w:t>
            </w:r>
            <w:r w:rsidR="006B6DD5">
              <w:rPr>
                <w:rFonts w:ascii="Times New Roman" w:eastAsiaTheme="minorEastAsia" w:hint="eastAsia"/>
                <w:sz w:val="18"/>
                <w:szCs w:val="18"/>
              </w:rPr>
              <w:t>3</w:t>
            </w:r>
            <w:r w:rsidR="006B6DD5" w:rsidRPr="007C2D0D">
              <w:rPr>
                <w:rFonts w:ascii="Times New Roman" w:eastAsiaTheme="minorEastAsia"/>
                <w:sz w:val="18"/>
                <w:szCs w:val="18"/>
              </w:rPr>
              <w:t xml:space="preserve"> </w:t>
            </w:r>
            <w:r w:rsidR="006B6DD5">
              <w:rPr>
                <w:rFonts w:ascii="Times New Roman" w:eastAsiaTheme="minorEastAsia"/>
                <w:sz w:val="18"/>
                <w:szCs w:val="18"/>
              </w:rPr>
              <w:t>status</w:t>
            </w:r>
            <w:r w:rsidR="006B6DD5" w:rsidRPr="007C2D0D">
              <w:rPr>
                <w:rFonts w:ascii="Times New Roman" w:eastAsiaTheme="minorEastAsia"/>
                <w:sz w:val="18"/>
                <w:szCs w:val="18"/>
              </w:rPr>
              <w:t xml:space="preserve">. </w:t>
            </w:r>
          </w:p>
          <w:p w:rsidR="006B6DD5" w:rsidRPr="00EF5EDA" w:rsidRDefault="006B6DD5" w:rsidP="006B6DD5">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A7 whether the RFTOA7IPC event 13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RFDSP</w:t>
            </w:r>
            <w:r w:rsidRPr="00EF5EDA">
              <w:rPr>
                <w:rFonts w:ascii="Times New Roman" w:eastAsiaTheme="minorEastAsia"/>
                <w:sz w:val="18"/>
                <w:szCs w:val="18"/>
              </w:rPr>
              <w:t>.</w:t>
            </w:r>
          </w:p>
          <w:p w:rsidR="006B6DD5" w:rsidRPr="00EF5EDA" w:rsidRDefault="006B6DD5" w:rsidP="006B6DD5">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RFDSP</w:t>
            </w:r>
          </w:p>
          <w:p w:rsidR="00EF5EDA" w:rsidRPr="007C2D0D" w:rsidRDefault="006B6DD5" w:rsidP="006B6DD5">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RFDSP</w:t>
            </w:r>
          </w:p>
        </w:tc>
      </w:tr>
      <w:tr w:rsidR="00EF5EDA"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12</w:t>
            </w:r>
          </w:p>
        </w:tc>
        <w:tc>
          <w:tcPr>
            <w:tcW w:w="2056"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RFTOA7IPCSTS&lt;12&gt;</w:t>
            </w:r>
          </w:p>
        </w:tc>
        <w:tc>
          <w:tcPr>
            <w:tcW w:w="736" w:type="dxa"/>
            <w:tcBorders>
              <w:top w:val="single" w:sz="4" w:space="0" w:color="auto"/>
              <w:left w:val="single" w:sz="4" w:space="0" w:color="auto"/>
              <w:bottom w:val="single" w:sz="4" w:space="0" w:color="auto"/>
              <w:right w:val="single" w:sz="4" w:space="0" w:color="auto"/>
            </w:tcBorders>
          </w:tcPr>
          <w:p w:rsidR="00EF5EDA" w:rsidRPr="00E53CAA" w:rsidRDefault="00EF5EDA" w:rsidP="006B6DD5">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EF5EDA" w:rsidRPr="007C2D0D" w:rsidRDefault="00EF5EDA"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6B6DD5" w:rsidRDefault="00C63051" w:rsidP="006B6DD5">
            <w:pPr>
              <w:pStyle w:val="ad"/>
              <w:rPr>
                <w:rFonts w:ascii="Times New Roman" w:eastAsiaTheme="minorEastAsia"/>
                <w:sz w:val="18"/>
                <w:szCs w:val="18"/>
              </w:rPr>
            </w:pPr>
            <w:r>
              <w:rPr>
                <w:rFonts w:ascii="Times New Roman" w:eastAsiaTheme="minorEastAsia" w:hint="eastAsia"/>
                <w:sz w:val="18"/>
                <w:szCs w:val="18"/>
              </w:rPr>
              <w:t>RFDSP to A7</w:t>
            </w:r>
            <w:r w:rsidR="006B6DD5">
              <w:rPr>
                <w:rFonts w:ascii="Times New Roman" w:eastAsiaTheme="minorEastAsia" w:hint="eastAsia"/>
                <w:sz w:val="18"/>
                <w:szCs w:val="18"/>
              </w:rPr>
              <w:t xml:space="preserve"> </w:t>
            </w:r>
            <w:r w:rsidR="006B6DD5" w:rsidRPr="007C2D0D">
              <w:rPr>
                <w:rFonts w:ascii="Times New Roman" w:eastAsiaTheme="minorEastAsia"/>
                <w:sz w:val="18"/>
                <w:szCs w:val="18"/>
              </w:rPr>
              <w:t xml:space="preserve">core IPC </w:t>
            </w:r>
            <w:r w:rsidR="006B6DD5">
              <w:rPr>
                <w:rFonts w:ascii="Times New Roman" w:eastAsiaTheme="minorEastAsia" w:hint="eastAsia"/>
                <w:sz w:val="18"/>
                <w:szCs w:val="18"/>
              </w:rPr>
              <w:t>event</w:t>
            </w:r>
            <w:r w:rsidR="006B6DD5" w:rsidRPr="007C2D0D">
              <w:rPr>
                <w:rFonts w:ascii="Times New Roman" w:eastAsiaTheme="minorEastAsia"/>
                <w:sz w:val="18"/>
                <w:szCs w:val="18"/>
              </w:rPr>
              <w:t xml:space="preserve"> 1</w:t>
            </w:r>
            <w:r w:rsidR="006B6DD5">
              <w:rPr>
                <w:rFonts w:ascii="Times New Roman" w:eastAsiaTheme="minorEastAsia" w:hint="eastAsia"/>
                <w:sz w:val="18"/>
                <w:szCs w:val="18"/>
              </w:rPr>
              <w:t>2</w:t>
            </w:r>
            <w:r w:rsidR="006B6DD5" w:rsidRPr="007C2D0D">
              <w:rPr>
                <w:rFonts w:ascii="Times New Roman" w:eastAsiaTheme="minorEastAsia"/>
                <w:sz w:val="18"/>
                <w:szCs w:val="18"/>
              </w:rPr>
              <w:t xml:space="preserve"> </w:t>
            </w:r>
            <w:r w:rsidR="006B6DD5">
              <w:rPr>
                <w:rFonts w:ascii="Times New Roman" w:eastAsiaTheme="minorEastAsia"/>
                <w:sz w:val="18"/>
                <w:szCs w:val="18"/>
              </w:rPr>
              <w:t>status</w:t>
            </w:r>
            <w:r w:rsidR="006B6DD5" w:rsidRPr="007C2D0D">
              <w:rPr>
                <w:rFonts w:ascii="Times New Roman" w:eastAsiaTheme="minorEastAsia"/>
                <w:sz w:val="18"/>
                <w:szCs w:val="18"/>
              </w:rPr>
              <w:t xml:space="preserve">. </w:t>
            </w:r>
          </w:p>
          <w:p w:rsidR="006B6DD5" w:rsidRPr="00EF5EDA" w:rsidRDefault="006B6DD5" w:rsidP="006B6DD5">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A7 whether the RFTOA7IPC event 12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RFDSP</w:t>
            </w:r>
            <w:r w:rsidRPr="00EF5EDA">
              <w:rPr>
                <w:rFonts w:ascii="Times New Roman" w:eastAsiaTheme="minorEastAsia"/>
                <w:sz w:val="18"/>
                <w:szCs w:val="18"/>
              </w:rPr>
              <w:t>.</w:t>
            </w:r>
          </w:p>
          <w:p w:rsidR="006B6DD5" w:rsidRPr="00EF5EDA" w:rsidRDefault="006B6DD5" w:rsidP="006B6DD5">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RFDSP</w:t>
            </w:r>
          </w:p>
          <w:p w:rsidR="00EF5EDA" w:rsidRPr="007C2D0D" w:rsidRDefault="006B6DD5" w:rsidP="006B6DD5">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RFDSP</w:t>
            </w:r>
          </w:p>
        </w:tc>
      </w:tr>
      <w:tr w:rsidR="00EF5EDA"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11</w:t>
            </w:r>
          </w:p>
        </w:tc>
        <w:tc>
          <w:tcPr>
            <w:tcW w:w="2056"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RFTOA7IPCSTS&lt;11&gt;</w:t>
            </w:r>
          </w:p>
        </w:tc>
        <w:tc>
          <w:tcPr>
            <w:tcW w:w="736" w:type="dxa"/>
            <w:tcBorders>
              <w:top w:val="single" w:sz="4" w:space="0" w:color="auto"/>
              <w:left w:val="single" w:sz="4" w:space="0" w:color="auto"/>
              <w:bottom w:val="single" w:sz="4" w:space="0" w:color="auto"/>
              <w:right w:val="single" w:sz="4" w:space="0" w:color="auto"/>
            </w:tcBorders>
          </w:tcPr>
          <w:p w:rsidR="00EF5EDA" w:rsidRPr="00E53CAA" w:rsidRDefault="00EF5EDA" w:rsidP="006B6DD5">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EF5EDA" w:rsidRPr="007C2D0D" w:rsidRDefault="00EF5EDA"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6B6DD5" w:rsidRDefault="00C63051" w:rsidP="006B6DD5">
            <w:pPr>
              <w:pStyle w:val="ad"/>
              <w:rPr>
                <w:rFonts w:ascii="Times New Roman" w:eastAsiaTheme="minorEastAsia"/>
                <w:sz w:val="18"/>
                <w:szCs w:val="18"/>
              </w:rPr>
            </w:pPr>
            <w:r>
              <w:rPr>
                <w:rFonts w:ascii="Times New Roman" w:eastAsiaTheme="minorEastAsia" w:hint="eastAsia"/>
                <w:sz w:val="18"/>
                <w:szCs w:val="18"/>
              </w:rPr>
              <w:t>RFDSP to A7</w:t>
            </w:r>
            <w:r w:rsidR="006B6DD5">
              <w:rPr>
                <w:rFonts w:ascii="Times New Roman" w:eastAsiaTheme="minorEastAsia" w:hint="eastAsia"/>
                <w:sz w:val="18"/>
                <w:szCs w:val="18"/>
              </w:rPr>
              <w:t xml:space="preserve"> </w:t>
            </w:r>
            <w:r w:rsidR="006B6DD5" w:rsidRPr="007C2D0D">
              <w:rPr>
                <w:rFonts w:ascii="Times New Roman" w:eastAsiaTheme="minorEastAsia"/>
                <w:sz w:val="18"/>
                <w:szCs w:val="18"/>
              </w:rPr>
              <w:t xml:space="preserve">core IPC </w:t>
            </w:r>
            <w:r w:rsidR="006B6DD5">
              <w:rPr>
                <w:rFonts w:ascii="Times New Roman" w:eastAsiaTheme="minorEastAsia" w:hint="eastAsia"/>
                <w:sz w:val="18"/>
                <w:szCs w:val="18"/>
              </w:rPr>
              <w:t>event</w:t>
            </w:r>
            <w:r w:rsidR="006B6DD5" w:rsidRPr="007C2D0D">
              <w:rPr>
                <w:rFonts w:ascii="Times New Roman" w:eastAsiaTheme="minorEastAsia"/>
                <w:sz w:val="18"/>
                <w:szCs w:val="18"/>
              </w:rPr>
              <w:t xml:space="preserve"> 1</w:t>
            </w:r>
            <w:r w:rsidR="006B6DD5">
              <w:rPr>
                <w:rFonts w:ascii="Times New Roman" w:eastAsiaTheme="minorEastAsia" w:hint="eastAsia"/>
                <w:sz w:val="18"/>
                <w:szCs w:val="18"/>
              </w:rPr>
              <w:t>1</w:t>
            </w:r>
            <w:r w:rsidR="006B6DD5" w:rsidRPr="007C2D0D">
              <w:rPr>
                <w:rFonts w:ascii="Times New Roman" w:eastAsiaTheme="minorEastAsia"/>
                <w:sz w:val="18"/>
                <w:szCs w:val="18"/>
              </w:rPr>
              <w:t xml:space="preserve"> </w:t>
            </w:r>
            <w:r w:rsidR="006B6DD5">
              <w:rPr>
                <w:rFonts w:ascii="Times New Roman" w:eastAsiaTheme="minorEastAsia"/>
                <w:sz w:val="18"/>
                <w:szCs w:val="18"/>
              </w:rPr>
              <w:t>status</w:t>
            </w:r>
            <w:r w:rsidR="006B6DD5" w:rsidRPr="007C2D0D">
              <w:rPr>
                <w:rFonts w:ascii="Times New Roman" w:eastAsiaTheme="minorEastAsia"/>
                <w:sz w:val="18"/>
                <w:szCs w:val="18"/>
              </w:rPr>
              <w:t xml:space="preserve">. </w:t>
            </w:r>
          </w:p>
          <w:p w:rsidR="006B6DD5" w:rsidRPr="00EF5EDA" w:rsidRDefault="006B6DD5" w:rsidP="006B6DD5">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A7 whether the RFTOA7IPC event 11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RFDSP</w:t>
            </w:r>
            <w:r w:rsidRPr="00EF5EDA">
              <w:rPr>
                <w:rFonts w:ascii="Times New Roman" w:eastAsiaTheme="minorEastAsia"/>
                <w:sz w:val="18"/>
                <w:szCs w:val="18"/>
              </w:rPr>
              <w:t>.</w:t>
            </w:r>
          </w:p>
          <w:p w:rsidR="006B6DD5" w:rsidRPr="00EF5EDA" w:rsidRDefault="006B6DD5" w:rsidP="006B6DD5">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RFDSP</w:t>
            </w:r>
          </w:p>
          <w:p w:rsidR="00EF5EDA" w:rsidRPr="007C2D0D" w:rsidRDefault="006B6DD5" w:rsidP="006B6DD5">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RFDSP</w:t>
            </w:r>
          </w:p>
        </w:tc>
      </w:tr>
      <w:tr w:rsidR="00EF5EDA"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RFTOA7IPCSTS&lt;10&gt;</w:t>
            </w:r>
          </w:p>
        </w:tc>
        <w:tc>
          <w:tcPr>
            <w:tcW w:w="736" w:type="dxa"/>
            <w:tcBorders>
              <w:top w:val="single" w:sz="4" w:space="0" w:color="auto"/>
              <w:left w:val="single" w:sz="4" w:space="0" w:color="auto"/>
              <w:bottom w:val="single" w:sz="4" w:space="0" w:color="auto"/>
              <w:right w:val="single" w:sz="4" w:space="0" w:color="auto"/>
            </w:tcBorders>
          </w:tcPr>
          <w:p w:rsidR="00EF5EDA" w:rsidRPr="00E53CAA" w:rsidRDefault="00EF5EDA" w:rsidP="006B6DD5">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EF5EDA" w:rsidRPr="007C2D0D" w:rsidRDefault="00EF5EDA"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6B6DD5" w:rsidRDefault="00C63051" w:rsidP="006B6DD5">
            <w:pPr>
              <w:pStyle w:val="ad"/>
              <w:rPr>
                <w:rFonts w:ascii="Times New Roman" w:eastAsiaTheme="minorEastAsia"/>
                <w:sz w:val="18"/>
                <w:szCs w:val="18"/>
              </w:rPr>
            </w:pPr>
            <w:r>
              <w:rPr>
                <w:rFonts w:ascii="Times New Roman" w:eastAsiaTheme="minorEastAsia" w:hint="eastAsia"/>
                <w:sz w:val="18"/>
                <w:szCs w:val="18"/>
              </w:rPr>
              <w:t>RFDSP to A7</w:t>
            </w:r>
            <w:r w:rsidR="006B6DD5">
              <w:rPr>
                <w:rFonts w:ascii="Times New Roman" w:eastAsiaTheme="minorEastAsia" w:hint="eastAsia"/>
                <w:sz w:val="18"/>
                <w:szCs w:val="18"/>
              </w:rPr>
              <w:t xml:space="preserve"> </w:t>
            </w:r>
            <w:r w:rsidR="006B6DD5" w:rsidRPr="007C2D0D">
              <w:rPr>
                <w:rFonts w:ascii="Times New Roman" w:eastAsiaTheme="minorEastAsia"/>
                <w:sz w:val="18"/>
                <w:szCs w:val="18"/>
              </w:rPr>
              <w:t xml:space="preserve">core IPC </w:t>
            </w:r>
            <w:r w:rsidR="006B6DD5">
              <w:rPr>
                <w:rFonts w:ascii="Times New Roman" w:eastAsiaTheme="minorEastAsia" w:hint="eastAsia"/>
                <w:sz w:val="18"/>
                <w:szCs w:val="18"/>
              </w:rPr>
              <w:t>event</w:t>
            </w:r>
            <w:r w:rsidR="006B6DD5">
              <w:rPr>
                <w:rFonts w:ascii="Times New Roman" w:eastAsiaTheme="minorEastAsia"/>
                <w:sz w:val="18"/>
                <w:szCs w:val="18"/>
              </w:rPr>
              <w:t xml:space="preserve"> 1</w:t>
            </w:r>
            <w:r w:rsidR="006B6DD5">
              <w:rPr>
                <w:rFonts w:ascii="Times New Roman" w:eastAsiaTheme="minorEastAsia" w:hint="eastAsia"/>
                <w:sz w:val="18"/>
                <w:szCs w:val="18"/>
              </w:rPr>
              <w:t>0</w:t>
            </w:r>
            <w:r w:rsidR="006B6DD5" w:rsidRPr="007C2D0D">
              <w:rPr>
                <w:rFonts w:ascii="Times New Roman" w:eastAsiaTheme="minorEastAsia"/>
                <w:sz w:val="18"/>
                <w:szCs w:val="18"/>
              </w:rPr>
              <w:t xml:space="preserve"> </w:t>
            </w:r>
            <w:r w:rsidR="006B6DD5">
              <w:rPr>
                <w:rFonts w:ascii="Times New Roman" w:eastAsiaTheme="minorEastAsia"/>
                <w:sz w:val="18"/>
                <w:szCs w:val="18"/>
              </w:rPr>
              <w:t>status</w:t>
            </w:r>
            <w:r w:rsidR="006B6DD5" w:rsidRPr="007C2D0D">
              <w:rPr>
                <w:rFonts w:ascii="Times New Roman" w:eastAsiaTheme="minorEastAsia"/>
                <w:sz w:val="18"/>
                <w:szCs w:val="18"/>
              </w:rPr>
              <w:t xml:space="preserve">. </w:t>
            </w:r>
          </w:p>
          <w:p w:rsidR="006B6DD5" w:rsidRPr="00EF5EDA" w:rsidRDefault="006B6DD5" w:rsidP="006B6DD5">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A7 whether the RFTOA7IPC event 10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RFDSP</w:t>
            </w:r>
            <w:r w:rsidRPr="00EF5EDA">
              <w:rPr>
                <w:rFonts w:ascii="Times New Roman" w:eastAsiaTheme="minorEastAsia"/>
                <w:sz w:val="18"/>
                <w:szCs w:val="18"/>
              </w:rPr>
              <w:t>.</w:t>
            </w:r>
          </w:p>
          <w:p w:rsidR="006B6DD5" w:rsidRPr="00EF5EDA" w:rsidRDefault="006B6DD5" w:rsidP="006B6DD5">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RFDSP</w:t>
            </w:r>
          </w:p>
          <w:p w:rsidR="00EF5EDA" w:rsidRPr="007C2D0D" w:rsidRDefault="006B6DD5" w:rsidP="006B6DD5">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RFDSP</w:t>
            </w:r>
          </w:p>
        </w:tc>
      </w:tr>
      <w:tr w:rsidR="00EF5EDA"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9</w:t>
            </w:r>
          </w:p>
        </w:tc>
        <w:tc>
          <w:tcPr>
            <w:tcW w:w="2056"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RFTOA7IPCSTS&lt;9</w:t>
            </w:r>
          </w:p>
        </w:tc>
        <w:tc>
          <w:tcPr>
            <w:tcW w:w="736" w:type="dxa"/>
            <w:tcBorders>
              <w:top w:val="single" w:sz="4" w:space="0" w:color="auto"/>
              <w:left w:val="single" w:sz="4" w:space="0" w:color="auto"/>
              <w:bottom w:val="single" w:sz="4" w:space="0" w:color="auto"/>
              <w:right w:val="single" w:sz="4" w:space="0" w:color="auto"/>
            </w:tcBorders>
          </w:tcPr>
          <w:p w:rsidR="00EF5EDA" w:rsidRPr="00E53CAA" w:rsidRDefault="00EF5EDA" w:rsidP="006B6DD5">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EF5EDA" w:rsidRPr="007C2D0D" w:rsidRDefault="00EF5EDA"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6B6DD5" w:rsidRDefault="00C63051" w:rsidP="006B6DD5">
            <w:pPr>
              <w:pStyle w:val="ad"/>
              <w:rPr>
                <w:rFonts w:ascii="Times New Roman" w:eastAsiaTheme="minorEastAsia"/>
                <w:sz w:val="18"/>
                <w:szCs w:val="18"/>
              </w:rPr>
            </w:pPr>
            <w:r>
              <w:rPr>
                <w:rFonts w:ascii="Times New Roman" w:eastAsiaTheme="minorEastAsia" w:hint="eastAsia"/>
                <w:sz w:val="18"/>
                <w:szCs w:val="18"/>
              </w:rPr>
              <w:t>RFDSP to A7</w:t>
            </w:r>
            <w:r w:rsidR="006B6DD5">
              <w:rPr>
                <w:rFonts w:ascii="Times New Roman" w:eastAsiaTheme="minorEastAsia" w:hint="eastAsia"/>
                <w:sz w:val="18"/>
                <w:szCs w:val="18"/>
              </w:rPr>
              <w:t xml:space="preserve"> </w:t>
            </w:r>
            <w:r w:rsidR="006B6DD5" w:rsidRPr="007C2D0D">
              <w:rPr>
                <w:rFonts w:ascii="Times New Roman" w:eastAsiaTheme="minorEastAsia"/>
                <w:sz w:val="18"/>
                <w:szCs w:val="18"/>
              </w:rPr>
              <w:t xml:space="preserve">core IPC </w:t>
            </w:r>
            <w:r w:rsidR="006B6DD5">
              <w:rPr>
                <w:rFonts w:ascii="Times New Roman" w:eastAsiaTheme="minorEastAsia" w:hint="eastAsia"/>
                <w:sz w:val="18"/>
                <w:szCs w:val="18"/>
              </w:rPr>
              <w:t>event</w:t>
            </w:r>
            <w:r w:rsidR="006B6DD5" w:rsidRPr="007C2D0D">
              <w:rPr>
                <w:rFonts w:ascii="Times New Roman" w:eastAsiaTheme="minorEastAsia"/>
                <w:sz w:val="18"/>
                <w:szCs w:val="18"/>
              </w:rPr>
              <w:t xml:space="preserve"> </w:t>
            </w:r>
            <w:r w:rsidR="006B6DD5">
              <w:rPr>
                <w:rFonts w:ascii="Times New Roman" w:eastAsiaTheme="minorEastAsia" w:hint="eastAsia"/>
                <w:sz w:val="18"/>
                <w:szCs w:val="18"/>
              </w:rPr>
              <w:t>9</w:t>
            </w:r>
            <w:r w:rsidR="006B6DD5" w:rsidRPr="007C2D0D">
              <w:rPr>
                <w:rFonts w:ascii="Times New Roman" w:eastAsiaTheme="minorEastAsia"/>
                <w:sz w:val="18"/>
                <w:szCs w:val="18"/>
              </w:rPr>
              <w:t xml:space="preserve"> </w:t>
            </w:r>
            <w:r w:rsidR="006B6DD5">
              <w:rPr>
                <w:rFonts w:ascii="Times New Roman" w:eastAsiaTheme="minorEastAsia"/>
                <w:sz w:val="18"/>
                <w:szCs w:val="18"/>
              </w:rPr>
              <w:t>status</w:t>
            </w:r>
            <w:r w:rsidR="006B6DD5" w:rsidRPr="007C2D0D">
              <w:rPr>
                <w:rFonts w:ascii="Times New Roman" w:eastAsiaTheme="minorEastAsia"/>
                <w:sz w:val="18"/>
                <w:szCs w:val="18"/>
              </w:rPr>
              <w:t xml:space="preserve">. </w:t>
            </w:r>
          </w:p>
          <w:p w:rsidR="006B6DD5" w:rsidRPr="00EF5EDA" w:rsidRDefault="006B6DD5" w:rsidP="006B6DD5">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A7 whether the RFTOA7IPC event 9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RFDSP</w:t>
            </w:r>
            <w:r w:rsidRPr="00EF5EDA">
              <w:rPr>
                <w:rFonts w:ascii="Times New Roman" w:eastAsiaTheme="minorEastAsia"/>
                <w:sz w:val="18"/>
                <w:szCs w:val="18"/>
              </w:rPr>
              <w:t>.</w:t>
            </w:r>
          </w:p>
          <w:p w:rsidR="006B6DD5" w:rsidRPr="00EF5EDA" w:rsidRDefault="006B6DD5" w:rsidP="006B6DD5">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RFDSP</w:t>
            </w:r>
          </w:p>
          <w:p w:rsidR="00EF5EDA" w:rsidRPr="007C2D0D" w:rsidRDefault="006B6DD5" w:rsidP="006B6DD5">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RFDSP</w:t>
            </w:r>
          </w:p>
        </w:tc>
      </w:tr>
      <w:tr w:rsidR="00EF5EDA"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8</w:t>
            </w:r>
          </w:p>
        </w:tc>
        <w:tc>
          <w:tcPr>
            <w:tcW w:w="2056"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RFTOA7IPCSTS&lt;8&gt;</w:t>
            </w:r>
          </w:p>
        </w:tc>
        <w:tc>
          <w:tcPr>
            <w:tcW w:w="736" w:type="dxa"/>
            <w:tcBorders>
              <w:top w:val="single" w:sz="4" w:space="0" w:color="auto"/>
              <w:left w:val="single" w:sz="4" w:space="0" w:color="auto"/>
              <w:bottom w:val="single" w:sz="4" w:space="0" w:color="auto"/>
              <w:right w:val="single" w:sz="4" w:space="0" w:color="auto"/>
            </w:tcBorders>
          </w:tcPr>
          <w:p w:rsidR="00EF5EDA" w:rsidRPr="00E53CAA" w:rsidRDefault="00EF5EDA" w:rsidP="006B6DD5">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EF5EDA" w:rsidRPr="007C2D0D" w:rsidRDefault="00EF5EDA"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6B6DD5" w:rsidRDefault="00C63051" w:rsidP="006B6DD5">
            <w:pPr>
              <w:pStyle w:val="ad"/>
              <w:rPr>
                <w:rFonts w:ascii="Times New Roman" w:eastAsiaTheme="minorEastAsia"/>
                <w:sz w:val="18"/>
                <w:szCs w:val="18"/>
              </w:rPr>
            </w:pPr>
            <w:r>
              <w:rPr>
                <w:rFonts w:ascii="Times New Roman" w:eastAsiaTheme="minorEastAsia" w:hint="eastAsia"/>
                <w:sz w:val="18"/>
                <w:szCs w:val="18"/>
              </w:rPr>
              <w:t>RFDSP to A7</w:t>
            </w:r>
            <w:r w:rsidR="006B6DD5">
              <w:rPr>
                <w:rFonts w:ascii="Times New Roman" w:eastAsiaTheme="minorEastAsia" w:hint="eastAsia"/>
                <w:sz w:val="18"/>
                <w:szCs w:val="18"/>
              </w:rPr>
              <w:t xml:space="preserve"> </w:t>
            </w:r>
            <w:r w:rsidR="006B6DD5" w:rsidRPr="007C2D0D">
              <w:rPr>
                <w:rFonts w:ascii="Times New Roman" w:eastAsiaTheme="minorEastAsia"/>
                <w:sz w:val="18"/>
                <w:szCs w:val="18"/>
              </w:rPr>
              <w:t xml:space="preserve">core IPC </w:t>
            </w:r>
            <w:r w:rsidR="006B6DD5">
              <w:rPr>
                <w:rFonts w:ascii="Times New Roman" w:eastAsiaTheme="minorEastAsia" w:hint="eastAsia"/>
                <w:sz w:val="18"/>
                <w:szCs w:val="18"/>
              </w:rPr>
              <w:t>event</w:t>
            </w:r>
            <w:r w:rsidR="006B6DD5" w:rsidRPr="007C2D0D">
              <w:rPr>
                <w:rFonts w:ascii="Times New Roman" w:eastAsiaTheme="minorEastAsia"/>
                <w:sz w:val="18"/>
                <w:szCs w:val="18"/>
              </w:rPr>
              <w:t xml:space="preserve"> </w:t>
            </w:r>
            <w:r w:rsidR="006B6DD5">
              <w:rPr>
                <w:rFonts w:ascii="Times New Roman" w:eastAsiaTheme="minorEastAsia" w:hint="eastAsia"/>
                <w:sz w:val="18"/>
                <w:szCs w:val="18"/>
              </w:rPr>
              <w:t>8</w:t>
            </w:r>
            <w:r w:rsidR="006B6DD5" w:rsidRPr="007C2D0D">
              <w:rPr>
                <w:rFonts w:ascii="Times New Roman" w:eastAsiaTheme="minorEastAsia"/>
                <w:sz w:val="18"/>
                <w:szCs w:val="18"/>
              </w:rPr>
              <w:t xml:space="preserve"> </w:t>
            </w:r>
            <w:r w:rsidR="006B6DD5">
              <w:rPr>
                <w:rFonts w:ascii="Times New Roman" w:eastAsiaTheme="minorEastAsia"/>
                <w:sz w:val="18"/>
                <w:szCs w:val="18"/>
              </w:rPr>
              <w:t>status</w:t>
            </w:r>
            <w:r w:rsidR="006B6DD5" w:rsidRPr="007C2D0D">
              <w:rPr>
                <w:rFonts w:ascii="Times New Roman" w:eastAsiaTheme="minorEastAsia"/>
                <w:sz w:val="18"/>
                <w:szCs w:val="18"/>
              </w:rPr>
              <w:t xml:space="preserve">. </w:t>
            </w:r>
          </w:p>
          <w:p w:rsidR="006B6DD5" w:rsidRPr="00EF5EDA" w:rsidRDefault="006B6DD5" w:rsidP="006B6DD5">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A7 whether the RFTOA7IPC event 8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RFDSP</w:t>
            </w:r>
            <w:r w:rsidRPr="00EF5EDA">
              <w:rPr>
                <w:rFonts w:ascii="Times New Roman" w:eastAsiaTheme="minorEastAsia"/>
                <w:sz w:val="18"/>
                <w:szCs w:val="18"/>
              </w:rPr>
              <w:t>.</w:t>
            </w:r>
          </w:p>
          <w:p w:rsidR="006B6DD5" w:rsidRPr="00EF5EDA" w:rsidRDefault="006B6DD5" w:rsidP="006B6DD5">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RFDSP</w:t>
            </w:r>
          </w:p>
          <w:p w:rsidR="00EF5EDA" w:rsidRPr="007C2D0D" w:rsidRDefault="006B6DD5" w:rsidP="006B6DD5">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RFDSP</w:t>
            </w:r>
          </w:p>
        </w:tc>
      </w:tr>
      <w:tr w:rsidR="00EF5EDA"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7</w:t>
            </w:r>
          </w:p>
        </w:tc>
        <w:tc>
          <w:tcPr>
            <w:tcW w:w="2056"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RFTOA7IPCSTS&lt;7&gt;</w:t>
            </w:r>
          </w:p>
        </w:tc>
        <w:tc>
          <w:tcPr>
            <w:tcW w:w="736" w:type="dxa"/>
            <w:tcBorders>
              <w:top w:val="single" w:sz="4" w:space="0" w:color="auto"/>
              <w:left w:val="single" w:sz="4" w:space="0" w:color="auto"/>
              <w:bottom w:val="single" w:sz="4" w:space="0" w:color="auto"/>
              <w:right w:val="single" w:sz="4" w:space="0" w:color="auto"/>
            </w:tcBorders>
          </w:tcPr>
          <w:p w:rsidR="00EF5EDA" w:rsidRPr="00E53CAA" w:rsidRDefault="00EF5EDA" w:rsidP="006B6DD5">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EF5EDA" w:rsidRPr="007C2D0D" w:rsidRDefault="00EF5EDA"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6B6DD5" w:rsidRDefault="00C63051" w:rsidP="006B6DD5">
            <w:pPr>
              <w:pStyle w:val="ad"/>
              <w:rPr>
                <w:rFonts w:ascii="Times New Roman" w:eastAsiaTheme="minorEastAsia"/>
                <w:sz w:val="18"/>
                <w:szCs w:val="18"/>
              </w:rPr>
            </w:pPr>
            <w:r>
              <w:rPr>
                <w:rFonts w:ascii="Times New Roman" w:eastAsiaTheme="minorEastAsia" w:hint="eastAsia"/>
                <w:sz w:val="18"/>
                <w:szCs w:val="18"/>
              </w:rPr>
              <w:t>RFDSP to A7</w:t>
            </w:r>
            <w:r w:rsidR="006B6DD5">
              <w:rPr>
                <w:rFonts w:ascii="Times New Roman" w:eastAsiaTheme="minorEastAsia" w:hint="eastAsia"/>
                <w:sz w:val="18"/>
                <w:szCs w:val="18"/>
              </w:rPr>
              <w:t xml:space="preserve"> </w:t>
            </w:r>
            <w:r w:rsidR="006B6DD5" w:rsidRPr="007C2D0D">
              <w:rPr>
                <w:rFonts w:ascii="Times New Roman" w:eastAsiaTheme="minorEastAsia"/>
                <w:sz w:val="18"/>
                <w:szCs w:val="18"/>
              </w:rPr>
              <w:t xml:space="preserve">core IPC </w:t>
            </w:r>
            <w:r w:rsidR="006B6DD5">
              <w:rPr>
                <w:rFonts w:ascii="Times New Roman" w:eastAsiaTheme="minorEastAsia" w:hint="eastAsia"/>
                <w:sz w:val="18"/>
                <w:szCs w:val="18"/>
              </w:rPr>
              <w:t>event</w:t>
            </w:r>
            <w:r w:rsidR="006B6DD5" w:rsidRPr="007C2D0D">
              <w:rPr>
                <w:rFonts w:ascii="Times New Roman" w:eastAsiaTheme="minorEastAsia"/>
                <w:sz w:val="18"/>
                <w:szCs w:val="18"/>
              </w:rPr>
              <w:t xml:space="preserve"> </w:t>
            </w:r>
            <w:r w:rsidR="006B6DD5">
              <w:rPr>
                <w:rFonts w:ascii="Times New Roman" w:eastAsiaTheme="minorEastAsia" w:hint="eastAsia"/>
                <w:sz w:val="18"/>
                <w:szCs w:val="18"/>
              </w:rPr>
              <w:t>7</w:t>
            </w:r>
            <w:r w:rsidR="006B6DD5" w:rsidRPr="007C2D0D">
              <w:rPr>
                <w:rFonts w:ascii="Times New Roman" w:eastAsiaTheme="minorEastAsia"/>
                <w:sz w:val="18"/>
                <w:szCs w:val="18"/>
              </w:rPr>
              <w:t xml:space="preserve"> </w:t>
            </w:r>
            <w:r w:rsidR="006B6DD5">
              <w:rPr>
                <w:rFonts w:ascii="Times New Roman" w:eastAsiaTheme="minorEastAsia"/>
                <w:sz w:val="18"/>
                <w:szCs w:val="18"/>
              </w:rPr>
              <w:t>status</w:t>
            </w:r>
            <w:r w:rsidR="006B6DD5" w:rsidRPr="007C2D0D">
              <w:rPr>
                <w:rFonts w:ascii="Times New Roman" w:eastAsiaTheme="minorEastAsia"/>
                <w:sz w:val="18"/>
                <w:szCs w:val="18"/>
              </w:rPr>
              <w:t xml:space="preserve">. </w:t>
            </w:r>
          </w:p>
          <w:p w:rsidR="006B6DD5" w:rsidRPr="00EF5EDA" w:rsidRDefault="006B6DD5" w:rsidP="006B6DD5">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A7 whether the RFTOA7IPC event 7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RFDSP</w:t>
            </w:r>
            <w:r w:rsidRPr="00EF5EDA">
              <w:rPr>
                <w:rFonts w:ascii="Times New Roman" w:eastAsiaTheme="minorEastAsia"/>
                <w:sz w:val="18"/>
                <w:szCs w:val="18"/>
              </w:rPr>
              <w:t>.</w:t>
            </w:r>
          </w:p>
          <w:p w:rsidR="006B6DD5" w:rsidRPr="00EF5EDA" w:rsidRDefault="006B6DD5" w:rsidP="006B6DD5">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RFDSP</w:t>
            </w:r>
          </w:p>
          <w:p w:rsidR="00EF5EDA" w:rsidRPr="007C2D0D" w:rsidRDefault="006B6DD5" w:rsidP="006B6DD5">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RFDSP</w:t>
            </w:r>
          </w:p>
        </w:tc>
      </w:tr>
      <w:tr w:rsidR="00EF5EDA"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lastRenderedPageBreak/>
              <w:t>6</w:t>
            </w:r>
          </w:p>
        </w:tc>
        <w:tc>
          <w:tcPr>
            <w:tcW w:w="2056"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RFTOA7IPCSTS&lt;6&gt;</w:t>
            </w:r>
          </w:p>
        </w:tc>
        <w:tc>
          <w:tcPr>
            <w:tcW w:w="736" w:type="dxa"/>
            <w:tcBorders>
              <w:top w:val="single" w:sz="4" w:space="0" w:color="auto"/>
              <w:left w:val="single" w:sz="4" w:space="0" w:color="auto"/>
              <w:bottom w:val="single" w:sz="4" w:space="0" w:color="auto"/>
              <w:right w:val="single" w:sz="4" w:space="0" w:color="auto"/>
            </w:tcBorders>
          </w:tcPr>
          <w:p w:rsidR="00EF5EDA" w:rsidRPr="00E53CAA" w:rsidRDefault="00EF5EDA" w:rsidP="006B6DD5">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EF5EDA" w:rsidRPr="007C2D0D" w:rsidRDefault="00EF5EDA"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6B6DD5" w:rsidRDefault="00C63051" w:rsidP="006B6DD5">
            <w:pPr>
              <w:pStyle w:val="ad"/>
              <w:rPr>
                <w:rFonts w:ascii="Times New Roman" w:eastAsiaTheme="minorEastAsia"/>
                <w:sz w:val="18"/>
                <w:szCs w:val="18"/>
              </w:rPr>
            </w:pPr>
            <w:r>
              <w:rPr>
                <w:rFonts w:ascii="Times New Roman" w:eastAsiaTheme="minorEastAsia" w:hint="eastAsia"/>
                <w:sz w:val="18"/>
                <w:szCs w:val="18"/>
              </w:rPr>
              <w:t>RFDSP to A7</w:t>
            </w:r>
            <w:r w:rsidR="006B6DD5">
              <w:rPr>
                <w:rFonts w:ascii="Times New Roman" w:eastAsiaTheme="minorEastAsia" w:hint="eastAsia"/>
                <w:sz w:val="18"/>
                <w:szCs w:val="18"/>
              </w:rPr>
              <w:t xml:space="preserve"> </w:t>
            </w:r>
            <w:r w:rsidR="006B6DD5" w:rsidRPr="007C2D0D">
              <w:rPr>
                <w:rFonts w:ascii="Times New Roman" w:eastAsiaTheme="minorEastAsia"/>
                <w:sz w:val="18"/>
                <w:szCs w:val="18"/>
              </w:rPr>
              <w:t xml:space="preserve">core IPC </w:t>
            </w:r>
            <w:r w:rsidR="006B6DD5">
              <w:rPr>
                <w:rFonts w:ascii="Times New Roman" w:eastAsiaTheme="minorEastAsia" w:hint="eastAsia"/>
                <w:sz w:val="18"/>
                <w:szCs w:val="18"/>
              </w:rPr>
              <w:t>event</w:t>
            </w:r>
            <w:r w:rsidR="006B6DD5" w:rsidRPr="007C2D0D">
              <w:rPr>
                <w:rFonts w:ascii="Times New Roman" w:eastAsiaTheme="minorEastAsia"/>
                <w:sz w:val="18"/>
                <w:szCs w:val="18"/>
              </w:rPr>
              <w:t xml:space="preserve"> </w:t>
            </w:r>
            <w:r w:rsidR="006B6DD5">
              <w:rPr>
                <w:rFonts w:ascii="Times New Roman" w:eastAsiaTheme="minorEastAsia" w:hint="eastAsia"/>
                <w:sz w:val="18"/>
                <w:szCs w:val="18"/>
              </w:rPr>
              <w:t>6</w:t>
            </w:r>
            <w:r w:rsidR="006B6DD5" w:rsidRPr="007C2D0D">
              <w:rPr>
                <w:rFonts w:ascii="Times New Roman" w:eastAsiaTheme="minorEastAsia"/>
                <w:sz w:val="18"/>
                <w:szCs w:val="18"/>
              </w:rPr>
              <w:t xml:space="preserve"> </w:t>
            </w:r>
            <w:r w:rsidR="006B6DD5">
              <w:rPr>
                <w:rFonts w:ascii="Times New Roman" w:eastAsiaTheme="minorEastAsia"/>
                <w:sz w:val="18"/>
                <w:szCs w:val="18"/>
              </w:rPr>
              <w:t>status</w:t>
            </w:r>
            <w:r w:rsidR="006B6DD5" w:rsidRPr="007C2D0D">
              <w:rPr>
                <w:rFonts w:ascii="Times New Roman" w:eastAsiaTheme="minorEastAsia"/>
                <w:sz w:val="18"/>
                <w:szCs w:val="18"/>
              </w:rPr>
              <w:t xml:space="preserve">. </w:t>
            </w:r>
          </w:p>
          <w:p w:rsidR="006B6DD5" w:rsidRPr="00EF5EDA" w:rsidRDefault="006B6DD5" w:rsidP="006B6DD5">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A7 whether the RFTOA7IPC event 6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RFDSP</w:t>
            </w:r>
            <w:r w:rsidRPr="00EF5EDA">
              <w:rPr>
                <w:rFonts w:ascii="Times New Roman" w:eastAsiaTheme="minorEastAsia"/>
                <w:sz w:val="18"/>
                <w:szCs w:val="18"/>
              </w:rPr>
              <w:t>.</w:t>
            </w:r>
          </w:p>
          <w:p w:rsidR="006B6DD5" w:rsidRPr="00EF5EDA" w:rsidRDefault="006B6DD5" w:rsidP="006B6DD5">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RFDSP</w:t>
            </w:r>
          </w:p>
          <w:p w:rsidR="00EF5EDA" w:rsidRPr="007C2D0D" w:rsidRDefault="006B6DD5" w:rsidP="006B6DD5">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RFDSP</w:t>
            </w:r>
          </w:p>
        </w:tc>
      </w:tr>
      <w:tr w:rsidR="00EF5EDA"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5</w:t>
            </w:r>
          </w:p>
        </w:tc>
        <w:tc>
          <w:tcPr>
            <w:tcW w:w="2056"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RFTOA7IPCSTS&lt;5&gt;</w:t>
            </w:r>
          </w:p>
        </w:tc>
        <w:tc>
          <w:tcPr>
            <w:tcW w:w="736" w:type="dxa"/>
            <w:tcBorders>
              <w:top w:val="single" w:sz="4" w:space="0" w:color="auto"/>
              <w:left w:val="single" w:sz="4" w:space="0" w:color="auto"/>
              <w:bottom w:val="single" w:sz="4" w:space="0" w:color="auto"/>
              <w:right w:val="single" w:sz="4" w:space="0" w:color="auto"/>
            </w:tcBorders>
          </w:tcPr>
          <w:p w:rsidR="00EF5EDA" w:rsidRPr="00E53CAA" w:rsidRDefault="00EF5EDA" w:rsidP="006B6DD5">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EF5EDA" w:rsidRPr="007C2D0D" w:rsidRDefault="00EF5EDA"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6B6DD5" w:rsidRDefault="00C63051" w:rsidP="006B6DD5">
            <w:pPr>
              <w:pStyle w:val="ad"/>
              <w:rPr>
                <w:rFonts w:ascii="Times New Roman" w:eastAsiaTheme="minorEastAsia"/>
                <w:sz w:val="18"/>
                <w:szCs w:val="18"/>
              </w:rPr>
            </w:pPr>
            <w:r>
              <w:rPr>
                <w:rFonts w:ascii="Times New Roman" w:eastAsiaTheme="minorEastAsia" w:hint="eastAsia"/>
                <w:sz w:val="18"/>
                <w:szCs w:val="18"/>
              </w:rPr>
              <w:t>RFDSP to A7</w:t>
            </w:r>
            <w:r w:rsidR="006B6DD5">
              <w:rPr>
                <w:rFonts w:ascii="Times New Roman" w:eastAsiaTheme="minorEastAsia" w:hint="eastAsia"/>
                <w:sz w:val="18"/>
                <w:szCs w:val="18"/>
              </w:rPr>
              <w:t xml:space="preserve"> </w:t>
            </w:r>
            <w:r w:rsidR="006B6DD5" w:rsidRPr="007C2D0D">
              <w:rPr>
                <w:rFonts w:ascii="Times New Roman" w:eastAsiaTheme="minorEastAsia"/>
                <w:sz w:val="18"/>
                <w:szCs w:val="18"/>
              </w:rPr>
              <w:t xml:space="preserve">core IPC </w:t>
            </w:r>
            <w:r w:rsidR="006B6DD5">
              <w:rPr>
                <w:rFonts w:ascii="Times New Roman" w:eastAsiaTheme="minorEastAsia" w:hint="eastAsia"/>
                <w:sz w:val="18"/>
                <w:szCs w:val="18"/>
              </w:rPr>
              <w:t>event</w:t>
            </w:r>
            <w:r w:rsidR="006B6DD5" w:rsidRPr="007C2D0D">
              <w:rPr>
                <w:rFonts w:ascii="Times New Roman" w:eastAsiaTheme="minorEastAsia"/>
                <w:sz w:val="18"/>
                <w:szCs w:val="18"/>
              </w:rPr>
              <w:t xml:space="preserve"> </w:t>
            </w:r>
            <w:r w:rsidR="006B6DD5">
              <w:rPr>
                <w:rFonts w:ascii="Times New Roman" w:eastAsiaTheme="minorEastAsia" w:hint="eastAsia"/>
                <w:sz w:val="18"/>
                <w:szCs w:val="18"/>
              </w:rPr>
              <w:t>5</w:t>
            </w:r>
            <w:r w:rsidR="006B6DD5" w:rsidRPr="007C2D0D">
              <w:rPr>
                <w:rFonts w:ascii="Times New Roman" w:eastAsiaTheme="minorEastAsia"/>
                <w:sz w:val="18"/>
                <w:szCs w:val="18"/>
              </w:rPr>
              <w:t xml:space="preserve"> </w:t>
            </w:r>
            <w:r w:rsidR="006B6DD5">
              <w:rPr>
                <w:rFonts w:ascii="Times New Roman" w:eastAsiaTheme="minorEastAsia"/>
                <w:sz w:val="18"/>
                <w:szCs w:val="18"/>
              </w:rPr>
              <w:t>status</w:t>
            </w:r>
            <w:r w:rsidR="006B6DD5" w:rsidRPr="007C2D0D">
              <w:rPr>
                <w:rFonts w:ascii="Times New Roman" w:eastAsiaTheme="minorEastAsia"/>
                <w:sz w:val="18"/>
                <w:szCs w:val="18"/>
              </w:rPr>
              <w:t xml:space="preserve">. </w:t>
            </w:r>
          </w:p>
          <w:p w:rsidR="006B6DD5" w:rsidRPr="00EF5EDA" w:rsidRDefault="006B6DD5" w:rsidP="006B6DD5">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A7 whether the RFTOA7IPC event 5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RFDSP</w:t>
            </w:r>
            <w:r w:rsidRPr="00EF5EDA">
              <w:rPr>
                <w:rFonts w:ascii="Times New Roman" w:eastAsiaTheme="minorEastAsia"/>
                <w:sz w:val="18"/>
                <w:szCs w:val="18"/>
              </w:rPr>
              <w:t>.</w:t>
            </w:r>
          </w:p>
          <w:p w:rsidR="006B6DD5" w:rsidRPr="00EF5EDA" w:rsidRDefault="006B6DD5" w:rsidP="006B6DD5">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RFDSP</w:t>
            </w:r>
          </w:p>
          <w:p w:rsidR="00EF5EDA" w:rsidRPr="007C2D0D" w:rsidRDefault="006B6DD5" w:rsidP="006B6DD5">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RFDSP</w:t>
            </w:r>
          </w:p>
        </w:tc>
      </w:tr>
      <w:tr w:rsidR="00EF5EDA"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4</w:t>
            </w:r>
          </w:p>
        </w:tc>
        <w:tc>
          <w:tcPr>
            <w:tcW w:w="2056"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RFTOA7IPCSTS&lt;4&gt;</w:t>
            </w:r>
          </w:p>
        </w:tc>
        <w:tc>
          <w:tcPr>
            <w:tcW w:w="736" w:type="dxa"/>
            <w:tcBorders>
              <w:top w:val="single" w:sz="4" w:space="0" w:color="auto"/>
              <w:left w:val="single" w:sz="4" w:space="0" w:color="auto"/>
              <w:bottom w:val="single" w:sz="4" w:space="0" w:color="auto"/>
              <w:right w:val="single" w:sz="4" w:space="0" w:color="auto"/>
            </w:tcBorders>
          </w:tcPr>
          <w:p w:rsidR="00EF5EDA" w:rsidRPr="00E53CAA" w:rsidRDefault="00EF5EDA" w:rsidP="006B6DD5">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EF5EDA" w:rsidRPr="007C2D0D" w:rsidRDefault="00EF5EDA"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6B6DD5" w:rsidRDefault="00C63051" w:rsidP="006B6DD5">
            <w:pPr>
              <w:pStyle w:val="ad"/>
              <w:rPr>
                <w:rFonts w:ascii="Times New Roman" w:eastAsiaTheme="minorEastAsia"/>
                <w:sz w:val="18"/>
                <w:szCs w:val="18"/>
              </w:rPr>
            </w:pPr>
            <w:r>
              <w:rPr>
                <w:rFonts w:ascii="Times New Roman" w:eastAsiaTheme="minorEastAsia" w:hint="eastAsia"/>
                <w:sz w:val="18"/>
                <w:szCs w:val="18"/>
              </w:rPr>
              <w:t>RFDSP to A7</w:t>
            </w:r>
            <w:r w:rsidR="006B6DD5">
              <w:rPr>
                <w:rFonts w:ascii="Times New Roman" w:eastAsiaTheme="minorEastAsia" w:hint="eastAsia"/>
                <w:sz w:val="18"/>
                <w:szCs w:val="18"/>
              </w:rPr>
              <w:t xml:space="preserve"> </w:t>
            </w:r>
            <w:r w:rsidR="006B6DD5" w:rsidRPr="007C2D0D">
              <w:rPr>
                <w:rFonts w:ascii="Times New Roman" w:eastAsiaTheme="minorEastAsia"/>
                <w:sz w:val="18"/>
                <w:szCs w:val="18"/>
              </w:rPr>
              <w:t xml:space="preserve">core IPC </w:t>
            </w:r>
            <w:r w:rsidR="006B6DD5">
              <w:rPr>
                <w:rFonts w:ascii="Times New Roman" w:eastAsiaTheme="minorEastAsia" w:hint="eastAsia"/>
                <w:sz w:val="18"/>
                <w:szCs w:val="18"/>
              </w:rPr>
              <w:t>event</w:t>
            </w:r>
            <w:r w:rsidR="006B6DD5" w:rsidRPr="007C2D0D">
              <w:rPr>
                <w:rFonts w:ascii="Times New Roman" w:eastAsiaTheme="minorEastAsia"/>
                <w:sz w:val="18"/>
                <w:szCs w:val="18"/>
              </w:rPr>
              <w:t xml:space="preserve"> </w:t>
            </w:r>
            <w:r w:rsidR="006B6DD5">
              <w:rPr>
                <w:rFonts w:ascii="Times New Roman" w:eastAsiaTheme="minorEastAsia" w:hint="eastAsia"/>
                <w:sz w:val="18"/>
                <w:szCs w:val="18"/>
              </w:rPr>
              <w:t>4</w:t>
            </w:r>
            <w:r w:rsidR="006B6DD5" w:rsidRPr="007C2D0D">
              <w:rPr>
                <w:rFonts w:ascii="Times New Roman" w:eastAsiaTheme="minorEastAsia"/>
                <w:sz w:val="18"/>
                <w:szCs w:val="18"/>
              </w:rPr>
              <w:t xml:space="preserve"> </w:t>
            </w:r>
            <w:r w:rsidR="006B6DD5">
              <w:rPr>
                <w:rFonts w:ascii="Times New Roman" w:eastAsiaTheme="minorEastAsia"/>
                <w:sz w:val="18"/>
                <w:szCs w:val="18"/>
              </w:rPr>
              <w:t>status</w:t>
            </w:r>
            <w:r w:rsidR="006B6DD5" w:rsidRPr="007C2D0D">
              <w:rPr>
                <w:rFonts w:ascii="Times New Roman" w:eastAsiaTheme="minorEastAsia"/>
                <w:sz w:val="18"/>
                <w:szCs w:val="18"/>
              </w:rPr>
              <w:t xml:space="preserve">. </w:t>
            </w:r>
          </w:p>
          <w:p w:rsidR="006B6DD5" w:rsidRPr="00EF5EDA" w:rsidRDefault="006B6DD5" w:rsidP="006B6DD5">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A7 whether the RFTOA7IPC event 4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RFDSP</w:t>
            </w:r>
            <w:r w:rsidRPr="00EF5EDA">
              <w:rPr>
                <w:rFonts w:ascii="Times New Roman" w:eastAsiaTheme="minorEastAsia"/>
                <w:sz w:val="18"/>
                <w:szCs w:val="18"/>
              </w:rPr>
              <w:t>.</w:t>
            </w:r>
          </w:p>
          <w:p w:rsidR="006B6DD5" w:rsidRPr="00EF5EDA" w:rsidRDefault="006B6DD5" w:rsidP="006B6DD5">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RFDSP</w:t>
            </w:r>
          </w:p>
          <w:p w:rsidR="00EF5EDA" w:rsidRPr="007C2D0D" w:rsidRDefault="006B6DD5" w:rsidP="006B6DD5">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RFDSP</w:t>
            </w:r>
          </w:p>
        </w:tc>
      </w:tr>
      <w:tr w:rsidR="00EF5EDA"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3</w:t>
            </w:r>
          </w:p>
        </w:tc>
        <w:tc>
          <w:tcPr>
            <w:tcW w:w="2056"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RFTOA7IPCSTS&lt;3&gt;</w:t>
            </w:r>
          </w:p>
        </w:tc>
        <w:tc>
          <w:tcPr>
            <w:tcW w:w="736" w:type="dxa"/>
            <w:tcBorders>
              <w:top w:val="single" w:sz="4" w:space="0" w:color="auto"/>
              <w:left w:val="single" w:sz="4" w:space="0" w:color="auto"/>
              <w:bottom w:val="single" w:sz="4" w:space="0" w:color="auto"/>
              <w:right w:val="single" w:sz="4" w:space="0" w:color="auto"/>
            </w:tcBorders>
          </w:tcPr>
          <w:p w:rsidR="00EF5EDA" w:rsidRPr="00E53CAA" w:rsidRDefault="00EF5EDA" w:rsidP="006B6DD5">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EF5EDA" w:rsidRPr="007C2D0D" w:rsidRDefault="00EF5EDA"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6B6DD5" w:rsidRDefault="00C63051" w:rsidP="006B6DD5">
            <w:pPr>
              <w:pStyle w:val="ad"/>
              <w:rPr>
                <w:rFonts w:ascii="Times New Roman" w:eastAsiaTheme="minorEastAsia"/>
                <w:sz w:val="18"/>
                <w:szCs w:val="18"/>
              </w:rPr>
            </w:pPr>
            <w:r>
              <w:rPr>
                <w:rFonts w:ascii="Times New Roman" w:eastAsiaTheme="minorEastAsia" w:hint="eastAsia"/>
                <w:sz w:val="18"/>
                <w:szCs w:val="18"/>
              </w:rPr>
              <w:t>RFDSP to A7</w:t>
            </w:r>
            <w:r w:rsidR="006B6DD5">
              <w:rPr>
                <w:rFonts w:ascii="Times New Roman" w:eastAsiaTheme="minorEastAsia" w:hint="eastAsia"/>
                <w:sz w:val="18"/>
                <w:szCs w:val="18"/>
              </w:rPr>
              <w:t xml:space="preserve"> </w:t>
            </w:r>
            <w:r w:rsidR="006B6DD5" w:rsidRPr="007C2D0D">
              <w:rPr>
                <w:rFonts w:ascii="Times New Roman" w:eastAsiaTheme="minorEastAsia"/>
                <w:sz w:val="18"/>
                <w:szCs w:val="18"/>
              </w:rPr>
              <w:t xml:space="preserve">core IPC </w:t>
            </w:r>
            <w:r w:rsidR="006B6DD5">
              <w:rPr>
                <w:rFonts w:ascii="Times New Roman" w:eastAsiaTheme="minorEastAsia" w:hint="eastAsia"/>
                <w:sz w:val="18"/>
                <w:szCs w:val="18"/>
              </w:rPr>
              <w:t>event</w:t>
            </w:r>
            <w:r w:rsidR="006B6DD5" w:rsidRPr="007C2D0D">
              <w:rPr>
                <w:rFonts w:ascii="Times New Roman" w:eastAsiaTheme="minorEastAsia"/>
                <w:sz w:val="18"/>
                <w:szCs w:val="18"/>
              </w:rPr>
              <w:t xml:space="preserve"> </w:t>
            </w:r>
            <w:r w:rsidR="006B6DD5">
              <w:rPr>
                <w:rFonts w:ascii="Times New Roman" w:eastAsiaTheme="minorEastAsia" w:hint="eastAsia"/>
                <w:sz w:val="18"/>
                <w:szCs w:val="18"/>
              </w:rPr>
              <w:t>3</w:t>
            </w:r>
            <w:r w:rsidR="006B6DD5" w:rsidRPr="007C2D0D">
              <w:rPr>
                <w:rFonts w:ascii="Times New Roman" w:eastAsiaTheme="minorEastAsia"/>
                <w:sz w:val="18"/>
                <w:szCs w:val="18"/>
              </w:rPr>
              <w:t xml:space="preserve"> </w:t>
            </w:r>
            <w:r w:rsidR="006B6DD5">
              <w:rPr>
                <w:rFonts w:ascii="Times New Roman" w:eastAsiaTheme="minorEastAsia"/>
                <w:sz w:val="18"/>
                <w:szCs w:val="18"/>
              </w:rPr>
              <w:t>status</w:t>
            </w:r>
            <w:r w:rsidR="006B6DD5" w:rsidRPr="007C2D0D">
              <w:rPr>
                <w:rFonts w:ascii="Times New Roman" w:eastAsiaTheme="minorEastAsia"/>
                <w:sz w:val="18"/>
                <w:szCs w:val="18"/>
              </w:rPr>
              <w:t xml:space="preserve">. </w:t>
            </w:r>
          </w:p>
          <w:p w:rsidR="006B6DD5" w:rsidRPr="00EF5EDA" w:rsidRDefault="006B6DD5" w:rsidP="006B6DD5">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A7 w</w:t>
            </w:r>
            <w:r w:rsidR="00C63051">
              <w:rPr>
                <w:rFonts w:ascii="Times New Roman" w:eastAsiaTheme="minorEastAsia" w:hint="eastAsia"/>
                <w:sz w:val="18"/>
                <w:szCs w:val="18"/>
              </w:rPr>
              <w:t>hether the RFTOA7IPC event 3 is</w:t>
            </w:r>
            <w:r>
              <w:rPr>
                <w:rFonts w:ascii="Times New Roman" w:eastAsiaTheme="minorEastAsia"/>
                <w:sz w:val="18"/>
                <w:szCs w:val="18"/>
              </w:rPr>
              <w:t xml:space="preserve"> 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RFDSP</w:t>
            </w:r>
            <w:r w:rsidRPr="00EF5EDA">
              <w:rPr>
                <w:rFonts w:ascii="Times New Roman" w:eastAsiaTheme="minorEastAsia"/>
                <w:sz w:val="18"/>
                <w:szCs w:val="18"/>
              </w:rPr>
              <w:t>.</w:t>
            </w:r>
          </w:p>
          <w:p w:rsidR="006B6DD5" w:rsidRPr="00EF5EDA" w:rsidRDefault="006B6DD5" w:rsidP="006B6DD5">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RFDSP</w:t>
            </w:r>
          </w:p>
          <w:p w:rsidR="00EF5EDA" w:rsidRPr="007C2D0D" w:rsidRDefault="006B6DD5" w:rsidP="006B6DD5">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RFDSP</w:t>
            </w:r>
          </w:p>
        </w:tc>
      </w:tr>
      <w:tr w:rsidR="00EF5EDA"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2</w:t>
            </w:r>
          </w:p>
        </w:tc>
        <w:tc>
          <w:tcPr>
            <w:tcW w:w="2056"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RFTOA7IPCSTS&lt;2&gt;</w:t>
            </w:r>
          </w:p>
        </w:tc>
        <w:tc>
          <w:tcPr>
            <w:tcW w:w="736" w:type="dxa"/>
            <w:tcBorders>
              <w:top w:val="single" w:sz="4" w:space="0" w:color="auto"/>
              <w:left w:val="single" w:sz="4" w:space="0" w:color="auto"/>
              <w:bottom w:val="single" w:sz="4" w:space="0" w:color="auto"/>
              <w:right w:val="single" w:sz="4" w:space="0" w:color="auto"/>
            </w:tcBorders>
          </w:tcPr>
          <w:p w:rsidR="00EF5EDA" w:rsidRPr="00E53CAA" w:rsidRDefault="00EF5EDA" w:rsidP="006B6DD5">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EF5EDA" w:rsidRPr="007C2D0D" w:rsidRDefault="00EF5EDA"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6B6DD5" w:rsidRDefault="00C63051" w:rsidP="006B6DD5">
            <w:pPr>
              <w:pStyle w:val="ad"/>
              <w:rPr>
                <w:rFonts w:ascii="Times New Roman" w:eastAsiaTheme="minorEastAsia"/>
                <w:sz w:val="18"/>
                <w:szCs w:val="18"/>
              </w:rPr>
            </w:pPr>
            <w:r>
              <w:rPr>
                <w:rFonts w:ascii="Times New Roman" w:eastAsiaTheme="minorEastAsia" w:hint="eastAsia"/>
                <w:sz w:val="18"/>
                <w:szCs w:val="18"/>
              </w:rPr>
              <w:t>RFDSP to A7</w:t>
            </w:r>
            <w:r w:rsidR="006B6DD5">
              <w:rPr>
                <w:rFonts w:ascii="Times New Roman" w:eastAsiaTheme="minorEastAsia" w:hint="eastAsia"/>
                <w:sz w:val="18"/>
                <w:szCs w:val="18"/>
              </w:rPr>
              <w:t xml:space="preserve"> </w:t>
            </w:r>
            <w:r w:rsidR="006B6DD5" w:rsidRPr="007C2D0D">
              <w:rPr>
                <w:rFonts w:ascii="Times New Roman" w:eastAsiaTheme="minorEastAsia"/>
                <w:sz w:val="18"/>
                <w:szCs w:val="18"/>
              </w:rPr>
              <w:t xml:space="preserve">core IPC </w:t>
            </w:r>
            <w:r w:rsidR="006B6DD5">
              <w:rPr>
                <w:rFonts w:ascii="Times New Roman" w:eastAsiaTheme="minorEastAsia" w:hint="eastAsia"/>
                <w:sz w:val="18"/>
                <w:szCs w:val="18"/>
              </w:rPr>
              <w:t>event</w:t>
            </w:r>
            <w:r w:rsidR="006B6DD5" w:rsidRPr="007C2D0D">
              <w:rPr>
                <w:rFonts w:ascii="Times New Roman" w:eastAsiaTheme="minorEastAsia"/>
                <w:sz w:val="18"/>
                <w:szCs w:val="18"/>
              </w:rPr>
              <w:t xml:space="preserve"> </w:t>
            </w:r>
            <w:r w:rsidR="006B6DD5">
              <w:rPr>
                <w:rFonts w:ascii="Times New Roman" w:eastAsiaTheme="minorEastAsia" w:hint="eastAsia"/>
                <w:sz w:val="18"/>
                <w:szCs w:val="18"/>
              </w:rPr>
              <w:t>2</w:t>
            </w:r>
            <w:r w:rsidR="006B6DD5" w:rsidRPr="007C2D0D">
              <w:rPr>
                <w:rFonts w:ascii="Times New Roman" w:eastAsiaTheme="minorEastAsia"/>
                <w:sz w:val="18"/>
                <w:szCs w:val="18"/>
              </w:rPr>
              <w:t xml:space="preserve"> </w:t>
            </w:r>
            <w:r w:rsidR="006B6DD5">
              <w:rPr>
                <w:rFonts w:ascii="Times New Roman" w:eastAsiaTheme="minorEastAsia"/>
                <w:sz w:val="18"/>
                <w:szCs w:val="18"/>
              </w:rPr>
              <w:t>status</w:t>
            </w:r>
            <w:r w:rsidR="006B6DD5" w:rsidRPr="007C2D0D">
              <w:rPr>
                <w:rFonts w:ascii="Times New Roman" w:eastAsiaTheme="minorEastAsia"/>
                <w:sz w:val="18"/>
                <w:szCs w:val="18"/>
              </w:rPr>
              <w:t xml:space="preserve">. </w:t>
            </w:r>
          </w:p>
          <w:p w:rsidR="006B6DD5" w:rsidRPr="00EF5EDA" w:rsidRDefault="006B6DD5" w:rsidP="006B6DD5">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A7 w</w:t>
            </w:r>
            <w:r w:rsidR="00C63051">
              <w:rPr>
                <w:rFonts w:ascii="Times New Roman" w:eastAsiaTheme="minorEastAsia" w:hint="eastAsia"/>
                <w:sz w:val="18"/>
                <w:szCs w:val="18"/>
              </w:rPr>
              <w:t>hether the RFTOA7IPC event 2 is</w:t>
            </w:r>
            <w:r>
              <w:rPr>
                <w:rFonts w:ascii="Times New Roman" w:eastAsiaTheme="minorEastAsia"/>
                <w:sz w:val="18"/>
                <w:szCs w:val="18"/>
              </w:rPr>
              <w:t xml:space="preserve"> 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RFDSP</w:t>
            </w:r>
            <w:r w:rsidRPr="00EF5EDA">
              <w:rPr>
                <w:rFonts w:ascii="Times New Roman" w:eastAsiaTheme="minorEastAsia"/>
                <w:sz w:val="18"/>
                <w:szCs w:val="18"/>
              </w:rPr>
              <w:t>.</w:t>
            </w:r>
          </w:p>
          <w:p w:rsidR="006B6DD5" w:rsidRPr="00EF5EDA" w:rsidRDefault="006B6DD5" w:rsidP="006B6DD5">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RFDSP</w:t>
            </w:r>
          </w:p>
          <w:p w:rsidR="00EF5EDA" w:rsidRPr="007C2D0D" w:rsidRDefault="006B6DD5" w:rsidP="006B6DD5">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RFDSP</w:t>
            </w:r>
          </w:p>
        </w:tc>
      </w:tr>
      <w:tr w:rsidR="00EF5EDA"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1</w:t>
            </w:r>
          </w:p>
        </w:tc>
        <w:tc>
          <w:tcPr>
            <w:tcW w:w="2056"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RFTOA7IPCSTS&lt;1&gt;</w:t>
            </w:r>
          </w:p>
        </w:tc>
        <w:tc>
          <w:tcPr>
            <w:tcW w:w="736" w:type="dxa"/>
            <w:tcBorders>
              <w:top w:val="single" w:sz="4" w:space="0" w:color="auto"/>
              <w:left w:val="single" w:sz="4" w:space="0" w:color="auto"/>
              <w:bottom w:val="single" w:sz="4" w:space="0" w:color="auto"/>
              <w:right w:val="single" w:sz="4" w:space="0" w:color="auto"/>
            </w:tcBorders>
          </w:tcPr>
          <w:p w:rsidR="00EF5EDA" w:rsidRPr="00E53CAA" w:rsidRDefault="00EF5EDA" w:rsidP="006B6DD5">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EF5EDA" w:rsidRPr="007C2D0D" w:rsidRDefault="00EF5EDA"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6B6DD5" w:rsidRDefault="00C63051" w:rsidP="006B6DD5">
            <w:pPr>
              <w:pStyle w:val="ad"/>
              <w:rPr>
                <w:rFonts w:ascii="Times New Roman" w:eastAsiaTheme="minorEastAsia"/>
                <w:sz w:val="18"/>
                <w:szCs w:val="18"/>
              </w:rPr>
            </w:pPr>
            <w:r>
              <w:rPr>
                <w:rFonts w:ascii="Times New Roman" w:eastAsiaTheme="minorEastAsia" w:hint="eastAsia"/>
                <w:sz w:val="18"/>
                <w:szCs w:val="18"/>
              </w:rPr>
              <w:t>RFDSP to A7</w:t>
            </w:r>
            <w:r w:rsidR="006B6DD5">
              <w:rPr>
                <w:rFonts w:ascii="Times New Roman" w:eastAsiaTheme="minorEastAsia" w:hint="eastAsia"/>
                <w:sz w:val="18"/>
                <w:szCs w:val="18"/>
              </w:rPr>
              <w:t xml:space="preserve"> </w:t>
            </w:r>
            <w:r w:rsidR="006B6DD5" w:rsidRPr="007C2D0D">
              <w:rPr>
                <w:rFonts w:ascii="Times New Roman" w:eastAsiaTheme="minorEastAsia"/>
                <w:sz w:val="18"/>
                <w:szCs w:val="18"/>
              </w:rPr>
              <w:t xml:space="preserve">core IPC </w:t>
            </w:r>
            <w:r w:rsidR="006B6DD5">
              <w:rPr>
                <w:rFonts w:ascii="Times New Roman" w:eastAsiaTheme="minorEastAsia" w:hint="eastAsia"/>
                <w:sz w:val="18"/>
                <w:szCs w:val="18"/>
              </w:rPr>
              <w:t>event</w:t>
            </w:r>
            <w:r w:rsidR="006B6DD5" w:rsidRPr="007C2D0D">
              <w:rPr>
                <w:rFonts w:ascii="Times New Roman" w:eastAsiaTheme="minorEastAsia"/>
                <w:sz w:val="18"/>
                <w:szCs w:val="18"/>
              </w:rPr>
              <w:t xml:space="preserve"> </w:t>
            </w:r>
            <w:r w:rsidR="006B6DD5">
              <w:rPr>
                <w:rFonts w:ascii="Times New Roman" w:eastAsiaTheme="minorEastAsia" w:hint="eastAsia"/>
                <w:sz w:val="18"/>
                <w:szCs w:val="18"/>
              </w:rPr>
              <w:t>1</w:t>
            </w:r>
            <w:r w:rsidR="006B6DD5" w:rsidRPr="007C2D0D">
              <w:rPr>
                <w:rFonts w:ascii="Times New Roman" w:eastAsiaTheme="minorEastAsia"/>
                <w:sz w:val="18"/>
                <w:szCs w:val="18"/>
              </w:rPr>
              <w:t xml:space="preserve"> </w:t>
            </w:r>
            <w:r w:rsidR="006B6DD5">
              <w:rPr>
                <w:rFonts w:ascii="Times New Roman" w:eastAsiaTheme="minorEastAsia"/>
                <w:sz w:val="18"/>
                <w:szCs w:val="18"/>
              </w:rPr>
              <w:t>status</w:t>
            </w:r>
            <w:r w:rsidR="006B6DD5" w:rsidRPr="007C2D0D">
              <w:rPr>
                <w:rFonts w:ascii="Times New Roman" w:eastAsiaTheme="minorEastAsia"/>
                <w:sz w:val="18"/>
                <w:szCs w:val="18"/>
              </w:rPr>
              <w:t xml:space="preserve">. </w:t>
            </w:r>
          </w:p>
          <w:p w:rsidR="006B6DD5" w:rsidRPr="00EF5EDA" w:rsidRDefault="006B6DD5" w:rsidP="006B6DD5">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A7 w</w:t>
            </w:r>
            <w:r w:rsidR="00C63051">
              <w:rPr>
                <w:rFonts w:ascii="Times New Roman" w:eastAsiaTheme="minorEastAsia" w:hint="eastAsia"/>
                <w:sz w:val="18"/>
                <w:szCs w:val="18"/>
              </w:rPr>
              <w:t>hether the RFTOA7IPC event 1 is</w:t>
            </w:r>
            <w:r>
              <w:rPr>
                <w:rFonts w:ascii="Times New Roman" w:eastAsiaTheme="minorEastAsia"/>
                <w:sz w:val="18"/>
                <w:szCs w:val="18"/>
              </w:rPr>
              <w:t xml:space="preserve"> 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RFDSP</w:t>
            </w:r>
            <w:r w:rsidRPr="00EF5EDA">
              <w:rPr>
                <w:rFonts w:ascii="Times New Roman" w:eastAsiaTheme="minorEastAsia"/>
                <w:sz w:val="18"/>
                <w:szCs w:val="18"/>
              </w:rPr>
              <w:t>.</w:t>
            </w:r>
          </w:p>
          <w:p w:rsidR="006B6DD5" w:rsidRPr="00EF5EDA" w:rsidRDefault="006B6DD5" w:rsidP="006B6DD5">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RFDSP</w:t>
            </w:r>
          </w:p>
          <w:p w:rsidR="00EF5EDA" w:rsidRPr="007C2D0D" w:rsidRDefault="006B6DD5" w:rsidP="006B6DD5">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RFDSP</w:t>
            </w:r>
          </w:p>
        </w:tc>
      </w:tr>
      <w:tr w:rsidR="00EF5EDA" w:rsidRPr="00E53CAA" w:rsidTr="006B6DD5">
        <w:trPr>
          <w:cantSplit/>
          <w:trHeight w:hRule="exact" w:val="1044"/>
        </w:trPr>
        <w:tc>
          <w:tcPr>
            <w:tcW w:w="695"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0</w:t>
            </w:r>
          </w:p>
        </w:tc>
        <w:tc>
          <w:tcPr>
            <w:tcW w:w="2056" w:type="dxa"/>
            <w:tcBorders>
              <w:top w:val="single" w:sz="4" w:space="0" w:color="auto"/>
              <w:left w:val="single" w:sz="4" w:space="0" w:color="auto"/>
              <w:bottom w:val="single" w:sz="4" w:space="0" w:color="auto"/>
              <w:right w:val="single" w:sz="4" w:space="0" w:color="auto"/>
            </w:tcBorders>
          </w:tcPr>
          <w:p w:rsidR="00EF5EDA" w:rsidRPr="00C53D86" w:rsidRDefault="00EF5EDA" w:rsidP="006B6DD5">
            <w:pPr>
              <w:pStyle w:val="ad"/>
              <w:rPr>
                <w:rFonts w:ascii="Times New Roman" w:eastAsiaTheme="minorEastAsia"/>
                <w:sz w:val="18"/>
                <w:szCs w:val="18"/>
              </w:rPr>
            </w:pPr>
            <w:r>
              <w:rPr>
                <w:rFonts w:ascii="Times New Roman" w:eastAsiaTheme="minorEastAsia" w:hint="eastAsia"/>
                <w:sz w:val="18"/>
                <w:szCs w:val="18"/>
              </w:rPr>
              <w:t>RFTOA7IPCSTS&lt;0&gt;</w:t>
            </w:r>
          </w:p>
        </w:tc>
        <w:tc>
          <w:tcPr>
            <w:tcW w:w="736" w:type="dxa"/>
            <w:tcBorders>
              <w:top w:val="single" w:sz="4" w:space="0" w:color="auto"/>
              <w:left w:val="single" w:sz="4" w:space="0" w:color="auto"/>
              <w:bottom w:val="single" w:sz="4" w:space="0" w:color="auto"/>
              <w:right w:val="single" w:sz="4" w:space="0" w:color="auto"/>
            </w:tcBorders>
          </w:tcPr>
          <w:p w:rsidR="00EF5EDA" w:rsidRPr="00E53CAA" w:rsidRDefault="00EF5EDA" w:rsidP="006B6DD5">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EF5EDA" w:rsidRPr="007C2D0D" w:rsidRDefault="00EF5EDA"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6B6DD5" w:rsidRDefault="00C63051" w:rsidP="006B6DD5">
            <w:pPr>
              <w:pStyle w:val="ad"/>
              <w:rPr>
                <w:rFonts w:ascii="Times New Roman" w:eastAsiaTheme="minorEastAsia"/>
                <w:sz w:val="18"/>
                <w:szCs w:val="18"/>
              </w:rPr>
            </w:pPr>
            <w:r>
              <w:rPr>
                <w:rFonts w:ascii="Times New Roman" w:eastAsiaTheme="minorEastAsia" w:hint="eastAsia"/>
                <w:sz w:val="18"/>
                <w:szCs w:val="18"/>
              </w:rPr>
              <w:t>RFDSP to A7</w:t>
            </w:r>
            <w:r w:rsidR="006B6DD5">
              <w:rPr>
                <w:rFonts w:ascii="Times New Roman" w:eastAsiaTheme="minorEastAsia" w:hint="eastAsia"/>
                <w:sz w:val="18"/>
                <w:szCs w:val="18"/>
              </w:rPr>
              <w:t xml:space="preserve"> </w:t>
            </w:r>
            <w:r w:rsidR="006B6DD5" w:rsidRPr="007C2D0D">
              <w:rPr>
                <w:rFonts w:ascii="Times New Roman" w:eastAsiaTheme="minorEastAsia"/>
                <w:sz w:val="18"/>
                <w:szCs w:val="18"/>
              </w:rPr>
              <w:t xml:space="preserve">core IPC </w:t>
            </w:r>
            <w:r w:rsidR="006B6DD5">
              <w:rPr>
                <w:rFonts w:ascii="Times New Roman" w:eastAsiaTheme="minorEastAsia" w:hint="eastAsia"/>
                <w:sz w:val="18"/>
                <w:szCs w:val="18"/>
              </w:rPr>
              <w:t>event</w:t>
            </w:r>
            <w:r w:rsidR="006B6DD5" w:rsidRPr="007C2D0D">
              <w:rPr>
                <w:rFonts w:ascii="Times New Roman" w:eastAsiaTheme="minorEastAsia"/>
                <w:sz w:val="18"/>
                <w:szCs w:val="18"/>
              </w:rPr>
              <w:t xml:space="preserve"> </w:t>
            </w:r>
            <w:r w:rsidR="006B6DD5">
              <w:rPr>
                <w:rFonts w:ascii="Times New Roman" w:eastAsiaTheme="minorEastAsia" w:hint="eastAsia"/>
                <w:sz w:val="18"/>
                <w:szCs w:val="18"/>
              </w:rPr>
              <w:t>0</w:t>
            </w:r>
            <w:r w:rsidR="006B6DD5" w:rsidRPr="007C2D0D">
              <w:rPr>
                <w:rFonts w:ascii="Times New Roman" w:eastAsiaTheme="minorEastAsia"/>
                <w:sz w:val="18"/>
                <w:szCs w:val="18"/>
              </w:rPr>
              <w:t xml:space="preserve"> </w:t>
            </w:r>
            <w:r w:rsidR="006B6DD5">
              <w:rPr>
                <w:rFonts w:ascii="Times New Roman" w:eastAsiaTheme="minorEastAsia"/>
                <w:sz w:val="18"/>
                <w:szCs w:val="18"/>
              </w:rPr>
              <w:t>status</w:t>
            </w:r>
            <w:r w:rsidR="006B6DD5" w:rsidRPr="007C2D0D">
              <w:rPr>
                <w:rFonts w:ascii="Times New Roman" w:eastAsiaTheme="minorEastAsia"/>
                <w:sz w:val="18"/>
                <w:szCs w:val="18"/>
              </w:rPr>
              <w:t xml:space="preserve">. </w:t>
            </w:r>
          </w:p>
          <w:p w:rsidR="006B6DD5" w:rsidRPr="00EF5EDA" w:rsidRDefault="006B6DD5" w:rsidP="006B6DD5">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A7 w</w:t>
            </w:r>
            <w:r w:rsidR="00C63051">
              <w:rPr>
                <w:rFonts w:ascii="Times New Roman" w:eastAsiaTheme="minorEastAsia" w:hint="eastAsia"/>
                <w:sz w:val="18"/>
                <w:szCs w:val="18"/>
              </w:rPr>
              <w:t>hether the RFTOA7IPC event 0 is</w:t>
            </w:r>
            <w:r>
              <w:rPr>
                <w:rFonts w:ascii="Times New Roman" w:eastAsiaTheme="minorEastAsia"/>
                <w:sz w:val="18"/>
                <w:szCs w:val="18"/>
              </w:rPr>
              <w:t xml:space="preserve"> 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RFDSP</w:t>
            </w:r>
            <w:r w:rsidRPr="00EF5EDA">
              <w:rPr>
                <w:rFonts w:ascii="Times New Roman" w:eastAsiaTheme="minorEastAsia"/>
                <w:sz w:val="18"/>
                <w:szCs w:val="18"/>
              </w:rPr>
              <w:t>.</w:t>
            </w:r>
          </w:p>
          <w:p w:rsidR="006B6DD5" w:rsidRPr="00EF5EDA" w:rsidRDefault="006B6DD5" w:rsidP="006B6DD5">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RFDSP</w:t>
            </w:r>
          </w:p>
          <w:p w:rsidR="00EF5EDA" w:rsidRPr="007C2D0D" w:rsidRDefault="006B6DD5" w:rsidP="006B6DD5">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RFDSP</w:t>
            </w:r>
          </w:p>
        </w:tc>
      </w:tr>
    </w:tbl>
    <w:p w:rsidR="00EF5EDA" w:rsidRPr="00EF5EDA" w:rsidRDefault="00490FA0" w:rsidP="00490FA0">
      <w:r>
        <w:t>Note</w:t>
      </w:r>
      <w:r>
        <w:rPr>
          <w:rFonts w:hint="eastAsia"/>
        </w:rPr>
        <w:t>:</w:t>
      </w:r>
      <w:r>
        <w:t xml:space="preserve"> IPC event </w:t>
      </w:r>
      <w:r>
        <w:rPr>
          <w:rFonts w:hint="eastAsia"/>
        </w:rPr>
        <w:t>statu</w:t>
      </w:r>
      <w:r>
        <w:t>s 0-</w:t>
      </w:r>
      <w:r>
        <w:rPr>
          <w:rFonts w:hint="eastAsia"/>
        </w:rPr>
        <w:t>7</w:t>
      </w:r>
      <w:r>
        <w:t xml:space="preserve"> will trigger interrupt </w:t>
      </w:r>
      <w:r>
        <w:rPr>
          <w:rFonts w:hint="eastAsia"/>
        </w:rPr>
        <w:t xml:space="preserve">to </w:t>
      </w:r>
      <w:r>
        <w:t>the</w:t>
      </w:r>
      <w:r>
        <w:rPr>
          <w:rFonts w:hint="eastAsia"/>
        </w:rPr>
        <w:t xml:space="preserve"> A7 core</w:t>
      </w:r>
      <w:r>
        <w:t xml:space="preserve"> via</w:t>
      </w:r>
      <w:r>
        <w:rPr>
          <w:rFonts w:hint="eastAsia"/>
        </w:rPr>
        <w:t xml:space="preserve"> </w:t>
      </w:r>
      <w:r>
        <w:t xml:space="preserve">the </w:t>
      </w:r>
      <w:r>
        <w:rPr>
          <w:rFonts w:hint="eastAsia"/>
        </w:rPr>
        <w:t>GIC</w:t>
      </w:r>
      <w:r>
        <w:t>.</w:t>
      </w:r>
    </w:p>
    <w:p w:rsidR="000F0C65" w:rsidRDefault="000F0C65" w:rsidP="00EC1A23">
      <w:pPr>
        <w:pStyle w:val="3"/>
        <w:numPr>
          <w:ilvl w:val="2"/>
          <w:numId w:val="18"/>
        </w:numPr>
      </w:pPr>
      <w:bookmarkStart w:id="2228" w:name="_Toc482273606"/>
      <w:r>
        <w:rPr>
          <w:rFonts w:hint="eastAsia"/>
        </w:rPr>
        <w:t>A7TOPLCIPCSET&lt;15:0&gt;</w:t>
      </w:r>
      <w:bookmarkEnd w:id="2228"/>
    </w:p>
    <w:p w:rsidR="006B6DD5" w:rsidRDefault="006B6DD5" w:rsidP="006B6DD5">
      <w:r>
        <w:rPr>
          <w:rFonts w:hint="eastAsia"/>
        </w:rPr>
        <w:t xml:space="preserve">A7 core to </w:t>
      </w:r>
      <w:r w:rsidR="00855486">
        <w:rPr>
          <w:rFonts w:hint="eastAsia"/>
        </w:rPr>
        <w:t>PLC</w:t>
      </w:r>
      <w:r>
        <w:rPr>
          <w:rFonts w:hint="eastAsia"/>
        </w:rPr>
        <w:t>DSP core IPC set register</w:t>
      </w:r>
    </w:p>
    <w:p w:rsidR="006B6DD5" w:rsidRPr="00E53CAA" w:rsidRDefault="006B6DD5" w:rsidP="006B6DD5">
      <w:pPr>
        <w:pStyle w:val="ae"/>
        <w:rPr>
          <w:rFonts w:ascii="Times New Roman" w:eastAsiaTheme="minorEastAsia" w:hAnsi="Times New Roman"/>
          <w:lang w:eastAsia="zh-CN"/>
        </w:rPr>
      </w:pPr>
      <w:r w:rsidRPr="00E53CAA">
        <w:rPr>
          <w:rFonts w:ascii="Times New Roman" w:hAnsi="Times New Roman"/>
        </w:rPr>
        <w:t>Address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6B6DD5" w:rsidRPr="00E53CAA" w:rsidTr="006B6DD5">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6B6DD5" w:rsidRPr="00E53CAA" w:rsidRDefault="006B6DD5" w:rsidP="006B6DD5">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6B6DD5" w:rsidRPr="00E53CAA" w:rsidRDefault="006B6DD5" w:rsidP="006B6DD5">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6B6DD5" w:rsidRPr="00E53CAA" w:rsidRDefault="006B6DD5" w:rsidP="006B6DD5">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6B6DD5" w:rsidRPr="00E53CAA" w:rsidRDefault="006B6DD5" w:rsidP="006B6DD5">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6B6DD5" w:rsidRPr="00E53CAA" w:rsidRDefault="006B6DD5" w:rsidP="006B6DD5">
            <w:pPr>
              <w:pStyle w:val="ad"/>
              <w:rPr>
                <w:rFonts w:ascii="Times New Roman" w:eastAsia="MS PGothic"/>
                <w:sz w:val="18"/>
                <w:szCs w:val="18"/>
              </w:rPr>
            </w:pPr>
            <w:r w:rsidRPr="00E53CAA">
              <w:rPr>
                <w:rFonts w:ascii="Times New Roman" w:eastAsia="MS PGothic"/>
                <w:sz w:val="18"/>
                <w:szCs w:val="18"/>
              </w:rPr>
              <w:t>Description</w:t>
            </w:r>
          </w:p>
        </w:tc>
      </w:tr>
      <w:tr w:rsidR="006B6DD5"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31:16</w:t>
            </w:r>
          </w:p>
        </w:tc>
        <w:tc>
          <w:tcPr>
            <w:tcW w:w="2056"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6B6DD5" w:rsidRPr="00E53CAA" w:rsidRDefault="006B6DD5" w:rsidP="006B6DD5">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6B6DD5" w:rsidRPr="00481022" w:rsidRDefault="006B6DD5" w:rsidP="006B6DD5">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6B6DD5" w:rsidRPr="007C2D0D" w:rsidRDefault="006B6DD5" w:rsidP="006B6DD5">
            <w:pPr>
              <w:pStyle w:val="ad"/>
              <w:rPr>
                <w:rFonts w:ascii="Times New Roman" w:eastAsiaTheme="minorEastAsia"/>
                <w:sz w:val="18"/>
                <w:szCs w:val="18"/>
              </w:rPr>
            </w:pPr>
            <w:r>
              <w:rPr>
                <w:rFonts w:ascii="Times New Roman" w:eastAsiaTheme="minorEastAsia" w:hint="eastAsia"/>
                <w:sz w:val="18"/>
                <w:szCs w:val="18"/>
              </w:rPr>
              <w:t>Reserved</w:t>
            </w:r>
          </w:p>
        </w:tc>
      </w:tr>
      <w:tr w:rsidR="006B6DD5" w:rsidRPr="0050671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15</w:t>
            </w:r>
          </w:p>
        </w:tc>
        <w:tc>
          <w:tcPr>
            <w:tcW w:w="2056"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A7TO</w:t>
            </w:r>
            <w:r w:rsidR="00855486">
              <w:rPr>
                <w:rFonts w:ascii="Times New Roman" w:eastAsiaTheme="minorEastAsia" w:hint="eastAsia"/>
                <w:sz w:val="18"/>
                <w:szCs w:val="18"/>
              </w:rPr>
              <w:t>PLC</w:t>
            </w:r>
            <w:r>
              <w:rPr>
                <w:rFonts w:ascii="Times New Roman" w:eastAsiaTheme="minorEastAsia" w:hint="eastAsia"/>
                <w:sz w:val="18"/>
                <w:szCs w:val="18"/>
              </w:rPr>
              <w:t>IPCSET&lt;15&gt;</w:t>
            </w:r>
          </w:p>
        </w:tc>
        <w:tc>
          <w:tcPr>
            <w:tcW w:w="736" w:type="dxa"/>
            <w:tcBorders>
              <w:top w:val="single" w:sz="4" w:space="0" w:color="auto"/>
              <w:left w:val="single" w:sz="4" w:space="0" w:color="auto"/>
              <w:bottom w:val="single" w:sz="4" w:space="0" w:color="auto"/>
              <w:right w:val="single" w:sz="4" w:space="0" w:color="auto"/>
            </w:tcBorders>
          </w:tcPr>
          <w:p w:rsidR="006B6DD5" w:rsidRPr="00E53CAA" w:rsidRDefault="006B6DD5" w:rsidP="006B6DD5">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6B6DD5" w:rsidRPr="007C2D0D" w:rsidRDefault="006B6DD5"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6B6DD5" w:rsidRDefault="006B6DD5" w:rsidP="006B6DD5">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PLCDSP core</w:t>
            </w:r>
            <w:r w:rsidRPr="007C2D0D">
              <w:rPr>
                <w:rFonts w:ascii="Times New Roman" w:eastAsiaTheme="minorEastAsia"/>
                <w:sz w:val="18"/>
                <w:szCs w:val="18"/>
              </w:rPr>
              <w:t xml:space="preserve"> IPC flag 15 set. </w:t>
            </w:r>
          </w:p>
          <w:p w:rsidR="006B6DD5" w:rsidRPr="00AB1E80" w:rsidRDefault="006B6DD5" w:rsidP="006B6DD5">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Pr>
                <w:rFonts w:ascii="Times New Roman" w:eastAsiaTheme="minorEastAsia" w:hint="eastAsia"/>
                <w:sz w:val="18"/>
                <w:szCs w:val="18"/>
              </w:rPr>
              <w:t>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&lt;15&gt;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STS&lt;15&gt; for the </w:t>
            </w:r>
            <w:r w:rsidR="00C63051">
              <w:rPr>
                <w:rFonts w:ascii="Times New Roman" w:eastAsiaTheme="minorEastAsia" w:hint="eastAsia"/>
                <w:sz w:val="18"/>
                <w:szCs w:val="18"/>
              </w:rPr>
              <w:t>PLCDSP.</w:t>
            </w:r>
          </w:p>
          <w:p w:rsidR="006B6DD5" w:rsidRPr="007C2D0D" w:rsidRDefault="006B6DD5" w:rsidP="006B6DD5">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6B6DD5"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14</w:t>
            </w:r>
          </w:p>
        </w:tc>
        <w:tc>
          <w:tcPr>
            <w:tcW w:w="2056"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A7TO</w:t>
            </w:r>
            <w:r w:rsidR="00855486">
              <w:rPr>
                <w:rFonts w:ascii="Times New Roman" w:eastAsiaTheme="minorEastAsia" w:hint="eastAsia"/>
                <w:sz w:val="18"/>
                <w:szCs w:val="18"/>
              </w:rPr>
              <w:t>PLC</w:t>
            </w:r>
            <w:r>
              <w:rPr>
                <w:rFonts w:ascii="Times New Roman" w:eastAsiaTheme="minorEastAsia" w:hint="eastAsia"/>
                <w:sz w:val="18"/>
                <w:szCs w:val="18"/>
              </w:rPr>
              <w:t>IPCSET&lt;14&gt;</w:t>
            </w:r>
          </w:p>
        </w:tc>
        <w:tc>
          <w:tcPr>
            <w:tcW w:w="736" w:type="dxa"/>
            <w:tcBorders>
              <w:top w:val="single" w:sz="4" w:space="0" w:color="auto"/>
              <w:left w:val="single" w:sz="4" w:space="0" w:color="auto"/>
              <w:bottom w:val="single" w:sz="4" w:space="0" w:color="auto"/>
              <w:right w:val="single" w:sz="4" w:space="0" w:color="auto"/>
            </w:tcBorders>
          </w:tcPr>
          <w:p w:rsidR="006B6DD5" w:rsidRPr="00E53CAA" w:rsidRDefault="006B6DD5" w:rsidP="006B6DD5">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6B6DD5" w:rsidRPr="007C2D0D" w:rsidRDefault="006B6DD5"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6B6DD5" w:rsidRDefault="006B6DD5" w:rsidP="006B6DD5">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PLCDSP core</w:t>
            </w:r>
            <w:r w:rsidRPr="007C2D0D">
              <w:rPr>
                <w:rFonts w:ascii="Times New Roman" w:eastAsiaTheme="minorEastAsia"/>
                <w:sz w:val="18"/>
                <w:szCs w:val="18"/>
              </w:rPr>
              <w:t xml:space="preserve"> IPC flag 1</w:t>
            </w:r>
            <w:r>
              <w:rPr>
                <w:rFonts w:ascii="Times New Roman" w:eastAsiaTheme="minorEastAsia" w:hint="eastAsia"/>
                <w:sz w:val="18"/>
                <w:szCs w:val="18"/>
              </w:rPr>
              <w:t>4</w:t>
            </w:r>
            <w:r w:rsidRPr="007C2D0D">
              <w:rPr>
                <w:rFonts w:ascii="Times New Roman" w:eastAsiaTheme="minorEastAsia"/>
                <w:sz w:val="18"/>
                <w:szCs w:val="18"/>
              </w:rPr>
              <w:t xml:space="preserve"> set. </w:t>
            </w:r>
          </w:p>
          <w:p w:rsidR="006B6DD5" w:rsidRPr="00AB1E80" w:rsidRDefault="006B6DD5" w:rsidP="006B6DD5">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Pr>
                <w:rFonts w:ascii="Times New Roman" w:eastAsiaTheme="minorEastAsia" w:hint="eastAsia"/>
                <w:sz w:val="18"/>
                <w:szCs w:val="18"/>
              </w:rPr>
              <w:t>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&lt;14&gt;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STS&lt;14&gt; for the </w:t>
            </w:r>
            <w:r w:rsidR="00C63051">
              <w:rPr>
                <w:rFonts w:ascii="Times New Roman" w:eastAsiaTheme="minorEastAsia" w:hint="eastAsia"/>
                <w:sz w:val="18"/>
                <w:szCs w:val="18"/>
              </w:rPr>
              <w:t>PLCDSP.</w:t>
            </w:r>
          </w:p>
          <w:p w:rsidR="006B6DD5" w:rsidRPr="007C2D0D" w:rsidRDefault="006B6DD5" w:rsidP="006B6DD5">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6B6DD5"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13</w:t>
            </w:r>
          </w:p>
        </w:tc>
        <w:tc>
          <w:tcPr>
            <w:tcW w:w="2056"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A7TO</w:t>
            </w:r>
            <w:r w:rsidR="00855486">
              <w:rPr>
                <w:rFonts w:ascii="Times New Roman" w:eastAsiaTheme="minorEastAsia" w:hint="eastAsia"/>
                <w:sz w:val="18"/>
                <w:szCs w:val="18"/>
              </w:rPr>
              <w:t>PLC</w:t>
            </w:r>
            <w:r>
              <w:rPr>
                <w:rFonts w:ascii="Times New Roman" w:eastAsiaTheme="minorEastAsia" w:hint="eastAsia"/>
                <w:sz w:val="18"/>
                <w:szCs w:val="18"/>
              </w:rPr>
              <w:t>IPCSET&lt;13&gt;</w:t>
            </w:r>
          </w:p>
        </w:tc>
        <w:tc>
          <w:tcPr>
            <w:tcW w:w="736" w:type="dxa"/>
            <w:tcBorders>
              <w:top w:val="single" w:sz="4" w:space="0" w:color="auto"/>
              <w:left w:val="single" w:sz="4" w:space="0" w:color="auto"/>
              <w:bottom w:val="single" w:sz="4" w:space="0" w:color="auto"/>
              <w:right w:val="single" w:sz="4" w:space="0" w:color="auto"/>
            </w:tcBorders>
          </w:tcPr>
          <w:p w:rsidR="006B6DD5" w:rsidRPr="00E53CAA" w:rsidRDefault="006B6DD5" w:rsidP="006B6DD5">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6B6DD5" w:rsidRPr="007C2D0D" w:rsidRDefault="006B6DD5"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6B6DD5" w:rsidRDefault="006B6DD5" w:rsidP="006B6DD5">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PLCDSP core</w:t>
            </w:r>
            <w:r w:rsidRPr="007C2D0D">
              <w:rPr>
                <w:rFonts w:ascii="Times New Roman" w:eastAsiaTheme="minorEastAsia"/>
                <w:sz w:val="18"/>
                <w:szCs w:val="18"/>
              </w:rPr>
              <w:t xml:space="preserve"> IPC flag 1</w:t>
            </w:r>
            <w:r>
              <w:rPr>
                <w:rFonts w:ascii="Times New Roman" w:eastAsiaTheme="minorEastAsia" w:hint="eastAsia"/>
                <w:sz w:val="18"/>
                <w:szCs w:val="18"/>
              </w:rPr>
              <w:t>3</w:t>
            </w:r>
            <w:r w:rsidRPr="007C2D0D">
              <w:rPr>
                <w:rFonts w:ascii="Times New Roman" w:eastAsiaTheme="minorEastAsia"/>
                <w:sz w:val="18"/>
                <w:szCs w:val="18"/>
              </w:rPr>
              <w:t xml:space="preserve"> set. </w:t>
            </w:r>
          </w:p>
          <w:p w:rsidR="006B6DD5" w:rsidRPr="00AB1E80" w:rsidRDefault="006B6DD5" w:rsidP="006B6DD5">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Pr>
                <w:rFonts w:ascii="Times New Roman" w:eastAsiaTheme="minorEastAsia" w:hint="eastAsia"/>
                <w:sz w:val="18"/>
                <w:szCs w:val="18"/>
              </w:rPr>
              <w:t>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&lt;13&gt;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STS&lt;13&gt; for the </w:t>
            </w:r>
            <w:r w:rsidR="00C63051">
              <w:rPr>
                <w:rFonts w:ascii="Times New Roman" w:eastAsiaTheme="minorEastAsia" w:hint="eastAsia"/>
                <w:sz w:val="18"/>
                <w:szCs w:val="18"/>
              </w:rPr>
              <w:t>PLCDSP.</w:t>
            </w:r>
          </w:p>
          <w:p w:rsidR="006B6DD5" w:rsidRPr="007C2D0D" w:rsidRDefault="006B6DD5" w:rsidP="006B6DD5">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6B6DD5"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12</w:t>
            </w:r>
          </w:p>
        </w:tc>
        <w:tc>
          <w:tcPr>
            <w:tcW w:w="2056"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A7TO</w:t>
            </w:r>
            <w:r w:rsidR="00855486">
              <w:rPr>
                <w:rFonts w:ascii="Times New Roman" w:eastAsiaTheme="minorEastAsia" w:hint="eastAsia"/>
                <w:sz w:val="18"/>
                <w:szCs w:val="18"/>
              </w:rPr>
              <w:t>PLC</w:t>
            </w:r>
            <w:r>
              <w:rPr>
                <w:rFonts w:ascii="Times New Roman" w:eastAsiaTheme="minorEastAsia" w:hint="eastAsia"/>
                <w:sz w:val="18"/>
                <w:szCs w:val="18"/>
              </w:rPr>
              <w:t>IPCSET&lt;12&gt;</w:t>
            </w:r>
          </w:p>
        </w:tc>
        <w:tc>
          <w:tcPr>
            <w:tcW w:w="736" w:type="dxa"/>
            <w:tcBorders>
              <w:top w:val="single" w:sz="4" w:space="0" w:color="auto"/>
              <w:left w:val="single" w:sz="4" w:space="0" w:color="auto"/>
              <w:bottom w:val="single" w:sz="4" w:space="0" w:color="auto"/>
              <w:right w:val="single" w:sz="4" w:space="0" w:color="auto"/>
            </w:tcBorders>
          </w:tcPr>
          <w:p w:rsidR="006B6DD5" w:rsidRPr="00E53CAA" w:rsidRDefault="006B6DD5" w:rsidP="006B6DD5">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6B6DD5" w:rsidRPr="007C2D0D" w:rsidRDefault="006B6DD5"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6B6DD5" w:rsidRDefault="006B6DD5" w:rsidP="006B6DD5">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PLCDSP core</w:t>
            </w:r>
            <w:r w:rsidRPr="007C2D0D">
              <w:rPr>
                <w:rFonts w:ascii="Times New Roman" w:eastAsiaTheme="minorEastAsia"/>
                <w:sz w:val="18"/>
                <w:szCs w:val="18"/>
              </w:rPr>
              <w:t xml:space="preserve"> IPC flag 1</w:t>
            </w:r>
            <w:r>
              <w:rPr>
                <w:rFonts w:ascii="Times New Roman" w:eastAsiaTheme="minorEastAsia" w:hint="eastAsia"/>
                <w:sz w:val="18"/>
                <w:szCs w:val="18"/>
              </w:rPr>
              <w:t>2</w:t>
            </w:r>
            <w:r w:rsidRPr="007C2D0D">
              <w:rPr>
                <w:rFonts w:ascii="Times New Roman" w:eastAsiaTheme="minorEastAsia"/>
                <w:sz w:val="18"/>
                <w:szCs w:val="18"/>
              </w:rPr>
              <w:t xml:space="preserve"> set. </w:t>
            </w:r>
          </w:p>
          <w:p w:rsidR="006B6DD5" w:rsidRPr="00AB1E80" w:rsidRDefault="006B6DD5" w:rsidP="006B6DD5">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Pr>
                <w:rFonts w:ascii="Times New Roman" w:eastAsiaTheme="minorEastAsia" w:hint="eastAsia"/>
                <w:sz w:val="18"/>
                <w:szCs w:val="18"/>
              </w:rPr>
              <w:t>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&lt;12&gt;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STS&lt;12&gt; for the </w:t>
            </w:r>
            <w:r w:rsidR="00C63051">
              <w:rPr>
                <w:rFonts w:ascii="Times New Roman" w:eastAsiaTheme="minorEastAsia" w:hint="eastAsia"/>
                <w:sz w:val="18"/>
                <w:szCs w:val="18"/>
              </w:rPr>
              <w:t>PLCDSP.</w:t>
            </w:r>
          </w:p>
          <w:p w:rsidR="006B6DD5" w:rsidRPr="007C2D0D" w:rsidRDefault="006B6DD5" w:rsidP="006B6DD5">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6B6DD5"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lastRenderedPageBreak/>
              <w:t>11</w:t>
            </w:r>
          </w:p>
        </w:tc>
        <w:tc>
          <w:tcPr>
            <w:tcW w:w="2056"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A7TO</w:t>
            </w:r>
            <w:r w:rsidR="00855486">
              <w:rPr>
                <w:rFonts w:ascii="Times New Roman" w:eastAsiaTheme="minorEastAsia" w:hint="eastAsia"/>
                <w:sz w:val="18"/>
                <w:szCs w:val="18"/>
              </w:rPr>
              <w:t>PLC</w:t>
            </w:r>
            <w:r>
              <w:rPr>
                <w:rFonts w:ascii="Times New Roman" w:eastAsiaTheme="minorEastAsia" w:hint="eastAsia"/>
                <w:sz w:val="18"/>
                <w:szCs w:val="18"/>
              </w:rPr>
              <w:t>IPCSET&lt;11&gt;</w:t>
            </w:r>
          </w:p>
        </w:tc>
        <w:tc>
          <w:tcPr>
            <w:tcW w:w="736" w:type="dxa"/>
            <w:tcBorders>
              <w:top w:val="single" w:sz="4" w:space="0" w:color="auto"/>
              <w:left w:val="single" w:sz="4" w:space="0" w:color="auto"/>
              <w:bottom w:val="single" w:sz="4" w:space="0" w:color="auto"/>
              <w:right w:val="single" w:sz="4" w:space="0" w:color="auto"/>
            </w:tcBorders>
          </w:tcPr>
          <w:p w:rsidR="006B6DD5" w:rsidRPr="00E53CAA" w:rsidRDefault="006B6DD5" w:rsidP="006B6DD5">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6B6DD5" w:rsidRPr="007C2D0D" w:rsidRDefault="006B6DD5"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6B6DD5" w:rsidRDefault="006B6DD5" w:rsidP="006B6DD5">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PLCDSP core</w:t>
            </w:r>
            <w:r w:rsidRPr="007C2D0D">
              <w:rPr>
                <w:rFonts w:ascii="Times New Roman" w:eastAsiaTheme="minorEastAsia"/>
                <w:sz w:val="18"/>
                <w:szCs w:val="18"/>
              </w:rPr>
              <w:t xml:space="preserve"> IPC flag 1</w:t>
            </w:r>
            <w:r>
              <w:rPr>
                <w:rFonts w:ascii="Times New Roman" w:eastAsiaTheme="minorEastAsia" w:hint="eastAsia"/>
                <w:sz w:val="18"/>
                <w:szCs w:val="18"/>
              </w:rPr>
              <w:t>1</w:t>
            </w:r>
            <w:r w:rsidRPr="007C2D0D">
              <w:rPr>
                <w:rFonts w:ascii="Times New Roman" w:eastAsiaTheme="minorEastAsia"/>
                <w:sz w:val="18"/>
                <w:szCs w:val="18"/>
              </w:rPr>
              <w:t xml:space="preserve"> set.</w:t>
            </w:r>
          </w:p>
          <w:p w:rsidR="006B6DD5" w:rsidRPr="00AB1E80" w:rsidRDefault="006B6DD5" w:rsidP="006B6DD5">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Pr>
                <w:rFonts w:ascii="Times New Roman" w:eastAsiaTheme="minorEastAsia" w:hint="eastAsia"/>
                <w:sz w:val="18"/>
                <w:szCs w:val="18"/>
              </w:rPr>
              <w:t>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&lt;11&gt;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STS&lt;11&gt; for the </w:t>
            </w:r>
            <w:r w:rsidR="00C63051">
              <w:rPr>
                <w:rFonts w:ascii="Times New Roman" w:eastAsiaTheme="minorEastAsia" w:hint="eastAsia"/>
                <w:sz w:val="18"/>
                <w:szCs w:val="18"/>
              </w:rPr>
              <w:t>PLCDSP.</w:t>
            </w:r>
          </w:p>
          <w:p w:rsidR="006B6DD5" w:rsidRPr="007C2D0D" w:rsidRDefault="006B6DD5" w:rsidP="006B6DD5">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6B6DD5"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A7TO</w:t>
            </w:r>
            <w:r w:rsidR="00855486">
              <w:rPr>
                <w:rFonts w:ascii="Times New Roman" w:eastAsiaTheme="minorEastAsia" w:hint="eastAsia"/>
                <w:sz w:val="18"/>
                <w:szCs w:val="18"/>
              </w:rPr>
              <w:t>PLC</w:t>
            </w:r>
            <w:r>
              <w:rPr>
                <w:rFonts w:ascii="Times New Roman" w:eastAsiaTheme="minorEastAsia" w:hint="eastAsia"/>
                <w:sz w:val="18"/>
                <w:szCs w:val="18"/>
              </w:rPr>
              <w:t>IPCSET&lt;10&gt;</w:t>
            </w:r>
          </w:p>
        </w:tc>
        <w:tc>
          <w:tcPr>
            <w:tcW w:w="736" w:type="dxa"/>
            <w:tcBorders>
              <w:top w:val="single" w:sz="4" w:space="0" w:color="auto"/>
              <w:left w:val="single" w:sz="4" w:space="0" w:color="auto"/>
              <w:bottom w:val="single" w:sz="4" w:space="0" w:color="auto"/>
              <w:right w:val="single" w:sz="4" w:space="0" w:color="auto"/>
            </w:tcBorders>
          </w:tcPr>
          <w:p w:rsidR="006B6DD5" w:rsidRPr="00E53CAA" w:rsidRDefault="006B6DD5" w:rsidP="006B6DD5">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6B6DD5" w:rsidRPr="007C2D0D" w:rsidRDefault="006B6DD5"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6B6DD5" w:rsidRDefault="006B6DD5" w:rsidP="006B6DD5">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PLCDSP core</w:t>
            </w:r>
            <w:r w:rsidRPr="007C2D0D">
              <w:rPr>
                <w:rFonts w:ascii="Times New Roman" w:eastAsiaTheme="minorEastAsia"/>
                <w:sz w:val="18"/>
                <w:szCs w:val="18"/>
              </w:rPr>
              <w:t xml:space="preserve"> IPC flag 1</w:t>
            </w:r>
            <w:r>
              <w:rPr>
                <w:rFonts w:ascii="Times New Roman" w:eastAsiaTheme="minorEastAsia" w:hint="eastAsia"/>
                <w:sz w:val="18"/>
                <w:szCs w:val="18"/>
              </w:rPr>
              <w:t>0</w:t>
            </w:r>
            <w:r w:rsidRPr="007C2D0D">
              <w:rPr>
                <w:rFonts w:ascii="Times New Roman" w:eastAsiaTheme="minorEastAsia"/>
                <w:sz w:val="18"/>
                <w:szCs w:val="18"/>
              </w:rPr>
              <w:t xml:space="preserve"> set. </w:t>
            </w:r>
          </w:p>
          <w:p w:rsidR="006B6DD5" w:rsidRPr="00AB1E80" w:rsidRDefault="006B6DD5" w:rsidP="006B6DD5">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Pr>
                <w:rFonts w:ascii="Times New Roman" w:eastAsiaTheme="minorEastAsia" w:hint="eastAsia"/>
                <w:sz w:val="18"/>
                <w:szCs w:val="18"/>
              </w:rPr>
              <w:t>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&lt;10&gt;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STS&lt;10&gt; for the </w:t>
            </w:r>
            <w:r w:rsidR="00C63051">
              <w:rPr>
                <w:rFonts w:ascii="Times New Roman" w:eastAsiaTheme="minorEastAsia" w:hint="eastAsia"/>
                <w:sz w:val="18"/>
                <w:szCs w:val="18"/>
              </w:rPr>
              <w:t>PLCDSP.</w:t>
            </w:r>
          </w:p>
          <w:p w:rsidR="006B6DD5" w:rsidRPr="007C2D0D" w:rsidRDefault="006B6DD5" w:rsidP="006B6DD5">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6B6DD5"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9</w:t>
            </w:r>
          </w:p>
        </w:tc>
        <w:tc>
          <w:tcPr>
            <w:tcW w:w="2056"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A7TO</w:t>
            </w:r>
            <w:r w:rsidR="00855486">
              <w:rPr>
                <w:rFonts w:ascii="Times New Roman" w:eastAsiaTheme="minorEastAsia" w:hint="eastAsia"/>
                <w:sz w:val="18"/>
                <w:szCs w:val="18"/>
              </w:rPr>
              <w:t>PLC</w:t>
            </w:r>
            <w:r>
              <w:rPr>
                <w:rFonts w:ascii="Times New Roman" w:eastAsiaTheme="minorEastAsia" w:hint="eastAsia"/>
                <w:sz w:val="18"/>
                <w:szCs w:val="18"/>
              </w:rPr>
              <w:t>IPCSET&lt;9</w:t>
            </w:r>
          </w:p>
        </w:tc>
        <w:tc>
          <w:tcPr>
            <w:tcW w:w="736" w:type="dxa"/>
            <w:tcBorders>
              <w:top w:val="single" w:sz="4" w:space="0" w:color="auto"/>
              <w:left w:val="single" w:sz="4" w:space="0" w:color="auto"/>
              <w:bottom w:val="single" w:sz="4" w:space="0" w:color="auto"/>
              <w:right w:val="single" w:sz="4" w:space="0" w:color="auto"/>
            </w:tcBorders>
          </w:tcPr>
          <w:p w:rsidR="006B6DD5" w:rsidRPr="00E53CAA" w:rsidRDefault="006B6DD5" w:rsidP="006B6DD5">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6B6DD5" w:rsidRPr="007C2D0D" w:rsidRDefault="006B6DD5"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6B6DD5" w:rsidRDefault="006B6DD5" w:rsidP="006B6DD5">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PLCDSP core</w:t>
            </w:r>
            <w:r w:rsidRPr="007C2D0D">
              <w:rPr>
                <w:rFonts w:ascii="Times New Roman" w:eastAsiaTheme="minorEastAsia"/>
                <w:sz w:val="18"/>
                <w:szCs w:val="18"/>
              </w:rPr>
              <w:t xml:space="preserve"> IPC flag </w:t>
            </w:r>
            <w:r>
              <w:rPr>
                <w:rFonts w:ascii="Times New Roman" w:eastAsiaTheme="minorEastAsia" w:hint="eastAsia"/>
                <w:sz w:val="18"/>
                <w:szCs w:val="18"/>
              </w:rPr>
              <w:t>9</w:t>
            </w:r>
            <w:r w:rsidRPr="007C2D0D">
              <w:rPr>
                <w:rFonts w:ascii="Times New Roman" w:eastAsiaTheme="minorEastAsia"/>
                <w:sz w:val="18"/>
                <w:szCs w:val="18"/>
              </w:rPr>
              <w:t xml:space="preserve"> set. </w:t>
            </w:r>
          </w:p>
          <w:p w:rsidR="006B6DD5" w:rsidRPr="00AB1E80" w:rsidRDefault="006B6DD5" w:rsidP="006B6DD5">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Pr>
                <w:rFonts w:ascii="Times New Roman" w:eastAsiaTheme="minorEastAsia" w:hint="eastAsia"/>
                <w:sz w:val="18"/>
                <w:szCs w:val="18"/>
              </w:rPr>
              <w:t>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&lt;9&gt;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STS&lt;9&gt; for the </w:t>
            </w:r>
            <w:r w:rsidR="00C63051">
              <w:rPr>
                <w:rFonts w:ascii="Times New Roman" w:eastAsiaTheme="minorEastAsia" w:hint="eastAsia"/>
                <w:sz w:val="18"/>
                <w:szCs w:val="18"/>
              </w:rPr>
              <w:t>PLCDSP.</w:t>
            </w:r>
          </w:p>
          <w:p w:rsidR="006B6DD5" w:rsidRPr="007C2D0D" w:rsidRDefault="006B6DD5" w:rsidP="006B6DD5">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6B6DD5"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8</w:t>
            </w:r>
          </w:p>
        </w:tc>
        <w:tc>
          <w:tcPr>
            <w:tcW w:w="2056"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A7TO</w:t>
            </w:r>
            <w:r w:rsidR="00855486">
              <w:rPr>
                <w:rFonts w:ascii="Times New Roman" w:eastAsiaTheme="minorEastAsia" w:hint="eastAsia"/>
                <w:sz w:val="18"/>
                <w:szCs w:val="18"/>
              </w:rPr>
              <w:t>PLC</w:t>
            </w:r>
            <w:r>
              <w:rPr>
                <w:rFonts w:ascii="Times New Roman" w:eastAsiaTheme="minorEastAsia" w:hint="eastAsia"/>
                <w:sz w:val="18"/>
                <w:szCs w:val="18"/>
              </w:rPr>
              <w:t>IPCSET&lt;8&gt;</w:t>
            </w:r>
          </w:p>
        </w:tc>
        <w:tc>
          <w:tcPr>
            <w:tcW w:w="736" w:type="dxa"/>
            <w:tcBorders>
              <w:top w:val="single" w:sz="4" w:space="0" w:color="auto"/>
              <w:left w:val="single" w:sz="4" w:space="0" w:color="auto"/>
              <w:bottom w:val="single" w:sz="4" w:space="0" w:color="auto"/>
              <w:right w:val="single" w:sz="4" w:space="0" w:color="auto"/>
            </w:tcBorders>
          </w:tcPr>
          <w:p w:rsidR="006B6DD5" w:rsidRPr="00E53CAA" w:rsidRDefault="006B6DD5" w:rsidP="006B6DD5">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6B6DD5" w:rsidRPr="007C2D0D" w:rsidRDefault="006B6DD5"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6B6DD5" w:rsidRDefault="006B6DD5" w:rsidP="006B6DD5">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PLCDSP core</w:t>
            </w:r>
            <w:r w:rsidRPr="007C2D0D">
              <w:rPr>
                <w:rFonts w:ascii="Times New Roman" w:eastAsiaTheme="minorEastAsia"/>
                <w:sz w:val="18"/>
                <w:szCs w:val="18"/>
              </w:rPr>
              <w:t xml:space="preserve"> IPC flag </w:t>
            </w:r>
            <w:r>
              <w:rPr>
                <w:rFonts w:ascii="Times New Roman" w:eastAsiaTheme="minorEastAsia" w:hint="eastAsia"/>
                <w:sz w:val="18"/>
                <w:szCs w:val="18"/>
              </w:rPr>
              <w:t>8</w:t>
            </w:r>
            <w:r w:rsidRPr="007C2D0D">
              <w:rPr>
                <w:rFonts w:ascii="Times New Roman" w:eastAsiaTheme="minorEastAsia"/>
                <w:sz w:val="18"/>
                <w:szCs w:val="18"/>
              </w:rPr>
              <w:t xml:space="preserve"> set. </w:t>
            </w:r>
          </w:p>
          <w:p w:rsidR="006B6DD5" w:rsidRPr="00AB1E80" w:rsidRDefault="006B6DD5" w:rsidP="006B6DD5">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Pr>
                <w:rFonts w:ascii="Times New Roman" w:eastAsiaTheme="minorEastAsia" w:hint="eastAsia"/>
                <w:sz w:val="18"/>
                <w:szCs w:val="18"/>
              </w:rPr>
              <w:t>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&lt;8&gt;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STS&lt;8&gt; for the </w:t>
            </w:r>
            <w:r w:rsidR="00C63051">
              <w:rPr>
                <w:rFonts w:ascii="Times New Roman" w:eastAsiaTheme="minorEastAsia" w:hint="eastAsia"/>
                <w:sz w:val="18"/>
                <w:szCs w:val="18"/>
              </w:rPr>
              <w:t>PLCDSP.</w:t>
            </w:r>
          </w:p>
          <w:p w:rsidR="006B6DD5" w:rsidRPr="007C2D0D" w:rsidRDefault="006B6DD5" w:rsidP="006B6DD5">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6B6DD5"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7</w:t>
            </w:r>
          </w:p>
        </w:tc>
        <w:tc>
          <w:tcPr>
            <w:tcW w:w="2056"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A7TO</w:t>
            </w:r>
            <w:r w:rsidR="00855486">
              <w:rPr>
                <w:rFonts w:ascii="Times New Roman" w:eastAsiaTheme="minorEastAsia" w:hint="eastAsia"/>
                <w:sz w:val="18"/>
                <w:szCs w:val="18"/>
              </w:rPr>
              <w:t>PLC</w:t>
            </w:r>
            <w:r>
              <w:rPr>
                <w:rFonts w:ascii="Times New Roman" w:eastAsiaTheme="minorEastAsia" w:hint="eastAsia"/>
                <w:sz w:val="18"/>
                <w:szCs w:val="18"/>
              </w:rPr>
              <w:t>IPCSET&lt;7&gt;</w:t>
            </w:r>
          </w:p>
        </w:tc>
        <w:tc>
          <w:tcPr>
            <w:tcW w:w="736" w:type="dxa"/>
            <w:tcBorders>
              <w:top w:val="single" w:sz="4" w:space="0" w:color="auto"/>
              <w:left w:val="single" w:sz="4" w:space="0" w:color="auto"/>
              <w:bottom w:val="single" w:sz="4" w:space="0" w:color="auto"/>
              <w:right w:val="single" w:sz="4" w:space="0" w:color="auto"/>
            </w:tcBorders>
          </w:tcPr>
          <w:p w:rsidR="006B6DD5" w:rsidRPr="00E53CAA" w:rsidRDefault="006B6DD5" w:rsidP="006B6DD5">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6B6DD5" w:rsidRPr="007C2D0D" w:rsidRDefault="006B6DD5"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6B6DD5" w:rsidRDefault="006B6DD5" w:rsidP="006B6DD5">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PLCDSP core</w:t>
            </w:r>
            <w:r w:rsidRPr="007C2D0D">
              <w:rPr>
                <w:rFonts w:ascii="Times New Roman" w:eastAsiaTheme="minorEastAsia"/>
                <w:sz w:val="18"/>
                <w:szCs w:val="18"/>
              </w:rPr>
              <w:t xml:space="preserve"> IPC flag </w:t>
            </w:r>
            <w:r>
              <w:rPr>
                <w:rFonts w:ascii="Times New Roman" w:eastAsiaTheme="minorEastAsia" w:hint="eastAsia"/>
                <w:sz w:val="18"/>
                <w:szCs w:val="18"/>
              </w:rPr>
              <w:t>7</w:t>
            </w:r>
            <w:r w:rsidRPr="007C2D0D">
              <w:rPr>
                <w:rFonts w:ascii="Times New Roman" w:eastAsiaTheme="minorEastAsia"/>
                <w:sz w:val="18"/>
                <w:szCs w:val="18"/>
              </w:rPr>
              <w:t xml:space="preserve"> set. </w:t>
            </w:r>
          </w:p>
          <w:p w:rsidR="006B6DD5" w:rsidRPr="00AB1E80" w:rsidRDefault="006B6DD5" w:rsidP="006B6DD5">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Pr>
                <w:rFonts w:ascii="Times New Roman" w:eastAsiaTheme="minorEastAsia" w:hint="eastAsia"/>
                <w:sz w:val="18"/>
                <w:szCs w:val="18"/>
              </w:rPr>
              <w:t>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&lt;7&gt;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STS&lt;7&gt; for the </w:t>
            </w:r>
            <w:r w:rsidR="00C63051">
              <w:rPr>
                <w:rFonts w:ascii="Times New Roman" w:eastAsiaTheme="minorEastAsia" w:hint="eastAsia"/>
                <w:sz w:val="18"/>
                <w:szCs w:val="18"/>
              </w:rPr>
              <w:t>PLCDSP.</w:t>
            </w:r>
          </w:p>
          <w:p w:rsidR="006B6DD5" w:rsidRPr="007C2D0D" w:rsidRDefault="006B6DD5" w:rsidP="006B6DD5">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6B6DD5"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6</w:t>
            </w:r>
          </w:p>
        </w:tc>
        <w:tc>
          <w:tcPr>
            <w:tcW w:w="2056"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A7TO</w:t>
            </w:r>
            <w:r w:rsidR="00855486">
              <w:rPr>
                <w:rFonts w:ascii="Times New Roman" w:eastAsiaTheme="minorEastAsia" w:hint="eastAsia"/>
                <w:sz w:val="18"/>
                <w:szCs w:val="18"/>
              </w:rPr>
              <w:t>PLC</w:t>
            </w:r>
            <w:r>
              <w:rPr>
                <w:rFonts w:ascii="Times New Roman" w:eastAsiaTheme="minorEastAsia" w:hint="eastAsia"/>
                <w:sz w:val="18"/>
                <w:szCs w:val="18"/>
              </w:rPr>
              <w:t>IPCSET&lt;6&gt;</w:t>
            </w:r>
          </w:p>
        </w:tc>
        <w:tc>
          <w:tcPr>
            <w:tcW w:w="736" w:type="dxa"/>
            <w:tcBorders>
              <w:top w:val="single" w:sz="4" w:space="0" w:color="auto"/>
              <w:left w:val="single" w:sz="4" w:space="0" w:color="auto"/>
              <w:bottom w:val="single" w:sz="4" w:space="0" w:color="auto"/>
              <w:right w:val="single" w:sz="4" w:space="0" w:color="auto"/>
            </w:tcBorders>
          </w:tcPr>
          <w:p w:rsidR="006B6DD5" w:rsidRPr="00E53CAA" w:rsidRDefault="006B6DD5" w:rsidP="006B6DD5">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6B6DD5" w:rsidRPr="007C2D0D" w:rsidRDefault="006B6DD5"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6B6DD5" w:rsidRDefault="006B6DD5" w:rsidP="006B6DD5">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PLCDSP core</w:t>
            </w:r>
            <w:r w:rsidRPr="007C2D0D">
              <w:rPr>
                <w:rFonts w:ascii="Times New Roman" w:eastAsiaTheme="minorEastAsia"/>
                <w:sz w:val="18"/>
                <w:szCs w:val="18"/>
              </w:rPr>
              <w:t xml:space="preserve"> IPC flag </w:t>
            </w:r>
            <w:r>
              <w:rPr>
                <w:rFonts w:ascii="Times New Roman" w:eastAsiaTheme="minorEastAsia" w:hint="eastAsia"/>
                <w:sz w:val="18"/>
                <w:szCs w:val="18"/>
              </w:rPr>
              <w:t>6</w:t>
            </w:r>
            <w:r w:rsidRPr="007C2D0D">
              <w:rPr>
                <w:rFonts w:ascii="Times New Roman" w:eastAsiaTheme="minorEastAsia"/>
                <w:sz w:val="18"/>
                <w:szCs w:val="18"/>
              </w:rPr>
              <w:t xml:space="preserve"> set. </w:t>
            </w:r>
          </w:p>
          <w:p w:rsidR="006B6DD5" w:rsidRPr="00AB1E80" w:rsidRDefault="006B6DD5" w:rsidP="006B6DD5">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Pr>
                <w:rFonts w:ascii="Times New Roman" w:eastAsiaTheme="minorEastAsia" w:hint="eastAsia"/>
                <w:sz w:val="18"/>
                <w:szCs w:val="18"/>
              </w:rPr>
              <w:t>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&lt;6&gt;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STS&lt;6&gt; for the </w:t>
            </w:r>
            <w:r w:rsidR="00C63051">
              <w:rPr>
                <w:rFonts w:ascii="Times New Roman" w:eastAsiaTheme="minorEastAsia" w:hint="eastAsia"/>
                <w:sz w:val="18"/>
                <w:szCs w:val="18"/>
              </w:rPr>
              <w:t>PLCDSP.</w:t>
            </w:r>
          </w:p>
          <w:p w:rsidR="006B6DD5" w:rsidRPr="007C2D0D" w:rsidRDefault="006B6DD5" w:rsidP="006B6DD5">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6B6DD5"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5</w:t>
            </w:r>
          </w:p>
        </w:tc>
        <w:tc>
          <w:tcPr>
            <w:tcW w:w="2056"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A7TO</w:t>
            </w:r>
            <w:r w:rsidR="00855486">
              <w:rPr>
                <w:rFonts w:ascii="Times New Roman" w:eastAsiaTheme="minorEastAsia" w:hint="eastAsia"/>
                <w:sz w:val="18"/>
                <w:szCs w:val="18"/>
              </w:rPr>
              <w:t>PLC</w:t>
            </w:r>
            <w:r>
              <w:rPr>
                <w:rFonts w:ascii="Times New Roman" w:eastAsiaTheme="minorEastAsia" w:hint="eastAsia"/>
                <w:sz w:val="18"/>
                <w:szCs w:val="18"/>
              </w:rPr>
              <w:t>IPCSET&lt;5&gt;</w:t>
            </w:r>
          </w:p>
        </w:tc>
        <w:tc>
          <w:tcPr>
            <w:tcW w:w="736" w:type="dxa"/>
            <w:tcBorders>
              <w:top w:val="single" w:sz="4" w:space="0" w:color="auto"/>
              <w:left w:val="single" w:sz="4" w:space="0" w:color="auto"/>
              <w:bottom w:val="single" w:sz="4" w:space="0" w:color="auto"/>
              <w:right w:val="single" w:sz="4" w:space="0" w:color="auto"/>
            </w:tcBorders>
          </w:tcPr>
          <w:p w:rsidR="006B6DD5" w:rsidRPr="00E53CAA" w:rsidRDefault="006B6DD5" w:rsidP="006B6DD5">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6B6DD5" w:rsidRPr="007C2D0D" w:rsidRDefault="006B6DD5"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6B6DD5" w:rsidRDefault="006B6DD5" w:rsidP="006B6DD5">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PLCDSP core</w:t>
            </w:r>
            <w:r w:rsidRPr="007C2D0D">
              <w:rPr>
                <w:rFonts w:ascii="Times New Roman" w:eastAsiaTheme="minorEastAsia"/>
                <w:sz w:val="18"/>
                <w:szCs w:val="18"/>
              </w:rPr>
              <w:t xml:space="preserve"> IPC flag </w:t>
            </w:r>
            <w:r>
              <w:rPr>
                <w:rFonts w:ascii="Times New Roman" w:eastAsiaTheme="minorEastAsia" w:hint="eastAsia"/>
                <w:sz w:val="18"/>
                <w:szCs w:val="18"/>
              </w:rPr>
              <w:t>5</w:t>
            </w:r>
            <w:r w:rsidRPr="007C2D0D">
              <w:rPr>
                <w:rFonts w:ascii="Times New Roman" w:eastAsiaTheme="minorEastAsia"/>
                <w:sz w:val="18"/>
                <w:szCs w:val="18"/>
              </w:rPr>
              <w:t xml:space="preserve"> set. </w:t>
            </w:r>
          </w:p>
          <w:p w:rsidR="006B6DD5" w:rsidRPr="00AB1E80" w:rsidRDefault="006B6DD5" w:rsidP="006B6DD5">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Pr>
                <w:rFonts w:ascii="Times New Roman" w:eastAsiaTheme="minorEastAsia" w:hint="eastAsia"/>
                <w:sz w:val="18"/>
                <w:szCs w:val="18"/>
              </w:rPr>
              <w:t>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&lt;5&gt;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STS&lt;5&gt; for the </w:t>
            </w:r>
            <w:r w:rsidR="00C63051">
              <w:rPr>
                <w:rFonts w:ascii="Times New Roman" w:eastAsiaTheme="minorEastAsia" w:hint="eastAsia"/>
                <w:sz w:val="18"/>
                <w:szCs w:val="18"/>
              </w:rPr>
              <w:t>PLCDSP.</w:t>
            </w:r>
          </w:p>
          <w:p w:rsidR="006B6DD5" w:rsidRPr="007C2D0D" w:rsidRDefault="006B6DD5" w:rsidP="006B6DD5">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6B6DD5"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4</w:t>
            </w:r>
          </w:p>
        </w:tc>
        <w:tc>
          <w:tcPr>
            <w:tcW w:w="2056"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A7TO</w:t>
            </w:r>
            <w:r w:rsidR="00855486">
              <w:rPr>
                <w:rFonts w:ascii="Times New Roman" w:eastAsiaTheme="minorEastAsia" w:hint="eastAsia"/>
                <w:sz w:val="18"/>
                <w:szCs w:val="18"/>
              </w:rPr>
              <w:t>PLC</w:t>
            </w:r>
            <w:r>
              <w:rPr>
                <w:rFonts w:ascii="Times New Roman" w:eastAsiaTheme="minorEastAsia" w:hint="eastAsia"/>
                <w:sz w:val="18"/>
                <w:szCs w:val="18"/>
              </w:rPr>
              <w:t>IPCSET&lt;4&gt;</w:t>
            </w:r>
          </w:p>
        </w:tc>
        <w:tc>
          <w:tcPr>
            <w:tcW w:w="736" w:type="dxa"/>
            <w:tcBorders>
              <w:top w:val="single" w:sz="4" w:space="0" w:color="auto"/>
              <w:left w:val="single" w:sz="4" w:space="0" w:color="auto"/>
              <w:bottom w:val="single" w:sz="4" w:space="0" w:color="auto"/>
              <w:right w:val="single" w:sz="4" w:space="0" w:color="auto"/>
            </w:tcBorders>
          </w:tcPr>
          <w:p w:rsidR="006B6DD5" w:rsidRPr="00E53CAA" w:rsidRDefault="006B6DD5" w:rsidP="006B6DD5">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6B6DD5" w:rsidRPr="007C2D0D" w:rsidRDefault="006B6DD5"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6B6DD5" w:rsidRDefault="006B6DD5" w:rsidP="006B6DD5">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PLCDSP core</w:t>
            </w:r>
            <w:r w:rsidRPr="007C2D0D">
              <w:rPr>
                <w:rFonts w:ascii="Times New Roman" w:eastAsiaTheme="minorEastAsia"/>
                <w:sz w:val="18"/>
                <w:szCs w:val="18"/>
              </w:rPr>
              <w:t xml:space="preserve"> IPC flag </w:t>
            </w:r>
            <w:r>
              <w:rPr>
                <w:rFonts w:ascii="Times New Roman" w:eastAsiaTheme="minorEastAsia" w:hint="eastAsia"/>
                <w:sz w:val="18"/>
                <w:szCs w:val="18"/>
              </w:rPr>
              <w:t>4</w:t>
            </w:r>
            <w:r w:rsidRPr="007C2D0D">
              <w:rPr>
                <w:rFonts w:ascii="Times New Roman" w:eastAsiaTheme="minorEastAsia"/>
                <w:sz w:val="18"/>
                <w:szCs w:val="18"/>
              </w:rPr>
              <w:t xml:space="preserve"> set.</w:t>
            </w:r>
          </w:p>
          <w:p w:rsidR="006B6DD5" w:rsidRPr="00AB1E80" w:rsidRDefault="006B6DD5" w:rsidP="006B6DD5">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Pr>
                <w:rFonts w:ascii="Times New Roman" w:eastAsiaTheme="minorEastAsia" w:hint="eastAsia"/>
                <w:sz w:val="18"/>
                <w:szCs w:val="18"/>
              </w:rPr>
              <w:t>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&lt;4&gt;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STS&lt;4&gt; for the </w:t>
            </w:r>
            <w:r w:rsidR="00C63051">
              <w:rPr>
                <w:rFonts w:ascii="Times New Roman" w:eastAsiaTheme="minorEastAsia" w:hint="eastAsia"/>
                <w:sz w:val="18"/>
                <w:szCs w:val="18"/>
              </w:rPr>
              <w:t>PLCDSP.</w:t>
            </w:r>
          </w:p>
          <w:p w:rsidR="006B6DD5" w:rsidRPr="007C2D0D" w:rsidRDefault="006B6DD5" w:rsidP="006B6DD5">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6B6DD5"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3</w:t>
            </w:r>
          </w:p>
        </w:tc>
        <w:tc>
          <w:tcPr>
            <w:tcW w:w="2056"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A7TO</w:t>
            </w:r>
            <w:r w:rsidR="00855486">
              <w:rPr>
                <w:rFonts w:ascii="Times New Roman" w:eastAsiaTheme="minorEastAsia" w:hint="eastAsia"/>
                <w:sz w:val="18"/>
                <w:szCs w:val="18"/>
              </w:rPr>
              <w:t>PLC</w:t>
            </w:r>
            <w:r>
              <w:rPr>
                <w:rFonts w:ascii="Times New Roman" w:eastAsiaTheme="minorEastAsia" w:hint="eastAsia"/>
                <w:sz w:val="18"/>
                <w:szCs w:val="18"/>
              </w:rPr>
              <w:t>IPCSET&lt;3&gt;</w:t>
            </w:r>
          </w:p>
        </w:tc>
        <w:tc>
          <w:tcPr>
            <w:tcW w:w="736" w:type="dxa"/>
            <w:tcBorders>
              <w:top w:val="single" w:sz="4" w:space="0" w:color="auto"/>
              <w:left w:val="single" w:sz="4" w:space="0" w:color="auto"/>
              <w:bottom w:val="single" w:sz="4" w:space="0" w:color="auto"/>
              <w:right w:val="single" w:sz="4" w:space="0" w:color="auto"/>
            </w:tcBorders>
          </w:tcPr>
          <w:p w:rsidR="006B6DD5" w:rsidRPr="00E53CAA" w:rsidRDefault="006B6DD5" w:rsidP="006B6DD5">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6B6DD5" w:rsidRPr="007C2D0D" w:rsidRDefault="006B6DD5"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6B6DD5" w:rsidRDefault="006B6DD5" w:rsidP="006B6DD5">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PLCDSP core</w:t>
            </w:r>
            <w:r w:rsidRPr="007C2D0D">
              <w:rPr>
                <w:rFonts w:ascii="Times New Roman" w:eastAsiaTheme="minorEastAsia"/>
                <w:sz w:val="18"/>
                <w:szCs w:val="18"/>
              </w:rPr>
              <w:t xml:space="preserve"> IPC flag </w:t>
            </w:r>
            <w:r>
              <w:rPr>
                <w:rFonts w:ascii="Times New Roman" w:eastAsiaTheme="minorEastAsia" w:hint="eastAsia"/>
                <w:sz w:val="18"/>
                <w:szCs w:val="18"/>
              </w:rPr>
              <w:t>3</w:t>
            </w:r>
            <w:r w:rsidRPr="007C2D0D">
              <w:rPr>
                <w:rFonts w:ascii="Times New Roman" w:eastAsiaTheme="minorEastAsia"/>
                <w:sz w:val="18"/>
                <w:szCs w:val="18"/>
              </w:rPr>
              <w:t xml:space="preserve"> set. </w:t>
            </w:r>
          </w:p>
          <w:p w:rsidR="006B6DD5" w:rsidRPr="00AB1E80" w:rsidRDefault="006B6DD5" w:rsidP="006B6DD5">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Pr>
                <w:rFonts w:ascii="Times New Roman" w:eastAsiaTheme="minorEastAsia" w:hint="eastAsia"/>
                <w:sz w:val="18"/>
                <w:szCs w:val="18"/>
              </w:rPr>
              <w:t>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&lt;3&gt;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STS&lt;3&gt; for the </w:t>
            </w:r>
            <w:r w:rsidR="00C63051">
              <w:rPr>
                <w:rFonts w:ascii="Times New Roman" w:eastAsiaTheme="minorEastAsia" w:hint="eastAsia"/>
                <w:sz w:val="18"/>
                <w:szCs w:val="18"/>
              </w:rPr>
              <w:t>PLCDSP.</w:t>
            </w:r>
          </w:p>
          <w:p w:rsidR="006B6DD5" w:rsidRPr="007C2D0D" w:rsidRDefault="006B6DD5" w:rsidP="006B6DD5">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6B6DD5"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2</w:t>
            </w:r>
          </w:p>
        </w:tc>
        <w:tc>
          <w:tcPr>
            <w:tcW w:w="2056"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A7TO</w:t>
            </w:r>
            <w:r w:rsidR="00855486">
              <w:rPr>
                <w:rFonts w:ascii="Times New Roman" w:eastAsiaTheme="minorEastAsia" w:hint="eastAsia"/>
                <w:sz w:val="18"/>
                <w:szCs w:val="18"/>
              </w:rPr>
              <w:t>PLC</w:t>
            </w:r>
            <w:r>
              <w:rPr>
                <w:rFonts w:ascii="Times New Roman" w:eastAsiaTheme="minorEastAsia" w:hint="eastAsia"/>
                <w:sz w:val="18"/>
                <w:szCs w:val="18"/>
              </w:rPr>
              <w:t>IPCSET&lt;2&gt;</w:t>
            </w:r>
          </w:p>
        </w:tc>
        <w:tc>
          <w:tcPr>
            <w:tcW w:w="736" w:type="dxa"/>
            <w:tcBorders>
              <w:top w:val="single" w:sz="4" w:space="0" w:color="auto"/>
              <w:left w:val="single" w:sz="4" w:space="0" w:color="auto"/>
              <w:bottom w:val="single" w:sz="4" w:space="0" w:color="auto"/>
              <w:right w:val="single" w:sz="4" w:space="0" w:color="auto"/>
            </w:tcBorders>
          </w:tcPr>
          <w:p w:rsidR="006B6DD5" w:rsidRPr="00E53CAA" w:rsidRDefault="006B6DD5" w:rsidP="006B6DD5">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6B6DD5" w:rsidRPr="007C2D0D" w:rsidRDefault="006B6DD5"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6B6DD5" w:rsidRDefault="006B6DD5" w:rsidP="006B6DD5">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PLCDSP core</w:t>
            </w:r>
            <w:r w:rsidRPr="007C2D0D">
              <w:rPr>
                <w:rFonts w:ascii="Times New Roman" w:eastAsiaTheme="minorEastAsia"/>
                <w:sz w:val="18"/>
                <w:szCs w:val="18"/>
              </w:rPr>
              <w:t xml:space="preserve"> IPC flag </w:t>
            </w:r>
            <w:r>
              <w:rPr>
                <w:rFonts w:ascii="Times New Roman" w:eastAsiaTheme="minorEastAsia" w:hint="eastAsia"/>
                <w:sz w:val="18"/>
                <w:szCs w:val="18"/>
              </w:rPr>
              <w:t>2</w:t>
            </w:r>
            <w:r w:rsidRPr="007C2D0D">
              <w:rPr>
                <w:rFonts w:ascii="Times New Roman" w:eastAsiaTheme="minorEastAsia"/>
                <w:sz w:val="18"/>
                <w:szCs w:val="18"/>
              </w:rPr>
              <w:t xml:space="preserve"> set. </w:t>
            </w:r>
          </w:p>
          <w:p w:rsidR="006B6DD5" w:rsidRPr="00AB1E80" w:rsidRDefault="006B6DD5" w:rsidP="006B6DD5">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Pr>
                <w:rFonts w:ascii="Times New Roman" w:eastAsiaTheme="minorEastAsia" w:hint="eastAsia"/>
                <w:sz w:val="18"/>
                <w:szCs w:val="18"/>
              </w:rPr>
              <w:t>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&lt;2&gt;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STS&lt;2&gt; for the </w:t>
            </w:r>
            <w:r w:rsidR="00C63051">
              <w:rPr>
                <w:rFonts w:ascii="Times New Roman" w:eastAsiaTheme="minorEastAsia" w:hint="eastAsia"/>
                <w:sz w:val="18"/>
                <w:szCs w:val="18"/>
              </w:rPr>
              <w:t>PLCDSP.</w:t>
            </w:r>
          </w:p>
          <w:p w:rsidR="006B6DD5" w:rsidRPr="007C2D0D" w:rsidRDefault="006B6DD5" w:rsidP="006B6DD5">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6B6DD5"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1</w:t>
            </w:r>
          </w:p>
        </w:tc>
        <w:tc>
          <w:tcPr>
            <w:tcW w:w="2056"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A7TO</w:t>
            </w:r>
            <w:r w:rsidR="00855486">
              <w:rPr>
                <w:rFonts w:ascii="Times New Roman" w:eastAsiaTheme="minorEastAsia" w:hint="eastAsia"/>
                <w:sz w:val="18"/>
                <w:szCs w:val="18"/>
              </w:rPr>
              <w:t>PLC</w:t>
            </w:r>
            <w:r>
              <w:rPr>
                <w:rFonts w:ascii="Times New Roman" w:eastAsiaTheme="minorEastAsia" w:hint="eastAsia"/>
                <w:sz w:val="18"/>
                <w:szCs w:val="18"/>
              </w:rPr>
              <w:t>IPCSET&lt;1&gt;</w:t>
            </w:r>
          </w:p>
        </w:tc>
        <w:tc>
          <w:tcPr>
            <w:tcW w:w="736" w:type="dxa"/>
            <w:tcBorders>
              <w:top w:val="single" w:sz="4" w:space="0" w:color="auto"/>
              <w:left w:val="single" w:sz="4" w:space="0" w:color="auto"/>
              <w:bottom w:val="single" w:sz="4" w:space="0" w:color="auto"/>
              <w:right w:val="single" w:sz="4" w:space="0" w:color="auto"/>
            </w:tcBorders>
          </w:tcPr>
          <w:p w:rsidR="006B6DD5" w:rsidRPr="00E53CAA" w:rsidRDefault="006B6DD5" w:rsidP="006B6DD5">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6B6DD5" w:rsidRPr="007C2D0D" w:rsidRDefault="006B6DD5"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6B6DD5" w:rsidRDefault="006B6DD5" w:rsidP="006B6DD5">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PLCDSP core</w:t>
            </w:r>
            <w:r w:rsidRPr="007C2D0D">
              <w:rPr>
                <w:rFonts w:ascii="Times New Roman" w:eastAsiaTheme="minorEastAsia"/>
                <w:sz w:val="18"/>
                <w:szCs w:val="18"/>
              </w:rPr>
              <w:t xml:space="preserve"> IPC flag </w:t>
            </w:r>
            <w:r>
              <w:rPr>
                <w:rFonts w:ascii="Times New Roman" w:eastAsiaTheme="minorEastAsia" w:hint="eastAsia"/>
                <w:sz w:val="18"/>
                <w:szCs w:val="18"/>
              </w:rPr>
              <w:t>1</w:t>
            </w:r>
            <w:r w:rsidRPr="007C2D0D">
              <w:rPr>
                <w:rFonts w:ascii="Times New Roman" w:eastAsiaTheme="minorEastAsia"/>
                <w:sz w:val="18"/>
                <w:szCs w:val="18"/>
              </w:rPr>
              <w:t xml:space="preserve"> set. </w:t>
            </w:r>
          </w:p>
          <w:p w:rsidR="006B6DD5" w:rsidRPr="00AB1E80" w:rsidRDefault="006B6DD5" w:rsidP="006B6DD5">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Pr>
                <w:rFonts w:ascii="Times New Roman" w:eastAsiaTheme="minorEastAsia" w:hint="eastAsia"/>
                <w:sz w:val="18"/>
                <w:szCs w:val="18"/>
              </w:rPr>
              <w:t>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&lt;1&gt;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STS&lt;1&gt; for the </w:t>
            </w:r>
            <w:r w:rsidR="00C63051">
              <w:rPr>
                <w:rFonts w:ascii="Times New Roman" w:eastAsiaTheme="minorEastAsia" w:hint="eastAsia"/>
                <w:sz w:val="18"/>
                <w:szCs w:val="18"/>
              </w:rPr>
              <w:t>PLCDSP.</w:t>
            </w:r>
          </w:p>
          <w:p w:rsidR="006B6DD5" w:rsidRPr="007C2D0D" w:rsidRDefault="006B6DD5" w:rsidP="006B6DD5">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6B6DD5" w:rsidRPr="00E53CAA" w:rsidTr="006B6DD5">
        <w:trPr>
          <w:cantSplit/>
          <w:trHeight w:hRule="exact" w:val="933"/>
        </w:trPr>
        <w:tc>
          <w:tcPr>
            <w:tcW w:w="695"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0</w:t>
            </w:r>
          </w:p>
        </w:tc>
        <w:tc>
          <w:tcPr>
            <w:tcW w:w="2056"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A7TO</w:t>
            </w:r>
            <w:r w:rsidR="00855486">
              <w:rPr>
                <w:rFonts w:ascii="Times New Roman" w:eastAsiaTheme="minorEastAsia" w:hint="eastAsia"/>
                <w:sz w:val="18"/>
                <w:szCs w:val="18"/>
              </w:rPr>
              <w:t>PLC</w:t>
            </w:r>
            <w:r>
              <w:rPr>
                <w:rFonts w:ascii="Times New Roman" w:eastAsiaTheme="minorEastAsia" w:hint="eastAsia"/>
                <w:sz w:val="18"/>
                <w:szCs w:val="18"/>
              </w:rPr>
              <w:t>IPCSET&lt;0&gt;</w:t>
            </w:r>
          </w:p>
        </w:tc>
        <w:tc>
          <w:tcPr>
            <w:tcW w:w="736" w:type="dxa"/>
            <w:tcBorders>
              <w:top w:val="single" w:sz="4" w:space="0" w:color="auto"/>
              <w:left w:val="single" w:sz="4" w:space="0" w:color="auto"/>
              <w:bottom w:val="single" w:sz="4" w:space="0" w:color="auto"/>
              <w:right w:val="single" w:sz="4" w:space="0" w:color="auto"/>
            </w:tcBorders>
          </w:tcPr>
          <w:p w:rsidR="006B6DD5" w:rsidRPr="00E53CAA" w:rsidRDefault="006B6DD5" w:rsidP="006B6DD5">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6B6DD5" w:rsidRPr="007C2D0D" w:rsidRDefault="006B6DD5"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6B6DD5" w:rsidRDefault="006B6DD5" w:rsidP="006B6DD5">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PLCDSP core</w:t>
            </w:r>
            <w:r w:rsidRPr="007C2D0D">
              <w:rPr>
                <w:rFonts w:ascii="Times New Roman" w:eastAsiaTheme="minorEastAsia"/>
                <w:sz w:val="18"/>
                <w:szCs w:val="18"/>
              </w:rPr>
              <w:t xml:space="preserve"> IPC flag </w:t>
            </w:r>
            <w:r>
              <w:rPr>
                <w:rFonts w:ascii="Times New Roman" w:eastAsiaTheme="minorEastAsia" w:hint="eastAsia"/>
                <w:sz w:val="18"/>
                <w:szCs w:val="18"/>
              </w:rPr>
              <w:t>0</w:t>
            </w:r>
            <w:r w:rsidRPr="007C2D0D">
              <w:rPr>
                <w:rFonts w:ascii="Times New Roman" w:eastAsiaTheme="minorEastAsia"/>
                <w:sz w:val="18"/>
                <w:szCs w:val="18"/>
              </w:rPr>
              <w:t xml:space="preserve"> set. </w:t>
            </w:r>
          </w:p>
          <w:p w:rsidR="006B6DD5" w:rsidRPr="00AB1E80" w:rsidRDefault="006B6DD5" w:rsidP="006B6DD5">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Pr>
                <w:rFonts w:ascii="Times New Roman" w:eastAsiaTheme="minorEastAsia" w:hint="eastAsia"/>
                <w:sz w:val="18"/>
                <w:szCs w:val="18"/>
              </w:rPr>
              <w:t>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&lt;0&gt;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STS&lt;0&gt; for the </w:t>
            </w:r>
            <w:r w:rsidR="00C63051">
              <w:rPr>
                <w:rFonts w:ascii="Times New Roman" w:eastAsiaTheme="minorEastAsia" w:hint="eastAsia"/>
                <w:sz w:val="18"/>
                <w:szCs w:val="18"/>
              </w:rPr>
              <w:t>PLCDSP.</w:t>
            </w:r>
          </w:p>
          <w:p w:rsidR="006B6DD5" w:rsidRPr="007C2D0D" w:rsidRDefault="006B6DD5" w:rsidP="006B6DD5">
            <w:pPr>
              <w:pStyle w:val="ad"/>
              <w:rPr>
                <w:rFonts w:ascii="Times New Roman" w:eastAsiaTheme="minorEastAsia"/>
                <w:sz w:val="18"/>
                <w:szCs w:val="18"/>
              </w:rPr>
            </w:pPr>
            <w:r w:rsidRPr="00AB1E80">
              <w:rPr>
                <w:rFonts w:ascii="Times New Roman" w:eastAsiaTheme="minorEastAsia"/>
                <w:sz w:val="18"/>
                <w:szCs w:val="18"/>
              </w:rPr>
              <w:t>Writing 0 has no effect.</w:t>
            </w:r>
          </w:p>
        </w:tc>
      </w:tr>
    </w:tbl>
    <w:p w:rsidR="006B6DD5" w:rsidRPr="006B6DD5" w:rsidRDefault="006B6DD5" w:rsidP="006B6DD5"/>
    <w:p w:rsidR="000F0C65" w:rsidRDefault="000F0C65" w:rsidP="00EC1A23">
      <w:pPr>
        <w:pStyle w:val="3"/>
        <w:numPr>
          <w:ilvl w:val="2"/>
          <w:numId w:val="18"/>
        </w:numPr>
      </w:pPr>
      <w:bookmarkStart w:id="2229" w:name="_Toc482273607"/>
      <w:r>
        <w:rPr>
          <w:rFonts w:hint="eastAsia"/>
        </w:rPr>
        <w:t>A7TOPLCIPCCLR&lt;15:0&gt;</w:t>
      </w:r>
      <w:bookmarkEnd w:id="2229"/>
    </w:p>
    <w:p w:rsidR="006B6DD5" w:rsidRDefault="006B6DD5" w:rsidP="006B6DD5">
      <w:r>
        <w:rPr>
          <w:rFonts w:hint="eastAsia"/>
        </w:rPr>
        <w:t xml:space="preserve">A7 core to </w:t>
      </w:r>
      <w:r w:rsidR="00855486">
        <w:rPr>
          <w:rFonts w:hint="eastAsia"/>
        </w:rPr>
        <w:t>PLC</w:t>
      </w:r>
      <w:r>
        <w:rPr>
          <w:rFonts w:hint="eastAsia"/>
        </w:rPr>
        <w:t>DSP core IPC clear register</w:t>
      </w:r>
    </w:p>
    <w:p w:rsidR="006B6DD5" w:rsidRPr="00E53CAA" w:rsidRDefault="006B6DD5" w:rsidP="006B6DD5">
      <w:pPr>
        <w:pStyle w:val="ae"/>
        <w:rPr>
          <w:rFonts w:ascii="Times New Roman" w:eastAsiaTheme="minorEastAsia" w:hAnsi="Times New Roman"/>
          <w:lang w:eastAsia="zh-CN"/>
        </w:rPr>
      </w:pPr>
      <w:r w:rsidRPr="00E53CAA">
        <w:rPr>
          <w:rFonts w:ascii="Times New Roman" w:hAnsi="Times New Roman"/>
        </w:rPr>
        <w:t>Address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6B6DD5" w:rsidRPr="00E53CAA" w:rsidTr="006B6DD5">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6B6DD5" w:rsidRPr="00E53CAA" w:rsidRDefault="006B6DD5" w:rsidP="006B6DD5">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6B6DD5" w:rsidRPr="00E53CAA" w:rsidRDefault="006B6DD5" w:rsidP="006B6DD5">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6B6DD5" w:rsidRPr="00E53CAA" w:rsidRDefault="006B6DD5" w:rsidP="006B6DD5">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6B6DD5" w:rsidRPr="00E53CAA" w:rsidRDefault="006B6DD5" w:rsidP="006B6DD5">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6B6DD5" w:rsidRPr="00E53CAA" w:rsidRDefault="006B6DD5" w:rsidP="006B6DD5">
            <w:pPr>
              <w:pStyle w:val="ad"/>
              <w:rPr>
                <w:rFonts w:ascii="Times New Roman" w:eastAsia="MS PGothic"/>
                <w:sz w:val="18"/>
                <w:szCs w:val="18"/>
              </w:rPr>
            </w:pPr>
            <w:r w:rsidRPr="00E53CAA">
              <w:rPr>
                <w:rFonts w:ascii="Times New Roman" w:eastAsia="MS PGothic"/>
                <w:sz w:val="18"/>
                <w:szCs w:val="18"/>
              </w:rPr>
              <w:t>Description</w:t>
            </w:r>
          </w:p>
        </w:tc>
      </w:tr>
      <w:tr w:rsidR="006B6DD5"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31:16</w:t>
            </w:r>
          </w:p>
        </w:tc>
        <w:tc>
          <w:tcPr>
            <w:tcW w:w="2056"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6B6DD5" w:rsidRPr="00E53CAA" w:rsidRDefault="006B6DD5" w:rsidP="006B6DD5">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6B6DD5" w:rsidRPr="00481022" w:rsidRDefault="006B6DD5" w:rsidP="006B6DD5">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6B6DD5" w:rsidRPr="007C2D0D" w:rsidRDefault="006B6DD5" w:rsidP="006B6DD5">
            <w:pPr>
              <w:pStyle w:val="ad"/>
              <w:rPr>
                <w:rFonts w:ascii="Times New Roman" w:eastAsiaTheme="minorEastAsia"/>
                <w:sz w:val="18"/>
                <w:szCs w:val="18"/>
              </w:rPr>
            </w:pPr>
            <w:r>
              <w:rPr>
                <w:rFonts w:ascii="Times New Roman" w:eastAsiaTheme="minorEastAsia" w:hint="eastAsia"/>
                <w:sz w:val="18"/>
                <w:szCs w:val="18"/>
              </w:rPr>
              <w:t>Reserved</w:t>
            </w:r>
          </w:p>
        </w:tc>
      </w:tr>
      <w:tr w:rsidR="006B6DD5" w:rsidRPr="0050671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lastRenderedPageBreak/>
              <w:t>15</w:t>
            </w:r>
          </w:p>
        </w:tc>
        <w:tc>
          <w:tcPr>
            <w:tcW w:w="2056"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A7TO</w:t>
            </w:r>
            <w:r w:rsidR="00855486">
              <w:rPr>
                <w:rFonts w:ascii="Times New Roman" w:eastAsiaTheme="minorEastAsia" w:hint="eastAsia"/>
                <w:sz w:val="18"/>
                <w:szCs w:val="18"/>
              </w:rPr>
              <w:t>PLC</w:t>
            </w:r>
            <w:r>
              <w:rPr>
                <w:rFonts w:ascii="Times New Roman" w:eastAsiaTheme="minorEastAsia" w:hint="eastAsia"/>
                <w:sz w:val="18"/>
                <w:szCs w:val="18"/>
              </w:rPr>
              <w:t>IPCCLR&lt;15&gt;</w:t>
            </w:r>
          </w:p>
        </w:tc>
        <w:tc>
          <w:tcPr>
            <w:tcW w:w="736" w:type="dxa"/>
            <w:tcBorders>
              <w:top w:val="single" w:sz="4" w:space="0" w:color="auto"/>
              <w:left w:val="single" w:sz="4" w:space="0" w:color="auto"/>
              <w:bottom w:val="single" w:sz="4" w:space="0" w:color="auto"/>
              <w:right w:val="single" w:sz="4" w:space="0" w:color="auto"/>
            </w:tcBorders>
          </w:tcPr>
          <w:p w:rsidR="006B6DD5" w:rsidRPr="00E53CAA" w:rsidRDefault="006B6DD5" w:rsidP="006B6DD5">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6B6DD5" w:rsidRPr="007C2D0D" w:rsidRDefault="006B6DD5"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6B6DD5" w:rsidRDefault="006B6DD5" w:rsidP="006B6DD5">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PLCDSP core</w:t>
            </w:r>
            <w:r w:rsidRPr="007C2D0D">
              <w:rPr>
                <w:rFonts w:ascii="Times New Roman" w:eastAsiaTheme="minorEastAsia"/>
                <w:sz w:val="18"/>
                <w:szCs w:val="18"/>
              </w:rPr>
              <w:t xml:space="preserve"> IPC flag 15 </w:t>
            </w:r>
            <w:r>
              <w:rPr>
                <w:rFonts w:ascii="Times New Roman" w:eastAsiaTheme="minorEastAsia"/>
                <w:sz w:val="18"/>
                <w:szCs w:val="18"/>
              </w:rPr>
              <w:t>clear</w:t>
            </w:r>
            <w:r w:rsidRPr="007C2D0D">
              <w:rPr>
                <w:rFonts w:ascii="Times New Roman" w:eastAsiaTheme="minorEastAsia"/>
                <w:sz w:val="18"/>
                <w:szCs w:val="18"/>
              </w:rPr>
              <w:t xml:space="preserve">. </w:t>
            </w:r>
          </w:p>
          <w:p w:rsidR="006B6DD5" w:rsidRPr="00AB1E80" w:rsidRDefault="006B6DD5" w:rsidP="006B6DD5">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Pr>
                <w:rFonts w:ascii="Times New Roman" w:eastAsiaTheme="minorEastAsia" w:hint="eastAsia"/>
                <w:sz w:val="18"/>
                <w:szCs w:val="18"/>
              </w:rPr>
              <w:t>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&lt;15&gt;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STS&lt;15&gt; for the </w:t>
            </w:r>
            <w:r w:rsidR="00C63051">
              <w:rPr>
                <w:rFonts w:ascii="Times New Roman" w:eastAsiaTheme="minorEastAsia" w:hint="eastAsia"/>
                <w:sz w:val="18"/>
                <w:szCs w:val="18"/>
              </w:rPr>
              <w:t>PLCDSP.</w:t>
            </w:r>
          </w:p>
          <w:p w:rsidR="006B6DD5" w:rsidRPr="007C2D0D" w:rsidRDefault="006B6DD5" w:rsidP="006B6DD5">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6B6DD5"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14</w:t>
            </w:r>
          </w:p>
        </w:tc>
        <w:tc>
          <w:tcPr>
            <w:tcW w:w="2056"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A7TO</w:t>
            </w:r>
            <w:r w:rsidR="00855486">
              <w:rPr>
                <w:rFonts w:ascii="Times New Roman" w:eastAsiaTheme="minorEastAsia" w:hint="eastAsia"/>
                <w:sz w:val="18"/>
                <w:szCs w:val="18"/>
              </w:rPr>
              <w:t>PLC</w:t>
            </w:r>
            <w:r>
              <w:rPr>
                <w:rFonts w:ascii="Times New Roman" w:eastAsiaTheme="minorEastAsia" w:hint="eastAsia"/>
                <w:sz w:val="18"/>
                <w:szCs w:val="18"/>
              </w:rPr>
              <w:t>IPCCLR&lt;14&gt;</w:t>
            </w:r>
          </w:p>
        </w:tc>
        <w:tc>
          <w:tcPr>
            <w:tcW w:w="736" w:type="dxa"/>
            <w:tcBorders>
              <w:top w:val="single" w:sz="4" w:space="0" w:color="auto"/>
              <w:left w:val="single" w:sz="4" w:space="0" w:color="auto"/>
              <w:bottom w:val="single" w:sz="4" w:space="0" w:color="auto"/>
              <w:right w:val="single" w:sz="4" w:space="0" w:color="auto"/>
            </w:tcBorders>
          </w:tcPr>
          <w:p w:rsidR="006B6DD5" w:rsidRPr="00E53CAA" w:rsidRDefault="006B6DD5" w:rsidP="006B6DD5">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6B6DD5" w:rsidRPr="007C2D0D" w:rsidRDefault="006B6DD5"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6B6DD5" w:rsidRDefault="006B6DD5" w:rsidP="006B6DD5">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PLCDSP core</w:t>
            </w:r>
            <w:r w:rsidRPr="007C2D0D">
              <w:rPr>
                <w:rFonts w:ascii="Times New Roman" w:eastAsiaTheme="minorEastAsia"/>
                <w:sz w:val="18"/>
                <w:szCs w:val="18"/>
              </w:rPr>
              <w:t xml:space="preserve"> IPC flag 1</w:t>
            </w:r>
            <w:r>
              <w:rPr>
                <w:rFonts w:ascii="Times New Roman" w:eastAsiaTheme="minorEastAsia" w:hint="eastAsia"/>
                <w:sz w:val="18"/>
                <w:szCs w:val="18"/>
              </w:rPr>
              <w:t>4</w:t>
            </w:r>
            <w:r w:rsidRPr="007C2D0D">
              <w:rPr>
                <w:rFonts w:ascii="Times New Roman" w:eastAsiaTheme="minorEastAsia"/>
                <w:sz w:val="18"/>
                <w:szCs w:val="18"/>
              </w:rPr>
              <w:t xml:space="preserve"> </w:t>
            </w:r>
            <w:r>
              <w:rPr>
                <w:rFonts w:ascii="Times New Roman" w:eastAsiaTheme="minorEastAsia"/>
                <w:sz w:val="18"/>
                <w:szCs w:val="18"/>
              </w:rPr>
              <w:t>clear</w:t>
            </w:r>
            <w:r w:rsidRPr="007C2D0D">
              <w:rPr>
                <w:rFonts w:ascii="Times New Roman" w:eastAsiaTheme="minorEastAsia"/>
                <w:sz w:val="18"/>
                <w:szCs w:val="18"/>
              </w:rPr>
              <w:t xml:space="preserve">. </w:t>
            </w:r>
          </w:p>
          <w:p w:rsidR="006B6DD5" w:rsidRPr="00AB1E80" w:rsidRDefault="006B6DD5" w:rsidP="006B6DD5">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Pr>
                <w:rFonts w:ascii="Times New Roman" w:eastAsiaTheme="minorEastAsia" w:hint="eastAsia"/>
                <w:sz w:val="18"/>
                <w:szCs w:val="18"/>
              </w:rPr>
              <w:t>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&lt;14&gt;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STS&lt;14&gt; for the </w:t>
            </w:r>
            <w:r w:rsidR="00C63051">
              <w:rPr>
                <w:rFonts w:ascii="Times New Roman" w:eastAsiaTheme="minorEastAsia" w:hint="eastAsia"/>
                <w:sz w:val="18"/>
                <w:szCs w:val="18"/>
              </w:rPr>
              <w:t>PLCDSP.</w:t>
            </w:r>
          </w:p>
          <w:p w:rsidR="006B6DD5" w:rsidRPr="007C2D0D" w:rsidRDefault="006B6DD5" w:rsidP="006B6DD5">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6B6DD5"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13</w:t>
            </w:r>
          </w:p>
        </w:tc>
        <w:tc>
          <w:tcPr>
            <w:tcW w:w="2056"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A7TO</w:t>
            </w:r>
            <w:r w:rsidR="00855486">
              <w:rPr>
                <w:rFonts w:ascii="Times New Roman" w:eastAsiaTheme="minorEastAsia" w:hint="eastAsia"/>
                <w:sz w:val="18"/>
                <w:szCs w:val="18"/>
              </w:rPr>
              <w:t>PLC</w:t>
            </w:r>
            <w:r>
              <w:rPr>
                <w:rFonts w:ascii="Times New Roman" w:eastAsiaTheme="minorEastAsia" w:hint="eastAsia"/>
                <w:sz w:val="18"/>
                <w:szCs w:val="18"/>
              </w:rPr>
              <w:t>IPCCLR&lt;13&gt;</w:t>
            </w:r>
          </w:p>
        </w:tc>
        <w:tc>
          <w:tcPr>
            <w:tcW w:w="736" w:type="dxa"/>
            <w:tcBorders>
              <w:top w:val="single" w:sz="4" w:space="0" w:color="auto"/>
              <w:left w:val="single" w:sz="4" w:space="0" w:color="auto"/>
              <w:bottom w:val="single" w:sz="4" w:space="0" w:color="auto"/>
              <w:right w:val="single" w:sz="4" w:space="0" w:color="auto"/>
            </w:tcBorders>
          </w:tcPr>
          <w:p w:rsidR="006B6DD5" w:rsidRPr="00E53CAA" w:rsidRDefault="006B6DD5" w:rsidP="006B6DD5">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6B6DD5" w:rsidRPr="007C2D0D" w:rsidRDefault="006B6DD5"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6B6DD5" w:rsidRDefault="006B6DD5" w:rsidP="006B6DD5">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PLCDSP core</w:t>
            </w:r>
            <w:r w:rsidRPr="007C2D0D">
              <w:rPr>
                <w:rFonts w:ascii="Times New Roman" w:eastAsiaTheme="minorEastAsia"/>
                <w:sz w:val="18"/>
                <w:szCs w:val="18"/>
              </w:rPr>
              <w:t xml:space="preserve"> IPC flag 1</w:t>
            </w:r>
            <w:r>
              <w:rPr>
                <w:rFonts w:ascii="Times New Roman" w:eastAsiaTheme="minorEastAsia" w:hint="eastAsia"/>
                <w:sz w:val="18"/>
                <w:szCs w:val="18"/>
              </w:rPr>
              <w:t>3</w:t>
            </w:r>
            <w:r w:rsidRPr="007C2D0D">
              <w:rPr>
                <w:rFonts w:ascii="Times New Roman" w:eastAsiaTheme="minorEastAsia"/>
                <w:sz w:val="18"/>
                <w:szCs w:val="18"/>
              </w:rPr>
              <w:t xml:space="preserve"> </w:t>
            </w:r>
            <w:r>
              <w:rPr>
                <w:rFonts w:ascii="Times New Roman" w:eastAsiaTheme="minorEastAsia"/>
                <w:sz w:val="18"/>
                <w:szCs w:val="18"/>
              </w:rPr>
              <w:t>clear</w:t>
            </w:r>
            <w:r w:rsidRPr="007C2D0D">
              <w:rPr>
                <w:rFonts w:ascii="Times New Roman" w:eastAsiaTheme="minorEastAsia"/>
                <w:sz w:val="18"/>
                <w:szCs w:val="18"/>
              </w:rPr>
              <w:t xml:space="preserve">. </w:t>
            </w:r>
          </w:p>
          <w:p w:rsidR="006B6DD5" w:rsidRPr="00AB1E80" w:rsidRDefault="006B6DD5" w:rsidP="006B6DD5">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Pr>
                <w:rFonts w:ascii="Times New Roman" w:eastAsiaTheme="minorEastAsia" w:hint="eastAsia"/>
                <w:sz w:val="18"/>
                <w:szCs w:val="18"/>
              </w:rPr>
              <w:t>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&lt;13&gt;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STS&lt;13&gt; for the </w:t>
            </w:r>
            <w:r w:rsidR="00C63051">
              <w:rPr>
                <w:rFonts w:ascii="Times New Roman" w:eastAsiaTheme="minorEastAsia" w:hint="eastAsia"/>
                <w:sz w:val="18"/>
                <w:szCs w:val="18"/>
              </w:rPr>
              <w:t>PLCDSP.</w:t>
            </w:r>
          </w:p>
          <w:p w:rsidR="006B6DD5" w:rsidRPr="007C2D0D" w:rsidRDefault="006B6DD5" w:rsidP="006B6DD5">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6B6DD5"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12</w:t>
            </w:r>
          </w:p>
        </w:tc>
        <w:tc>
          <w:tcPr>
            <w:tcW w:w="2056"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A7TO</w:t>
            </w:r>
            <w:r w:rsidR="00855486">
              <w:rPr>
                <w:rFonts w:ascii="Times New Roman" w:eastAsiaTheme="minorEastAsia" w:hint="eastAsia"/>
                <w:sz w:val="18"/>
                <w:szCs w:val="18"/>
              </w:rPr>
              <w:t>PLC</w:t>
            </w:r>
            <w:r>
              <w:rPr>
                <w:rFonts w:ascii="Times New Roman" w:eastAsiaTheme="minorEastAsia" w:hint="eastAsia"/>
                <w:sz w:val="18"/>
                <w:szCs w:val="18"/>
              </w:rPr>
              <w:t>IPCCLR&lt;12&gt;</w:t>
            </w:r>
          </w:p>
        </w:tc>
        <w:tc>
          <w:tcPr>
            <w:tcW w:w="736" w:type="dxa"/>
            <w:tcBorders>
              <w:top w:val="single" w:sz="4" w:space="0" w:color="auto"/>
              <w:left w:val="single" w:sz="4" w:space="0" w:color="auto"/>
              <w:bottom w:val="single" w:sz="4" w:space="0" w:color="auto"/>
              <w:right w:val="single" w:sz="4" w:space="0" w:color="auto"/>
            </w:tcBorders>
          </w:tcPr>
          <w:p w:rsidR="006B6DD5" w:rsidRPr="00E53CAA" w:rsidRDefault="006B6DD5" w:rsidP="006B6DD5">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6B6DD5" w:rsidRPr="007C2D0D" w:rsidRDefault="006B6DD5"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6B6DD5" w:rsidRDefault="006B6DD5" w:rsidP="006B6DD5">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PLCDSP core</w:t>
            </w:r>
            <w:r w:rsidRPr="007C2D0D">
              <w:rPr>
                <w:rFonts w:ascii="Times New Roman" w:eastAsiaTheme="minorEastAsia"/>
                <w:sz w:val="18"/>
                <w:szCs w:val="18"/>
              </w:rPr>
              <w:t xml:space="preserve"> IPC flag 1</w:t>
            </w:r>
            <w:r>
              <w:rPr>
                <w:rFonts w:ascii="Times New Roman" w:eastAsiaTheme="minorEastAsia" w:hint="eastAsia"/>
                <w:sz w:val="18"/>
                <w:szCs w:val="18"/>
              </w:rPr>
              <w:t>2</w:t>
            </w:r>
            <w:r w:rsidRPr="007C2D0D">
              <w:rPr>
                <w:rFonts w:ascii="Times New Roman" w:eastAsiaTheme="minorEastAsia"/>
                <w:sz w:val="18"/>
                <w:szCs w:val="18"/>
              </w:rPr>
              <w:t xml:space="preserve"> </w:t>
            </w:r>
            <w:r>
              <w:rPr>
                <w:rFonts w:ascii="Times New Roman" w:eastAsiaTheme="minorEastAsia"/>
                <w:sz w:val="18"/>
                <w:szCs w:val="18"/>
              </w:rPr>
              <w:t>clear</w:t>
            </w:r>
            <w:r w:rsidRPr="007C2D0D">
              <w:rPr>
                <w:rFonts w:ascii="Times New Roman" w:eastAsiaTheme="minorEastAsia"/>
                <w:sz w:val="18"/>
                <w:szCs w:val="18"/>
              </w:rPr>
              <w:t xml:space="preserve">. </w:t>
            </w:r>
          </w:p>
          <w:p w:rsidR="006B6DD5" w:rsidRPr="00AB1E80" w:rsidRDefault="006B6DD5" w:rsidP="006B6DD5">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Pr>
                <w:rFonts w:ascii="Times New Roman" w:eastAsiaTheme="minorEastAsia" w:hint="eastAsia"/>
                <w:sz w:val="18"/>
                <w:szCs w:val="18"/>
              </w:rPr>
              <w:t>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&lt;12&gt;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STS&lt;12&gt; for the </w:t>
            </w:r>
            <w:r w:rsidR="00C63051">
              <w:rPr>
                <w:rFonts w:ascii="Times New Roman" w:eastAsiaTheme="minorEastAsia" w:hint="eastAsia"/>
                <w:sz w:val="18"/>
                <w:szCs w:val="18"/>
              </w:rPr>
              <w:t>PLCDSP.</w:t>
            </w:r>
          </w:p>
          <w:p w:rsidR="006B6DD5" w:rsidRPr="007C2D0D" w:rsidRDefault="006B6DD5" w:rsidP="006B6DD5">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6B6DD5"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11</w:t>
            </w:r>
          </w:p>
        </w:tc>
        <w:tc>
          <w:tcPr>
            <w:tcW w:w="2056"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A7TO</w:t>
            </w:r>
            <w:r w:rsidR="00855486">
              <w:rPr>
                <w:rFonts w:ascii="Times New Roman" w:eastAsiaTheme="minorEastAsia" w:hint="eastAsia"/>
                <w:sz w:val="18"/>
                <w:szCs w:val="18"/>
              </w:rPr>
              <w:t>PLC</w:t>
            </w:r>
            <w:r>
              <w:rPr>
                <w:rFonts w:ascii="Times New Roman" w:eastAsiaTheme="minorEastAsia" w:hint="eastAsia"/>
                <w:sz w:val="18"/>
                <w:szCs w:val="18"/>
              </w:rPr>
              <w:t>IPCCLR&lt;11&gt;</w:t>
            </w:r>
          </w:p>
        </w:tc>
        <w:tc>
          <w:tcPr>
            <w:tcW w:w="736" w:type="dxa"/>
            <w:tcBorders>
              <w:top w:val="single" w:sz="4" w:space="0" w:color="auto"/>
              <w:left w:val="single" w:sz="4" w:space="0" w:color="auto"/>
              <w:bottom w:val="single" w:sz="4" w:space="0" w:color="auto"/>
              <w:right w:val="single" w:sz="4" w:space="0" w:color="auto"/>
            </w:tcBorders>
          </w:tcPr>
          <w:p w:rsidR="006B6DD5" w:rsidRPr="00E53CAA" w:rsidRDefault="006B6DD5" w:rsidP="006B6DD5">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6B6DD5" w:rsidRPr="007C2D0D" w:rsidRDefault="006B6DD5"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6B6DD5" w:rsidRDefault="006B6DD5" w:rsidP="006B6DD5">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PLCDSP core</w:t>
            </w:r>
            <w:r w:rsidRPr="007C2D0D">
              <w:rPr>
                <w:rFonts w:ascii="Times New Roman" w:eastAsiaTheme="minorEastAsia"/>
                <w:sz w:val="18"/>
                <w:szCs w:val="18"/>
              </w:rPr>
              <w:t xml:space="preserve"> IPC flag 1</w:t>
            </w:r>
            <w:r>
              <w:rPr>
                <w:rFonts w:ascii="Times New Roman" w:eastAsiaTheme="minorEastAsia" w:hint="eastAsia"/>
                <w:sz w:val="18"/>
                <w:szCs w:val="18"/>
              </w:rPr>
              <w:t>1</w:t>
            </w:r>
            <w:r w:rsidRPr="007C2D0D">
              <w:rPr>
                <w:rFonts w:ascii="Times New Roman" w:eastAsiaTheme="minorEastAsia"/>
                <w:sz w:val="18"/>
                <w:szCs w:val="18"/>
              </w:rPr>
              <w:t xml:space="preserve"> </w:t>
            </w:r>
            <w:r>
              <w:rPr>
                <w:rFonts w:ascii="Times New Roman" w:eastAsiaTheme="minorEastAsia"/>
                <w:sz w:val="18"/>
                <w:szCs w:val="18"/>
              </w:rPr>
              <w:t>clear</w:t>
            </w:r>
            <w:r w:rsidRPr="007C2D0D">
              <w:rPr>
                <w:rFonts w:ascii="Times New Roman" w:eastAsiaTheme="minorEastAsia"/>
                <w:sz w:val="18"/>
                <w:szCs w:val="18"/>
              </w:rPr>
              <w:t>.</w:t>
            </w:r>
          </w:p>
          <w:p w:rsidR="006B6DD5" w:rsidRPr="00AB1E80" w:rsidRDefault="006B6DD5" w:rsidP="006B6DD5">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Pr>
                <w:rFonts w:ascii="Times New Roman" w:eastAsiaTheme="minorEastAsia" w:hint="eastAsia"/>
                <w:sz w:val="18"/>
                <w:szCs w:val="18"/>
              </w:rPr>
              <w:t>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&lt;11&gt;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STS&lt;11&gt; for the </w:t>
            </w:r>
            <w:r w:rsidR="00C63051">
              <w:rPr>
                <w:rFonts w:ascii="Times New Roman" w:eastAsiaTheme="minorEastAsia" w:hint="eastAsia"/>
                <w:sz w:val="18"/>
                <w:szCs w:val="18"/>
              </w:rPr>
              <w:t>PLCDSP.</w:t>
            </w:r>
          </w:p>
          <w:p w:rsidR="006B6DD5" w:rsidRPr="007C2D0D" w:rsidRDefault="006B6DD5" w:rsidP="006B6DD5">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6B6DD5"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A7TO</w:t>
            </w:r>
            <w:r w:rsidR="00855486">
              <w:rPr>
                <w:rFonts w:ascii="Times New Roman" w:eastAsiaTheme="minorEastAsia" w:hint="eastAsia"/>
                <w:sz w:val="18"/>
                <w:szCs w:val="18"/>
              </w:rPr>
              <w:t>PLC</w:t>
            </w:r>
            <w:r>
              <w:rPr>
                <w:rFonts w:ascii="Times New Roman" w:eastAsiaTheme="minorEastAsia" w:hint="eastAsia"/>
                <w:sz w:val="18"/>
                <w:szCs w:val="18"/>
              </w:rPr>
              <w:t>IPCCLR&lt;10&gt;</w:t>
            </w:r>
          </w:p>
        </w:tc>
        <w:tc>
          <w:tcPr>
            <w:tcW w:w="736" w:type="dxa"/>
            <w:tcBorders>
              <w:top w:val="single" w:sz="4" w:space="0" w:color="auto"/>
              <w:left w:val="single" w:sz="4" w:space="0" w:color="auto"/>
              <w:bottom w:val="single" w:sz="4" w:space="0" w:color="auto"/>
              <w:right w:val="single" w:sz="4" w:space="0" w:color="auto"/>
            </w:tcBorders>
          </w:tcPr>
          <w:p w:rsidR="006B6DD5" w:rsidRPr="00E53CAA" w:rsidRDefault="006B6DD5" w:rsidP="006B6DD5">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6B6DD5" w:rsidRPr="007C2D0D" w:rsidRDefault="006B6DD5"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6B6DD5" w:rsidRDefault="006B6DD5" w:rsidP="006B6DD5">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PLCDSP core</w:t>
            </w:r>
            <w:r w:rsidRPr="007C2D0D">
              <w:rPr>
                <w:rFonts w:ascii="Times New Roman" w:eastAsiaTheme="minorEastAsia"/>
                <w:sz w:val="18"/>
                <w:szCs w:val="18"/>
              </w:rPr>
              <w:t xml:space="preserve"> IPC flag 1</w:t>
            </w:r>
            <w:r>
              <w:rPr>
                <w:rFonts w:ascii="Times New Roman" w:eastAsiaTheme="minorEastAsia" w:hint="eastAsia"/>
                <w:sz w:val="18"/>
                <w:szCs w:val="18"/>
              </w:rPr>
              <w:t>0</w:t>
            </w:r>
            <w:r w:rsidRPr="007C2D0D">
              <w:rPr>
                <w:rFonts w:ascii="Times New Roman" w:eastAsiaTheme="minorEastAsia"/>
                <w:sz w:val="18"/>
                <w:szCs w:val="18"/>
              </w:rPr>
              <w:t xml:space="preserve"> </w:t>
            </w:r>
            <w:r>
              <w:rPr>
                <w:rFonts w:ascii="Times New Roman" w:eastAsiaTheme="minorEastAsia"/>
                <w:sz w:val="18"/>
                <w:szCs w:val="18"/>
              </w:rPr>
              <w:t>clear</w:t>
            </w:r>
            <w:r w:rsidRPr="007C2D0D">
              <w:rPr>
                <w:rFonts w:ascii="Times New Roman" w:eastAsiaTheme="minorEastAsia"/>
                <w:sz w:val="18"/>
                <w:szCs w:val="18"/>
              </w:rPr>
              <w:t xml:space="preserve">. </w:t>
            </w:r>
          </w:p>
          <w:p w:rsidR="006B6DD5" w:rsidRPr="00AB1E80" w:rsidRDefault="006B6DD5" w:rsidP="006B6DD5">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Pr>
                <w:rFonts w:ascii="Times New Roman" w:eastAsiaTheme="minorEastAsia" w:hint="eastAsia"/>
                <w:sz w:val="18"/>
                <w:szCs w:val="18"/>
              </w:rPr>
              <w:t>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&lt;10&gt;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STS&lt;10&gt; for the </w:t>
            </w:r>
            <w:r w:rsidR="00C63051">
              <w:rPr>
                <w:rFonts w:ascii="Times New Roman" w:eastAsiaTheme="minorEastAsia" w:hint="eastAsia"/>
                <w:sz w:val="18"/>
                <w:szCs w:val="18"/>
              </w:rPr>
              <w:t>PLCDSP.</w:t>
            </w:r>
          </w:p>
          <w:p w:rsidR="006B6DD5" w:rsidRPr="007C2D0D" w:rsidRDefault="006B6DD5" w:rsidP="006B6DD5">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6B6DD5"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9</w:t>
            </w:r>
          </w:p>
        </w:tc>
        <w:tc>
          <w:tcPr>
            <w:tcW w:w="2056"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A7TO</w:t>
            </w:r>
            <w:r w:rsidR="00855486">
              <w:rPr>
                <w:rFonts w:ascii="Times New Roman" w:eastAsiaTheme="minorEastAsia" w:hint="eastAsia"/>
                <w:sz w:val="18"/>
                <w:szCs w:val="18"/>
              </w:rPr>
              <w:t>PLC</w:t>
            </w:r>
            <w:r>
              <w:rPr>
                <w:rFonts w:ascii="Times New Roman" w:eastAsiaTheme="minorEastAsia" w:hint="eastAsia"/>
                <w:sz w:val="18"/>
                <w:szCs w:val="18"/>
              </w:rPr>
              <w:t>IPCCLR&lt;9</w:t>
            </w:r>
          </w:p>
        </w:tc>
        <w:tc>
          <w:tcPr>
            <w:tcW w:w="736" w:type="dxa"/>
            <w:tcBorders>
              <w:top w:val="single" w:sz="4" w:space="0" w:color="auto"/>
              <w:left w:val="single" w:sz="4" w:space="0" w:color="auto"/>
              <w:bottom w:val="single" w:sz="4" w:space="0" w:color="auto"/>
              <w:right w:val="single" w:sz="4" w:space="0" w:color="auto"/>
            </w:tcBorders>
          </w:tcPr>
          <w:p w:rsidR="006B6DD5" w:rsidRPr="00E53CAA" w:rsidRDefault="006B6DD5" w:rsidP="006B6DD5">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6B6DD5" w:rsidRPr="007C2D0D" w:rsidRDefault="006B6DD5"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6B6DD5" w:rsidRDefault="006B6DD5" w:rsidP="006B6DD5">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PLCDSP core</w:t>
            </w:r>
            <w:r w:rsidRPr="007C2D0D">
              <w:rPr>
                <w:rFonts w:ascii="Times New Roman" w:eastAsiaTheme="minorEastAsia"/>
                <w:sz w:val="18"/>
                <w:szCs w:val="18"/>
              </w:rPr>
              <w:t xml:space="preserve"> IPC flag </w:t>
            </w:r>
            <w:r>
              <w:rPr>
                <w:rFonts w:ascii="Times New Roman" w:eastAsiaTheme="minorEastAsia" w:hint="eastAsia"/>
                <w:sz w:val="18"/>
                <w:szCs w:val="18"/>
              </w:rPr>
              <w:t>9</w:t>
            </w:r>
            <w:r w:rsidRPr="007C2D0D">
              <w:rPr>
                <w:rFonts w:ascii="Times New Roman" w:eastAsiaTheme="minorEastAsia"/>
                <w:sz w:val="18"/>
                <w:szCs w:val="18"/>
              </w:rPr>
              <w:t xml:space="preserve"> </w:t>
            </w:r>
            <w:r>
              <w:rPr>
                <w:rFonts w:ascii="Times New Roman" w:eastAsiaTheme="minorEastAsia"/>
                <w:sz w:val="18"/>
                <w:szCs w:val="18"/>
              </w:rPr>
              <w:t>clear</w:t>
            </w:r>
            <w:r w:rsidRPr="007C2D0D">
              <w:rPr>
                <w:rFonts w:ascii="Times New Roman" w:eastAsiaTheme="minorEastAsia"/>
                <w:sz w:val="18"/>
                <w:szCs w:val="18"/>
              </w:rPr>
              <w:t xml:space="preserve">. </w:t>
            </w:r>
          </w:p>
          <w:p w:rsidR="006B6DD5" w:rsidRPr="00AB1E80" w:rsidRDefault="006B6DD5" w:rsidP="006B6DD5">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Pr>
                <w:rFonts w:ascii="Times New Roman" w:eastAsiaTheme="minorEastAsia" w:hint="eastAsia"/>
                <w:sz w:val="18"/>
                <w:szCs w:val="18"/>
              </w:rPr>
              <w:t>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&lt;9&gt;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STS&lt;9&gt; for the </w:t>
            </w:r>
            <w:r w:rsidR="00C63051">
              <w:rPr>
                <w:rFonts w:ascii="Times New Roman" w:eastAsiaTheme="minorEastAsia" w:hint="eastAsia"/>
                <w:sz w:val="18"/>
                <w:szCs w:val="18"/>
              </w:rPr>
              <w:t>PLCDSP.</w:t>
            </w:r>
          </w:p>
          <w:p w:rsidR="006B6DD5" w:rsidRPr="007C2D0D" w:rsidRDefault="006B6DD5" w:rsidP="006B6DD5">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6B6DD5"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8</w:t>
            </w:r>
          </w:p>
        </w:tc>
        <w:tc>
          <w:tcPr>
            <w:tcW w:w="2056"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A7TO</w:t>
            </w:r>
            <w:r w:rsidR="00855486">
              <w:rPr>
                <w:rFonts w:ascii="Times New Roman" w:eastAsiaTheme="minorEastAsia" w:hint="eastAsia"/>
                <w:sz w:val="18"/>
                <w:szCs w:val="18"/>
              </w:rPr>
              <w:t>PLC</w:t>
            </w:r>
            <w:r>
              <w:rPr>
                <w:rFonts w:ascii="Times New Roman" w:eastAsiaTheme="minorEastAsia" w:hint="eastAsia"/>
                <w:sz w:val="18"/>
                <w:szCs w:val="18"/>
              </w:rPr>
              <w:t>IPCCLR&lt;8&gt;</w:t>
            </w:r>
          </w:p>
        </w:tc>
        <w:tc>
          <w:tcPr>
            <w:tcW w:w="736" w:type="dxa"/>
            <w:tcBorders>
              <w:top w:val="single" w:sz="4" w:space="0" w:color="auto"/>
              <w:left w:val="single" w:sz="4" w:space="0" w:color="auto"/>
              <w:bottom w:val="single" w:sz="4" w:space="0" w:color="auto"/>
              <w:right w:val="single" w:sz="4" w:space="0" w:color="auto"/>
            </w:tcBorders>
          </w:tcPr>
          <w:p w:rsidR="006B6DD5" w:rsidRPr="00E53CAA" w:rsidRDefault="006B6DD5" w:rsidP="006B6DD5">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6B6DD5" w:rsidRPr="007C2D0D" w:rsidRDefault="006B6DD5"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6B6DD5" w:rsidRDefault="006B6DD5" w:rsidP="006B6DD5">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PLCDSP core</w:t>
            </w:r>
            <w:r w:rsidRPr="007C2D0D">
              <w:rPr>
                <w:rFonts w:ascii="Times New Roman" w:eastAsiaTheme="minorEastAsia"/>
                <w:sz w:val="18"/>
                <w:szCs w:val="18"/>
              </w:rPr>
              <w:t xml:space="preserve"> IPC flag </w:t>
            </w:r>
            <w:r>
              <w:rPr>
                <w:rFonts w:ascii="Times New Roman" w:eastAsiaTheme="minorEastAsia" w:hint="eastAsia"/>
                <w:sz w:val="18"/>
                <w:szCs w:val="18"/>
              </w:rPr>
              <w:t>8</w:t>
            </w:r>
            <w:r w:rsidRPr="007C2D0D">
              <w:rPr>
                <w:rFonts w:ascii="Times New Roman" w:eastAsiaTheme="minorEastAsia"/>
                <w:sz w:val="18"/>
                <w:szCs w:val="18"/>
              </w:rPr>
              <w:t xml:space="preserve"> </w:t>
            </w:r>
            <w:r>
              <w:rPr>
                <w:rFonts w:ascii="Times New Roman" w:eastAsiaTheme="minorEastAsia"/>
                <w:sz w:val="18"/>
                <w:szCs w:val="18"/>
              </w:rPr>
              <w:t>clear</w:t>
            </w:r>
            <w:r w:rsidRPr="007C2D0D">
              <w:rPr>
                <w:rFonts w:ascii="Times New Roman" w:eastAsiaTheme="minorEastAsia"/>
                <w:sz w:val="18"/>
                <w:szCs w:val="18"/>
              </w:rPr>
              <w:t xml:space="preserve">. </w:t>
            </w:r>
          </w:p>
          <w:p w:rsidR="006B6DD5" w:rsidRPr="00AB1E80" w:rsidRDefault="006B6DD5" w:rsidP="006B6DD5">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Pr>
                <w:rFonts w:ascii="Times New Roman" w:eastAsiaTheme="minorEastAsia" w:hint="eastAsia"/>
                <w:sz w:val="18"/>
                <w:szCs w:val="18"/>
              </w:rPr>
              <w:t>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&lt;8&gt;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STS&lt;8&gt; for the </w:t>
            </w:r>
            <w:r w:rsidR="00C63051">
              <w:rPr>
                <w:rFonts w:ascii="Times New Roman" w:eastAsiaTheme="minorEastAsia" w:hint="eastAsia"/>
                <w:sz w:val="18"/>
                <w:szCs w:val="18"/>
              </w:rPr>
              <w:t>PLCDSP.</w:t>
            </w:r>
          </w:p>
          <w:p w:rsidR="006B6DD5" w:rsidRPr="007C2D0D" w:rsidRDefault="006B6DD5" w:rsidP="006B6DD5">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6B6DD5"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7</w:t>
            </w:r>
          </w:p>
        </w:tc>
        <w:tc>
          <w:tcPr>
            <w:tcW w:w="2056"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A7TO</w:t>
            </w:r>
            <w:r w:rsidR="00855486">
              <w:rPr>
                <w:rFonts w:ascii="Times New Roman" w:eastAsiaTheme="minorEastAsia" w:hint="eastAsia"/>
                <w:sz w:val="18"/>
                <w:szCs w:val="18"/>
              </w:rPr>
              <w:t>PLC</w:t>
            </w:r>
            <w:r>
              <w:rPr>
                <w:rFonts w:ascii="Times New Roman" w:eastAsiaTheme="minorEastAsia" w:hint="eastAsia"/>
                <w:sz w:val="18"/>
                <w:szCs w:val="18"/>
              </w:rPr>
              <w:t>IPCCLR&lt;7&gt;</w:t>
            </w:r>
          </w:p>
        </w:tc>
        <w:tc>
          <w:tcPr>
            <w:tcW w:w="736" w:type="dxa"/>
            <w:tcBorders>
              <w:top w:val="single" w:sz="4" w:space="0" w:color="auto"/>
              <w:left w:val="single" w:sz="4" w:space="0" w:color="auto"/>
              <w:bottom w:val="single" w:sz="4" w:space="0" w:color="auto"/>
              <w:right w:val="single" w:sz="4" w:space="0" w:color="auto"/>
            </w:tcBorders>
          </w:tcPr>
          <w:p w:rsidR="006B6DD5" w:rsidRPr="00E53CAA" w:rsidRDefault="006B6DD5" w:rsidP="006B6DD5">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6B6DD5" w:rsidRPr="007C2D0D" w:rsidRDefault="006B6DD5"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6B6DD5" w:rsidRDefault="006B6DD5" w:rsidP="006B6DD5">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PLCDSP core</w:t>
            </w:r>
            <w:r w:rsidRPr="007C2D0D">
              <w:rPr>
                <w:rFonts w:ascii="Times New Roman" w:eastAsiaTheme="minorEastAsia"/>
                <w:sz w:val="18"/>
                <w:szCs w:val="18"/>
              </w:rPr>
              <w:t xml:space="preserve"> IPC flag </w:t>
            </w:r>
            <w:r>
              <w:rPr>
                <w:rFonts w:ascii="Times New Roman" w:eastAsiaTheme="minorEastAsia" w:hint="eastAsia"/>
                <w:sz w:val="18"/>
                <w:szCs w:val="18"/>
              </w:rPr>
              <w:t>7</w:t>
            </w:r>
            <w:r w:rsidRPr="007C2D0D">
              <w:rPr>
                <w:rFonts w:ascii="Times New Roman" w:eastAsiaTheme="minorEastAsia"/>
                <w:sz w:val="18"/>
                <w:szCs w:val="18"/>
              </w:rPr>
              <w:t xml:space="preserve"> </w:t>
            </w:r>
            <w:r>
              <w:rPr>
                <w:rFonts w:ascii="Times New Roman" w:eastAsiaTheme="minorEastAsia"/>
                <w:sz w:val="18"/>
                <w:szCs w:val="18"/>
              </w:rPr>
              <w:t>clear</w:t>
            </w:r>
            <w:r w:rsidRPr="007C2D0D">
              <w:rPr>
                <w:rFonts w:ascii="Times New Roman" w:eastAsiaTheme="minorEastAsia"/>
                <w:sz w:val="18"/>
                <w:szCs w:val="18"/>
              </w:rPr>
              <w:t xml:space="preserve">. </w:t>
            </w:r>
          </w:p>
          <w:p w:rsidR="006B6DD5" w:rsidRPr="00AB1E80" w:rsidRDefault="006B6DD5" w:rsidP="006B6DD5">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Pr>
                <w:rFonts w:ascii="Times New Roman" w:eastAsiaTheme="minorEastAsia" w:hint="eastAsia"/>
                <w:sz w:val="18"/>
                <w:szCs w:val="18"/>
              </w:rPr>
              <w:t>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&lt;7&gt;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STS&lt;7&gt; for the </w:t>
            </w:r>
            <w:r w:rsidR="00C63051">
              <w:rPr>
                <w:rFonts w:ascii="Times New Roman" w:eastAsiaTheme="minorEastAsia" w:hint="eastAsia"/>
                <w:sz w:val="18"/>
                <w:szCs w:val="18"/>
              </w:rPr>
              <w:t>PLCDSP.</w:t>
            </w:r>
          </w:p>
          <w:p w:rsidR="006B6DD5" w:rsidRPr="007C2D0D" w:rsidRDefault="006B6DD5" w:rsidP="006B6DD5">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6B6DD5"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6</w:t>
            </w:r>
          </w:p>
        </w:tc>
        <w:tc>
          <w:tcPr>
            <w:tcW w:w="2056"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A7TO</w:t>
            </w:r>
            <w:r w:rsidR="00855486">
              <w:rPr>
                <w:rFonts w:ascii="Times New Roman" w:eastAsiaTheme="minorEastAsia" w:hint="eastAsia"/>
                <w:sz w:val="18"/>
                <w:szCs w:val="18"/>
              </w:rPr>
              <w:t>PLC</w:t>
            </w:r>
            <w:r>
              <w:rPr>
                <w:rFonts w:ascii="Times New Roman" w:eastAsiaTheme="minorEastAsia" w:hint="eastAsia"/>
                <w:sz w:val="18"/>
                <w:szCs w:val="18"/>
              </w:rPr>
              <w:t>IPCCLR&lt;6&gt;</w:t>
            </w:r>
          </w:p>
        </w:tc>
        <w:tc>
          <w:tcPr>
            <w:tcW w:w="736" w:type="dxa"/>
            <w:tcBorders>
              <w:top w:val="single" w:sz="4" w:space="0" w:color="auto"/>
              <w:left w:val="single" w:sz="4" w:space="0" w:color="auto"/>
              <w:bottom w:val="single" w:sz="4" w:space="0" w:color="auto"/>
              <w:right w:val="single" w:sz="4" w:space="0" w:color="auto"/>
            </w:tcBorders>
          </w:tcPr>
          <w:p w:rsidR="006B6DD5" w:rsidRPr="00E53CAA" w:rsidRDefault="006B6DD5" w:rsidP="006B6DD5">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6B6DD5" w:rsidRPr="007C2D0D" w:rsidRDefault="006B6DD5"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6B6DD5" w:rsidRDefault="006B6DD5" w:rsidP="006B6DD5">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PLCDSP core</w:t>
            </w:r>
            <w:r w:rsidRPr="007C2D0D">
              <w:rPr>
                <w:rFonts w:ascii="Times New Roman" w:eastAsiaTheme="minorEastAsia"/>
                <w:sz w:val="18"/>
                <w:szCs w:val="18"/>
              </w:rPr>
              <w:t xml:space="preserve"> IPC flag </w:t>
            </w:r>
            <w:r>
              <w:rPr>
                <w:rFonts w:ascii="Times New Roman" w:eastAsiaTheme="minorEastAsia" w:hint="eastAsia"/>
                <w:sz w:val="18"/>
                <w:szCs w:val="18"/>
              </w:rPr>
              <w:t>6</w:t>
            </w:r>
            <w:r w:rsidRPr="007C2D0D">
              <w:rPr>
                <w:rFonts w:ascii="Times New Roman" w:eastAsiaTheme="minorEastAsia"/>
                <w:sz w:val="18"/>
                <w:szCs w:val="18"/>
              </w:rPr>
              <w:t xml:space="preserve"> </w:t>
            </w:r>
            <w:r>
              <w:rPr>
                <w:rFonts w:ascii="Times New Roman" w:eastAsiaTheme="minorEastAsia"/>
                <w:sz w:val="18"/>
                <w:szCs w:val="18"/>
              </w:rPr>
              <w:t>clear</w:t>
            </w:r>
            <w:r w:rsidRPr="007C2D0D">
              <w:rPr>
                <w:rFonts w:ascii="Times New Roman" w:eastAsiaTheme="minorEastAsia"/>
                <w:sz w:val="18"/>
                <w:szCs w:val="18"/>
              </w:rPr>
              <w:t xml:space="preserve">. </w:t>
            </w:r>
          </w:p>
          <w:p w:rsidR="006B6DD5" w:rsidRPr="00AB1E80" w:rsidRDefault="006B6DD5" w:rsidP="006B6DD5">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Pr>
                <w:rFonts w:ascii="Times New Roman" w:eastAsiaTheme="minorEastAsia" w:hint="eastAsia"/>
                <w:sz w:val="18"/>
                <w:szCs w:val="18"/>
              </w:rPr>
              <w:t>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&lt;6&gt;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STS&lt;6&gt; for the </w:t>
            </w:r>
            <w:r w:rsidR="00C63051">
              <w:rPr>
                <w:rFonts w:ascii="Times New Roman" w:eastAsiaTheme="minorEastAsia" w:hint="eastAsia"/>
                <w:sz w:val="18"/>
                <w:szCs w:val="18"/>
              </w:rPr>
              <w:t>PLCDSP.</w:t>
            </w:r>
          </w:p>
          <w:p w:rsidR="006B6DD5" w:rsidRPr="007C2D0D" w:rsidRDefault="006B6DD5" w:rsidP="006B6DD5">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6B6DD5"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5</w:t>
            </w:r>
          </w:p>
        </w:tc>
        <w:tc>
          <w:tcPr>
            <w:tcW w:w="2056"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A7TO</w:t>
            </w:r>
            <w:r w:rsidR="00855486">
              <w:rPr>
                <w:rFonts w:ascii="Times New Roman" w:eastAsiaTheme="minorEastAsia" w:hint="eastAsia"/>
                <w:sz w:val="18"/>
                <w:szCs w:val="18"/>
              </w:rPr>
              <w:t>PLC</w:t>
            </w:r>
            <w:r>
              <w:rPr>
                <w:rFonts w:ascii="Times New Roman" w:eastAsiaTheme="minorEastAsia" w:hint="eastAsia"/>
                <w:sz w:val="18"/>
                <w:szCs w:val="18"/>
              </w:rPr>
              <w:t>IPCCLR&lt;5&gt;</w:t>
            </w:r>
          </w:p>
        </w:tc>
        <w:tc>
          <w:tcPr>
            <w:tcW w:w="736" w:type="dxa"/>
            <w:tcBorders>
              <w:top w:val="single" w:sz="4" w:space="0" w:color="auto"/>
              <w:left w:val="single" w:sz="4" w:space="0" w:color="auto"/>
              <w:bottom w:val="single" w:sz="4" w:space="0" w:color="auto"/>
              <w:right w:val="single" w:sz="4" w:space="0" w:color="auto"/>
            </w:tcBorders>
          </w:tcPr>
          <w:p w:rsidR="006B6DD5" w:rsidRPr="00E53CAA" w:rsidRDefault="006B6DD5" w:rsidP="006B6DD5">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6B6DD5" w:rsidRPr="007C2D0D" w:rsidRDefault="006B6DD5"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6B6DD5" w:rsidRDefault="006B6DD5" w:rsidP="006B6DD5">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PLCDSP core</w:t>
            </w:r>
            <w:r w:rsidRPr="007C2D0D">
              <w:rPr>
                <w:rFonts w:ascii="Times New Roman" w:eastAsiaTheme="minorEastAsia"/>
                <w:sz w:val="18"/>
                <w:szCs w:val="18"/>
              </w:rPr>
              <w:t xml:space="preserve"> IPC flag </w:t>
            </w:r>
            <w:r>
              <w:rPr>
                <w:rFonts w:ascii="Times New Roman" w:eastAsiaTheme="minorEastAsia" w:hint="eastAsia"/>
                <w:sz w:val="18"/>
                <w:szCs w:val="18"/>
              </w:rPr>
              <w:t>5</w:t>
            </w:r>
            <w:r w:rsidRPr="007C2D0D">
              <w:rPr>
                <w:rFonts w:ascii="Times New Roman" w:eastAsiaTheme="minorEastAsia"/>
                <w:sz w:val="18"/>
                <w:szCs w:val="18"/>
              </w:rPr>
              <w:t xml:space="preserve"> </w:t>
            </w:r>
            <w:r>
              <w:rPr>
                <w:rFonts w:ascii="Times New Roman" w:eastAsiaTheme="minorEastAsia"/>
                <w:sz w:val="18"/>
                <w:szCs w:val="18"/>
              </w:rPr>
              <w:t>clear</w:t>
            </w:r>
            <w:r w:rsidRPr="007C2D0D">
              <w:rPr>
                <w:rFonts w:ascii="Times New Roman" w:eastAsiaTheme="minorEastAsia"/>
                <w:sz w:val="18"/>
                <w:szCs w:val="18"/>
              </w:rPr>
              <w:t xml:space="preserve">. </w:t>
            </w:r>
          </w:p>
          <w:p w:rsidR="006B6DD5" w:rsidRPr="00AB1E80" w:rsidRDefault="006B6DD5" w:rsidP="006B6DD5">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Pr>
                <w:rFonts w:ascii="Times New Roman" w:eastAsiaTheme="minorEastAsia" w:hint="eastAsia"/>
                <w:sz w:val="18"/>
                <w:szCs w:val="18"/>
              </w:rPr>
              <w:t>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&lt;5&gt;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STS&lt;5&gt; for the </w:t>
            </w:r>
            <w:r w:rsidR="00C63051">
              <w:rPr>
                <w:rFonts w:ascii="Times New Roman" w:eastAsiaTheme="minorEastAsia" w:hint="eastAsia"/>
                <w:sz w:val="18"/>
                <w:szCs w:val="18"/>
              </w:rPr>
              <w:t>PLCDSP.</w:t>
            </w:r>
          </w:p>
          <w:p w:rsidR="006B6DD5" w:rsidRPr="007C2D0D" w:rsidRDefault="006B6DD5" w:rsidP="006B6DD5">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6B6DD5"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4</w:t>
            </w:r>
          </w:p>
        </w:tc>
        <w:tc>
          <w:tcPr>
            <w:tcW w:w="2056"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A7TO</w:t>
            </w:r>
            <w:r w:rsidR="00855486">
              <w:rPr>
                <w:rFonts w:ascii="Times New Roman" w:eastAsiaTheme="minorEastAsia" w:hint="eastAsia"/>
                <w:sz w:val="18"/>
                <w:szCs w:val="18"/>
              </w:rPr>
              <w:t>PLC</w:t>
            </w:r>
            <w:r>
              <w:rPr>
                <w:rFonts w:ascii="Times New Roman" w:eastAsiaTheme="minorEastAsia" w:hint="eastAsia"/>
                <w:sz w:val="18"/>
                <w:szCs w:val="18"/>
              </w:rPr>
              <w:t>IPCCLR&lt;4&gt;</w:t>
            </w:r>
          </w:p>
        </w:tc>
        <w:tc>
          <w:tcPr>
            <w:tcW w:w="736" w:type="dxa"/>
            <w:tcBorders>
              <w:top w:val="single" w:sz="4" w:space="0" w:color="auto"/>
              <w:left w:val="single" w:sz="4" w:space="0" w:color="auto"/>
              <w:bottom w:val="single" w:sz="4" w:space="0" w:color="auto"/>
              <w:right w:val="single" w:sz="4" w:space="0" w:color="auto"/>
            </w:tcBorders>
          </w:tcPr>
          <w:p w:rsidR="006B6DD5" w:rsidRPr="00E53CAA" w:rsidRDefault="006B6DD5" w:rsidP="006B6DD5">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6B6DD5" w:rsidRPr="007C2D0D" w:rsidRDefault="006B6DD5"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6B6DD5" w:rsidRDefault="006B6DD5" w:rsidP="006B6DD5">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PLCDSP core</w:t>
            </w:r>
            <w:r w:rsidRPr="007C2D0D">
              <w:rPr>
                <w:rFonts w:ascii="Times New Roman" w:eastAsiaTheme="minorEastAsia"/>
                <w:sz w:val="18"/>
                <w:szCs w:val="18"/>
              </w:rPr>
              <w:t xml:space="preserve"> IPC flag </w:t>
            </w:r>
            <w:r>
              <w:rPr>
                <w:rFonts w:ascii="Times New Roman" w:eastAsiaTheme="minorEastAsia" w:hint="eastAsia"/>
                <w:sz w:val="18"/>
                <w:szCs w:val="18"/>
              </w:rPr>
              <w:t>4</w:t>
            </w:r>
            <w:r w:rsidRPr="007C2D0D">
              <w:rPr>
                <w:rFonts w:ascii="Times New Roman" w:eastAsiaTheme="minorEastAsia"/>
                <w:sz w:val="18"/>
                <w:szCs w:val="18"/>
              </w:rPr>
              <w:t xml:space="preserve"> </w:t>
            </w:r>
            <w:r>
              <w:rPr>
                <w:rFonts w:ascii="Times New Roman" w:eastAsiaTheme="minorEastAsia"/>
                <w:sz w:val="18"/>
                <w:szCs w:val="18"/>
              </w:rPr>
              <w:t>clear</w:t>
            </w:r>
            <w:r w:rsidRPr="007C2D0D">
              <w:rPr>
                <w:rFonts w:ascii="Times New Roman" w:eastAsiaTheme="minorEastAsia"/>
                <w:sz w:val="18"/>
                <w:szCs w:val="18"/>
              </w:rPr>
              <w:t>.</w:t>
            </w:r>
          </w:p>
          <w:p w:rsidR="006B6DD5" w:rsidRPr="00AB1E80" w:rsidRDefault="006B6DD5" w:rsidP="006B6DD5">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Pr>
                <w:rFonts w:ascii="Times New Roman" w:eastAsiaTheme="minorEastAsia" w:hint="eastAsia"/>
                <w:sz w:val="18"/>
                <w:szCs w:val="18"/>
              </w:rPr>
              <w:t>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&lt;4&gt;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STS&lt;4&gt; for the </w:t>
            </w:r>
            <w:r w:rsidR="00C63051">
              <w:rPr>
                <w:rFonts w:ascii="Times New Roman" w:eastAsiaTheme="minorEastAsia" w:hint="eastAsia"/>
                <w:sz w:val="18"/>
                <w:szCs w:val="18"/>
              </w:rPr>
              <w:t>PLCDSP.</w:t>
            </w:r>
          </w:p>
          <w:p w:rsidR="006B6DD5" w:rsidRPr="007C2D0D" w:rsidRDefault="006B6DD5" w:rsidP="006B6DD5">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6B6DD5"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3</w:t>
            </w:r>
          </w:p>
        </w:tc>
        <w:tc>
          <w:tcPr>
            <w:tcW w:w="2056"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A7TO</w:t>
            </w:r>
            <w:r w:rsidR="00855486">
              <w:rPr>
                <w:rFonts w:ascii="Times New Roman" w:eastAsiaTheme="minorEastAsia" w:hint="eastAsia"/>
                <w:sz w:val="18"/>
                <w:szCs w:val="18"/>
              </w:rPr>
              <w:t>PLC</w:t>
            </w:r>
            <w:r>
              <w:rPr>
                <w:rFonts w:ascii="Times New Roman" w:eastAsiaTheme="minorEastAsia" w:hint="eastAsia"/>
                <w:sz w:val="18"/>
                <w:szCs w:val="18"/>
              </w:rPr>
              <w:t>IPCCLR&lt;3&gt;</w:t>
            </w:r>
          </w:p>
        </w:tc>
        <w:tc>
          <w:tcPr>
            <w:tcW w:w="736" w:type="dxa"/>
            <w:tcBorders>
              <w:top w:val="single" w:sz="4" w:space="0" w:color="auto"/>
              <w:left w:val="single" w:sz="4" w:space="0" w:color="auto"/>
              <w:bottom w:val="single" w:sz="4" w:space="0" w:color="auto"/>
              <w:right w:val="single" w:sz="4" w:space="0" w:color="auto"/>
            </w:tcBorders>
          </w:tcPr>
          <w:p w:rsidR="006B6DD5" w:rsidRPr="00E53CAA" w:rsidRDefault="006B6DD5" w:rsidP="006B6DD5">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6B6DD5" w:rsidRPr="007C2D0D" w:rsidRDefault="006B6DD5"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6B6DD5" w:rsidRDefault="006B6DD5" w:rsidP="006B6DD5">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PLCDSP core</w:t>
            </w:r>
            <w:r w:rsidRPr="007C2D0D">
              <w:rPr>
                <w:rFonts w:ascii="Times New Roman" w:eastAsiaTheme="minorEastAsia"/>
                <w:sz w:val="18"/>
                <w:szCs w:val="18"/>
              </w:rPr>
              <w:t xml:space="preserve"> IPC flag </w:t>
            </w:r>
            <w:r>
              <w:rPr>
                <w:rFonts w:ascii="Times New Roman" w:eastAsiaTheme="minorEastAsia" w:hint="eastAsia"/>
                <w:sz w:val="18"/>
                <w:szCs w:val="18"/>
              </w:rPr>
              <w:t>3</w:t>
            </w:r>
            <w:r w:rsidRPr="007C2D0D">
              <w:rPr>
                <w:rFonts w:ascii="Times New Roman" w:eastAsiaTheme="minorEastAsia"/>
                <w:sz w:val="18"/>
                <w:szCs w:val="18"/>
              </w:rPr>
              <w:t xml:space="preserve"> </w:t>
            </w:r>
            <w:r>
              <w:rPr>
                <w:rFonts w:ascii="Times New Roman" w:eastAsiaTheme="minorEastAsia"/>
                <w:sz w:val="18"/>
                <w:szCs w:val="18"/>
              </w:rPr>
              <w:t>clear</w:t>
            </w:r>
            <w:r w:rsidRPr="007C2D0D">
              <w:rPr>
                <w:rFonts w:ascii="Times New Roman" w:eastAsiaTheme="minorEastAsia"/>
                <w:sz w:val="18"/>
                <w:szCs w:val="18"/>
              </w:rPr>
              <w:t xml:space="preserve">. </w:t>
            </w:r>
          </w:p>
          <w:p w:rsidR="006B6DD5" w:rsidRPr="00AB1E80" w:rsidRDefault="006B6DD5" w:rsidP="006B6DD5">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Pr>
                <w:rFonts w:ascii="Times New Roman" w:eastAsiaTheme="minorEastAsia" w:hint="eastAsia"/>
                <w:sz w:val="18"/>
                <w:szCs w:val="18"/>
              </w:rPr>
              <w:t>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&lt;3&gt;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STS&lt;3&gt; for the </w:t>
            </w:r>
            <w:r w:rsidR="00C63051">
              <w:rPr>
                <w:rFonts w:ascii="Times New Roman" w:eastAsiaTheme="minorEastAsia" w:hint="eastAsia"/>
                <w:sz w:val="18"/>
                <w:szCs w:val="18"/>
              </w:rPr>
              <w:t>PLCDSP.</w:t>
            </w:r>
          </w:p>
          <w:p w:rsidR="006B6DD5" w:rsidRPr="007C2D0D" w:rsidRDefault="006B6DD5" w:rsidP="006B6DD5">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6B6DD5"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2</w:t>
            </w:r>
          </w:p>
        </w:tc>
        <w:tc>
          <w:tcPr>
            <w:tcW w:w="2056"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A7TO</w:t>
            </w:r>
            <w:r w:rsidR="00855486">
              <w:rPr>
                <w:rFonts w:ascii="Times New Roman" w:eastAsiaTheme="minorEastAsia" w:hint="eastAsia"/>
                <w:sz w:val="18"/>
                <w:szCs w:val="18"/>
              </w:rPr>
              <w:t>PLC</w:t>
            </w:r>
            <w:r>
              <w:rPr>
                <w:rFonts w:ascii="Times New Roman" w:eastAsiaTheme="minorEastAsia" w:hint="eastAsia"/>
                <w:sz w:val="18"/>
                <w:szCs w:val="18"/>
              </w:rPr>
              <w:t>IPCCLR&lt;2&gt;</w:t>
            </w:r>
          </w:p>
        </w:tc>
        <w:tc>
          <w:tcPr>
            <w:tcW w:w="736" w:type="dxa"/>
            <w:tcBorders>
              <w:top w:val="single" w:sz="4" w:space="0" w:color="auto"/>
              <w:left w:val="single" w:sz="4" w:space="0" w:color="auto"/>
              <w:bottom w:val="single" w:sz="4" w:space="0" w:color="auto"/>
              <w:right w:val="single" w:sz="4" w:space="0" w:color="auto"/>
            </w:tcBorders>
          </w:tcPr>
          <w:p w:rsidR="006B6DD5" w:rsidRPr="00E53CAA" w:rsidRDefault="006B6DD5" w:rsidP="006B6DD5">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6B6DD5" w:rsidRPr="007C2D0D" w:rsidRDefault="006B6DD5"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6B6DD5" w:rsidRDefault="006B6DD5" w:rsidP="006B6DD5">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PLCDSP core</w:t>
            </w:r>
            <w:r w:rsidRPr="007C2D0D">
              <w:rPr>
                <w:rFonts w:ascii="Times New Roman" w:eastAsiaTheme="minorEastAsia"/>
                <w:sz w:val="18"/>
                <w:szCs w:val="18"/>
              </w:rPr>
              <w:t xml:space="preserve"> IPC flag </w:t>
            </w:r>
            <w:r>
              <w:rPr>
                <w:rFonts w:ascii="Times New Roman" w:eastAsiaTheme="minorEastAsia" w:hint="eastAsia"/>
                <w:sz w:val="18"/>
                <w:szCs w:val="18"/>
              </w:rPr>
              <w:t>2</w:t>
            </w:r>
            <w:r w:rsidRPr="007C2D0D">
              <w:rPr>
                <w:rFonts w:ascii="Times New Roman" w:eastAsiaTheme="minorEastAsia"/>
                <w:sz w:val="18"/>
                <w:szCs w:val="18"/>
              </w:rPr>
              <w:t xml:space="preserve"> </w:t>
            </w:r>
            <w:r>
              <w:rPr>
                <w:rFonts w:ascii="Times New Roman" w:eastAsiaTheme="minorEastAsia"/>
                <w:sz w:val="18"/>
                <w:szCs w:val="18"/>
              </w:rPr>
              <w:t>clear</w:t>
            </w:r>
            <w:r w:rsidRPr="007C2D0D">
              <w:rPr>
                <w:rFonts w:ascii="Times New Roman" w:eastAsiaTheme="minorEastAsia"/>
                <w:sz w:val="18"/>
                <w:szCs w:val="18"/>
              </w:rPr>
              <w:t xml:space="preserve">. </w:t>
            </w:r>
          </w:p>
          <w:p w:rsidR="006B6DD5" w:rsidRPr="00AB1E80" w:rsidRDefault="006B6DD5" w:rsidP="006B6DD5">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Pr>
                <w:rFonts w:ascii="Times New Roman" w:eastAsiaTheme="minorEastAsia" w:hint="eastAsia"/>
                <w:sz w:val="18"/>
                <w:szCs w:val="18"/>
              </w:rPr>
              <w:t>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&lt;2&gt;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STS&lt;2&gt; for the </w:t>
            </w:r>
            <w:r w:rsidR="00C63051">
              <w:rPr>
                <w:rFonts w:ascii="Times New Roman" w:eastAsiaTheme="minorEastAsia" w:hint="eastAsia"/>
                <w:sz w:val="18"/>
                <w:szCs w:val="18"/>
              </w:rPr>
              <w:t>PLCDSP.</w:t>
            </w:r>
          </w:p>
          <w:p w:rsidR="006B6DD5" w:rsidRPr="007C2D0D" w:rsidRDefault="006B6DD5" w:rsidP="006B6DD5">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6B6DD5" w:rsidRPr="00E53CAA" w:rsidTr="006B6DD5">
        <w:trPr>
          <w:cantSplit/>
          <w:trHeight w:val="222"/>
        </w:trPr>
        <w:tc>
          <w:tcPr>
            <w:tcW w:w="695"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1</w:t>
            </w:r>
          </w:p>
        </w:tc>
        <w:tc>
          <w:tcPr>
            <w:tcW w:w="2056"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A7TO</w:t>
            </w:r>
            <w:r w:rsidR="00855486">
              <w:rPr>
                <w:rFonts w:ascii="Times New Roman" w:eastAsiaTheme="minorEastAsia" w:hint="eastAsia"/>
                <w:sz w:val="18"/>
                <w:szCs w:val="18"/>
              </w:rPr>
              <w:t>PLC</w:t>
            </w:r>
            <w:r>
              <w:rPr>
                <w:rFonts w:ascii="Times New Roman" w:eastAsiaTheme="minorEastAsia" w:hint="eastAsia"/>
                <w:sz w:val="18"/>
                <w:szCs w:val="18"/>
              </w:rPr>
              <w:t>IPCCLR&lt;1&gt;</w:t>
            </w:r>
          </w:p>
        </w:tc>
        <w:tc>
          <w:tcPr>
            <w:tcW w:w="736" w:type="dxa"/>
            <w:tcBorders>
              <w:top w:val="single" w:sz="4" w:space="0" w:color="auto"/>
              <w:left w:val="single" w:sz="4" w:space="0" w:color="auto"/>
              <w:bottom w:val="single" w:sz="4" w:space="0" w:color="auto"/>
              <w:right w:val="single" w:sz="4" w:space="0" w:color="auto"/>
            </w:tcBorders>
          </w:tcPr>
          <w:p w:rsidR="006B6DD5" w:rsidRPr="00E53CAA" w:rsidRDefault="006B6DD5" w:rsidP="006B6DD5">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6B6DD5" w:rsidRPr="007C2D0D" w:rsidRDefault="006B6DD5"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6B6DD5" w:rsidRDefault="006B6DD5" w:rsidP="006B6DD5">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PLCDSP core</w:t>
            </w:r>
            <w:r w:rsidRPr="007C2D0D">
              <w:rPr>
                <w:rFonts w:ascii="Times New Roman" w:eastAsiaTheme="minorEastAsia"/>
                <w:sz w:val="18"/>
                <w:szCs w:val="18"/>
              </w:rPr>
              <w:t xml:space="preserve"> IPC flag </w:t>
            </w:r>
            <w:r>
              <w:rPr>
                <w:rFonts w:ascii="Times New Roman" w:eastAsiaTheme="minorEastAsia" w:hint="eastAsia"/>
                <w:sz w:val="18"/>
                <w:szCs w:val="18"/>
              </w:rPr>
              <w:t>1</w:t>
            </w:r>
            <w:r w:rsidRPr="007C2D0D">
              <w:rPr>
                <w:rFonts w:ascii="Times New Roman" w:eastAsiaTheme="minorEastAsia"/>
                <w:sz w:val="18"/>
                <w:szCs w:val="18"/>
              </w:rPr>
              <w:t xml:space="preserve"> </w:t>
            </w:r>
            <w:r>
              <w:rPr>
                <w:rFonts w:ascii="Times New Roman" w:eastAsiaTheme="minorEastAsia"/>
                <w:sz w:val="18"/>
                <w:szCs w:val="18"/>
              </w:rPr>
              <w:t>clear</w:t>
            </w:r>
            <w:r w:rsidRPr="007C2D0D">
              <w:rPr>
                <w:rFonts w:ascii="Times New Roman" w:eastAsiaTheme="minorEastAsia"/>
                <w:sz w:val="18"/>
                <w:szCs w:val="18"/>
              </w:rPr>
              <w:t xml:space="preserve">. </w:t>
            </w:r>
          </w:p>
          <w:p w:rsidR="006B6DD5" w:rsidRPr="00AB1E80" w:rsidRDefault="006B6DD5" w:rsidP="006B6DD5">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Pr>
                <w:rFonts w:ascii="Times New Roman" w:eastAsiaTheme="minorEastAsia" w:hint="eastAsia"/>
                <w:sz w:val="18"/>
                <w:szCs w:val="18"/>
              </w:rPr>
              <w:t>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&lt;1&gt;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STS&lt;1&gt; for the </w:t>
            </w:r>
            <w:r w:rsidR="00C63051">
              <w:rPr>
                <w:rFonts w:ascii="Times New Roman" w:eastAsiaTheme="minorEastAsia" w:hint="eastAsia"/>
                <w:sz w:val="18"/>
                <w:szCs w:val="18"/>
              </w:rPr>
              <w:t>PLCDSP.</w:t>
            </w:r>
          </w:p>
          <w:p w:rsidR="006B6DD5" w:rsidRPr="007C2D0D" w:rsidRDefault="006B6DD5" w:rsidP="006B6DD5">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6B6DD5" w:rsidRPr="00E53CAA" w:rsidTr="006B6DD5">
        <w:trPr>
          <w:cantSplit/>
          <w:trHeight w:hRule="exact" w:val="933"/>
        </w:trPr>
        <w:tc>
          <w:tcPr>
            <w:tcW w:w="695"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lastRenderedPageBreak/>
              <w:t>0</w:t>
            </w:r>
          </w:p>
        </w:tc>
        <w:tc>
          <w:tcPr>
            <w:tcW w:w="2056" w:type="dxa"/>
            <w:tcBorders>
              <w:top w:val="single" w:sz="4" w:space="0" w:color="auto"/>
              <w:left w:val="single" w:sz="4" w:space="0" w:color="auto"/>
              <w:bottom w:val="single" w:sz="4" w:space="0" w:color="auto"/>
              <w:right w:val="single" w:sz="4" w:space="0" w:color="auto"/>
            </w:tcBorders>
          </w:tcPr>
          <w:p w:rsidR="006B6DD5" w:rsidRPr="00C53D86" w:rsidRDefault="006B6DD5" w:rsidP="006B6DD5">
            <w:pPr>
              <w:pStyle w:val="ad"/>
              <w:rPr>
                <w:rFonts w:ascii="Times New Roman" w:eastAsiaTheme="minorEastAsia"/>
                <w:sz w:val="18"/>
                <w:szCs w:val="18"/>
              </w:rPr>
            </w:pPr>
            <w:r>
              <w:rPr>
                <w:rFonts w:ascii="Times New Roman" w:eastAsiaTheme="minorEastAsia" w:hint="eastAsia"/>
                <w:sz w:val="18"/>
                <w:szCs w:val="18"/>
              </w:rPr>
              <w:t>A7TO</w:t>
            </w:r>
            <w:r w:rsidR="00855486">
              <w:rPr>
                <w:rFonts w:ascii="Times New Roman" w:eastAsiaTheme="minorEastAsia" w:hint="eastAsia"/>
                <w:sz w:val="18"/>
                <w:szCs w:val="18"/>
              </w:rPr>
              <w:t>PLC</w:t>
            </w:r>
            <w:r>
              <w:rPr>
                <w:rFonts w:ascii="Times New Roman" w:eastAsiaTheme="minorEastAsia" w:hint="eastAsia"/>
                <w:sz w:val="18"/>
                <w:szCs w:val="18"/>
              </w:rPr>
              <w:t>IPCCLR&lt;0&gt;</w:t>
            </w:r>
          </w:p>
        </w:tc>
        <w:tc>
          <w:tcPr>
            <w:tcW w:w="736" w:type="dxa"/>
            <w:tcBorders>
              <w:top w:val="single" w:sz="4" w:space="0" w:color="auto"/>
              <w:left w:val="single" w:sz="4" w:space="0" w:color="auto"/>
              <w:bottom w:val="single" w:sz="4" w:space="0" w:color="auto"/>
              <w:right w:val="single" w:sz="4" w:space="0" w:color="auto"/>
            </w:tcBorders>
          </w:tcPr>
          <w:p w:rsidR="006B6DD5" w:rsidRPr="00E53CAA" w:rsidRDefault="006B6DD5" w:rsidP="006B6DD5">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6B6DD5" w:rsidRPr="007C2D0D" w:rsidRDefault="006B6DD5" w:rsidP="006B6DD5">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6B6DD5" w:rsidRDefault="006B6DD5" w:rsidP="006B6DD5">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PLCDSP core</w:t>
            </w:r>
            <w:r w:rsidRPr="007C2D0D">
              <w:rPr>
                <w:rFonts w:ascii="Times New Roman" w:eastAsiaTheme="minorEastAsia"/>
                <w:sz w:val="18"/>
                <w:szCs w:val="18"/>
              </w:rPr>
              <w:t xml:space="preserve"> IPC flag </w:t>
            </w:r>
            <w:r>
              <w:rPr>
                <w:rFonts w:ascii="Times New Roman" w:eastAsiaTheme="minorEastAsia" w:hint="eastAsia"/>
                <w:sz w:val="18"/>
                <w:szCs w:val="18"/>
              </w:rPr>
              <w:t>0</w:t>
            </w:r>
            <w:r w:rsidRPr="007C2D0D">
              <w:rPr>
                <w:rFonts w:ascii="Times New Roman" w:eastAsiaTheme="minorEastAsia"/>
                <w:sz w:val="18"/>
                <w:szCs w:val="18"/>
              </w:rPr>
              <w:t xml:space="preserve"> </w:t>
            </w:r>
            <w:r>
              <w:rPr>
                <w:rFonts w:ascii="Times New Roman" w:eastAsiaTheme="minorEastAsia"/>
                <w:sz w:val="18"/>
                <w:szCs w:val="18"/>
              </w:rPr>
              <w:t>clear</w:t>
            </w:r>
            <w:r w:rsidRPr="007C2D0D">
              <w:rPr>
                <w:rFonts w:ascii="Times New Roman" w:eastAsiaTheme="minorEastAsia"/>
                <w:sz w:val="18"/>
                <w:szCs w:val="18"/>
              </w:rPr>
              <w:t xml:space="preserve">. </w:t>
            </w:r>
          </w:p>
          <w:p w:rsidR="006B6DD5" w:rsidRPr="00AB1E80" w:rsidRDefault="006B6DD5" w:rsidP="006B6DD5">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Pr>
                <w:rFonts w:ascii="Times New Roman" w:eastAsiaTheme="minorEastAsia" w:hint="eastAsia"/>
                <w:sz w:val="18"/>
                <w:szCs w:val="18"/>
              </w:rPr>
              <w:t>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&lt;0&gt;</w:t>
            </w:r>
            <w:r>
              <w:rPr>
                <w:rFonts w:ascii="Times New Roman" w:eastAsiaTheme="minorEastAsia"/>
                <w:sz w:val="18"/>
                <w:szCs w:val="18"/>
              </w:rPr>
              <w:t xml:space="preserve"> for the</w:t>
            </w:r>
            <w:r>
              <w:rPr>
                <w:rFonts w:ascii="Times New Roman" w:eastAsiaTheme="minorEastAsia" w:hint="eastAsia"/>
                <w:sz w:val="18"/>
                <w:szCs w:val="18"/>
              </w:rPr>
              <w:t xml:space="preserve"> A7 and A7</w:t>
            </w:r>
            <w:r w:rsidRPr="007C2D0D">
              <w:rPr>
                <w:rFonts w:ascii="Times New Roman" w:eastAsiaTheme="minorEastAsia"/>
                <w:sz w:val="18"/>
                <w:szCs w:val="18"/>
              </w:rPr>
              <w:t>TO</w:t>
            </w:r>
            <w:r w:rsidR="00855486">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STS&lt;0&gt; for the </w:t>
            </w:r>
            <w:r w:rsidR="00C63051">
              <w:rPr>
                <w:rFonts w:ascii="Times New Roman" w:eastAsiaTheme="minorEastAsia" w:hint="eastAsia"/>
                <w:sz w:val="18"/>
                <w:szCs w:val="18"/>
              </w:rPr>
              <w:t>PLCDSP.</w:t>
            </w:r>
          </w:p>
          <w:p w:rsidR="006B6DD5" w:rsidRPr="007C2D0D" w:rsidRDefault="006B6DD5" w:rsidP="006B6DD5">
            <w:pPr>
              <w:pStyle w:val="ad"/>
              <w:rPr>
                <w:rFonts w:ascii="Times New Roman" w:eastAsiaTheme="minorEastAsia"/>
                <w:sz w:val="18"/>
                <w:szCs w:val="18"/>
              </w:rPr>
            </w:pPr>
            <w:r w:rsidRPr="00AB1E80">
              <w:rPr>
                <w:rFonts w:ascii="Times New Roman" w:eastAsiaTheme="minorEastAsia"/>
                <w:sz w:val="18"/>
                <w:szCs w:val="18"/>
              </w:rPr>
              <w:t>Writing 0 has no effect.</w:t>
            </w:r>
          </w:p>
        </w:tc>
      </w:tr>
    </w:tbl>
    <w:p w:rsidR="006B6DD5" w:rsidRPr="0050671A" w:rsidRDefault="006B6DD5" w:rsidP="006B6DD5">
      <w:r w:rsidRPr="0047685A">
        <w:rPr>
          <w:rFonts w:eastAsiaTheme="minorEastAsia"/>
          <w:sz w:val="18"/>
          <w:szCs w:val="18"/>
        </w:rPr>
        <w:t>Notes:</w:t>
      </w:r>
      <w:r>
        <w:rPr>
          <w:rFonts w:eastAsiaTheme="minorEastAsia" w:hint="eastAsia"/>
          <w:sz w:val="18"/>
          <w:szCs w:val="18"/>
        </w:rPr>
        <w:t xml:space="preserve"> </w:t>
      </w:r>
      <w:r w:rsidRPr="0047685A">
        <w:rPr>
          <w:rFonts w:eastAsiaTheme="minorEastAsia"/>
          <w:sz w:val="18"/>
          <w:szCs w:val="18"/>
        </w:rPr>
        <w:t xml:space="preserve">Normally, </w:t>
      </w:r>
      <w:r w:rsidR="00855486">
        <w:rPr>
          <w:rFonts w:eastAsiaTheme="minorEastAsia" w:hint="eastAsia"/>
          <w:sz w:val="18"/>
          <w:szCs w:val="18"/>
        </w:rPr>
        <w:t>PLC</w:t>
      </w:r>
      <w:r>
        <w:rPr>
          <w:rFonts w:eastAsiaTheme="minorEastAsia" w:hint="eastAsia"/>
          <w:sz w:val="18"/>
          <w:szCs w:val="18"/>
        </w:rPr>
        <w:t>DSP</w:t>
      </w:r>
      <w:r w:rsidRPr="0047685A">
        <w:rPr>
          <w:rFonts w:eastAsiaTheme="minorEastAsia"/>
          <w:sz w:val="18"/>
          <w:szCs w:val="18"/>
        </w:rPr>
        <w:t xml:space="preserve"> will clear (acknowledge) </w:t>
      </w:r>
      <w:r>
        <w:rPr>
          <w:rFonts w:eastAsiaTheme="minorEastAsia" w:hint="eastAsia"/>
          <w:sz w:val="18"/>
          <w:szCs w:val="18"/>
        </w:rPr>
        <w:t>the A7to</w:t>
      </w:r>
      <w:r w:rsidR="00855486">
        <w:rPr>
          <w:rFonts w:eastAsiaTheme="minorEastAsia" w:hint="eastAsia"/>
          <w:sz w:val="18"/>
          <w:szCs w:val="18"/>
        </w:rPr>
        <w:t>PLC</w:t>
      </w:r>
      <w:r>
        <w:rPr>
          <w:rFonts w:eastAsiaTheme="minorEastAsia" w:hint="eastAsia"/>
          <w:sz w:val="18"/>
          <w:szCs w:val="18"/>
        </w:rPr>
        <w:t xml:space="preserve"> IPC event </w:t>
      </w:r>
      <w:r>
        <w:rPr>
          <w:rFonts w:eastAsiaTheme="minorEastAsia"/>
          <w:sz w:val="18"/>
          <w:szCs w:val="18"/>
        </w:rPr>
        <w:t>flag</w:t>
      </w:r>
      <w:r>
        <w:rPr>
          <w:rFonts w:eastAsiaTheme="minorEastAsia" w:hint="eastAsia"/>
          <w:sz w:val="18"/>
          <w:szCs w:val="18"/>
        </w:rPr>
        <w:t>s</w:t>
      </w:r>
      <w:r w:rsidRPr="0047685A">
        <w:rPr>
          <w:rFonts w:eastAsiaTheme="minorEastAsia"/>
          <w:sz w:val="18"/>
          <w:szCs w:val="18"/>
        </w:rPr>
        <w:t>. This mechanism may be u</w:t>
      </w:r>
      <w:r>
        <w:rPr>
          <w:rFonts w:eastAsiaTheme="minorEastAsia"/>
          <w:sz w:val="18"/>
          <w:szCs w:val="18"/>
        </w:rPr>
        <w:t xml:space="preserve">seful if </w:t>
      </w:r>
      <w:r w:rsidR="00855486">
        <w:rPr>
          <w:rFonts w:eastAsiaTheme="minorEastAsia" w:hint="eastAsia"/>
          <w:sz w:val="18"/>
          <w:szCs w:val="18"/>
        </w:rPr>
        <w:t>PLC</w:t>
      </w:r>
      <w:r>
        <w:rPr>
          <w:rFonts w:eastAsiaTheme="minorEastAsia" w:hint="eastAsia"/>
          <w:sz w:val="18"/>
          <w:szCs w:val="18"/>
        </w:rPr>
        <w:t>DSP</w:t>
      </w:r>
      <w:r>
        <w:rPr>
          <w:rFonts w:eastAsiaTheme="minorEastAsia"/>
          <w:sz w:val="18"/>
          <w:szCs w:val="18"/>
        </w:rPr>
        <w:t xml:space="preserve"> is non-</w:t>
      </w:r>
      <w:r w:rsidRPr="0047685A">
        <w:rPr>
          <w:rFonts w:eastAsiaTheme="minorEastAsia"/>
          <w:sz w:val="18"/>
          <w:szCs w:val="18"/>
        </w:rPr>
        <w:t>responsive.</w:t>
      </w:r>
    </w:p>
    <w:p w:rsidR="006B6DD5" w:rsidRPr="006B6DD5" w:rsidRDefault="006B6DD5" w:rsidP="006B6DD5"/>
    <w:p w:rsidR="000F0C65" w:rsidRDefault="00482F42" w:rsidP="00EC1A23">
      <w:pPr>
        <w:pStyle w:val="3"/>
        <w:numPr>
          <w:ilvl w:val="2"/>
          <w:numId w:val="18"/>
        </w:numPr>
      </w:pPr>
      <w:bookmarkStart w:id="2230" w:name="_Toc482273608"/>
      <w:r>
        <w:rPr>
          <w:rFonts w:hint="eastAsia"/>
        </w:rPr>
        <w:t>A7TOPLCIPCFL</w:t>
      </w:r>
      <w:r w:rsidR="000F0C65">
        <w:rPr>
          <w:rFonts w:hint="eastAsia"/>
        </w:rPr>
        <w:t>G&lt;15:0&gt;</w:t>
      </w:r>
      <w:bookmarkEnd w:id="2230"/>
    </w:p>
    <w:p w:rsidR="00855486" w:rsidRDefault="00855486" w:rsidP="00855486">
      <w:r>
        <w:rPr>
          <w:rFonts w:hint="eastAsia"/>
        </w:rPr>
        <w:t>A7 core to PLCDSP core IPC flags register</w:t>
      </w:r>
    </w:p>
    <w:p w:rsidR="00855486" w:rsidRPr="00E53CAA" w:rsidRDefault="00855486" w:rsidP="00855486">
      <w:pPr>
        <w:pStyle w:val="ae"/>
        <w:rPr>
          <w:rFonts w:ascii="Times New Roman" w:eastAsiaTheme="minorEastAsia" w:hAnsi="Times New Roman"/>
          <w:lang w:eastAsia="zh-CN"/>
        </w:rPr>
      </w:pPr>
      <w:r w:rsidRPr="00E53CAA">
        <w:rPr>
          <w:rFonts w:ascii="Times New Roman" w:hAnsi="Times New Roman"/>
        </w:rPr>
        <w:t>Address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855486" w:rsidRPr="00E53CAA" w:rsidTr="0059339E">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855486" w:rsidRPr="00E53CAA" w:rsidRDefault="00855486" w:rsidP="0059339E">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855486" w:rsidRPr="00E53CAA" w:rsidRDefault="00855486" w:rsidP="0059339E">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855486" w:rsidRPr="00E53CAA" w:rsidRDefault="00855486" w:rsidP="0059339E">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855486" w:rsidRPr="00E53CAA" w:rsidRDefault="00855486" w:rsidP="0059339E">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855486" w:rsidRPr="00E53CAA" w:rsidRDefault="00855486" w:rsidP="0059339E">
            <w:pPr>
              <w:pStyle w:val="ad"/>
              <w:rPr>
                <w:rFonts w:ascii="Times New Roman" w:eastAsia="MS PGothic"/>
                <w:sz w:val="18"/>
                <w:szCs w:val="18"/>
              </w:rPr>
            </w:pPr>
            <w:r w:rsidRPr="00E53CAA">
              <w:rPr>
                <w:rFonts w:ascii="Times New Roman" w:eastAsia="MS PGothic"/>
                <w:sz w:val="18"/>
                <w:szCs w:val="18"/>
              </w:rPr>
              <w:t>Description</w:t>
            </w:r>
          </w:p>
        </w:tc>
      </w:tr>
      <w:tr w:rsidR="00855486" w:rsidRPr="00E53CAA"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31:16</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855486" w:rsidRPr="00481022" w:rsidRDefault="00855486" w:rsidP="0059339E">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Reserved</w:t>
            </w:r>
          </w:p>
        </w:tc>
      </w:tr>
      <w:tr w:rsidR="00855486" w:rsidRPr="0050671A"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15</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A7TOPLCIPCFLG&lt;15&gt;</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855486" w:rsidRDefault="00855486" w:rsidP="0059339E">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PLCDSP core</w:t>
            </w:r>
            <w:r w:rsidRPr="007C2D0D">
              <w:rPr>
                <w:rFonts w:ascii="Times New Roman" w:eastAsiaTheme="minorEastAsia"/>
                <w:sz w:val="18"/>
                <w:szCs w:val="18"/>
              </w:rPr>
              <w:t xml:space="preserve"> IPC flag 15 </w:t>
            </w:r>
            <w:r>
              <w:rPr>
                <w:rFonts w:ascii="Times New Roman" w:eastAsiaTheme="minorEastAsia"/>
                <w:sz w:val="18"/>
                <w:szCs w:val="18"/>
              </w:rPr>
              <w:t>status</w:t>
            </w:r>
            <w:r w:rsidRPr="007C2D0D">
              <w:rPr>
                <w:rFonts w:ascii="Times New Roman" w:eastAsiaTheme="minorEastAsia"/>
                <w:sz w:val="18"/>
                <w:szCs w:val="18"/>
              </w:rPr>
              <w:t xml:space="preserve">. </w:t>
            </w:r>
          </w:p>
          <w:p w:rsidR="00855486" w:rsidRPr="00401317" w:rsidRDefault="00855486" w:rsidP="0059339E">
            <w:pPr>
              <w:pStyle w:val="ad"/>
              <w:rPr>
                <w:rFonts w:ascii="Times New Roman" w:eastAsiaTheme="minorEastAsia"/>
                <w:sz w:val="18"/>
                <w:szCs w:val="18"/>
              </w:rPr>
            </w:pPr>
            <w:r w:rsidRPr="00401317">
              <w:rPr>
                <w:rFonts w:ascii="Times New Roman" w:eastAsiaTheme="minorEastAsia"/>
                <w:sz w:val="18"/>
                <w:szCs w:val="18"/>
              </w:rPr>
              <w:t xml:space="preserve">Indicates to </w:t>
            </w:r>
            <w:r>
              <w:rPr>
                <w:rFonts w:ascii="Times New Roman" w:eastAsiaTheme="minorEastAsia" w:hint="eastAsia"/>
                <w:sz w:val="18"/>
                <w:szCs w:val="18"/>
              </w:rPr>
              <w:t>A7</w:t>
            </w:r>
            <w:r w:rsidRPr="00401317">
              <w:rPr>
                <w:rFonts w:ascii="Times New Roman" w:eastAsiaTheme="minorEastAsia"/>
                <w:sz w:val="18"/>
                <w:szCs w:val="18"/>
              </w:rPr>
              <w:t xml:space="preserve"> whether the</w:t>
            </w:r>
            <w:r>
              <w:rPr>
                <w:rFonts w:ascii="Times New Roman" w:eastAsiaTheme="minorEastAsia" w:hint="eastAsia"/>
                <w:sz w:val="18"/>
                <w:szCs w:val="18"/>
              </w:rPr>
              <w:t xml:space="preserve">A7TOPLC IPCFLG&lt;15&gt;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855486" w:rsidRPr="00401317" w:rsidRDefault="00855486" w:rsidP="0059339E">
            <w:pPr>
              <w:pStyle w:val="ad"/>
              <w:rPr>
                <w:rFonts w:ascii="Times New Roman" w:eastAsiaTheme="minorEastAsia"/>
                <w:sz w:val="18"/>
                <w:szCs w:val="18"/>
              </w:rPr>
            </w:pPr>
            <w:r w:rsidRPr="00401317">
              <w:rPr>
                <w:rFonts w:ascii="Times New Roman" w:eastAsiaTheme="minorEastAsia"/>
                <w:sz w:val="18"/>
                <w:szCs w:val="18"/>
              </w:rPr>
              <w:t>0: The event flag is not set</w:t>
            </w:r>
          </w:p>
          <w:p w:rsidR="00855486" w:rsidRPr="007C2D0D" w:rsidRDefault="00855486" w:rsidP="0059339E">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855486" w:rsidRPr="00E53CAA"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14</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A7TOPLCIPCFLG&lt;14&gt;</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855486" w:rsidRDefault="00855486" w:rsidP="0059339E">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PLCDSP core</w:t>
            </w:r>
            <w:r w:rsidRPr="007C2D0D">
              <w:rPr>
                <w:rFonts w:ascii="Times New Roman" w:eastAsiaTheme="minorEastAsia"/>
                <w:sz w:val="18"/>
                <w:szCs w:val="18"/>
              </w:rPr>
              <w:t xml:space="preserve"> IPC flag 1</w:t>
            </w:r>
            <w:r>
              <w:rPr>
                <w:rFonts w:ascii="Times New Roman" w:eastAsiaTheme="minorEastAsia" w:hint="eastAsia"/>
                <w:sz w:val="18"/>
                <w:szCs w:val="18"/>
              </w:rPr>
              <w:t>4</w:t>
            </w:r>
            <w:r w:rsidRPr="007C2D0D">
              <w:rPr>
                <w:rFonts w:ascii="Times New Roman" w:eastAsiaTheme="minorEastAsia"/>
                <w:sz w:val="18"/>
                <w:szCs w:val="18"/>
              </w:rPr>
              <w:t xml:space="preserve"> </w:t>
            </w:r>
            <w:r>
              <w:rPr>
                <w:rFonts w:ascii="Times New Roman" w:eastAsiaTheme="minorEastAsia"/>
                <w:sz w:val="18"/>
                <w:szCs w:val="18"/>
              </w:rPr>
              <w:t>status</w:t>
            </w:r>
            <w:r w:rsidRPr="007C2D0D">
              <w:rPr>
                <w:rFonts w:ascii="Times New Roman" w:eastAsiaTheme="minorEastAsia"/>
                <w:sz w:val="18"/>
                <w:szCs w:val="18"/>
              </w:rPr>
              <w:t xml:space="preserve">. </w:t>
            </w:r>
          </w:p>
          <w:p w:rsidR="00855486" w:rsidRPr="00401317" w:rsidRDefault="00855486" w:rsidP="0059339E">
            <w:pPr>
              <w:pStyle w:val="ad"/>
              <w:rPr>
                <w:rFonts w:ascii="Times New Roman" w:eastAsiaTheme="minorEastAsia"/>
                <w:sz w:val="18"/>
                <w:szCs w:val="18"/>
              </w:rPr>
            </w:pPr>
            <w:r w:rsidRPr="00401317">
              <w:rPr>
                <w:rFonts w:ascii="Times New Roman" w:eastAsiaTheme="minorEastAsia"/>
                <w:sz w:val="18"/>
                <w:szCs w:val="18"/>
              </w:rPr>
              <w:t xml:space="preserve">Indicates to </w:t>
            </w:r>
            <w:r>
              <w:rPr>
                <w:rFonts w:ascii="Times New Roman" w:eastAsiaTheme="minorEastAsia" w:hint="eastAsia"/>
                <w:sz w:val="18"/>
                <w:szCs w:val="18"/>
              </w:rPr>
              <w:t>A7</w:t>
            </w:r>
            <w:r w:rsidRPr="00401317">
              <w:rPr>
                <w:rFonts w:ascii="Times New Roman" w:eastAsiaTheme="minorEastAsia"/>
                <w:sz w:val="18"/>
                <w:szCs w:val="18"/>
              </w:rPr>
              <w:t xml:space="preserve"> whether the</w:t>
            </w:r>
            <w:r>
              <w:rPr>
                <w:rFonts w:ascii="Times New Roman" w:eastAsiaTheme="minorEastAsia" w:hint="eastAsia"/>
                <w:sz w:val="18"/>
                <w:szCs w:val="18"/>
              </w:rPr>
              <w:t xml:space="preserve">A7TOPLC IPCFLG&lt;14&gt;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855486" w:rsidRPr="00401317" w:rsidRDefault="00855486" w:rsidP="0059339E">
            <w:pPr>
              <w:pStyle w:val="ad"/>
              <w:rPr>
                <w:rFonts w:ascii="Times New Roman" w:eastAsiaTheme="minorEastAsia"/>
                <w:sz w:val="18"/>
                <w:szCs w:val="18"/>
              </w:rPr>
            </w:pPr>
            <w:r w:rsidRPr="00401317">
              <w:rPr>
                <w:rFonts w:ascii="Times New Roman" w:eastAsiaTheme="minorEastAsia"/>
                <w:sz w:val="18"/>
                <w:szCs w:val="18"/>
              </w:rPr>
              <w:t>0: The event flag is not set</w:t>
            </w:r>
          </w:p>
          <w:p w:rsidR="00855486" w:rsidRPr="007C2D0D" w:rsidRDefault="00855486" w:rsidP="0059339E">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855486" w:rsidRPr="00E53CAA"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13</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A7TOPLCIPCFLG&lt;13&gt;</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855486" w:rsidRDefault="00855486" w:rsidP="0059339E">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PLCDSP core</w:t>
            </w:r>
            <w:r w:rsidRPr="007C2D0D">
              <w:rPr>
                <w:rFonts w:ascii="Times New Roman" w:eastAsiaTheme="minorEastAsia"/>
                <w:sz w:val="18"/>
                <w:szCs w:val="18"/>
              </w:rPr>
              <w:t xml:space="preserve"> IPC flag 1</w:t>
            </w:r>
            <w:r>
              <w:rPr>
                <w:rFonts w:ascii="Times New Roman" w:eastAsiaTheme="minorEastAsia" w:hint="eastAsia"/>
                <w:sz w:val="18"/>
                <w:szCs w:val="18"/>
              </w:rPr>
              <w:t>3</w:t>
            </w:r>
            <w:r w:rsidRPr="007C2D0D">
              <w:rPr>
                <w:rFonts w:ascii="Times New Roman" w:eastAsiaTheme="minorEastAsia"/>
                <w:sz w:val="18"/>
                <w:szCs w:val="18"/>
              </w:rPr>
              <w:t xml:space="preserve"> </w:t>
            </w:r>
            <w:r>
              <w:rPr>
                <w:rFonts w:ascii="Times New Roman" w:eastAsiaTheme="minorEastAsia"/>
                <w:sz w:val="18"/>
                <w:szCs w:val="18"/>
              </w:rPr>
              <w:t>status</w:t>
            </w:r>
            <w:r w:rsidRPr="007C2D0D">
              <w:rPr>
                <w:rFonts w:ascii="Times New Roman" w:eastAsiaTheme="minorEastAsia"/>
                <w:sz w:val="18"/>
                <w:szCs w:val="18"/>
              </w:rPr>
              <w:t xml:space="preserve">. </w:t>
            </w:r>
          </w:p>
          <w:p w:rsidR="00855486" w:rsidRPr="00401317" w:rsidRDefault="00855486" w:rsidP="0059339E">
            <w:pPr>
              <w:pStyle w:val="ad"/>
              <w:rPr>
                <w:rFonts w:ascii="Times New Roman" w:eastAsiaTheme="minorEastAsia"/>
                <w:sz w:val="18"/>
                <w:szCs w:val="18"/>
              </w:rPr>
            </w:pPr>
            <w:r w:rsidRPr="00401317">
              <w:rPr>
                <w:rFonts w:ascii="Times New Roman" w:eastAsiaTheme="minorEastAsia"/>
                <w:sz w:val="18"/>
                <w:szCs w:val="18"/>
              </w:rPr>
              <w:t xml:space="preserve">Indicates to </w:t>
            </w:r>
            <w:r>
              <w:rPr>
                <w:rFonts w:ascii="Times New Roman" w:eastAsiaTheme="minorEastAsia" w:hint="eastAsia"/>
                <w:sz w:val="18"/>
                <w:szCs w:val="18"/>
              </w:rPr>
              <w:t>A7</w:t>
            </w:r>
            <w:r w:rsidRPr="00401317">
              <w:rPr>
                <w:rFonts w:ascii="Times New Roman" w:eastAsiaTheme="minorEastAsia"/>
                <w:sz w:val="18"/>
                <w:szCs w:val="18"/>
              </w:rPr>
              <w:t xml:space="preserve"> whether the</w:t>
            </w:r>
            <w:r>
              <w:rPr>
                <w:rFonts w:ascii="Times New Roman" w:eastAsiaTheme="minorEastAsia" w:hint="eastAsia"/>
                <w:sz w:val="18"/>
                <w:szCs w:val="18"/>
              </w:rPr>
              <w:t xml:space="preserve">A7TOPLC IPCFLG&lt;13&gt;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855486" w:rsidRPr="00401317" w:rsidRDefault="00855486" w:rsidP="0059339E">
            <w:pPr>
              <w:pStyle w:val="ad"/>
              <w:rPr>
                <w:rFonts w:ascii="Times New Roman" w:eastAsiaTheme="minorEastAsia"/>
                <w:sz w:val="18"/>
                <w:szCs w:val="18"/>
              </w:rPr>
            </w:pPr>
            <w:r w:rsidRPr="00401317">
              <w:rPr>
                <w:rFonts w:ascii="Times New Roman" w:eastAsiaTheme="minorEastAsia"/>
                <w:sz w:val="18"/>
                <w:szCs w:val="18"/>
              </w:rPr>
              <w:t>0: The event flag is not set</w:t>
            </w:r>
          </w:p>
          <w:p w:rsidR="00855486" w:rsidRPr="007C2D0D" w:rsidRDefault="00855486" w:rsidP="0059339E">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855486" w:rsidRPr="00E53CAA"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12</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A7TOPLCIPCFLG&lt;12&gt;</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855486" w:rsidRDefault="00855486" w:rsidP="0059339E">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PLCDSP core</w:t>
            </w:r>
            <w:r w:rsidRPr="007C2D0D">
              <w:rPr>
                <w:rFonts w:ascii="Times New Roman" w:eastAsiaTheme="minorEastAsia"/>
                <w:sz w:val="18"/>
                <w:szCs w:val="18"/>
              </w:rPr>
              <w:t xml:space="preserve"> IPC flag 1</w:t>
            </w:r>
            <w:r>
              <w:rPr>
                <w:rFonts w:ascii="Times New Roman" w:eastAsiaTheme="minorEastAsia" w:hint="eastAsia"/>
                <w:sz w:val="18"/>
                <w:szCs w:val="18"/>
              </w:rPr>
              <w:t>2</w:t>
            </w:r>
            <w:r w:rsidRPr="007C2D0D">
              <w:rPr>
                <w:rFonts w:ascii="Times New Roman" w:eastAsiaTheme="minorEastAsia"/>
                <w:sz w:val="18"/>
                <w:szCs w:val="18"/>
              </w:rPr>
              <w:t xml:space="preserve"> </w:t>
            </w:r>
            <w:r>
              <w:rPr>
                <w:rFonts w:ascii="Times New Roman" w:eastAsiaTheme="minorEastAsia"/>
                <w:sz w:val="18"/>
                <w:szCs w:val="18"/>
              </w:rPr>
              <w:t>status</w:t>
            </w:r>
            <w:r w:rsidRPr="007C2D0D">
              <w:rPr>
                <w:rFonts w:ascii="Times New Roman" w:eastAsiaTheme="minorEastAsia"/>
                <w:sz w:val="18"/>
                <w:szCs w:val="18"/>
              </w:rPr>
              <w:t xml:space="preserve">. </w:t>
            </w:r>
          </w:p>
          <w:p w:rsidR="00855486" w:rsidRPr="00401317" w:rsidRDefault="00855486" w:rsidP="0059339E">
            <w:pPr>
              <w:pStyle w:val="ad"/>
              <w:rPr>
                <w:rFonts w:ascii="Times New Roman" w:eastAsiaTheme="minorEastAsia"/>
                <w:sz w:val="18"/>
                <w:szCs w:val="18"/>
              </w:rPr>
            </w:pPr>
            <w:r w:rsidRPr="00401317">
              <w:rPr>
                <w:rFonts w:ascii="Times New Roman" w:eastAsiaTheme="minorEastAsia"/>
                <w:sz w:val="18"/>
                <w:szCs w:val="18"/>
              </w:rPr>
              <w:t xml:space="preserve">Indicates to </w:t>
            </w:r>
            <w:r>
              <w:rPr>
                <w:rFonts w:ascii="Times New Roman" w:eastAsiaTheme="minorEastAsia" w:hint="eastAsia"/>
                <w:sz w:val="18"/>
                <w:szCs w:val="18"/>
              </w:rPr>
              <w:t>A7</w:t>
            </w:r>
            <w:r w:rsidRPr="00401317">
              <w:rPr>
                <w:rFonts w:ascii="Times New Roman" w:eastAsiaTheme="minorEastAsia"/>
                <w:sz w:val="18"/>
                <w:szCs w:val="18"/>
              </w:rPr>
              <w:t xml:space="preserve"> whether the</w:t>
            </w:r>
            <w:r>
              <w:rPr>
                <w:rFonts w:ascii="Times New Roman" w:eastAsiaTheme="minorEastAsia" w:hint="eastAsia"/>
                <w:sz w:val="18"/>
                <w:szCs w:val="18"/>
              </w:rPr>
              <w:t xml:space="preserve">A7TOPLC IPCFLG&lt;12&gt;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855486" w:rsidRPr="00401317" w:rsidRDefault="00855486" w:rsidP="0059339E">
            <w:pPr>
              <w:pStyle w:val="ad"/>
              <w:rPr>
                <w:rFonts w:ascii="Times New Roman" w:eastAsiaTheme="minorEastAsia"/>
                <w:sz w:val="18"/>
                <w:szCs w:val="18"/>
              </w:rPr>
            </w:pPr>
            <w:r w:rsidRPr="00401317">
              <w:rPr>
                <w:rFonts w:ascii="Times New Roman" w:eastAsiaTheme="minorEastAsia"/>
                <w:sz w:val="18"/>
                <w:szCs w:val="18"/>
              </w:rPr>
              <w:t>0: The event flag is not set</w:t>
            </w:r>
          </w:p>
          <w:p w:rsidR="00855486" w:rsidRPr="007C2D0D" w:rsidRDefault="00855486" w:rsidP="0059339E">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855486" w:rsidRPr="00E53CAA"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11</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A7TOPLCIPCFLG&lt;11&gt;</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855486" w:rsidRDefault="00855486" w:rsidP="0059339E">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PLCDSP core</w:t>
            </w:r>
            <w:r w:rsidRPr="007C2D0D">
              <w:rPr>
                <w:rFonts w:ascii="Times New Roman" w:eastAsiaTheme="minorEastAsia"/>
                <w:sz w:val="18"/>
                <w:szCs w:val="18"/>
              </w:rPr>
              <w:t xml:space="preserve"> IPC flag 1</w:t>
            </w:r>
            <w:r>
              <w:rPr>
                <w:rFonts w:ascii="Times New Roman" w:eastAsiaTheme="minorEastAsia" w:hint="eastAsia"/>
                <w:sz w:val="18"/>
                <w:szCs w:val="18"/>
              </w:rPr>
              <w:t>1</w:t>
            </w:r>
            <w:r w:rsidRPr="007C2D0D">
              <w:rPr>
                <w:rFonts w:ascii="Times New Roman" w:eastAsiaTheme="minorEastAsia"/>
                <w:sz w:val="18"/>
                <w:szCs w:val="18"/>
              </w:rPr>
              <w:t xml:space="preserve"> </w:t>
            </w:r>
            <w:r>
              <w:rPr>
                <w:rFonts w:ascii="Times New Roman" w:eastAsiaTheme="minorEastAsia"/>
                <w:sz w:val="18"/>
                <w:szCs w:val="18"/>
              </w:rPr>
              <w:t>status</w:t>
            </w:r>
            <w:r w:rsidRPr="007C2D0D">
              <w:rPr>
                <w:rFonts w:ascii="Times New Roman" w:eastAsiaTheme="minorEastAsia"/>
                <w:sz w:val="18"/>
                <w:szCs w:val="18"/>
              </w:rPr>
              <w:t>.</w:t>
            </w:r>
          </w:p>
          <w:p w:rsidR="00855486" w:rsidRPr="00401317" w:rsidRDefault="00855486" w:rsidP="0059339E">
            <w:pPr>
              <w:pStyle w:val="ad"/>
              <w:rPr>
                <w:rFonts w:ascii="Times New Roman" w:eastAsiaTheme="minorEastAsia"/>
                <w:sz w:val="18"/>
                <w:szCs w:val="18"/>
              </w:rPr>
            </w:pPr>
            <w:r w:rsidRPr="00401317">
              <w:rPr>
                <w:rFonts w:ascii="Times New Roman" w:eastAsiaTheme="minorEastAsia"/>
                <w:sz w:val="18"/>
                <w:szCs w:val="18"/>
              </w:rPr>
              <w:t xml:space="preserve">Indicates to </w:t>
            </w:r>
            <w:r>
              <w:rPr>
                <w:rFonts w:ascii="Times New Roman" w:eastAsiaTheme="minorEastAsia" w:hint="eastAsia"/>
                <w:sz w:val="18"/>
                <w:szCs w:val="18"/>
              </w:rPr>
              <w:t>A7</w:t>
            </w:r>
            <w:r w:rsidRPr="00401317">
              <w:rPr>
                <w:rFonts w:ascii="Times New Roman" w:eastAsiaTheme="minorEastAsia"/>
                <w:sz w:val="18"/>
                <w:szCs w:val="18"/>
              </w:rPr>
              <w:t xml:space="preserve"> whether the</w:t>
            </w:r>
            <w:r>
              <w:rPr>
                <w:rFonts w:ascii="Times New Roman" w:eastAsiaTheme="minorEastAsia" w:hint="eastAsia"/>
                <w:sz w:val="18"/>
                <w:szCs w:val="18"/>
              </w:rPr>
              <w:t xml:space="preserve">A7TOPLC IPCFLG&lt;11&gt;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855486" w:rsidRPr="00401317" w:rsidRDefault="00855486" w:rsidP="0059339E">
            <w:pPr>
              <w:pStyle w:val="ad"/>
              <w:rPr>
                <w:rFonts w:ascii="Times New Roman" w:eastAsiaTheme="minorEastAsia"/>
                <w:sz w:val="18"/>
                <w:szCs w:val="18"/>
              </w:rPr>
            </w:pPr>
            <w:r w:rsidRPr="00401317">
              <w:rPr>
                <w:rFonts w:ascii="Times New Roman" w:eastAsiaTheme="minorEastAsia"/>
                <w:sz w:val="18"/>
                <w:szCs w:val="18"/>
              </w:rPr>
              <w:t>0: The event flag is not set</w:t>
            </w:r>
          </w:p>
          <w:p w:rsidR="00855486" w:rsidRPr="007C2D0D" w:rsidRDefault="00855486" w:rsidP="0059339E">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855486" w:rsidRPr="00E53CAA"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A7TOPLCIPCFLG&lt;10&gt;</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855486" w:rsidRDefault="00855486" w:rsidP="0059339E">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PLCDSP core</w:t>
            </w:r>
            <w:r w:rsidRPr="007C2D0D">
              <w:rPr>
                <w:rFonts w:ascii="Times New Roman" w:eastAsiaTheme="minorEastAsia"/>
                <w:sz w:val="18"/>
                <w:szCs w:val="18"/>
              </w:rPr>
              <w:t xml:space="preserve"> IPC flag 1</w:t>
            </w:r>
            <w:r>
              <w:rPr>
                <w:rFonts w:ascii="Times New Roman" w:eastAsiaTheme="minorEastAsia" w:hint="eastAsia"/>
                <w:sz w:val="18"/>
                <w:szCs w:val="18"/>
              </w:rPr>
              <w:t>0</w:t>
            </w:r>
            <w:r w:rsidRPr="007C2D0D">
              <w:rPr>
                <w:rFonts w:ascii="Times New Roman" w:eastAsiaTheme="minorEastAsia"/>
                <w:sz w:val="18"/>
                <w:szCs w:val="18"/>
              </w:rPr>
              <w:t xml:space="preserve"> </w:t>
            </w:r>
            <w:r>
              <w:rPr>
                <w:rFonts w:ascii="Times New Roman" w:eastAsiaTheme="minorEastAsia"/>
                <w:sz w:val="18"/>
                <w:szCs w:val="18"/>
              </w:rPr>
              <w:t>status</w:t>
            </w:r>
            <w:r w:rsidRPr="007C2D0D">
              <w:rPr>
                <w:rFonts w:ascii="Times New Roman" w:eastAsiaTheme="minorEastAsia"/>
                <w:sz w:val="18"/>
                <w:szCs w:val="18"/>
              </w:rPr>
              <w:t xml:space="preserve">. </w:t>
            </w:r>
          </w:p>
          <w:p w:rsidR="00855486" w:rsidRPr="00401317" w:rsidRDefault="00855486" w:rsidP="0059339E">
            <w:pPr>
              <w:pStyle w:val="ad"/>
              <w:rPr>
                <w:rFonts w:ascii="Times New Roman" w:eastAsiaTheme="minorEastAsia"/>
                <w:sz w:val="18"/>
                <w:szCs w:val="18"/>
              </w:rPr>
            </w:pPr>
            <w:r w:rsidRPr="00401317">
              <w:rPr>
                <w:rFonts w:ascii="Times New Roman" w:eastAsiaTheme="minorEastAsia"/>
                <w:sz w:val="18"/>
                <w:szCs w:val="18"/>
              </w:rPr>
              <w:t xml:space="preserve">Indicates to </w:t>
            </w:r>
            <w:r>
              <w:rPr>
                <w:rFonts w:ascii="Times New Roman" w:eastAsiaTheme="minorEastAsia" w:hint="eastAsia"/>
                <w:sz w:val="18"/>
                <w:szCs w:val="18"/>
              </w:rPr>
              <w:t>A7</w:t>
            </w:r>
            <w:r w:rsidRPr="00401317">
              <w:rPr>
                <w:rFonts w:ascii="Times New Roman" w:eastAsiaTheme="minorEastAsia"/>
                <w:sz w:val="18"/>
                <w:szCs w:val="18"/>
              </w:rPr>
              <w:t xml:space="preserve"> whether the</w:t>
            </w:r>
            <w:r>
              <w:rPr>
                <w:rFonts w:ascii="Times New Roman" w:eastAsiaTheme="minorEastAsia" w:hint="eastAsia"/>
                <w:sz w:val="18"/>
                <w:szCs w:val="18"/>
              </w:rPr>
              <w:t xml:space="preserve">A7TOPLC IPCFLG&lt;10&gt;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855486" w:rsidRPr="00401317" w:rsidRDefault="00855486" w:rsidP="0059339E">
            <w:pPr>
              <w:pStyle w:val="ad"/>
              <w:rPr>
                <w:rFonts w:ascii="Times New Roman" w:eastAsiaTheme="minorEastAsia"/>
                <w:sz w:val="18"/>
                <w:szCs w:val="18"/>
              </w:rPr>
            </w:pPr>
            <w:r w:rsidRPr="00401317">
              <w:rPr>
                <w:rFonts w:ascii="Times New Roman" w:eastAsiaTheme="minorEastAsia"/>
                <w:sz w:val="18"/>
                <w:szCs w:val="18"/>
              </w:rPr>
              <w:t>0: The event flag is not set</w:t>
            </w:r>
          </w:p>
          <w:p w:rsidR="00855486" w:rsidRPr="007C2D0D" w:rsidRDefault="00855486" w:rsidP="0059339E">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855486" w:rsidRPr="00E53CAA"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9</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A7TOPLCIPCFLG&lt;9</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855486" w:rsidRDefault="00855486" w:rsidP="0059339E">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PLCDSP core</w:t>
            </w:r>
            <w:r w:rsidRPr="007C2D0D">
              <w:rPr>
                <w:rFonts w:ascii="Times New Roman" w:eastAsiaTheme="minorEastAsia"/>
                <w:sz w:val="18"/>
                <w:szCs w:val="18"/>
              </w:rPr>
              <w:t xml:space="preserve"> IPC flag </w:t>
            </w:r>
            <w:r>
              <w:rPr>
                <w:rFonts w:ascii="Times New Roman" w:eastAsiaTheme="minorEastAsia" w:hint="eastAsia"/>
                <w:sz w:val="18"/>
                <w:szCs w:val="18"/>
              </w:rPr>
              <w:t>9</w:t>
            </w:r>
            <w:r w:rsidRPr="007C2D0D">
              <w:rPr>
                <w:rFonts w:ascii="Times New Roman" w:eastAsiaTheme="minorEastAsia"/>
                <w:sz w:val="18"/>
                <w:szCs w:val="18"/>
              </w:rPr>
              <w:t xml:space="preserve"> </w:t>
            </w:r>
            <w:r>
              <w:rPr>
                <w:rFonts w:ascii="Times New Roman" w:eastAsiaTheme="minorEastAsia"/>
                <w:sz w:val="18"/>
                <w:szCs w:val="18"/>
              </w:rPr>
              <w:t>status</w:t>
            </w:r>
            <w:r w:rsidRPr="007C2D0D">
              <w:rPr>
                <w:rFonts w:ascii="Times New Roman" w:eastAsiaTheme="minorEastAsia"/>
                <w:sz w:val="18"/>
                <w:szCs w:val="18"/>
              </w:rPr>
              <w:t xml:space="preserve">. </w:t>
            </w:r>
          </w:p>
          <w:p w:rsidR="00855486" w:rsidRPr="00401317" w:rsidRDefault="00855486" w:rsidP="0059339E">
            <w:pPr>
              <w:pStyle w:val="ad"/>
              <w:rPr>
                <w:rFonts w:ascii="Times New Roman" w:eastAsiaTheme="minorEastAsia"/>
                <w:sz w:val="18"/>
                <w:szCs w:val="18"/>
              </w:rPr>
            </w:pPr>
            <w:r w:rsidRPr="00401317">
              <w:rPr>
                <w:rFonts w:ascii="Times New Roman" w:eastAsiaTheme="minorEastAsia"/>
                <w:sz w:val="18"/>
                <w:szCs w:val="18"/>
              </w:rPr>
              <w:t xml:space="preserve">Indicates to </w:t>
            </w:r>
            <w:r>
              <w:rPr>
                <w:rFonts w:ascii="Times New Roman" w:eastAsiaTheme="minorEastAsia" w:hint="eastAsia"/>
                <w:sz w:val="18"/>
                <w:szCs w:val="18"/>
              </w:rPr>
              <w:t>A7</w:t>
            </w:r>
            <w:r w:rsidRPr="00401317">
              <w:rPr>
                <w:rFonts w:ascii="Times New Roman" w:eastAsiaTheme="minorEastAsia"/>
                <w:sz w:val="18"/>
                <w:szCs w:val="18"/>
              </w:rPr>
              <w:t xml:space="preserve"> whether the</w:t>
            </w:r>
            <w:r>
              <w:rPr>
                <w:rFonts w:ascii="Times New Roman" w:eastAsiaTheme="minorEastAsia" w:hint="eastAsia"/>
                <w:sz w:val="18"/>
                <w:szCs w:val="18"/>
              </w:rPr>
              <w:t xml:space="preserve">A7TOPLC IPCFLG&lt;9&gt;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855486" w:rsidRPr="00401317" w:rsidRDefault="00855486" w:rsidP="0059339E">
            <w:pPr>
              <w:pStyle w:val="ad"/>
              <w:rPr>
                <w:rFonts w:ascii="Times New Roman" w:eastAsiaTheme="minorEastAsia"/>
                <w:sz w:val="18"/>
                <w:szCs w:val="18"/>
              </w:rPr>
            </w:pPr>
            <w:r w:rsidRPr="00401317">
              <w:rPr>
                <w:rFonts w:ascii="Times New Roman" w:eastAsiaTheme="minorEastAsia"/>
                <w:sz w:val="18"/>
                <w:szCs w:val="18"/>
              </w:rPr>
              <w:t>0: The event flag is not set</w:t>
            </w:r>
          </w:p>
          <w:p w:rsidR="00855486" w:rsidRPr="007C2D0D" w:rsidRDefault="00855486" w:rsidP="0059339E">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855486" w:rsidRPr="00E53CAA"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8</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A7TOPLCIPCFLG&lt;8&gt;</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855486" w:rsidRDefault="00855486" w:rsidP="0059339E">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PLCDSP core</w:t>
            </w:r>
            <w:r w:rsidRPr="007C2D0D">
              <w:rPr>
                <w:rFonts w:ascii="Times New Roman" w:eastAsiaTheme="minorEastAsia"/>
                <w:sz w:val="18"/>
                <w:szCs w:val="18"/>
              </w:rPr>
              <w:t xml:space="preserve"> IPC flag </w:t>
            </w:r>
            <w:r>
              <w:rPr>
                <w:rFonts w:ascii="Times New Roman" w:eastAsiaTheme="minorEastAsia" w:hint="eastAsia"/>
                <w:sz w:val="18"/>
                <w:szCs w:val="18"/>
              </w:rPr>
              <w:t>8</w:t>
            </w:r>
            <w:r w:rsidRPr="007C2D0D">
              <w:rPr>
                <w:rFonts w:ascii="Times New Roman" w:eastAsiaTheme="minorEastAsia"/>
                <w:sz w:val="18"/>
                <w:szCs w:val="18"/>
              </w:rPr>
              <w:t xml:space="preserve"> </w:t>
            </w:r>
            <w:r>
              <w:rPr>
                <w:rFonts w:ascii="Times New Roman" w:eastAsiaTheme="minorEastAsia"/>
                <w:sz w:val="18"/>
                <w:szCs w:val="18"/>
              </w:rPr>
              <w:t>status</w:t>
            </w:r>
            <w:r w:rsidRPr="007C2D0D">
              <w:rPr>
                <w:rFonts w:ascii="Times New Roman" w:eastAsiaTheme="minorEastAsia"/>
                <w:sz w:val="18"/>
                <w:szCs w:val="18"/>
              </w:rPr>
              <w:t xml:space="preserve">. </w:t>
            </w:r>
          </w:p>
          <w:p w:rsidR="00855486" w:rsidRPr="00401317" w:rsidRDefault="00855486" w:rsidP="0059339E">
            <w:pPr>
              <w:pStyle w:val="ad"/>
              <w:rPr>
                <w:rFonts w:ascii="Times New Roman" w:eastAsiaTheme="minorEastAsia"/>
                <w:sz w:val="18"/>
                <w:szCs w:val="18"/>
              </w:rPr>
            </w:pPr>
            <w:r w:rsidRPr="00401317">
              <w:rPr>
                <w:rFonts w:ascii="Times New Roman" w:eastAsiaTheme="minorEastAsia"/>
                <w:sz w:val="18"/>
                <w:szCs w:val="18"/>
              </w:rPr>
              <w:t xml:space="preserve">Indicates to </w:t>
            </w:r>
            <w:r>
              <w:rPr>
                <w:rFonts w:ascii="Times New Roman" w:eastAsiaTheme="minorEastAsia" w:hint="eastAsia"/>
                <w:sz w:val="18"/>
                <w:szCs w:val="18"/>
              </w:rPr>
              <w:t>A7</w:t>
            </w:r>
            <w:r w:rsidRPr="00401317">
              <w:rPr>
                <w:rFonts w:ascii="Times New Roman" w:eastAsiaTheme="minorEastAsia"/>
                <w:sz w:val="18"/>
                <w:szCs w:val="18"/>
              </w:rPr>
              <w:t xml:space="preserve"> whether the</w:t>
            </w:r>
            <w:r>
              <w:rPr>
                <w:rFonts w:ascii="Times New Roman" w:eastAsiaTheme="minorEastAsia" w:hint="eastAsia"/>
                <w:sz w:val="18"/>
                <w:szCs w:val="18"/>
              </w:rPr>
              <w:t xml:space="preserve">A7TOPLC IPCFLG&lt;8&gt;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855486" w:rsidRPr="00401317" w:rsidRDefault="00855486" w:rsidP="0059339E">
            <w:pPr>
              <w:pStyle w:val="ad"/>
              <w:rPr>
                <w:rFonts w:ascii="Times New Roman" w:eastAsiaTheme="minorEastAsia"/>
                <w:sz w:val="18"/>
                <w:szCs w:val="18"/>
              </w:rPr>
            </w:pPr>
            <w:r w:rsidRPr="00401317">
              <w:rPr>
                <w:rFonts w:ascii="Times New Roman" w:eastAsiaTheme="minorEastAsia"/>
                <w:sz w:val="18"/>
                <w:szCs w:val="18"/>
              </w:rPr>
              <w:t>0: The event flag is not set</w:t>
            </w:r>
          </w:p>
          <w:p w:rsidR="00855486" w:rsidRPr="007C2D0D" w:rsidRDefault="00855486" w:rsidP="0059339E">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855486" w:rsidRPr="00E53CAA"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7</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A7TOPLCIPCFLG&lt;7&gt;</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855486" w:rsidRDefault="00855486" w:rsidP="0059339E">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PLCDSP core</w:t>
            </w:r>
            <w:r w:rsidRPr="007C2D0D">
              <w:rPr>
                <w:rFonts w:ascii="Times New Roman" w:eastAsiaTheme="minorEastAsia"/>
                <w:sz w:val="18"/>
                <w:szCs w:val="18"/>
              </w:rPr>
              <w:t xml:space="preserve"> IPC flag </w:t>
            </w:r>
            <w:r>
              <w:rPr>
                <w:rFonts w:ascii="Times New Roman" w:eastAsiaTheme="minorEastAsia" w:hint="eastAsia"/>
                <w:sz w:val="18"/>
                <w:szCs w:val="18"/>
              </w:rPr>
              <w:t>7</w:t>
            </w:r>
            <w:r w:rsidRPr="007C2D0D">
              <w:rPr>
                <w:rFonts w:ascii="Times New Roman" w:eastAsiaTheme="minorEastAsia"/>
                <w:sz w:val="18"/>
                <w:szCs w:val="18"/>
              </w:rPr>
              <w:t xml:space="preserve"> </w:t>
            </w:r>
            <w:r>
              <w:rPr>
                <w:rFonts w:ascii="Times New Roman" w:eastAsiaTheme="minorEastAsia"/>
                <w:sz w:val="18"/>
                <w:szCs w:val="18"/>
              </w:rPr>
              <w:t>status</w:t>
            </w:r>
            <w:r w:rsidRPr="007C2D0D">
              <w:rPr>
                <w:rFonts w:ascii="Times New Roman" w:eastAsiaTheme="minorEastAsia"/>
                <w:sz w:val="18"/>
                <w:szCs w:val="18"/>
              </w:rPr>
              <w:t xml:space="preserve">. </w:t>
            </w:r>
          </w:p>
          <w:p w:rsidR="00855486" w:rsidRPr="00401317" w:rsidRDefault="00855486" w:rsidP="0059339E">
            <w:pPr>
              <w:pStyle w:val="ad"/>
              <w:rPr>
                <w:rFonts w:ascii="Times New Roman" w:eastAsiaTheme="minorEastAsia"/>
                <w:sz w:val="18"/>
                <w:szCs w:val="18"/>
              </w:rPr>
            </w:pPr>
            <w:r w:rsidRPr="00401317">
              <w:rPr>
                <w:rFonts w:ascii="Times New Roman" w:eastAsiaTheme="minorEastAsia"/>
                <w:sz w:val="18"/>
                <w:szCs w:val="18"/>
              </w:rPr>
              <w:t xml:space="preserve">Indicates to </w:t>
            </w:r>
            <w:r>
              <w:rPr>
                <w:rFonts w:ascii="Times New Roman" w:eastAsiaTheme="minorEastAsia" w:hint="eastAsia"/>
                <w:sz w:val="18"/>
                <w:szCs w:val="18"/>
              </w:rPr>
              <w:t>A7</w:t>
            </w:r>
            <w:r w:rsidRPr="00401317">
              <w:rPr>
                <w:rFonts w:ascii="Times New Roman" w:eastAsiaTheme="minorEastAsia"/>
                <w:sz w:val="18"/>
                <w:szCs w:val="18"/>
              </w:rPr>
              <w:t xml:space="preserve"> whether the</w:t>
            </w:r>
            <w:r>
              <w:rPr>
                <w:rFonts w:ascii="Times New Roman" w:eastAsiaTheme="minorEastAsia" w:hint="eastAsia"/>
                <w:sz w:val="18"/>
                <w:szCs w:val="18"/>
              </w:rPr>
              <w:t xml:space="preserve">A7TOPLC IPCFLG&lt;7&gt;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855486" w:rsidRPr="00401317" w:rsidRDefault="00855486" w:rsidP="0059339E">
            <w:pPr>
              <w:pStyle w:val="ad"/>
              <w:rPr>
                <w:rFonts w:ascii="Times New Roman" w:eastAsiaTheme="minorEastAsia"/>
                <w:sz w:val="18"/>
                <w:szCs w:val="18"/>
              </w:rPr>
            </w:pPr>
            <w:r w:rsidRPr="00401317">
              <w:rPr>
                <w:rFonts w:ascii="Times New Roman" w:eastAsiaTheme="minorEastAsia"/>
                <w:sz w:val="18"/>
                <w:szCs w:val="18"/>
              </w:rPr>
              <w:t>0: The event flag is not set</w:t>
            </w:r>
          </w:p>
          <w:p w:rsidR="00855486" w:rsidRPr="007C2D0D" w:rsidRDefault="00855486" w:rsidP="0059339E">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855486" w:rsidRPr="00E53CAA"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lastRenderedPageBreak/>
              <w:t>6</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A7TOPLCIPCFLG&lt;6&gt;</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855486" w:rsidRDefault="00855486" w:rsidP="0059339E">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PLCDSP core</w:t>
            </w:r>
            <w:r w:rsidRPr="007C2D0D">
              <w:rPr>
                <w:rFonts w:ascii="Times New Roman" w:eastAsiaTheme="minorEastAsia"/>
                <w:sz w:val="18"/>
                <w:szCs w:val="18"/>
              </w:rPr>
              <w:t xml:space="preserve"> IPC flag </w:t>
            </w:r>
            <w:r>
              <w:rPr>
                <w:rFonts w:ascii="Times New Roman" w:eastAsiaTheme="minorEastAsia" w:hint="eastAsia"/>
                <w:sz w:val="18"/>
                <w:szCs w:val="18"/>
              </w:rPr>
              <w:t>6</w:t>
            </w:r>
            <w:r w:rsidRPr="007C2D0D">
              <w:rPr>
                <w:rFonts w:ascii="Times New Roman" w:eastAsiaTheme="minorEastAsia"/>
                <w:sz w:val="18"/>
                <w:szCs w:val="18"/>
              </w:rPr>
              <w:t xml:space="preserve"> </w:t>
            </w:r>
            <w:r>
              <w:rPr>
                <w:rFonts w:ascii="Times New Roman" w:eastAsiaTheme="minorEastAsia"/>
                <w:sz w:val="18"/>
                <w:szCs w:val="18"/>
              </w:rPr>
              <w:t>status</w:t>
            </w:r>
            <w:r w:rsidRPr="007C2D0D">
              <w:rPr>
                <w:rFonts w:ascii="Times New Roman" w:eastAsiaTheme="minorEastAsia"/>
                <w:sz w:val="18"/>
                <w:szCs w:val="18"/>
              </w:rPr>
              <w:t xml:space="preserve">. </w:t>
            </w:r>
          </w:p>
          <w:p w:rsidR="00855486" w:rsidRPr="00401317" w:rsidRDefault="00855486" w:rsidP="0059339E">
            <w:pPr>
              <w:pStyle w:val="ad"/>
              <w:rPr>
                <w:rFonts w:ascii="Times New Roman" w:eastAsiaTheme="minorEastAsia"/>
                <w:sz w:val="18"/>
                <w:szCs w:val="18"/>
              </w:rPr>
            </w:pPr>
            <w:r w:rsidRPr="00401317">
              <w:rPr>
                <w:rFonts w:ascii="Times New Roman" w:eastAsiaTheme="minorEastAsia"/>
                <w:sz w:val="18"/>
                <w:szCs w:val="18"/>
              </w:rPr>
              <w:t xml:space="preserve">Indicates to </w:t>
            </w:r>
            <w:r>
              <w:rPr>
                <w:rFonts w:ascii="Times New Roman" w:eastAsiaTheme="minorEastAsia" w:hint="eastAsia"/>
                <w:sz w:val="18"/>
                <w:szCs w:val="18"/>
              </w:rPr>
              <w:t>A7</w:t>
            </w:r>
            <w:r w:rsidRPr="00401317">
              <w:rPr>
                <w:rFonts w:ascii="Times New Roman" w:eastAsiaTheme="minorEastAsia"/>
                <w:sz w:val="18"/>
                <w:szCs w:val="18"/>
              </w:rPr>
              <w:t xml:space="preserve"> whether the</w:t>
            </w:r>
            <w:r>
              <w:rPr>
                <w:rFonts w:ascii="Times New Roman" w:eastAsiaTheme="minorEastAsia" w:hint="eastAsia"/>
                <w:sz w:val="18"/>
                <w:szCs w:val="18"/>
              </w:rPr>
              <w:t xml:space="preserve">A7TOPLC IPCFLG&lt;6&gt;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855486" w:rsidRPr="00401317" w:rsidRDefault="00855486" w:rsidP="0059339E">
            <w:pPr>
              <w:pStyle w:val="ad"/>
              <w:rPr>
                <w:rFonts w:ascii="Times New Roman" w:eastAsiaTheme="minorEastAsia"/>
                <w:sz w:val="18"/>
                <w:szCs w:val="18"/>
              </w:rPr>
            </w:pPr>
            <w:r w:rsidRPr="00401317">
              <w:rPr>
                <w:rFonts w:ascii="Times New Roman" w:eastAsiaTheme="minorEastAsia"/>
                <w:sz w:val="18"/>
                <w:szCs w:val="18"/>
              </w:rPr>
              <w:t>0: The event flag is not set</w:t>
            </w:r>
          </w:p>
          <w:p w:rsidR="00855486" w:rsidRPr="007C2D0D" w:rsidRDefault="00855486" w:rsidP="0059339E">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855486" w:rsidRPr="00E53CAA"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5</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A7TOPLCIPCFLG&lt;5&gt;</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855486" w:rsidRDefault="00855486" w:rsidP="0059339E">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PLCDSP core</w:t>
            </w:r>
            <w:r w:rsidRPr="007C2D0D">
              <w:rPr>
                <w:rFonts w:ascii="Times New Roman" w:eastAsiaTheme="minorEastAsia"/>
                <w:sz w:val="18"/>
                <w:szCs w:val="18"/>
              </w:rPr>
              <w:t xml:space="preserve"> IPC flag </w:t>
            </w:r>
            <w:r>
              <w:rPr>
                <w:rFonts w:ascii="Times New Roman" w:eastAsiaTheme="minorEastAsia" w:hint="eastAsia"/>
                <w:sz w:val="18"/>
                <w:szCs w:val="18"/>
              </w:rPr>
              <w:t>5</w:t>
            </w:r>
            <w:r w:rsidRPr="007C2D0D">
              <w:rPr>
                <w:rFonts w:ascii="Times New Roman" w:eastAsiaTheme="minorEastAsia"/>
                <w:sz w:val="18"/>
                <w:szCs w:val="18"/>
              </w:rPr>
              <w:t xml:space="preserve"> </w:t>
            </w:r>
            <w:r>
              <w:rPr>
                <w:rFonts w:ascii="Times New Roman" w:eastAsiaTheme="minorEastAsia"/>
                <w:sz w:val="18"/>
                <w:szCs w:val="18"/>
              </w:rPr>
              <w:t>status</w:t>
            </w:r>
            <w:r w:rsidRPr="007C2D0D">
              <w:rPr>
                <w:rFonts w:ascii="Times New Roman" w:eastAsiaTheme="minorEastAsia"/>
                <w:sz w:val="18"/>
                <w:szCs w:val="18"/>
              </w:rPr>
              <w:t xml:space="preserve">. </w:t>
            </w:r>
          </w:p>
          <w:p w:rsidR="00855486" w:rsidRPr="00401317" w:rsidRDefault="00855486" w:rsidP="0059339E">
            <w:pPr>
              <w:pStyle w:val="ad"/>
              <w:rPr>
                <w:rFonts w:ascii="Times New Roman" w:eastAsiaTheme="minorEastAsia"/>
                <w:sz w:val="18"/>
                <w:szCs w:val="18"/>
              </w:rPr>
            </w:pPr>
            <w:r w:rsidRPr="00401317">
              <w:rPr>
                <w:rFonts w:ascii="Times New Roman" w:eastAsiaTheme="minorEastAsia"/>
                <w:sz w:val="18"/>
                <w:szCs w:val="18"/>
              </w:rPr>
              <w:t xml:space="preserve">Indicates to </w:t>
            </w:r>
            <w:r>
              <w:rPr>
                <w:rFonts w:ascii="Times New Roman" w:eastAsiaTheme="minorEastAsia" w:hint="eastAsia"/>
                <w:sz w:val="18"/>
                <w:szCs w:val="18"/>
              </w:rPr>
              <w:t>A7</w:t>
            </w:r>
            <w:r w:rsidRPr="00401317">
              <w:rPr>
                <w:rFonts w:ascii="Times New Roman" w:eastAsiaTheme="minorEastAsia"/>
                <w:sz w:val="18"/>
                <w:szCs w:val="18"/>
              </w:rPr>
              <w:t xml:space="preserve"> whether the</w:t>
            </w:r>
            <w:r>
              <w:rPr>
                <w:rFonts w:ascii="Times New Roman" w:eastAsiaTheme="minorEastAsia" w:hint="eastAsia"/>
                <w:sz w:val="18"/>
                <w:szCs w:val="18"/>
              </w:rPr>
              <w:t xml:space="preserve">A7TOPLC IPCFLG&lt;5&gt;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855486" w:rsidRPr="00401317" w:rsidRDefault="00855486" w:rsidP="0059339E">
            <w:pPr>
              <w:pStyle w:val="ad"/>
              <w:rPr>
                <w:rFonts w:ascii="Times New Roman" w:eastAsiaTheme="minorEastAsia"/>
                <w:sz w:val="18"/>
                <w:szCs w:val="18"/>
              </w:rPr>
            </w:pPr>
            <w:r w:rsidRPr="00401317">
              <w:rPr>
                <w:rFonts w:ascii="Times New Roman" w:eastAsiaTheme="minorEastAsia"/>
                <w:sz w:val="18"/>
                <w:szCs w:val="18"/>
              </w:rPr>
              <w:t>0: The event flag is not set</w:t>
            </w:r>
          </w:p>
          <w:p w:rsidR="00855486" w:rsidRPr="007C2D0D" w:rsidRDefault="00855486" w:rsidP="0059339E">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855486" w:rsidRPr="00E53CAA"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4</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A7TOPLCIPCFLG&lt;4&gt;</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855486" w:rsidRDefault="00855486" w:rsidP="0059339E">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PLCDSP core</w:t>
            </w:r>
            <w:r w:rsidRPr="007C2D0D">
              <w:rPr>
                <w:rFonts w:ascii="Times New Roman" w:eastAsiaTheme="minorEastAsia"/>
                <w:sz w:val="18"/>
                <w:szCs w:val="18"/>
              </w:rPr>
              <w:t xml:space="preserve"> IPC flag </w:t>
            </w:r>
            <w:r>
              <w:rPr>
                <w:rFonts w:ascii="Times New Roman" w:eastAsiaTheme="minorEastAsia" w:hint="eastAsia"/>
                <w:sz w:val="18"/>
                <w:szCs w:val="18"/>
              </w:rPr>
              <w:t>4</w:t>
            </w:r>
            <w:r w:rsidRPr="007C2D0D">
              <w:rPr>
                <w:rFonts w:ascii="Times New Roman" w:eastAsiaTheme="minorEastAsia"/>
                <w:sz w:val="18"/>
                <w:szCs w:val="18"/>
              </w:rPr>
              <w:t xml:space="preserve"> </w:t>
            </w:r>
            <w:r>
              <w:rPr>
                <w:rFonts w:ascii="Times New Roman" w:eastAsiaTheme="minorEastAsia"/>
                <w:sz w:val="18"/>
                <w:szCs w:val="18"/>
              </w:rPr>
              <w:t>status</w:t>
            </w:r>
            <w:r w:rsidRPr="007C2D0D">
              <w:rPr>
                <w:rFonts w:ascii="Times New Roman" w:eastAsiaTheme="minorEastAsia"/>
                <w:sz w:val="18"/>
                <w:szCs w:val="18"/>
              </w:rPr>
              <w:t>.</w:t>
            </w:r>
          </w:p>
          <w:p w:rsidR="00855486" w:rsidRPr="00401317" w:rsidRDefault="00855486" w:rsidP="0059339E">
            <w:pPr>
              <w:pStyle w:val="ad"/>
              <w:rPr>
                <w:rFonts w:ascii="Times New Roman" w:eastAsiaTheme="minorEastAsia"/>
                <w:sz w:val="18"/>
                <w:szCs w:val="18"/>
              </w:rPr>
            </w:pPr>
            <w:r w:rsidRPr="00401317">
              <w:rPr>
                <w:rFonts w:ascii="Times New Roman" w:eastAsiaTheme="minorEastAsia"/>
                <w:sz w:val="18"/>
                <w:szCs w:val="18"/>
              </w:rPr>
              <w:t xml:space="preserve">Indicates to </w:t>
            </w:r>
            <w:r>
              <w:rPr>
                <w:rFonts w:ascii="Times New Roman" w:eastAsiaTheme="minorEastAsia" w:hint="eastAsia"/>
                <w:sz w:val="18"/>
                <w:szCs w:val="18"/>
              </w:rPr>
              <w:t>A7</w:t>
            </w:r>
            <w:r w:rsidRPr="00401317">
              <w:rPr>
                <w:rFonts w:ascii="Times New Roman" w:eastAsiaTheme="minorEastAsia"/>
                <w:sz w:val="18"/>
                <w:szCs w:val="18"/>
              </w:rPr>
              <w:t xml:space="preserve"> whether the</w:t>
            </w:r>
            <w:r>
              <w:rPr>
                <w:rFonts w:ascii="Times New Roman" w:eastAsiaTheme="minorEastAsia" w:hint="eastAsia"/>
                <w:sz w:val="18"/>
                <w:szCs w:val="18"/>
              </w:rPr>
              <w:t xml:space="preserve">A7TOPLC IPCFLG&lt;4&gt;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855486" w:rsidRPr="00401317" w:rsidRDefault="00855486" w:rsidP="0059339E">
            <w:pPr>
              <w:pStyle w:val="ad"/>
              <w:rPr>
                <w:rFonts w:ascii="Times New Roman" w:eastAsiaTheme="minorEastAsia"/>
                <w:sz w:val="18"/>
                <w:szCs w:val="18"/>
              </w:rPr>
            </w:pPr>
            <w:r w:rsidRPr="00401317">
              <w:rPr>
                <w:rFonts w:ascii="Times New Roman" w:eastAsiaTheme="minorEastAsia"/>
                <w:sz w:val="18"/>
                <w:szCs w:val="18"/>
              </w:rPr>
              <w:t>0: The event flag is not set</w:t>
            </w:r>
          </w:p>
          <w:p w:rsidR="00855486" w:rsidRPr="007C2D0D" w:rsidRDefault="00855486" w:rsidP="0059339E">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855486" w:rsidRPr="00E53CAA"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3</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A7TOPLCIPCFLG&lt;3&gt;</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855486" w:rsidRDefault="00855486" w:rsidP="0059339E">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PLCDSP core</w:t>
            </w:r>
            <w:r w:rsidRPr="007C2D0D">
              <w:rPr>
                <w:rFonts w:ascii="Times New Roman" w:eastAsiaTheme="minorEastAsia"/>
                <w:sz w:val="18"/>
                <w:szCs w:val="18"/>
              </w:rPr>
              <w:t xml:space="preserve"> IPC flag </w:t>
            </w:r>
            <w:r>
              <w:rPr>
                <w:rFonts w:ascii="Times New Roman" w:eastAsiaTheme="minorEastAsia" w:hint="eastAsia"/>
                <w:sz w:val="18"/>
                <w:szCs w:val="18"/>
              </w:rPr>
              <w:t>3</w:t>
            </w:r>
            <w:r w:rsidRPr="007C2D0D">
              <w:rPr>
                <w:rFonts w:ascii="Times New Roman" w:eastAsiaTheme="minorEastAsia"/>
                <w:sz w:val="18"/>
                <w:szCs w:val="18"/>
              </w:rPr>
              <w:t xml:space="preserve"> </w:t>
            </w:r>
            <w:r>
              <w:rPr>
                <w:rFonts w:ascii="Times New Roman" w:eastAsiaTheme="minorEastAsia"/>
                <w:sz w:val="18"/>
                <w:szCs w:val="18"/>
              </w:rPr>
              <w:t>status</w:t>
            </w:r>
            <w:r w:rsidRPr="007C2D0D">
              <w:rPr>
                <w:rFonts w:ascii="Times New Roman" w:eastAsiaTheme="minorEastAsia"/>
                <w:sz w:val="18"/>
                <w:szCs w:val="18"/>
              </w:rPr>
              <w:t xml:space="preserve">. </w:t>
            </w:r>
          </w:p>
          <w:p w:rsidR="00855486" w:rsidRPr="00401317" w:rsidRDefault="00855486" w:rsidP="0059339E">
            <w:pPr>
              <w:pStyle w:val="ad"/>
              <w:rPr>
                <w:rFonts w:ascii="Times New Roman" w:eastAsiaTheme="minorEastAsia"/>
                <w:sz w:val="18"/>
                <w:szCs w:val="18"/>
              </w:rPr>
            </w:pPr>
            <w:r w:rsidRPr="00401317">
              <w:rPr>
                <w:rFonts w:ascii="Times New Roman" w:eastAsiaTheme="minorEastAsia"/>
                <w:sz w:val="18"/>
                <w:szCs w:val="18"/>
              </w:rPr>
              <w:t xml:space="preserve">Indicates to </w:t>
            </w:r>
            <w:r>
              <w:rPr>
                <w:rFonts w:ascii="Times New Roman" w:eastAsiaTheme="minorEastAsia" w:hint="eastAsia"/>
                <w:sz w:val="18"/>
                <w:szCs w:val="18"/>
              </w:rPr>
              <w:t>A7</w:t>
            </w:r>
            <w:r w:rsidRPr="00401317">
              <w:rPr>
                <w:rFonts w:ascii="Times New Roman" w:eastAsiaTheme="minorEastAsia"/>
                <w:sz w:val="18"/>
                <w:szCs w:val="18"/>
              </w:rPr>
              <w:t xml:space="preserve"> whether the</w:t>
            </w:r>
            <w:r>
              <w:rPr>
                <w:rFonts w:ascii="Times New Roman" w:eastAsiaTheme="minorEastAsia" w:hint="eastAsia"/>
                <w:sz w:val="18"/>
                <w:szCs w:val="18"/>
              </w:rPr>
              <w:t xml:space="preserve">A7TOPLC IPCFLG&lt;3&gt;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855486" w:rsidRPr="00401317" w:rsidRDefault="00855486" w:rsidP="0059339E">
            <w:pPr>
              <w:pStyle w:val="ad"/>
              <w:rPr>
                <w:rFonts w:ascii="Times New Roman" w:eastAsiaTheme="minorEastAsia"/>
                <w:sz w:val="18"/>
                <w:szCs w:val="18"/>
              </w:rPr>
            </w:pPr>
            <w:r w:rsidRPr="00401317">
              <w:rPr>
                <w:rFonts w:ascii="Times New Roman" w:eastAsiaTheme="minorEastAsia"/>
                <w:sz w:val="18"/>
                <w:szCs w:val="18"/>
              </w:rPr>
              <w:t>0: The event flag is not set</w:t>
            </w:r>
          </w:p>
          <w:p w:rsidR="00855486" w:rsidRPr="007C2D0D" w:rsidRDefault="00855486" w:rsidP="0059339E">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855486" w:rsidRPr="00E53CAA"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2</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A7TOPLCIPCFLG&lt;2&gt;</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855486" w:rsidRDefault="00855486" w:rsidP="0059339E">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PLCDSP core</w:t>
            </w:r>
            <w:r w:rsidRPr="007C2D0D">
              <w:rPr>
                <w:rFonts w:ascii="Times New Roman" w:eastAsiaTheme="minorEastAsia"/>
                <w:sz w:val="18"/>
                <w:szCs w:val="18"/>
              </w:rPr>
              <w:t xml:space="preserve"> IPC flag </w:t>
            </w:r>
            <w:r>
              <w:rPr>
                <w:rFonts w:ascii="Times New Roman" w:eastAsiaTheme="minorEastAsia" w:hint="eastAsia"/>
                <w:sz w:val="18"/>
                <w:szCs w:val="18"/>
              </w:rPr>
              <w:t>2</w:t>
            </w:r>
            <w:r w:rsidRPr="007C2D0D">
              <w:rPr>
                <w:rFonts w:ascii="Times New Roman" w:eastAsiaTheme="minorEastAsia"/>
                <w:sz w:val="18"/>
                <w:szCs w:val="18"/>
              </w:rPr>
              <w:t xml:space="preserve"> </w:t>
            </w:r>
            <w:r>
              <w:rPr>
                <w:rFonts w:ascii="Times New Roman" w:eastAsiaTheme="minorEastAsia"/>
                <w:sz w:val="18"/>
                <w:szCs w:val="18"/>
              </w:rPr>
              <w:t>status</w:t>
            </w:r>
            <w:r w:rsidRPr="007C2D0D">
              <w:rPr>
                <w:rFonts w:ascii="Times New Roman" w:eastAsiaTheme="minorEastAsia"/>
                <w:sz w:val="18"/>
                <w:szCs w:val="18"/>
              </w:rPr>
              <w:t xml:space="preserve">. </w:t>
            </w:r>
          </w:p>
          <w:p w:rsidR="00855486" w:rsidRPr="00401317" w:rsidRDefault="00855486" w:rsidP="0059339E">
            <w:pPr>
              <w:pStyle w:val="ad"/>
              <w:rPr>
                <w:rFonts w:ascii="Times New Roman" w:eastAsiaTheme="minorEastAsia"/>
                <w:sz w:val="18"/>
                <w:szCs w:val="18"/>
              </w:rPr>
            </w:pPr>
            <w:r w:rsidRPr="00401317">
              <w:rPr>
                <w:rFonts w:ascii="Times New Roman" w:eastAsiaTheme="minorEastAsia"/>
                <w:sz w:val="18"/>
                <w:szCs w:val="18"/>
              </w:rPr>
              <w:t xml:space="preserve">Indicates to </w:t>
            </w:r>
            <w:r>
              <w:rPr>
                <w:rFonts w:ascii="Times New Roman" w:eastAsiaTheme="minorEastAsia" w:hint="eastAsia"/>
                <w:sz w:val="18"/>
                <w:szCs w:val="18"/>
              </w:rPr>
              <w:t>A7</w:t>
            </w:r>
            <w:r w:rsidRPr="00401317">
              <w:rPr>
                <w:rFonts w:ascii="Times New Roman" w:eastAsiaTheme="minorEastAsia"/>
                <w:sz w:val="18"/>
                <w:szCs w:val="18"/>
              </w:rPr>
              <w:t xml:space="preserve"> whether the</w:t>
            </w:r>
            <w:r>
              <w:rPr>
                <w:rFonts w:ascii="Times New Roman" w:eastAsiaTheme="minorEastAsia" w:hint="eastAsia"/>
                <w:sz w:val="18"/>
                <w:szCs w:val="18"/>
              </w:rPr>
              <w:t xml:space="preserve">A7TOPLC IPCFLG&lt;2&gt;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855486" w:rsidRPr="00401317" w:rsidRDefault="00855486" w:rsidP="0059339E">
            <w:pPr>
              <w:pStyle w:val="ad"/>
              <w:rPr>
                <w:rFonts w:ascii="Times New Roman" w:eastAsiaTheme="minorEastAsia"/>
                <w:sz w:val="18"/>
                <w:szCs w:val="18"/>
              </w:rPr>
            </w:pPr>
            <w:r w:rsidRPr="00401317">
              <w:rPr>
                <w:rFonts w:ascii="Times New Roman" w:eastAsiaTheme="minorEastAsia"/>
                <w:sz w:val="18"/>
                <w:szCs w:val="18"/>
              </w:rPr>
              <w:t>0: The event flag is not set</w:t>
            </w:r>
          </w:p>
          <w:p w:rsidR="00855486" w:rsidRPr="007C2D0D" w:rsidRDefault="00855486" w:rsidP="0059339E">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855486" w:rsidRPr="00E53CAA"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1</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A7TOPLCIPCFLG&lt;1&gt;</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855486" w:rsidRDefault="00855486" w:rsidP="0059339E">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PLCDSP core</w:t>
            </w:r>
            <w:r w:rsidRPr="007C2D0D">
              <w:rPr>
                <w:rFonts w:ascii="Times New Roman" w:eastAsiaTheme="minorEastAsia"/>
                <w:sz w:val="18"/>
                <w:szCs w:val="18"/>
              </w:rPr>
              <w:t xml:space="preserve"> IPC flag </w:t>
            </w:r>
            <w:r>
              <w:rPr>
                <w:rFonts w:ascii="Times New Roman" w:eastAsiaTheme="minorEastAsia" w:hint="eastAsia"/>
                <w:sz w:val="18"/>
                <w:szCs w:val="18"/>
              </w:rPr>
              <w:t>1</w:t>
            </w:r>
            <w:r w:rsidRPr="007C2D0D">
              <w:rPr>
                <w:rFonts w:ascii="Times New Roman" w:eastAsiaTheme="minorEastAsia"/>
                <w:sz w:val="18"/>
                <w:szCs w:val="18"/>
              </w:rPr>
              <w:t xml:space="preserve"> </w:t>
            </w:r>
            <w:r>
              <w:rPr>
                <w:rFonts w:ascii="Times New Roman" w:eastAsiaTheme="minorEastAsia"/>
                <w:sz w:val="18"/>
                <w:szCs w:val="18"/>
              </w:rPr>
              <w:t>status</w:t>
            </w:r>
            <w:r w:rsidRPr="007C2D0D">
              <w:rPr>
                <w:rFonts w:ascii="Times New Roman" w:eastAsiaTheme="minorEastAsia"/>
                <w:sz w:val="18"/>
                <w:szCs w:val="18"/>
              </w:rPr>
              <w:t xml:space="preserve">. </w:t>
            </w:r>
          </w:p>
          <w:p w:rsidR="00855486" w:rsidRPr="00401317" w:rsidRDefault="00855486" w:rsidP="0059339E">
            <w:pPr>
              <w:pStyle w:val="ad"/>
              <w:rPr>
                <w:rFonts w:ascii="Times New Roman" w:eastAsiaTheme="minorEastAsia"/>
                <w:sz w:val="18"/>
                <w:szCs w:val="18"/>
              </w:rPr>
            </w:pPr>
            <w:r w:rsidRPr="00401317">
              <w:rPr>
                <w:rFonts w:ascii="Times New Roman" w:eastAsiaTheme="minorEastAsia"/>
                <w:sz w:val="18"/>
                <w:szCs w:val="18"/>
              </w:rPr>
              <w:t xml:space="preserve">Indicates to </w:t>
            </w:r>
            <w:r>
              <w:rPr>
                <w:rFonts w:ascii="Times New Roman" w:eastAsiaTheme="minorEastAsia" w:hint="eastAsia"/>
                <w:sz w:val="18"/>
                <w:szCs w:val="18"/>
              </w:rPr>
              <w:t>A7</w:t>
            </w:r>
            <w:r w:rsidRPr="00401317">
              <w:rPr>
                <w:rFonts w:ascii="Times New Roman" w:eastAsiaTheme="minorEastAsia"/>
                <w:sz w:val="18"/>
                <w:szCs w:val="18"/>
              </w:rPr>
              <w:t xml:space="preserve"> whether the</w:t>
            </w:r>
            <w:r>
              <w:rPr>
                <w:rFonts w:ascii="Times New Roman" w:eastAsiaTheme="minorEastAsia" w:hint="eastAsia"/>
                <w:sz w:val="18"/>
                <w:szCs w:val="18"/>
              </w:rPr>
              <w:t xml:space="preserve">A7TOPLC IPCFLG&lt;1&gt;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855486" w:rsidRPr="00401317" w:rsidRDefault="00855486" w:rsidP="0059339E">
            <w:pPr>
              <w:pStyle w:val="ad"/>
              <w:rPr>
                <w:rFonts w:ascii="Times New Roman" w:eastAsiaTheme="minorEastAsia"/>
                <w:sz w:val="18"/>
                <w:szCs w:val="18"/>
              </w:rPr>
            </w:pPr>
            <w:r w:rsidRPr="00401317">
              <w:rPr>
                <w:rFonts w:ascii="Times New Roman" w:eastAsiaTheme="minorEastAsia"/>
                <w:sz w:val="18"/>
                <w:szCs w:val="18"/>
              </w:rPr>
              <w:t>0: The event flag is not set</w:t>
            </w:r>
          </w:p>
          <w:p w:rsidR="00855486" w:rsidRPr="007C2D0D" w:rsidRDefault="00855486" w:rsidP="0059339E">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855486" w:rsidRPr="00E53CAA" w:rsidTr="0059339E">
        <w:trPr>
          <w:cantSplit/>
          <w:trHeight w:hRule="exact" w:val="933"/>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A7TOPLCIPCFLG&lt;0&gt;</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855486" w:rsidRDefault="00855486" w:rsidP="0059339E">
            <w:pPr>
              <w:pStyle w:val="ad"/>
              <w:rPr>
                <w:rFonts w:ascii="Times New Roman" w:eastAsiaTheme="minorEastAsia"/>
                <w:sz w:val="18"/>
                <w:szCs w:val="18"/>
              </w:rPr>
            </w:pPr>
            <w:r>
              <w:rPr>
                <w:rFonts w:ascii="Times New Roman" w:eastAsiaTheme="minorEastAsia" w:hint="eastAsia"/>
                <w:sz w:val="18"/>
                <w:szCs w:val="18"/>
              </w:rPr>
              <w:t>A7</w:t>
            </w:r>
            <w:r w:rsidRPr="007C2D0D">
              <w:rPr>
                <w:rFonts w:ascii="Times New Roman" w:eastAsiaTheme="minorEastAsia"/>
                <w:sz w:val="18"/>
                <w:szCs w:val="18"/>
              </w:rPr>
              <w:t xml:space="preserve"> to </w:t>
            </w:r>
            <w:r w:rsidR="00C63051">
              <w:rPr>
                <w:rFonts w:ascii="Times New Roman" w:eastAsiaTheme="minorEastAsia" w:hint="eastAsia"/>
                <w:sz w:val="18"/>
                <w:szCs w:val="18"/>
              </w:rPr>
              <w:t>PLCDSP core</w:t>
            </w:r>
            <w:r w:rsidRPr="007C2D0D">
              <w:rPr>
                <w:rFonts w:ascii="Times New Roman" w:eastAsiaTheme="minorEastAsia"/>
                <w:sz w:val="18"/>
                <w:szCs w:val="18"/>
              </w:rPr>
              <w:t xml:space="preserve"> IPC flag </w:t>
            </w:r>
            <w:r>
              <w:rPr>
                <w:rFonts w:ascii="Times New Roman" w:eastAsiaTheme="minorEastAsia" w:hint="eastAsia"/>
                <w:sz w:val="18"/>
                <w:szCs w:val="18"/>
              </w:rPr>
              <w:t>0</w:t>
            </w:r>
            <w:r w:rsidRPr="007C2D0D">
              <w:rPr>
                <w:rFonts w:ascii="Times New Roman" w:eastAsiaTheme="minorEastAsia"/>
                <w:sz w:val="18"/>
                <w:szCs w:val="18"/>
              </w:rPr>
              <w:t xml:space="preserve"> </w:t>
            </w:r>
            <w:r>
              <w:rPr>
                <w:rFonts w:ascii="Times New Roman" w:eastAsiaTheme="minorEastAsia"/>
                <w:sz w:val="18"/>
                <w:szCs w:val="18"/>
              </w:rPr>
              <w:t>status</w:t>
            </w:r>
            <w:r w:rsidRPr="007C2D0D">
              <w:rPr>
                <w:rFonts w:ascii="Times New Roman" w:eastAsiaTheme="minorEastAsia"/>
                <w:sz w:val="18"/>
                <w:szCs w:val="18"/>
              </w:rPr>
              <w:t xml:space="preserve">. </w:t>
            </w:r>
          </w:p>
          <w:p w:rsidR="00855486" w:rsidRPr="00401317" w:rsidRDefault="00855486" w:rsidP="0059339E">
            <w:pPr>
              <w:pStyle w:val="ad"/>
              <w:rPr>
                <w:rFonts w:ascii="Times New Roman" w:eastAsiaTheme="minorEastAsia"/>
                <w:sz w:val="18"/>
                <w:szCs w:val="18"/>
              </w:rPr>
            </w:pPr>
            <w:r w:rsidRPr="00401317">
              <w:rPr>
                <w:rFonts w:ascii="Times New Roman" w:eastAsiaTheme="minorEastAsia"/>
                <w:sz w:val="18"/>
                <w:szCs w:val="18"/>
              </w:rPr>
              <w:t xml:space="preserve">Indicates to </w:t>
            </w:r>
            <w:r>
              <w:rPr>
                <w:rFonts w:ascii="Times New Roman" w:eastAsiaTheme="minorEastAsia" w:hint="eastAsia"/>
                <w:sz w:val="18"/>
                <w:szCs w:val="18"/>
              </w:rPr>
              <w:t>A7</w:t>
            </w:r>
            <w:r w:rsidRPr="00401317">
              <w:rPr>
                <w:rFonts w:ascii="Times New Roman" w:eastAsiaTheme="minorEastAsia"/>
                <w:sz w:val="18"/>
                <w:szCs w:val="18"/>
              </w:rPr>
              <w:t xml:space="preserve"> whether the</w:t>
            </w:r>
            <w:r>
              <w:rPr>
                <w:rFonts w:ascii="Times New Roman" w:eastAsiaTheme="minorEastAsia" w:hint="eastAsia"/>
                <w:sz w:val="18"/>
                <w:szCs w:val="18"/>
              </w:rPr>
              <w:t xml:space="preserve">A7TOPLC IPCFLG&lt;0&gt;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855486" w:rsidRPr="00401317" w:rsidRDefault="00855486" w:rsidP="0059339E">
            <w:pPr>
              <w:pStyle w:val="ad"/>
              <w:rPr>
                <w:rFonts w:ascii="Times New Roman" w:eastAsiaTheme="minorEastAsia"/>
                <w:sz w:val="18"/>
                <w:szCs w:val="18"/>
              </w:rPr>
            </w:pPr>
            <w:r w:rsidRPr="00401317">
              <w:rPr>
                <w:rFonts w:ascii="Times New Roman" w:eastAsiaTheme="minorEastAsia"/>
                <w:sz w:val="18"/>
                <w:szCs w:val="18"/>
              </w:rPr>
              <w:t>0: The event flag is not set</w:t>
            </w:r>
          </w:p>
          <w:p w:rsidR="00855486" w:rsidRPr="007C2D0D" w:rsidRDefault="00855486" w:rsidP="0059339E">
            <w:pPr>
              <w:pStyle w:val="ad"/>
              <w:rPr>
                <w:rFonts w:ascii="Times New Roman" w:eastAsiaTheme="minorEastAsia"/>
                <w:sz w:val="18"/>
                <w:szCs w:val="18"/>
              </w:rPr>
            </w:pPr>
            <w:r w:rsidRPr="00401317">
              <w:rPr>
                <w:rFonts w:ascii="Times New Roman" w:eastAsiaTheme="minorEastAsia"/>
                <w:sz w:val="18"/>
                <w:szCs w:val="18"/>
              </w:rPr>
              <w:t>1: The event flag is set</w:t>
            </w:r>
          </w:p>
        </w:tc>
      </w:tr>
    </w:tbl>
    <w:p w:rsidR="00855486" w:rsidRPr="00855486" w:rsidRDefault="00855486" w:rsidP="00855486"/>
    <w:p w:rsidR="000F0C65" w:rsidRDefault="000F0C65" w:rsidP="00EC1A23">
      <w:pPr>
        <w:pStyle w:val="3"/>
        <w:numPr>
          <w:ilvl w:val="2"/>
          <w:numId w:val="18"/>
        </w:numPr>
      </w:pPr>
      <w:bookmarkStart w:id="2231" w:name="_Toc482273609"/>
      <w:r>
        <w:rPr>
          <w:rFonts w:hint="eastAsia"/>
        </w:rPr>
        <w:t>PLCTOA7IPCACK&lt;15:0&gt;</w:t>
      </w:r>
      <w:bookmarkEnd w:id="2231"/>
    </w:p>
    <w:p w:rsidR="00855486" w:rsidRDefault="00855486" w:rsidP="00855486">
      <w:r>
        <w:rPr>
          <w:rFonts w:hint="eastAsia"/>
        </w:rPr>
        <w:t>PLCDSP core to A7 core IPC event acknowledge register.</w:t>
      </w:r>
    </w:p>
    <w:p w:rsidR="00855486" w:rsidRDefault="00855486" w:rsidP="00855486">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855486" w:rsidRPr="00E53CAA" w:rsidTr="0059339E">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855486" w:rsidRPr="00E53CAA" w:rsidRDefault="00855486" w:rsidP="0059339E">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855486" w:rsidRPr="00E53CAA" w:rsidRDefault="00855486" w:rsidP="0059339E">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855486" w:rsidRPr="00E53CAA" w:rsidRDefault="00855486" w:rsidP="0059339E">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855486" w:rsidRPr="00E53CAA" w:rsidRDefault="00855486" w:rsidP="0059339E">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855486" w:rsidRPr="00E53CAA" w:rsidRDefault="00855486" w:rsidP="0059339E">
            <w:pPr>
              <w:pStyle w:val="ad"/>
              <w:rPr>
                <w:rFonts w:ascii="Times New Roman" w:eastAsia="MS PGothic"/>
                <w:sz w:val="18"/>
                <w:szCs w:val="18"/>
              </w:rPr>
            </w:pPr>
            <w:r w:rsidRPr="00E53CAA">
              <w:rPr>
                <w:rFonts w:ascii="Times New Roman" w:eastAsia="MS PGothic"/>
                <w:sz w:val="18"/>
                <w:szCs w:val="18"/>
              </w:rPr>
              <w:t>Description</w:t>
            </w:r>
          </w:p>
        </w:tc>
      </w:tr>
      <w:tr w:rsidR="00855486" w:rsidRPr="00E53CAA"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31:16</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855486" w:rsidRPr="00481022" w:rsidRDefault="00855486" w:rsidP="0059339E">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Reserved</w:t>
            </w:r>
          </w:p>
        </w:tc>
      </w:tr>
      <w:tr w:rsidR="00855486" w:rsidRPr="0050671A"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15</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PLCTOA7IPCACK&lt;15&gt;</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855486" w:rsidRDefault="00855486" w:rsidP="0059339E">
            <w:pPr>
              <w:pStyle w:val="ad"/>
              <w:rPr>
                <w:rFonts w:ascii="Times New Roman" w:eastAsiaTheme="minorEastAsia"/>
                <w:sz w:val="18"/>
                <w:szCs w:val="18"/>
              </w:rPr>
            </w:pPr>
            <w:r>
              <w:rPr>
                <w:rFonts w:ascii="Times New Roman" w:eastAsiaTheme="minorEastAsia" w:hint="eastAsia"/>
                <w:sz w:val="18"/>
                <w:szCs w:val="18"/>
              </w:rPr>
              <w:t xml:space="preserve">PLCDSP </w:t>
            </w:r>
            <w:r w:rsidRPr="007C2D0D">
              <w:rPr>
                <w:rFonts w:ascii="Times New Roman" w:eastAsiaTheme="minorEastAsia"/>
                <w:sz w:val="18"/>
                <w:szCs w:val="18"/>
              </w:rPr>
              <w:t xml:space="preserve">to </w:t>
            </w:r>
            <w:r>
              <w:rPr>
                <w:rFonts w:ascii="Times New Roman" w:eastAsiaTheme="minorEastAsia" w:hint="eastAsia"/>
                <w:sz w:val="18"/>
                <w:szCs w:val="18"/>
              </w:rPr>
              <w:t>A7</w:t>
            </w:r>
            <w:r w:rsidRPr="007C2D0D">
              <w:rPr>
                <w:rFonts w:ascii="Times New Roman" w:eastAsiaTheme="minorEastAsia"/>
                <w:sz w:val="18"/>
                <w:szCs w:val="18"/>
              </w:rPr>
              <w:t xml:space="preserve"> IPC</w:t>
            </w:r>
            <w:r>
              <w:rPr>
                <w:rFonts w:ascii="Times New Roman" w:eastAsiaTheme="minorEastAsia" w:hint="eastAsia"/>
                <w:sz w:val="18"/>
                <w:szCs w:val="18"/>
              </w:rPr>
              <w:t xml:space="preserve"> event</w:t>
            </w:r>
            <w:r w:rsidRPr="007C2D0D">
              <w:rPr>
                <w:rFonts w:ascii="Times New Roman" w:eastAsiaTheme="minorEastAsia"/>
                <w:sz w:val="18"/>
                <w:szCs w:val="18"/>
              </w:rPr>
              <w:t xml:space="preserve"> 15 </w:t>
            </w:r>
            <w:r>
              <w:rPr>
                <w:rFonts w:ascii="Times New Roman" w:eastAsiaTheme="minorEastAsia" w:hint="eastAsia"/>
                <w:sz w:val="18"/>
                <w:szCs w:val="18"/>
              </w:rPr>
              <w:t>acknowledge</w:t>
            </w:r>
            <w:r w:rsidRPr="007C2D0D">
              <w:rPr>
                <w:rFonts w:ascii="Times New Roman" w:eastAsiaTheme="minorEastAsia"/>
                <w:sz w:val="18"/>
                <w:szCs w:val="18"/>
              </w:rPr>
              <w:t xml:space="preserve">. </w:t>
            </w:r>
          </w:p>
          <w:p w:rsidR="00855486" w:rsidRPr="00E26577" w:rsidRDefault="00855486" w:rsidP="0059339E">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Pr>
                <w:rFonts w:ascii="Times New Roman" w:eastAsiaTheme="minorEastAsia" w:hint="eastAsia"/>
                <w:sz w:val="18"/>
                <w:szCs w:val="18"/>
              </w:rPr>
              <w:t>PLCTOA7IPCFLG&lt;15&gt; and PLCTOA7IPCSTS&lt;15&gt;</w:t>
            </w:r>
            <w:r w:rsidR="0004350A">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Pr>
                <w:rFonts w:ascii="Times New Roman" w:eastAsiaTheme="minorEastAsia" w:hint="eastAsia"/>
                <w:sz w:val="18"/>
                <w:szCs w:val="18"/>
              </w:rPr>
              <w:t>PLCDSP</w:t>
            </w:r>
            <w:r w:rsidRPr="00E26577">
              <w:rPr>
                <w:rFonts w:ascii="Times New Roman" w:eastAsiaTheme="minorEastAsia"/>
                <w:sz w:val="18"/>
                <w:szCs w:val="18"/>
              </w:rPr>
              <w:t>.</w:t>
            </w:r>
          </w:p>
          <w:p w:rsidR="00855486" w:rsidRPr="007C2D0D" w:rsidRDefault="00855486" w:rsidP="0059339E">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855486" w:rsidRPr="00E53CAA"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14</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PLCTOA7IPCACK&lt;14&gt;</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855486" w:rsidRDefault="00855486" w:rsidP="0059339E">
            <w:pPr>
              <w:pStyle w:val="ad"/>
              <w:rPr>
                <w:rFonts w:ascii="Times New Roman" w:eastAsiaTheme="minorEastAsia"/>
                <w:sz w:val="18"/>
                <w:szCs w:val="18"/>
              </w:rPr>
            </w:pPr>
            <w:r>
              <w:rPr>
                <w:rFonts w:ascii="Times New Roman" w:eastAsiaTheme="minorEastAsia" w:hint="eastAsia"/>
                <w:sz w:val="18"/>
                <w:szCs w:val="18"/>
              </w:rPr>
              <w:t xml:space="preserve">PLCDSP </w:t>
            </w:r>
            <w:r w:rsidRPr="007C2D0D">
              <w:rPr>
                <w:rFonts w:ascii="Times New Roman" w:eastAsiaTheme="minorEastAsia"/>
                <w:sz w:val="18"/>
                <w:szCs w:val="18"/>
              </w:rPr>
              <w:t xml:space="preserve">to </w:t>
            </w:r>
            <w:r>
              <w:rPr>
                <w:rFonts w:ascii="Times New Roman" w:eastAsiaTheme="minorEastAsia" w:hint="eastAsia"/>
                <w:sz w:val="18"/>
                <w:szCs w:val="18"/>
              </w:rPr>
              <w:t>A7</w:t>
            </w:r>
            <w:r w:rsidRPr="007C2D0D">
              <w:rPr>
                <w:rFonts w:ascii="Times New Roman" w:eastAsiaTheme="minorEastAsia"/>
                <w:sz w:val="18"/>
                <w:szCs w:val="18"/>
              </w:rPr>
              <w:t xml:space="preserve"> IPC</w:t>
            </w:r>
            <w:r>
              <w:rPr>
                <w:rFonts w:ascii="Times New Roman" w:eastAsiaTheme="minorEastAsia" w:hint="eastAsia"/>
                <w:sz w:val="18"/>
                <w:szCs w:val="18"/>
              </w:rPr>
              <w:t xml:space="preserve"> event</w:t>
            </w:r>
            <w:r w:rsidRPr="007C2D0D">
              <w:rPr>
                <w:rFonts w:ascii="Times New Roman" w:eastAsiaTheme="minorEastAsia"/>
                <w:sz w:val="18"/>
                <w:szCs w:val="18"/>
              </w:rPr>
              <w:t xml:space="preserve"> </w:t>
            </w:r>
            <w:r>
              <w:rPr>
                <w:rFonts w:ascii="Times New Roman" w:eastAsiaTheme="minorEastAsia" w:hint="eastAsia"/>
                <w:sz w:val="18"/>
                <w:szCs w:val="18"/>
              </w:rPr>
              <w:t>14</w:t>
            </w:r>
            <w:r w:rsidRPr="007C2D0D">
              <w:rPr>
                <w:rFonts w:ascii="Times New Roman" w:eastAsiaTheme="minorEastAsia"/>
                <w:sz w:val="18"/>
                <w:szCs w:val="18"/>
              </w:rPr>
              <w:t xml:space="preserve"> </w:t>
            </w:r>
            <w:r>
              <w:rPr>
                <w:rFonts w:ascii="Times New Roman" w:eastAsiaTheme="minorEastAsia" w:hint="eastAsia"/>
                <w:sz w:val="18"/>
                <w:szCs w:val="18"/>
              </w:rPr>
              <w:t>acknowledge</w:t>
            </w:r>
            <w:r w:rsidRPr="007C2D0D">
              <w:rPr>
                <w:rFonts w:ascii="Times New Roman" w:eastAsiaTheme="minorEastAsia"/>
                <w:sz w:val="18"/>
                <w:szCs w:val="18"/>
              </w:rPr>
              <w:t xml:space="preserve">. </w:t>
            </w:r>
          </w:p>
          <w:p w:rsidR="00855486" w:rsidRPr="00E26577" w:rsidRDefault="00855486" w:rsidP="0059339E">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Pr>
                <w:rFonts w:ascii="Times New Roman" w:eastAsiaTheme="minorEastAsia" w:hint="eastAsia"/>
                <w:sz w:val="18"/>
                <w:szCs w:val="18"/>
              </w:rPr>
              <w:t>PLCTOA7IPCFLG&lt;14&gt; and PLCTOA7IPCSTS&lt;14&gt;</w:t>
            </w:r>
            <w:r w:rsidR="0004350A">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Pr>
                <w:rFonts w:ascii="Times New Roman" w:eastAsiaTheme="minorEastAsia" w:hint="eastAsia"/>
                <w:sz w:val="18"/>
                <w:szCs w:val="18"/>
              </w:rPr>
              <w:t>PLCDSP</w:t>
            </w:r>
            <w:r w:rsidRPr="00E26577">
              <w:rPr>
                <w:rFonts w:ascii="Times New Roman" w:eastAsiaTheme="minorEastAsia"/>
                <w:sz w:val="18"/>
                <w:szCs w:val="18"/>
              </w:rPr>
              <w:t>.</w:t>
            </w:r>
          </w:p>
          <w:p w:rsidR="00855486" w:rsidRPr="007C2D0D" w:rsidRDefault="00855486" w:rsidP="0059339E">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855486" w:rsidRPr="00E53CAA"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13</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PLCTOA7IPCACK&lt;13&gt;</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855486" w:rsidRDefault="00855486" w:rsidP="0059339E">
            <w:pPr>
              <w:pStyle w:val="ad"/>
              <w:rPr>
                <w:rFonts w:ascii="Times New Roman" w:eastAsiaTheme="minorEastAsia"/>
                <w:sz w:val="18"/>
                <w:szCs w:val="18"/>
              </w:rPr>
            </w:pPr>
            <w:r>
              <w:rPr>
                <w:rFonts w:ascii="Times New Roman" w:eastAsiaTheme="minorEastAsia" w:hint="eastAsia"/>
                <w:sz w:val="18"/>
                <w:szCs w:val="18"/>
              </w:rPr>
              <w:t xml:space="preserve">PLCDSP </w:t>
            </w:r>
            <w:r w:rsidRPr="007C2D0D">
              <w:rPr>
                <w:rFonts w:ascii="Times New Roman" w:eastAsiaTheme="minorEastAsia"/>
                <w:sz w:val="18"/>
                <w:szCs w:val="18"/>
              </w:rPr>
              <w:t xml:space="preserve">to </w:t>
            </w:r>
            <w:r>
              <w:rPr>
                <w:rFonts w:ascii="Times New Roman" w:eastAsiaTheme="minorEastAsia" w:hint="eastAsia"/>
                <w:sz w:val="18"/>
                <w:szCs w:val="18"/>
              </w:rPr>
              <w:t>A7</w:t>
            </w:r>
            <w:r w:rsidRPr="007C2D0D">
              <w:rPr>
                <w:rFonts w:ascii="Times New Roman" w:eastAsiaTheme="minorEastAsia"/>
                <w:sz w:val="18"/>
                <w:szCs w:val="18"/>
              </w:rPr>
              <w:t xml:space="preserve"> IPC</w:t>
            </w:r>
            <w:r>
              <w:rPr>
                <w:rFonts w:ascii="Times New Roman" w:eastAsiaTheme="minorEastAsia" w:hint="eastAsia"/>
                <w:sz w:val="18"/>
                <w:szCs w:val="18"/>
              </w:rPr>
              <w:t xml:space="preserve"> event</w:t>
            </w:r>
            <w:r w:rsidRPr="007C2D0D">
              <w:rPr>
                <w:rFonts w:ascii="Times New Roman" w:eastAsiaTheme="minorEastAsia"/>
                <w:sz w:val="18"/>
                <w:szCs w:val="18"/>
              </w:rPr>
              <w:t xml:space="preserve"> 1</w:t>
            </w:r>
            <w:r>
              <w:rPr>
                <w:rFonts w:ascii="Times New Roman" w:eastAsiaTheme="minorEastAsia" w:hint="eastAsia"/>
                <w:sz w:val="18"/>
                <w:szCs w:val="18"/>
              </w:rPr>
              <w:t>3</w:t>
            </w:r>
            <w:r w:rsidRPr="007C2D0D">
              <w:rPr>
                <w:rFonts w:ascii="Times New Roman" w:eastAsiaTheme="minorEastAsia"/>
                <w:sz w:val="18"/>
                <w:szCs w:val="18"/>
              </w:rPr>
              <w:t xml:space="preserve"> </w:t>
            </w:r>
            <w:r>
              <w:rPr>
                <w:rFonts w:ascii="Times New Roman" w:eastAsiaTheme="minorEastAsia" w:hint="eastAsia"/>
                <w:sz w:val="18"/>
                <w:szCs w:val="18"/>
              </w:rPr>
              <w:t>acknowledge</w:t>
            </w:r>
            <w:r w:rsidRPr="007C2D0D">
              <w:rPr>
                <w:rFonts w:ascii="Times New Roman" w:eastAsiaTheme="minorEastAsia"/>
                <w:sz w:val="18"/>
                <w:szCs w:val="18"/>
              </w:rPr>
              <w:t xml:space="preserve">. </w:t>
            </w:r>
          </w:p>
          <w:p w:rsidR="00855486" w:rsidRPr="00E26577" w:rsidRDefault="00855486" w:rsidP="0059339E">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Pr>
                <w:rFonts w:ascii="Times New Roman" w:eastAsiaTheme="minorEastAsia" w:hint="eastAsia"/>
                <w:sz w:val="18"/>
                <w:szCs w:val="18"/>
              </w:rPr>
              <w:t>PLCTOA7IPCFLG&lt;13&gt; and PLCTOA7IPCSTS&lt;13&gt;</w:t>
            </w:r>
            <w:r w:rsidR="0004350A">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Pr>
                <w:rFonts w:ascii="Times New Roman" w:eastAsiaTheme="minorEastAsia" w:hint="eastAsia"/>
                <w:sz w:val="18"/>
                <w:szCs w:val="18"/>
              </w:rPr>
              <w:t>PLCDSP</w:t>
            </w:r>
            <w:r w:rsidRPr="00E26577">
              <w:rPr>
                <w:rFonts w:ascii="Times New Roman" w:eastAsiaTheme="minorEastAsia"/>
                <w:sz w:val="18"/>
                <w:szCs w:val="18"/>
              </w:rPr>
              <w:t>.</w:t>
            </w:r>
          </w:p>
          <w:p w:rsidR="00855486" w:rsidRPr="007C2D0D" w:rsidRDefault="00855486" w:rsidP="0059339E">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855486" w:rsidRPr="00E53CAA"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12</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PLCTOA7IPCACK&lt;12&gt;</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855486" w:rsidRDefault="00855486" w:rsidP="0059339E">
            <w:pPr>
              <w:pStyle w:val="ad"/>
              <w:rPr>
                <w:rFonts w:ascii="Times New Roman" w:eastAsiaTheme="minorEastAsia"/>
                <w:sz w:val="18"/>
                <w:szCs w:val="18"/>
              </w:rPr>
            </w:pPr>
            <w:r>
              <w:rPr>
                <w:rFonts w:ascii="Times New Roman" w:eastAsiaTheme="minorEastAsia" w:hint="eastAsia"/>
                <w:sz w:val="18"/>
                <w:szCs w:val="18"/>
              </w:rPr>
              <w:t xml:space="preserve">PLCDSP </w:t>
            </w:r>
            <w:r w:rsidRPr="007C2D0D">
              <w:rPr>
                <w:rFonts w:ascii="Times New Roman" w:eastAsiaTheme="minorEastAsia"/>
                <w:sz w:val="18"/>
                <w:szCs w:val="18"/>
              </w:rPr>
              <w:t xml:space="preserve">to </w:t>
            </w:r>
            <w:r>
              <w:rPr>
                <w:rFonts w:ascii="Times New Roman" w:eastAsiaTheme="minorEastAsia" w:hint="eastAsia"/>
                <w:sz w:val="18"/>
                <w:szCs w:val="18"/>
              </w:rPr>
              <w:t>A7</w:t>
            </w:r>
            <w:r w:rsidRPr="007C2D0D">
              <w:rPr>
                <w:rFonts w:ascii="Times New Roman" w:eastAsiaTheme="minorEastAsia"/>
                <w:sz w:val="18"/>
                <w:szCs w:val="18"/>
              </w:rPr>
              <w:t xml:space="preserve"> IPC</w:t>
            </w:r>
            <w:r>
              <w:rPr>
                <w:rFonts w:ascii="Times New Roman" w:eastAsiaTheme="minorEastAsia" w:hint="eastAsia"/>
                <w:sz w:val="18"/>
                <w:szCs w:val="18"/>
              </w:rPr>
              <w:t xml:space="preserve"> event</w:t>
            </w:r>
            <w:r w:rsidRPr="007C2D0D">
              <w:rPr>
                <w:rFonts w:ascii="Times New Roman" w:eastAsiaTheme="minorEastAsia"/>
                <w:sz w:val="18"/>
                <w:szCs w:val="18"/>
              </w:rPr>
              <w:t xml:space="preserve"> 1</w:t>
            </w:r>
            <w:r>
              <w:rPr>
                <w:rFonts w:ascii="Times New Roman" w:eastAsiaTheme="minorEastAsia" w:hint="eastAsia"/>
                <w:sz w:val="18"/>
                <w:szCs w:val="18"/>
              </w:rPr>
              <w:t>2</w:t>
            </w:r>
            <w:r w:rsidRPr="007C2D0D">
              <w:rPr>
                <w:rFonts w:ascii="Times New Roman" w:eastAsiaTheme="minorEastAsia"/>
                <w:sz w:val="18"/>
                <w:szCs w:val="18"/>
              </w:rPr>
              <w:t xml:space="preserve"> </w:t>
            </w:r>
            <w:r>
              <w:rPr>
                <w:rFonts w:ascii="Times New Roman" w:eastAsiaTheme="minorEastAsia" w:hint="eastAsia"/>
                <w:sz w:val="18"/>
                <w:szCs w:val="18"/>
              </w:rPr>
              <w:t>acknowledge</w:t>
            </w:r>
            <w:r w:rsidRPr="007C2D0D">
              <w:rPr>
                <w:rFonts w:ascii="Times New Roman" w:eastAsiaTheme="minorEastAsia"/>
                <w:sz w:val="18"/>
                <w:szCs w:val="18"/>
              </w:rPr>
              <w:t xml:space="preserve">. </w:t>
            </w:r>
          </w:p>
          <w:p w:rsidR="00855486" w:rsidRPr="00E26577" w:rsidRDefault="00855486" w:rsidP="0059339E">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Pr>
                <w:rFonts w:ascii="Times New Roman" w:eastAsiaTheme="minorEastAsia" w:hint="eastAsia"/>
                <w:sz w:val="18"/>
                <w:szCs w:val="18"/>
              </w:rPr>
              <w:t>PLCTOA7IPCFLG&lt;12&gt; and PLCTOA7IPCSTS&lt;12&gt;</w:t>
            </w:r>
            <w:r w:rsidR="0004350A">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Pr>
                <w:rFonts w:ascii="Times New Roman" w:eastAsiaTheme="minorEastAsia" w:hint="eastAsia"/>
                <w:sz w:val="18"/>
                <w:szCs w:val="18"/>
              </w:rPr>
              <w:t>PLCDSP</w:t>
            </w:r>
            <w:r w:rsidRPr="00E26577">
              <w:rPr>
                <w:rFonts w:ascii="Times New Roman" w:eastAsiaTheme="minorEastAsia"/>
                <w:sz w:val="18"/>
                <w:szCs w:val="18"/>
              </w:rPr>
              <w:t>.</w:t>
            </w:r>
          </w:p>
          <w:p w:rsidR="00855486" w:rsidRPr="007C2D0D" w:rsidRDefault="00855486" w:rsidP="0059339E">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855486" w:rsidRPr="00E53CAA"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11</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PLCTOA7IPCACK&lt;11&gt;</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855486" w:rsidRDefault="00855486" w:rsidP="0059339E">
            <w:pPr>
              <w:pStyle w:val="ad"/>
              <w:rPr>
                <w:rFonts w:ascii="Times New Roman" w:eastAsiaTheme="minorEastAsia"/>
                <w:sz w:val="18"/>
                <w:szCs w:val="18"/>
              </w:rPr>
            </w:pPr>
            <w:r>
              <w:rPr>
                <w:rFonts w:ascii="Times New Roman" w:eastAsiaTheme="minorEastAsia" w:hint="eastAsia"/>
                <w:sz w:val="18"/>
                <w:szCs w:val="18"/>
              </w:rPr>
              <w:t xml:space="preserve">PLCDSP </w:t>
            </w:r>
            <w:r w:rsidRPr="007C2D0D">
              <w:rPr>
                <w:rFonts w:ascii="Times New Roman" w:eastAsiaTheme="minorEastAsia"/>
                <w:sz w:val="18"/>
                <w:szCs w:val="18"/>
              </w:rPr>
              <w:t xml:space="preserve">to </w:t>
            </w:r>
            <w:r>
              <w:rPr>
                <w:rFonts w:ascii="Times New Roman" w:eastAsiaTheme="minorEastAsia" w:hint="eastAsia"/>
                <w:sz w:val="18"/>
                <w:szCs w:val="18"/>
              </w:rPr>
              <w:t>A7</w:t>
            </w:r>
            <w:r w:rsidRPr="007C2D0D">
              <w:rPr>
                <w:rFonts w:ascii="Times New Roman" w:eastAsiaTheme="minorEastAsia"/>
                <w:sz w:val="18"/>
                <w:szCs w:val="18"/>
              </w:rPr>
              <w:t xml:space="preserve"> IPC</w:t>
            </w:r>
            <w:r>
              <w:rPr>
                <w:rFonts w:ascii="Times New Roman" w:eastAsiaTheme="minorEastAsia" w:hint="eastAsia"/>
                <w:sz w:val="18"/>
                <w:szCs w:val="18"/>
              </w:rPr>
              <w:t xml:space="preserve"> event</w:t>
            </w:r>
            <w:r w:rsidRPr="007C2D0D">
              <w:rPr>
                <w:rFonts w:ascii="Times New Roman" w:eastAsiaTheme="minorEastAsia"/>
                <w:sz w:val="18"/>
                <w:szCs w:val="18"/>
              </w:rPr>
              <w:t xml:space="preserve"> 1</w:t>
            </w:r>
            <w:r>
              <w:rPr>
                <w:rFonts w:ascii="Times New Roman" w:eastAsiaTheme="minorEastAsia" w:hint="eastAsia"/>
                <w:sz w:val="18"/>
                <w:szCs w:val="18"/>
              </w:rPr>
              <w:t>1</w:t>
            </w:r>
            <w:r w:rsidRPr="007C2D0D">
              <w:rPr>
                <w:rFonts w:ascii="Times New Roman" w:eastAsiaTheme="minorEastAsia"/>
                <w:sz w:val="18"/>
                <w:szCs w:val="18"/>
              </w:rPr>
              <w:t xml:space="preserve"> </w:t>
            </w:r>
            <w:r>
              <w:rPr>
                <w:rFonts w:ascii="Times New Roman" w:eastAsiaTheme="minorEastAsia" w:hint="eastAsia"/>
                <w:sz w:val="18"/>
                <w:szCs w:val="18"/>
              </w:rPr>
              <w:t>acknowledge</w:t>
            </w:r>
            <w:r w:rsidRPr="007C2D0D">
              <w:rPr>
                <w:rFonts w:ascii="Times New Roman" w:eastAsiaTheme="minorEastAsia"/>
                <w:sz w:val="18"/>
                <w:szCs w:val="18"/>
              </w:rPr>
              <w:t xml:space="preserve">. </w:t>
            </w:r>
          </w:p>
          <w:p w:rsidR="00855486" w:rsidRPr="00E26577" w:rsidRDefault="00855486" w:rsidP="0059339E">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Pr>
                <w:rFonts w:ascii="Times New Roman" w:eastAsiaTheme="minorEastAsia" w:hint="eastAsia"/>
                <w:sz w:val="18"/>
                <w:szCs w:val="18"/>
              </w:rPr>
              <w:t>PLCTOA7IPCFLG&lt;11&gt; and PLCTOA7IPCSTS&lt;11&gt;</w:t>
            </w:r>
            <w:r w:rsidR="0004350A">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Pr>
                <w:rFonts w:ascii="Times New Roman" w:eastAsiaTheme="minorEastAsia" w:hint="eastAsia"/>
                <w:sz w:val="18"/>
                <w:szCs w:val="18"/>
              </w:rPr>
              <w:t>PLCDSP</w:t>
            </w:r>
            <w:r w:rsidRPr="00E26577">
              <w:rPr>
                <w:rFonts w:ascii="Times New Roman" w:eastAsiaTheme="minorEastAsia"/>
                <w:sz w:val="18"/>
                <w:szCs w:val="18"/>
              </w:rPr>
              <w:t>.</w:t>
            </w:r>
          </w:p>
          <w:p w:rsidR="00855486" w:rsidRPr="007C2D0D" w:rsidRDefault="00855486" w:rsidP="0059339E">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855486" w:rsidRPr="00E53CAA"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lastRenderedPageBreak/>
              <w:t>10</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PLCTOA7IPCACK&lt;10&gt;</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855486" w:rsidRDefault="00855486" w:rsidP="0059339E">
            <w:pPr>
              <w:pStyle w:val="ad"/>
              <w:rPr>
                <w:rFonts w:ascii="Times New Roman" w:eastAsiaTheme="minorEastAsia"/>
                <w:sz w:val="18"/>
                <w:szCs w:val="18"/>
              </w:rPr>
            </w:pPr>
            <w:r>
              <w:rPr>
                <w:rFonts w:ascii="Times New Roman" w:eastAsiaTheme="minorEastAsia" w:hint="eastAsia"/>
                <w:sz w:val="18"/>
                <w:szCs w:val="18"/>
              </w:rPr>
              <w:t xml:space="preserve">PLCDSP </w:t>
            </w:r>
            <w:r w:rsidRPr="007C2D0D">
              <w:rPr>
                <w:rFonts w:ascii="Times New Roman" w:eastAsiaTheme="minorEastAsia"/>
                <w:sz w:val="18"/>
                <w:szCs w:val="18"/>
              </w:rPr>
              <w:t xml:space="preserve">to </w:t>
            </w:r>
            <w:r>
              <w:rPr>
                <w:rFonts w:ascii="Times New Roman" w:eastAsiaTheme="minorEastAsia" w:hint="eastAsia"/>
                <w:sz w:val="18"/>
                <w:szCs w:val="18"/>
              </w:rPr>
              <w:t>A7</w:t>
            </w:r>
            <w:r w:rsidRPr="007C2D0D">
              <w:rPr>
                <w:rFonts w:ascii="Times New Roman" w:eastAsiaTheme="minorEastAsia"/>
                <w:sz w:val="18"/>
                <w:szCs w:val="18"/>
              </w:rPr>
              <w:t xml:space="preserve"> IPC</w:t>
            </w:r>
            <w:r>
              <w:rPr>
                <w:rFonts w:ascii="Times New Roman" w:eastAsiaTheme="minorEastAsia" w:hint="eastAsia"/>
                <w:sz w:val="18"/>
                <w:szCs w:val="18"/>
              </w:rPr>
              <w:t xml:space="preserve"> event</w:t>
            </w:r>
            <w:r w:rsidRPr="007C2D0D">
              <w:rPr>
                <w:rFonts w:ascii="Times New Roman" w:eastAsiaTheme="minorEastAsia"/>
                <w:sz w:val="18"/>
                <w:szCs w:val="18"/>
              </w:rPr>
              <w:t xml:space="preserve"> 1</w:t>
            </w:r>
            <w:r>
              <w:rPr>
                <w:rFonts w:ascii="Times New Roman" w:eastAsiaTheme="minorEastAsia" w:hint="eastAsia"/>
                <w:sz w:val="18"/>
                <w:szCs w:val="18"/>
              </w:rPr>
              <w:t>0</w:t>
            </w:r>
            <w:r w:rsidRPr="007C2D0D">
              <w:rPr>
                <w:rFonts w:ascii="Times New Roman" w:eastAsiaTheme="minorEastAsia"/>
                <w:sz w:val="18"/>
                <w:szCs w:val="18"/>
              </w:rPr>
              <w:t xml:space="preserve"> </w:t>
            </w:r>
            <w:r>
              <w:rPr>
                <w:rFonts w:ascii="Times New Roman" w:eastAsiaTheme="minorEastAsia" w:hint="eastAsia"/>
                <w:sz w:val="18"/>
                <w:szCs w:val="18"/>
              </w:rPr>
              <w:t>acknowledge</w:t>
            </w:r>
            <w:r w:rsidRPr="007C2D0D">
              <w:rPr>
                <w:rFonts w:ascii="Times New Roman" w:eastAsiaTheme="minorEastAsia"/>
                <w:sz w:val="18"/>
                <w:szCs w:val="18"/>
              </w:rPr>
              <w:t xml:space="preserve">. </w:t>
            </w:r>
          </w:p>
          <w:p w:rsidR="00855486" w:rsidRPr="00E26577" w:rsidRDefault="00855486" w:rsidP="0059339E">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Pr>
                <w:rFonts w:ascii="Times New Roman" w:eastAsiaTheme="minorEastAsia" w:hint="eastAsia"/>
                <w:sz w:val="18"/>
                <w:szCs w:val="18"/>
              </w:rPr>
              <w:t>PLCTOA7IPCFLG&lt;10&gt; and PLCTOA7IPCSTS&lt;10&gt;</w:t>
            </w:r>
            <w:r w:rsidR="0004350A">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Pr>
                <w:rFonts w:ascii="Times New Roman" w:eastAsiaTheme="minorEastAsia" w:hint="eastAsia"/>
                <w:sz w:val="18"/>
                <w:szCs w:val="18"/>
              </w:rPr>
              <w:t>PLCDSP</w:t>
            </w:r>
            <w:r w:rsidRPr="00E26577">
              <w:rPr>
                <w:rFonts w:ascii="Times New Roman" w:eastAsiaTheme="minorEastAsia"/>
                <w:sz w:val="18"/>
                <w:szCs w:val="18"/>
              </w:rPr>
              <w:t>.</w:t>
            </w:r>
          </w:p>
          <w:p w:rsidR="00855486" w:rsidRPr="007C2D0D" w:rsidRDefault="00855486" w:rsidP="0059339E">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855486" w:rsidRPr="00E53CAA"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9</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PLCTOA7IPCACK&lt;9</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855486" w:rsidRDefault="00855486" w:rsidP="0059339E">
            <w:pPr>
              <w:pStyle w:val="ad"/>
              <w:rPr>
                <w:rFonts w:ascii="Times New Roman" w:eastAsiaTheme="minorEastAsia"/>
                <w:sz w:val="18"/>
                <w:szCs w:val="18"/>
              </w:rPr>
            </w:pPr>
            <w:r>
              <w:rPr>
                <w:rFonts w:ascii="Times New Roman" w:eastAsiaTheme="minorEastAsia" w:hint="eastAsia"/>
                <w:sz w:val="18"/>
                <w:szCs w:val="18"/>
              </w:rPr>
              <w:t xml:space="preserve">PLCDSP </w:t>
            </w:r>
            <w:r w:rsidRPr="007C2D0D">
              <w:rPr>
                <w:rFonts w:ascii="Times New Roman" w:eastAsiaTheme="minorEastAsia"/>
                <w:sz w:val="18"/>
                <w:szCs w:val="18"/>
              </w:rPr>
              <w:t xml:space="preserve">to </w:t>
            </w:r>
            <w:r>
              <w:rPr>
                <w:rFonts w:ascii="Times New Roman" w:eastAsiaTheme="minorEastAsia" w:hint="eastAsia"/>
                <w:sz w:val="18"/>
                <w:szCs w:val="18"/>
              </w:rPr>
              <w:t>A7</w:t>
            </w:r>
            <w:r w:rsidRPr="007C2D0D">
              <w:rPr>
                <w:rFonts w:ascii="Times New Roman" w:eastAsiaTheme="minorEastAsia"/>
                <w:sz w:val="18"/>
                <w:szCs w:val="18"/>
              </w:rPr>
              <w:t xml:space="preserve"> IPC</w:t>
            </w:r>
            <w:r>
              <w:rPr>
                <w:rFonts w:ascii="Times New Roman" w:eastAsiaTheme="minorEastAsia" w:hint="eastAsia"/>
                <w:sz w:val="18"/>
                <w:szCs w:val="18"/>
              </w:rPr>
              <w:t xml:space="preserve"> event</w:t>
            </w:r>
            <w:r w:rsidRPr="007C2D0D">
              <w:rPr>
                <w:rFonts w:ascii="Times New Roman" w:eastAsiaTheme="minorEastAsia"/>
                <w:sz w:val="18"/>
                <w:szCs w:val="18"/>
              </w:rPr>
              <w:t xml:space="preserve"> </w:t>
            </w:r>
            <w:r>
              <w:rPr>
                <w:rFonts w:ascii="Times New Roman" w:eastAsiaTheme="minorEastAsia" w:hint="eastAsia"/>
                <w:sz w:val="18"/>
                <w:szCs w:val="18"/>
              </w:rPr>
              <w:t>9</w:t>
            </w:r>
            <w:r w:rsidRPr="007C2D0D">
              <w:rPr>
                <w:rFonts w:ascii="Times New Roman" w:eastAsiaTheme="minorEastAsia"/>
                <w:sz w:val="18"/>
                <w:szCs w:val="18"/>
              </w:rPr>
              <w:t xml:space="preserve"> </w:t>
            </w:r>
            <w:r>
              <w:rPr>
                <w:rFonts w:ascii="Times New Roman" w:eastAsiaTheme="minorEastAsia" w:hint="eastAsia"/>
                <w:sz w:val="18"/>
                <w:szCs w:val="18"/>
              </w:rPr>
              <w:t>acknowledge</w:t>
            </w:r>
            <w:r w:rsidRPr="007C2D0D">
              <w:rPr>
                <w:rFonts w:ascii="Times New Roman" w:eastAsiaTheme="minorEastAsia"/>
                <w:sz w:val="18"/>
                <w:szCs w:val="18"/>
              </w:rPr>
              <w:t xml:space="preserve">. </w:t>
            </w:r>
          </w:p>
          <w:p w:rsidR="00855486" w:rsidRPr="00E26577" w:rsidRDefault="00855486" w:rsidP="0059339E">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Pr>
                <w:rFonts w:ascii="Times New Roman" w:eastAsiaTheme="minorEastAsia" w:hint="eastAsia"/>
                <w:sz w:val="18"/>
                <w:szCs w:val="18"/>
              </w:rPr>
              <w:t>PLCTOA7IPCFLG&lt;9&gt; and PLCTOA7IPCSTS&lt;9&gt;</w:t>
            </w:r>
            <w:r w:rsidR="0004350A">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Pr>
                <w:rFonts w:ascii="Times New Roman" w:eastAsiaTheme="minorEastAsia" w:hint="eastAsia"/>
                <w:sz w:val="18"/>
                <w:szCs w:val="18"/>
              </w:rPr>
              <w:t>PLCDSP</w:t>
            </w:r>
            <w:r w:rsidRPr="00E26577">
              <w:rPr>
                <w:rFonts w:ascii="Times New Roman" w:eastAsiaTheme="minorEastAsia"/>
                <w:sz w:val="18"/>
                <w:szCs w:val="18"/>
              </w:rPr>
              <w:t>.</w:t>
            </w:r>
          </w:p>
          <w:p w:rsidR="00855486" w:rsidRPr="007C2D0D" w:rsidRDefault="00855486" w:rsidP="0059339E">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855486" w:rsidRPr="00E53CAA"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8</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PLCTOA7IPCACK&lt;8&gt;</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855486" w:rsidRDefault="00855486" w:rsidP="0059339E">
            <w:pPr>
              <w:pStyle w:val="ad"/>
              <w:rPr>
                <w:rFonts w:ascii="Times New Roman" w:eastAsiaTheme="minorEastAsia"/>
                <w:sz w:val="18"/>
                <w:szCs w:val="18"/>
              </w:rPr>
            </w:pPr>
            <w:r>
              <w:rPr>
                <w:rFonts w:ascii="Times New Roman" w:eastAsiaTheme="minorEastAsia" w:hint="eastAsia"/>
                <w:sz w:val="18"/>
                <w:szCs w:val="18"/>
              </w:rPr>
              <w:t xml:space="preserve">PLCDSP </w:t>
            </w:r>
            <w:r w:rsidRPr="007C2D0D">
              <w:rPr>
                <w:rFonts w:ascii="Times New Roman" w:eastAsiaTheme="minorEastAsia"/>
                <w:sz w:val="18"/>
                <w:szCs w:val="18"/>
              </w:rPr>
              <w:t xml:space="preserve">to </w:t>
            </w:r>
            <w:r>
              <w:rPr>
                <w:rFonts w:ascii="Times New Roman" w:eastAsiaTheme="minorEastAsia" w:hint="eastAsia"/>
                <w:sz w:val="18"/>
                <w:szCs w:val="18"/>
              </w:rPr>
              <w:t>A7</w:t>
            </w:r>
            <w:r w:rsidRPr="007C2D0D">
              <w:rPr>
                <w:rFonts w:ascii="Times New Roman" w:eastAsiaTheme="minorEastAsia"/>
                <w:sz w:val="18"/>
                <w:szCs w:val="18"/>
              </w:rPr>
              <w:t xml:space="preserve"> IPC</w:t>
            </w:r>
            <w:r>
              <w:rPr>
                <w:rFonts w:ascii="Times New Roman" w:eastAsiaTheme="minorEastAsia" w:hint="eastAsia"/>
                <w:sz w:val="18"/>
                <w:szCs w:val="18"/>
              </w:rPr>
              <w:t xml:space="preserve"> event</w:t>
            </w:r>
            <w:r w:rsidRPr="007C2D0D">
              <w:rPr>
                <w:rFonts w:ascii="Times New Roman" w:eastAsiaTheme="minorEastAsia"/>
                <w:sz w:val="18"/>
                <w:szCs w:val="18"/>
              </w:rPr>
              <w:t xml:space="preserve"> </w:t>
            </w:r>
            <w:r>
              <w:rPr>
                <w:rFonts w:ascii="Times New Roman" w:eastAsiaTheme="minorEastAsia" w:hint="eastAsia"/>
                <w:sz w:val="18"/>
                <w:szCs w:val="18"/>
              </w:rPr>
              <w:t>8</w:t>
            </w:r>
            <w:r w:rsidRPr="007C2D0D">
              <w:rPr>
                <w:rFonts w:ascii="Times New Roman" w:eastAsiaTheme="minorEastAsia"/>
                <w:sz w:val="18"/>
                <w:szCs w:val="18"/>
              </w:rPr>
              <w:t xml:space="preserve"> </w:t>
            </w:r>
            <w:r>
              <w:rPr>
                <w:rFonts w:ascii="Times New Roman" w:eastAsiaTheme="minorEastAsia" w:hint="eastAsia"/>
                <w:sz w:val="18"/>
                <w:szCs w:val="18"/>
              </w:rPr>
              <w:t>acknowledge</w:t>
            </w:r>
            <w:r w:rsidRPr="007C2D0D">
              <w:rPr>
                <w:rFonts w:ascii="Times New Roman" w:eastAsiaTheme="minorEastAsia"/>
                <w:sz w:val="18"/>
                <w:szCs w:val="18"/>
              </w:rPr>
              <w:t xml:space="preserve">. </w:t>
            </w:r>
          </w:p>
          <w:p w:rsidR="00855486" w:rsidRPr="00E26577" w:rsidRDefault="00855486" w:rsidP="0059339E">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Pr>
                <w:rFonts w:ascii="Times New Roman" w:eastAsiaTheme="minorEastAsia" w:hint="eastAsia"/>
                <w:sz w:val="18"/>
                <w:szCs w:val="18"/>
              </w:rPr>
              <w:t>PLCTOA7IPCFLG&lt;8&gt; and PLCTOA7IPCSTS&lt;8&gt;</w:t>
            </w:r>
            <w:r w:rsidR="0004350A">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Pr>
                <w:rFonts w:ascii="Times New Roman" w:eastAsiaTheme="minorEastAsia" w:hint="eastAsia"/>
                <w:sz w:val="18"/>
                <w:szCs w:val="18"/>
              </w:rPr>
              <w:t>PLCDSP</w:t>
            </w:r>
            <w:r w:rsidRPr="00E26577">
              <w:rPr>
                <w:rFonts w:ascii="Times New Roman" w:eastAsiaTheme="minorEastAsia"/>
                <w:sz w:val="18"/>
                <w:szCs w:val="18"/>
              </w:rPr>
              <w:t>.</w:t>
            </w:r>
          </w:p>
          <w:p w:rsidR="00855486" w:rsidRPr="007C2D0D" w:rsidRDefault="00855486" w:rsidP="0059339E">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855486" w:rsidRPr="00E53CAA"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7</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PLCTOA7IPCACK&lt;7&gt;</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855486" w:rsidRDefault="00855486" w:rsidP="0059339E">
            <w:pPr>
              <w:pStyle w:val="ad"/>
              <w:rPr>
                <w:rFonts w:ascii="Times New Roman" w:eastAsiaTheme="minorEastAsia"/>
                <w:sz w:val="18"/>
                <w:szCs w:val="18"/>
              </w:rPr>
            </w:pPr>
            <w:r>
              <w:rPr>
                <w:rFonts w:ascii="Times New Roman" w:eastAsiaTheme="minorEastAsia" w:hint="eastAsia"/>
                <w:sz w:val="18"/>
                <w:szCs w:val="18"/>
              </w:rPr>
              <w:t xml:space="preserve">PLCDSP </w:t>
            </w:r>
            <w:r w:rsidRPr="007C2D0D">
              <w:rPr>
                <w:rFonts w:ascii="Times New Roman" w:eastAsiaTheme="minorEastAsia"/>
                <w:sz w:val="18"/>
                <w:szCs w:val="18"/>
              </w:rPr>
              <w:t xml:space="preserve">to </w:t>
            </w:r>
            <w:r>
              <w:rPr>
                <w:rFonts w:ascii="Times New Roman" w:eastAsiaTheme="minorEastAsia" w:hint="eastAsia"/>
                <w:sz w:val="18"/>
                <w:szCs w:val="18"/>
              </w:rPr>
              <w:t>A7</w:t>
            </w:r>
            <w:r w:rsidRPr="007C2D0D">
              <w:rPr>
                <w:rFonts w:ascii="Times New Roman" w:eastAsiaTheme="minorEastAsia"/>
                <w:sz w:val="18"/>
                <w:szCs w:val="18"/>
              </w:rPr>
              <w:t xml:space="preserve"> IPC</w:t>
            </w:r>
            <w:r>
              <w:rPr>
                <w:rFonts w:ascii="Times New Roman" w:eastAsiaTheme="minorEastAsia" w:hint="eastAsia"/>
                <w:sz w:val="18"/>
                <w:szCs w:val="18"/>
              </w:rPr>
              <w:t xml:space="preserve"> event</w:t>
            </w:r>
            <w:r w:rsidRPr="007C2D0D">
              <w:rPr>
                <w:rFonts w:ascii="Times New Roman" w:eastAsiaTheme="minorEastAsia"/>
                <w:sz w:val="18"/>
                <w:szCs w:val="18"/>
              </w:rPr>
              <w:t xml:space="preserve"> </w:t>
            </w:r>
            <w:r>
              <w:rPr>
                <w:rFonts w:ascii="Times New Roman" w:eastAsiaTheme="minorEastAsia" w:hint="eastAsia"/>
                <w:sz w:val="18"/>
                <w:szCs w:val="18"/>
              </w:rPr>
              <w:t>7</w:t>
            </w:r>
            <w:r w:rsidRPr="007C2D0D">
              <w:rPr>
                <w:rFonts w:ascii="Times New Roman" w:eastAsiaTheme="minorEastAsia"/>
                <w:sz w:val="18"/>
                <w:szCs w:val="18"/>
              </w:rPr>
              <w:t xml:space="preserve"> </w:t>
            </w:r>
            <w:r>
              <w:rPr>
                <w:rFonts w:ascii="Times New Roman" w:eastAsiaTheme="minorEastAsia" w:hint="eastAsia"/>
                <w:sz w:val="18"/>
                <w:szCs w:val="18"/>
              </w:rPr>
              <w:t>acknowledge</w:t>
            </w:r>
            <w:r w:rsidRPr="007C2D0D">
              <w:rPr>
                <w:rFonts w:ascii="Times New Roman" w:eastAsiaTheme="minorEastAsia"/>
                <w:sz w:val="18"/>
                <w:szCs w:val="18"/>
              </w:rPr>
              <w:t xml:space="preserve">. </w:t>
            </w:r>
          </w:p>
          <w:p w:rsidR="00855486" w:rsidRPr="00E26577" w:rsidRDefault="00855486" w:rsidP="0059339E">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Pr>
                <w:rFonts w:ascii="Times New Roman" w:eastAsiaTheme="minorEastAsia" w:hint="eastAsia"/>
                <w:sz w:val="18"/>
                <w:szCs w:val="18"/>
              </w:rPr>
              <w:t>PLCTOA7IPCFLG&lt;7&gt; and PLCTOA7IPCSTS&lt;7&gt;</w:t>
            </w:r>
            <w:r w:rsidR="0004350A">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Pr>
                <w:rFonts w:ascii="Times New Roman" w:eastAsiaTheme="minorEastAsia" w:hint="eastAsia"/>
                <w:sz w:val="18"/>
                <w:szCs w:val="18"/>
              </w:rPr>
              <w:t>PLCDSP</w:t>
            </w:r>
            <w:r w:rsidRPr="00E26577">
              <w:rPr>
                <w:rFonts w:ascii="Times New Roman" w:eastAsiaTheme="minorEastAsia"/>
                <w:sz w:val="18"/>
                <w:szCs w:val="18"/>
              </w:rPr>
              <w:t>.</w:t>
            </w:r>
          </w:p>
          <w:p w:rsidR="00855486" w:rsidRPr="007C2D0D" w:rsidRDefault="00855486" w:rsidP="0059339E">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855486" w:rsidRPr="00E53CAA"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6</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PLCTOA7IPCACK&lt;6&gt;</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855486" w:rsidRDefault="00855486" w:rsidP="0059339E">
            <w:pPr>
              <w:pStyle w:val="ad"/>
              <w:rPr>
                <w:rFonts w:ascii="Times New Roman" w:eastAsiaTheme="minorEastAsia"/>
                <w:sz w:val="18"/>
                <w:szCs w:val="18"/>
              </w:rPr>
            </w:pPr>
            <w:r>
              <w:rPr>
                <w:rFonts w:ascii="Times New Roman" w:eastAsiaTheme="minorEastAsia" w:hint="eastAsia"/>
                <w:sz w:val="18"/>
                <w:szCs w:val="18"/>
              </w:rPr>
              <w:t xml:space="preserve">PLCDSP </w:t>
            </w:r>
            <w:r w:rsidRPr="007C2D0D">
              <w:rPr>
                <w:rFonts w:ascii="Times New Roman" w:eastAsiaTheme="minorEastAsia"/>
                <w:sz w:val="18"/>
                <w:szCs w:val="18"/>
              </w:rPr>
              <w:t xml:space="preserve">to </w:t>
            </w:r>
            <w:r>
              <w:rPr>
                <w:rFonts w:ascii="Times New Roman" w:eastAsiaTheme="minorEastAsia" w:hint="eastAsia"/>
                <w:sz w:val="18"/>
                <w:szCs w:val="18"/>
              </w:rPr>
              <w:t>A7</w:t>
            </w:r>
            <w:r w:rsidRPr="007C2D0D">
              <w:rPr>
                <w:rFonts w:ascii="Times New Roman" w:eastAsiaTheme="minorEastAsia"/>
                <w:sz w:val="18"/>
                <w:szCs w:val="18"/>
              </w:rPr>
              <w:t xml:space="preserve"> IPC</w:t>
            </w:r>
            <w:r>
              <w:rPr>
                <w:rFonts w:ascii="Times New Roman" w:eastAsiaTheme="minorEastAsia" w:hint="eastAsia"/>
                <w:sz w:val="18"/>
                <w:szCs w:val="18"/>
              </w:rPr>
              <w:t xml:space="preserve"> event</w:t>
            </w:r>
            <w:r w:rsidRPr="007C2D0D">
              <w:rPr>
                <w:rFonts w:ascii="Times New Roman" w:eastAsiaTheme="minorEastAsia"/>
                <w:sz w:val="18"/>
                <w:szCs w:val="18"/>
              </w:rPr>
              <w:t xml:space="preserve"> </w:t>
            </w:r>
            <w:r>
              <w:rPr>
                <w:rFonts w:ascii="Times New Roman" w:eastAsiaTheme="minorEastAsia" w:hint="eastAsia"/>
                <w:sz w:val="18"/>
                <w:szCs w:val="18"/>
              </w:rPr>
              <w:t>6</w:t>
            </w:r>
            <w:r w:rsidRPr="007C2D0D">
              <w:rPr>
                <w:rFonts w:ascii="Times New Roman" w:eastAsiaTheme="minorEastAsia"/>
                <w:sz w:val="18"/>
                <w:szCs w:val="18"/>
              </w:rPr>
              <w:t xml:space="preserve"> </w:t>
            </w:r>
            <w:r>
              <w:rPr>
                <w:rFonts w:ascii="Times New Roman" w:eastAsiaTheme="minorEastAsia" w:hint="eastAsia"/>
                <w:sz w:val="18"/>
                <w:szCs w:val="18"/>
              </w:rPr>
              <w:t>acknowledge</w:t>
            </w:r>
            <w:r w:rsidRPr="007C2D0D">
              <w:rPr>
                <w:rFonts w:ascii="Times New Roman" w:eastAsiaTheme="minorEastAsia"/>
                <w:sz w:val="18"/>
                <w:szCs w:val="18"/>
              </w:rPr>
              <w:t xml:space="preserve">. </w:t>
            </w:r>
          </w:p>
          <w:p w:rsidR="00855486" w:rsidRPr="00E26577" w:rsidRDefault="00855486" w:rsidP="0059339E">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Pr>
                <w:rFonts w:ascii="Times New Roman" w:eastAsiaTheme="minorEastAsia" w:hint="eastAsia"/>
                <w:sz w:val="18"/>
                <w:szCs w:val="18"/>
              </w:rPr>
              <w:t>PLCTOA7IPCFLG&lt;6&gt; and PLCTOA7IPCSTS&lt;6&gt;</w:t>
            </w:r>
            <w:r w:rsidR="0004350A">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Pr>
                <w:rFonts w:ascii="Times New Roman" w:eastAsiaTheme="minorEastAsia" w:hint="eastAsia"/>
                <w:sz w:val="18"/>
                <w:szCs w:val="18"/>
              </w:rPr>
              <w:t>PLCDSP</w:t>
            </w:r>
            <w:r w:rsidRPr="00E26577">
              <w:rPr>
                <w:rFonts w:ascii="Times New Roman" w:eastAsiaTheme="minorEastAsia"/>
                <w:sz w:val="18"/>
                <w:szCs w:val="18"/>
              </w:rPr>
              <w:t>.</w:t>
            </w:r>
          </w:p>
          <w:p w:rsidR="00855486" w:rsidRPr="007C2D0D" w:rsidRDefault="00855486" w:rsidP="0059339E">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855486" w:rsidRPr="00E53CAA"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5</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PLCTOA7IPCACK&lt;5&gt;</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855486" w:rsidRDefault="00855486" w:rsidP="0059339E">
            <w:pPr>
              <w:pStyle w:val="ad"/>
              <w:rPr>
                <w:rFonts w:ascii="Times New Roman" w:eastAsiaTheme="minorEastAsia"/>
                <w:sz w:val="18"/>
                <w:szCs w:val="18"/>
              </w:rPr>
            </w:pPr>
            <w:r>
              <w:rPr>
                <w:rFonts w:ascii="Times New Roman" w:eastAsiaTheme="minorEastAsia" w:hint="eastAsia"/>
                <w:sz w:val="18"/>
                <w:szCs w:val="18"/>
              </w:rPr>
              <w:t xml:space="preserve">PLCDSP </w:t>
            </w:r>
            <w:r w:rsidRPr="007C2D0D">
              <w:rPr>
                <w:rFonts w:ascii="Times New Roman" w:eastAsiaTheme="minorEastAsia"/>
                <w:sz w:val="18"/>
                <w:szCs w:val="18"/>
              </w:rPr>
              <w:t xml:space="preserve">to </w:t>
            </w:r>
            <w:r>
              <w:rPr>
                <w:rFonts w:ascii="Times New Roman" w:eastAsiaTheme="minorEastAsia" w:hint="eastAsia"/>
                <w:sz w:val="18"/>
                <w:szCs w:val="18"/>
              </w:rPr>
              <w:t>A7</w:t>
            </w:r>
            <w:r w:rsidRPr="007C2D0D">
              <w:rPr>
                <w:rFonts w:ascii="Times New Roman" w:eastAsiaTheme="minorEastAsia"/>
                <w:sz w:val="18"/>
                <w:szCs w:val="18"/>
              </w:rPr>
              <w:t xml:space="preserve"> IPC</w:t>
            </w:r>
            <w:r>
              <w:rPr>
                <w:rFonts w:ascii="Times New Roman" w:eastAsiaTheme="minorEastAsia" w:hint="eastAsia"/>
                <w:sz w:val="18"/>
                <w:szCs w:val="18"/>
              </w:rPr>
              <w:t xml:space="preserve"> event</w:t>
            </w:r>
            <w:r>
              <w:rPr>
                <w:rFonts w:ascii="Times New Roman" w:eastAsiaTheme="minorEastAsia"/>
                <w:sz w:val="18"/>
                <w:szCs w:val="18"/>
              </w:rPr>
              <w:t xml:space="preserve"> </w:t>
            </w:r>
            <w:r w:rsidRPr="007C2D0D">
              <w:rPr>
                <w:rFonts w:ascii="Times New Roman" w:eastAsiaTheme="minorEastAsia"/>
                <w:sz w:val="18"/>
                <w:szCs w:val="18"/>
              </w:rPr>
              <w:t xml:space="preserve">5 </w:t>
            </w:r>
            <w:r>
              <w:rPr>
                <w:rFonts w:ascii="Times New Roman" w:eastAsiaTheme="minorEastAsia" w:hint="eastAsia"/>
                <w:sz w:val="18"/>
                <w:szCs w:val="18"/>
              </w:rPr>
              <w:t>acknowledge</w:t>
            </w:r>
            <w:r w:rsidRPr="007C2D0D">
              <w:rPr>
                <w:rFonts w:ascii="Times New Roman" w:eastAsiaTheme="minorEastAsia"/>
                <w:sz w:val="18"/>
                <w:szCs w:val="18"/>
              </w:rPr>
              <w:t xml:space="preserve">. </w:t>
            </w:r>
          </w:p>
          <w:p w:rsidR="00855486" w:rsidRPr="00E26577" w:rsidRDefault="00855486" w:rsidP="0059339E">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Pr>
                <w:rFonts w:ascii="Times New Roman" w:eastAsiaTheme="minorEastAsia" w:hint="eastAsia"/>
                <w:sz w:val="18"/>
                <w:szCs w:val="18"/>
              </w:rPr>
              <w:t>PLCTOA7IPCFLG&lt;5&gt; and PLCTOA7IPCSTS&lt;5&gt;</w:t>
            </w:r>
            <w:r w:rsidR="0004350A">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Pr>
                <w:rFonts w:ascii="Times New Roman" w:eastAsiaTheme="minorEastAsia" w:hint="eastAsia"/>
                <w:sz w:val="18"/>
                <w:szCs w:val="18"/>
              </w:rPr>
              <w:t>PLCDSP</w:t>
            </w:r>
            <w:r w:rsidRPr="00E26577">
              <w:rPr>
                <w:rFonts w:ascii="Times New Roman" w:eastAsiaTheme="minorEastAsia"/>
                <w:sz w:val="18"/>
                <w:szCs w:val="18"/>
              </w:rPr>
              <w:t>.</w:t>
            </w:r>
          </w:p>
          <w:p w:rsidR="00855486" w:rsidRPr="007C2D0D" w:rsidRDefault="00855486" w:rsidP="0059339E">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855486" w:rsidRPr="00E53CAA"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4</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PLCTOA7IPCACK&lt;4&gt;</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855486" w:rsidRDefault="00855486" w:rsidP="0059339E">
            <w:pPr>
              <w:pStyle w:val="ad"/>
              <w:rPr>
                <w:rFonts w:ascii="Times New Roman" w:eastAsiaTheme="minorEastAsia"/>
                <w:sz w:val="18"/>
                <w:szCs w:val="18"/>
              </w:rPr>
            </w:pPr>
            <w:r>
              <w:rPr>
                <w:rFonts w:ascii="Times New Roman" w:eastAsiaTheme="minorEastAsia" w:hint="eastAsia"/>
                <w:sz w:val="18"/>
                <w:szCs w:val="18"/>
              </w:rPr>
              <w:t xml:space="preserve">PLCDSP </w:t>
            </w:r>
            <w:r w:rsidRPr="007C2D0D">
              <w:rPr>
                <w:rFonts w:ascii="Times New Roman" w:eastAsiaTheme="minorEastAsia"/>
                <w:sz w:val="18"/>
                <w:szCs w:val="18"/>
              </w:rPr>
              <w:t xml:space="preserve">to </w:t>
            </w:r>
            <w:r>
              <w:rPr>
                <w:rFonts w:ascii="Times New Roman" w:eastAsiaTheme="minorEastAsia" w:hint="eastAsia"/>
                <w:sz w:val="18"/>
                <w:szCs w:val="18"/>
              </w:rPr>
              <w:t>A7</w:t>
            </w:r>
            <w:r w:rsidRPr="007C2D0D">
              <w:rPr>
                <w:rFonts w:ascii="Times New Roman" w:eastAsiaTheme="minorEastAsia"/>
                <w:sz w:val="18"/>
                <w:szCs w:val="18"/>
              </w:rPr>
              <w:t xml:space="preserve"> IPC</w:t>
            </w:r>
            <w:r>
              <w:rPr>
                <w:rFonts w:ascii="Times New Roman" w:eastAsiaTheme="minorEastAsia" w:hint="eastAsia"/>
                <w:sz w:val="18"/>
                <w:szCs w:val="18"/>
              </w:rPr>
              <w:t xml:space="preserve"> event</w:t>
            </w:r>
            <w:r w:rsidRPr="007C2D0D">
              <w:rPr>
                <w:rFonts w:ascii="Times New Roman" w:eastAsiaTheme="minorEastAsia"/>
                <w:sz w:val="18"/>
                <w:szCs w:val="18"/>
              </w:rPr>
              <w:t xml:space="preserve"> </w:t>
            </w:r>
            <w:r>
              <w:rPr>
                <w:rFonts w:ascii="Times New Roman" w:eastAsiaTheme="minorEastAsia" w:hint="eastAsia"/>
                <w:sz w:val="18"/>
                <w:szCs w:val="18"/>
              </w:rPr>
              <w:t>4</w:t>
            </w:r>
            <w:r w:rsidRPr="007C2D0D">
              <w:rPr>
                <w:rFonts w:ascii="Times New Roman" w:eastAsiaTheme="minorEastAsia"/>
                <w:sz w:val="18"/>
                <w:szCs w:val="18"/>
              </w:rPr>
              <w:t xml:space="preserve"> </w:t>
            </w:r>
            <w:r>
              <w:rPr>
                <w:rFonts w:ascii="Times New Roman" w:eastAsiaTheme="minorEastAsia" w:hint="eastAsia"/>
                <w:sz w:val="18"/>
                <w:szCs w:val="18"/>
              </w:rPr>
              <w:t>acknowledge</w:t>
            </w:r>
            <w:r w:rsidRPr="007C2D0D">
              <w:rPr>
                <w:rFonts w:ascii="Times New Roman" w:eastAsiaTheme="minorEastAsia"/>
                <w:sz w:val="18"/>
                <w:szCs w:val="18"/>
              </w:rPr>
              <w:t xml:space="preserve">. </w:t>
            </w:r>
          </w:p>
          <w:p w:rsidR="00855486" w:rsidRPr="00E26577" w:rsidRDefault="00855486" w:rsidP="0059339E">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Pr>
                <w:rFonts w:ascii="Times New Roman" w:eastAsiaTheme="minorEastAsia" w:hint="eastAsia"/>
                <w:sz w:val="18"/>
                <w:szCs w:val="18"/>
              </w:rPr>
              <w:t>PLCTOA7IPCFLG&lt;4&gt; and PLCTOA7IPCSTS&lt;4&gt;</w:t>
            </w:r>
            <w:r w:rsidR="0004350A">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Pr>
                <w:rFonts w:ascii="Times New Roman" w:eastAsiaTheme="minorEastAsia" w:hint="eastAsia"/>
                <w:sz w:val="18"/>
                <w:szCs w:val="18"/>
              </w:rPr>
              <w:t>PLCDSP</w:t>
            </w:r>
            <w:r w:rsidRPr="00E26577">
              <w:rPr>
                <w:rFonts w:ascii="Times New Roman" w:eastAsiaTheme="minorEastAsia"/>
                <w:sz w:val="18"/>
                <w:szCs w:val="18"/>
              </w:rPr>
              <w:t>.</w:t>
            </w:r>
          </w:p>
          <w:p w:rsidR="00855486" w:rsidRPr="007C2D0D" w:rsidRDefault="00855486" w:rsidP="0059339E">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855486" w:rsidRPr="00E53CAA"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3</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PLCTOA7IPCACK&lt;3&gt;</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855486" w:rsidRDefault="00855486" w:rsidP="0059339E">
            <w:pPr>
              <w:pStyle w:val="ad"/>
              <w:rPr>
                <w:rFonts w:ascii="Times New Roman" w:eastAsiaTheme="minorEastAsia"/>
                <w:sz w:val="18"/>
                <w:szCs w:val="18"/>
              </w:rPr>
            </w:pPr>
            <w:r>
              <w:rPr>
                <w:rFonts w:ascii="Times New Roman" w:eastAsiaTheme="minorEastAsia" w:hint="eastAsia"/>
                <w:sz w:val="18"/>
                <w:szCs w:val="18"/>
              </w:rPr>
              <w:t xml:space="preserve">PLCDSP </w:t>
            </w:r>
            <w:r w:rsidRPr="007C2D0D">
              <w:rPr>
                <w:rFonts w:ascii="Times New Roman" w:eastAsiaTheme="minorEastAsia"/>
                <w:sz w:val="18"/>
                <w:szCs w:val="18"/>
              </w:rPr>
              <w:t xml:space="preserve">to </w:t>
            </w:r>
            <w:r>
              <w:rPr>
                <w:rFonts w:ascii="Times New Roman" w:eastAsiaTheme="minorEastAsia" w:hint="eastAsia"/>
                <w:sz w:val="18"/>
                <w:szCs w:val="18"/>
              </w:rPr>
              <w:t>A7</w:t>
            </w:r>
            <w:r w:rsidRPr="007C2D0D">
              <w:rPr>
                <w:rFonts w:ascii="Times New Roman" w:eastAsiaTheme="minorEastAsia"/>
                <w:sz w:val="18"/>
                <w:szCs w:val="18"/>
              </w:rPr>
              <w:t xml:space="preserve"> IPC</w:t>
            </w:r>
            <w:r>
              <w:rPr>
                <w:rFonts w:ascii="Times New Roman" w:eastAsiaTheme="minorEastAsia" w:hint="eastAsia"/>
                <w:sz w:val="18"/>
                <w:szCs w:val="18"/>
              </w:rPr>
              <w:t xml:space="preserve"> event</w:t>
            </w:r>
            <w:r w:rsidRPr="007C2D0D">
              <w:rPr>
                <w:rFonts w:ascii="Times New Roman" w:eastAsiaTheme="minorEastAsia"/>
                <w:sz w:val="18"/>
                <w:szCs w:val="18"/>
              </w:rPr>
              <w:t xml:space="preserve"> </w:t>
            </w:r>
            <w:r>
              <w:rPr>
                <w:rFonts w:ascii="Times New Roman" w:eastAsiaTheme="minorEastAsia" w:hint="eastAsia"/>
                <w:sz w:val="18"/>
                <w:szCs w:val="18"/>
              </w:rPr>
              <w:t>3</w:t>
            </w:r>
            <w:r w:rsidRPr="007C2D0D">
              <w:rPr>
                <w:rFonts w:ascii="Times New Roman" w:eastAsiaTheme="minorEastAsia"/>
                <w:sz w:val="18"/>
                <w:szCs w:val="18"/>
              </w:rPr>
              <w:t xml:space="preserve"> </w:t>
            </w:r>
            <w:r>
              <w:rPr>
                <w:rFonts w:ascii="Times New Roman" w:eastAsiaTheme="minorEastAsia" w:hint="eastAsia"/>
                <w:sz w:val="18"/>
                <w:szCs w:val="18"/>
              </w:rPr>
              <w:t>acknowledge</w:t>
            </w:r>
            <w:r w:rsidRPr="007C2D0D">
              <w:rPr>
                <w:rFonts w:ascii="Times New Roman" w:eastAsiaTheme="minorEastAsia"/>
                <w:sz w:val="18"/>
                <w:szCs w:val="18"/>
              </w:rPr>
              <w:t xml:space="preserve">. </w:t>
            </w:r>
          </w:p>
          <w:p w:rsidR="00855486" w:rsidRPr="00E26577" w:rsidRDefault="00855486" w:rsidP="0059339E">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Pr>
                <w:rFonts w:ascii="Times New Roman" w:eastAsiaTheme="minorEastAsia" w:hint="eastAsia"/>
                <w:sz w:val="18"/>
                <w:szCs w:val="18"/>
              </w:rPr>
              <w:t>PLCTOA7IPCFLG&lt;3&gt; and PLCTOA7IPCSTS&lt;3&gt;</w:t>
            </w:r>
            <w:r w:rsidR="0004350A">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Pr>
                <w:rFonts w:ascii="Times New Roman" w:eastAsiaTheme="minorEastAsia" w:hint="eastAsia"/>
                <w:sz w:val="18"/>
                <w:szCs w:val="18"/>
              </w:rPr>
              <w:t>PLCDSP</w:t>
            </w:r>
            <w:r w:rsidRPr="00E26577">
              <w:rPr>
                <w:rFonts w:ascii="Times New Roman" w:eastAsiaTheme="minorEastAsia"/>
                <w:sz w:val="18"/>
                <w:szCs w:val="18"/>
              </w:rPr>
              <w:t>.</w:t>
            </w:r>
          </w:p>
          <w:p w:rsidR="00855486" w:rsidRPr="007C2D0D" w:rsidRDefault="00855486" w:rsidP="0059339E">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855486" w:rsidRPr="00E53CAA"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2</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PLCTOA7IPCACK&lt;2&gt;</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855486" w:rsidRDefault="00855486" w:rsidP="0059339E">
            <w:pPr>
              <w:pStyle w:val="ad"/>
              <w:rPr>
                <w:rFonts w:ascii="Times New Roman" w:eastAsiaTheme="minorEastAsia"/>
                <w:sz w:val="18"/>
                <w:szCs w:val="18"/>
              </w:rPr>
            </w:pPr>
            <w:r>
              <w:rPr>
                <w:rFonts w:ascii="Times New Roman" w:eastAsiaTheme="minorEastAsia" w:hint="eastAsia"/>
                <w:sz w:val="18"/>
                <w:szCs w:val="18"/>
              </w:rPr>
              <w:t xml:space="preserve">PLCDSP </w:t>
            </w:r>
            <w:r w:rsidRPr="007C2D0D">
              <w:rPr>
                <w:rFonts w:ascii="Times New Roman" w:eastAsiaTheme="minorEastAsia"/>
                <w:sz w:val="18"/>
                <w:szCs w:val="18"/>
              </w:rPr>
              <w:t xml:space="preserve">to </w:t>
            </w:r>
            <w:r>
              <w:rPr>
                <w:rFonts w:ascii="Times New Roman" w:eastAsiaTheme="minorEastAsia" w:hint="eastAsia"/>
                <w:sz w:val="18"/>
                <w:szCs w:val="18"/>
              </w:rPr>
              <w:t>A7</w:t>
            </w:r>
            <w:r w:rsidRPr="007C2D0D">
              <w:rPr>
                <w:rFonts w:ascii="Times New Roman" w:eastAsiaTheme="minorEastAsia"/>
                <w:sz w:val="18"/>
                <w:szCs w:val="18"/>
              </w:rPr>
              <w:t xml:space="preserve"> IPC</w:t>
            </w:r>
            <w:r>
              <w:rPr>
                <w:rFonts w:ascii="Times New Roman" w:eastAsiaTheme="minorEastAsia" w:hint="eastAsia"/>
                <w:sz w:val="18"/>
                <w:szCs w:val="18"/>
              </w:rPr>
              <w:t xml:space="preserve"> event</w:t>
            </w:r>
            <w:r w:rsidRPr="007C2D0D">
              <w:rPr>
                <w:rFonts w:ascii="Times New Roman" w:eastAsiaTheme="minorEastAsia"/>
                <w:sz w:val="18"/>
                <w:szCs w:val="18"/>
              </w:rPr>
              <w:t xml:space="preserve"> </w:t>
            </w:r>
            <w:r>
              <w:rPr>
                <w:rFonts w:ascii="Times New Roman" w:eastAsiaTheme="minorEastAsia" w:hint="eastAsia"/>
                <w:sz w:val="18"/>
                <w:szCs w:val="18"/>
              </w:rPr>
              <w:t>2</w:t>
            </w:r>
            <w:r w:rsidRPr="007C2D0D">
              <w:rPr>
                <w:rFonts w:ascii="Times New Roman" w:eastAsiaTheme="minorEastAsia"/>
                <w:sz w:val="18"/>
                <w:szCs w:val="18"/>
              </w:rPr>
              <w:t xml:space="preserve"> </w:t>
            </w:r>
            <w:r>
              <w:rPr>
                <w:rFonts w:ascii="Times New Roman" w:eastAsiaTheme="minorEastAsia" w:hint="eastAsia"/>
                <w:sz w:val="18"/>
                <w:szCs w:val="18"/>
              </w:rPr>
              <w:t>acknowledge</w:t>
            </w:r>
            <w:r w:rsidRPr="007C2D0D">
              <w:rPr>
                <w:rFonts w:ascii="Times New Roman" w:eastAsiaTheme="minorEastAsia"/>
                <w:sz w:val="18"/>
                <w:szCs w:val="18"/>
              </w:rPr>
              <w:t xml:space="preserve">. </w:t>
            </w:r>
          </w:p>
          <w:p w:rsidR="00855486" w:rsidRPr="00E26577" w:rsidRDefault="00855486" w:rsidP="0059339E">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Pr>
                <w:rFonts w:ascii="Times New Roman" w:eastAsiaTheme="minorEastAsia" w:hint="eastAsia"/>
                <w:sz w:val="18"/>
                <w:szCs w:val="18"/>
              </w:rPr>
              <w:t>PLCTOA7IPCFLG&lt;2&gt; and PLCTOA7IPCSTS&lt;2&gt;</w:t>
            </w:r>
            <w:r w:rsidR="0004350A">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Pr>
                <w:rFonts w:ascii="Times New Roman" w:eastAsiaTheme="minorEastAsia" w:hint="eastAsia"/>
                <w:sz w:val="18"/>
                <w:szCs w:val="18"/>
              </w:rPr>
              <w:t>PLCDSP</w:t>
            </w:r>
            <w:r w:rsidRPr="00E26577">
              <w:rPr>
                <w:rFonts w:ascii="Times New Roman" w:eastAsiaTheme="minorEastAsia"/>
                <w:sz w:val="18"/>
                <w:szCs w:val="18"/>
              </w:rPr>
              <w:t>.</w:t>
            </w:r>
          </w:p>
          <w:p w:rsidR="00855486" w:rsidRPr="007C2D0D" w:rsidRDefault="00855486" w:rsidP="0059339E">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855486" w:rsidRPr="00E53CAA"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1</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PLCTOA7IPCACK&lt;1&gt;</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855486" w:rsidRDefault="00855486" w:rsidP="0059339E">
            <w:pPr>
              <w:pStyle w:val="ad"/>
              <w:rPr>
                <w:rFonts w:ascii="Times New Roman" w:eastAsiaTheme="minorEastAsia"/>
                <w:sz w:val="18"/>
                <w:szCs w:val="18"/>
              </w:rPr>
            </w:pPr>
            <w:r>
              <w:rPr>
                <w:rFonts w:ascii="Times New Roman" w:eastAsiaTheme="minorEastAsia" w:hint="eastAsia"/>
                <w:sz w:val="18"/>
                <w:szCs w:val="18"/>
              </w:rPr>
              <w:t xml:space="preserve">PLCDSP </w:t>
            </w:r>
            <w:r w:rsidRPr="007C2D0D">
              <w:rPr>
                <w:rFonts w:ascii="Times New Roman" w:eastAsiaTheme="minorEastAsia"/>
                <w:sz w:val="18"/>
                <w:szCs w:val="18"/>
              </w:rPr>
              <w:t xml:space="preserve">to </w:t>
            </w:r>
            <w:r>
              <w:rPr>
                <w:rFonts w:ascii="Times New Roman" w:eastAsiaTheme="minorEastAsia" w:hint="eastAsia"/>
                <w:sz w:val="18"/>
                <w:szCs w:val="18"/>
              </w:rPr>
              <w:t>A7</w:t>
            </w:r>
            <w:r w:rsidRPr="007C2D0D">
              <w:rPr>
                <w:rFonts w:ascii="Times New Roman" w:eastAsiaTheme="minorEastAsia"/>
                <w:sz w:val="18"/>
                <w:szCs w:val="18"/>
              </w:rPr>
              <w:t xml:space="preserve"> IPC</w:t>
            </w:r>
            <w:r>
              <w:rPr>
                <w:rFonts w:ascii="Times New Roman" w:eastAsiaTheme="minorEastAsia" w:hint="eastAsia"/>
                <w:sz w:val="18"/>
                <w:szCs w:val="18"/>
              </w:rPr>
              <w:t xml:space="preserve"> event</w:t>
            </w:r>
            <w:r>
              <w:rPr>
                <w:rFonts w:ascii="Times New Roman" w:eastAsiaTheme="minorEastAsia"/>
                <w:sz w:val="18"/>
                <w:szCs w:val="18"/>
              </w:rPr>
              <w:t xml:space="preserve"> 1</w:t>
            </w:r>
            <w:r w:rsidRPr="007C2D0D">
              <w:rPr>
                <w:rFonts w:ascii="Times New Roman" w:eastAsiaTheme="minorEastAsia"/>
                <w:sz w:val="18"/>
                <w:szCs w:val="18"/>
              </w:rPr>
              <w:t xml:space="preserve"> </w:t>
            </w:r>
            <w:r>
              <w:rPr>
                <w:rFonts w:ascii="Times New Roman" w:eastAsiaTheme="minorEastAsia" w:hint="eastAsia"/>
                <w:sz w:val="18"/>
                <w:szCs w:val="18"/>
              </w:rPr>
              <w:t>acknowledge</w:t>
            </w:r>
            <w:r w:rsidRPr="007C2D0D">
              <w:rPr>
                <w:rFonts w:ascii="Times New Roman" w:eastAsiaTheme="minorEastAsia"/>
                <w:sz w:val="18"/>
                <w:szCs w:val="18"/>
              </w:rPr>
              <w:t xml:space="preserve">. </w:t>
            </w:r>
          </w:p>
          <w:p w:rsidR="00855486" w:rsidRPr="00E26577" w:rsidRDefault="00855486" w:rsidP="0059339E">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Pr>
                <w:rFonts w:ascii="Times New Roman" w:eastAsiaTheme="minorEastAsia" w:hint="eastAsia"/>
                <w:sz w:val="18"/>
                <w:szCs w:val="18"/>
              </w:rPr>
              <w:t>PLCTOA7IPCFLG&lt;1&gt; and PLCTOA7IPCSTS&lt;1&gt;</w:t>
            </w:r>
            <w:r w:rsidR="0004350A">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Pr>
                <w:rFonts w:ascii="Times New Roman" w:eastAsiaTheme="minorEastAsia" w:hint="eastAsia"/>
                <w:sz w:val="18"/>
                <w:szCs w:val="18"/>
              </w:rPr>
              <w:t>PLCDSP</w:t>
            </w:r>
            <w:r w:rsidRPr="00E26577">
              <w:rPr>
                <w:rFonts w:ascii="Times New Roman" w:eastAsiaTheme="minorEastAsia"/>
                <w:sz w:val="18"/>
                <w:szCs w:val="18"/>
              </w:rPr>
              <w:t>.</w:t>
            </w:r>
          </w:p>
          <w:p w:rsidR="00855486" w:rsidRPr="007C2D0D" w:rsidRDefault="00855486" w:rsidP="0059339E">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855486" w:rsidRPr="00E53CAA" w:rsidTr="0059339E">
        <w:trPr>
          <w:cantSplit/>
          <w:trHeight w:hRule="exact" w:val="933"/>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PLCTOA7IPCACK&lt;0&gt;</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855486" w:rsidRDefault="00855486" w:rsidP="0059339E">
            <w:pPr>
              <w:pStyle w:val="ad"/>
              <w:rPr>
                <w:rFonts w:ascii="Times New Roman" w:eastAsiaTheme="minorEastAsia"/>
                <w:sz w:val="18"/>
                <w:szCs w:val="18"/>
              </w:rPr>
            </w:pPr>
            <w:r>
              <w:rPr>
                <w:rFonts w:ascii="Times New Roman" w:eastAsiaTheme="minorEastAsia" w:hint="eastAsia"/>
                <w:sz w:val="18"/>
                <w:szCs w:val="18"/>
              </w:rPr>
              <w:t xml:space="preserve">PLCDSP </w:t>
            </w:r>
            <w:r w:rsidRPr="007C2D0D">
              <w:rPr>
                <w:rFonts w:ascii="Times New Roman" w:eastAsiaTheme="minorEastAsia"/>
                <w:sz w:val="18"/>
                <w:szCs w:val="18"/>
              </w:rPr>
              <w:t xml:space="preserve">to </w:t>
            </w:r>
            <w:r>
              <w:rPr>
                <w:rFonts w:ascii="Times New Roman" w:eastAsiaTheme="minorEastAsia" w:hint="eastAsia"/>
                <w:sz w:val="18"/>
                <w:szCs w:val="18"/>
              </w:rPr>
              <w:t>A7</w:t>
            </w:r>
            <w:r w:rsidRPr="007C2D0D">
              <w:rPr>
                <w:rFonts w:ascii="Times New Roman" w:eastAsiaTheme="minorEastAsia"/>
                <w:sz w:val="18"/>
                <w:szCs w:val="18"/>
              </w:rPr>
              <w:t xml:space="preserve"> IPC</w:t>
            </w:r>
            <w:r>
              <w:rPr>
                <w:rFonts w:ascii="Times New Roman" w:eastAsiaTheme="minorEastAsia" w:hint="eastAsia"/>
                <w:sz w:val="18"/>
                <w:szCs w:val="18"/>
              </w:rPr>
              <w:t xml:space="preserve"> event</w:t>
            </w:r>
            <w:r w:rsidRPr="007C2D0D">
              <w:rPr>
                <w:rFonts w:ascii="Times New Roman" w:eastAsiaTheme="minorEastAsia"/>
                <w:sz w:val="18"/>
                <w:szCs w:val="18"/>
              </w:rPr>
              <w:t xml:space="preserve"> </w:t>
            </w:r>
            <w:r>
              <w:rPr>
                <w:rFonts w:ascii="Times New Roman" w:eastAsiaTheme="minorEastAsia" w:hint="eastAsia"/>
                <w:sz w:val="18"/>
                <w:szCs w:val="18"/>
              </w:rPr>
              <w:t>0</w:t>
            </w:r>
            <w:r w:rsidRPr="007C2D0D">
              <w:rPr>
                <w:rFonts w:ascii="Times New Roman" w:eastAsiaTheme="minorEastAsia"/>
                <w:sz w:val="18"/>
                <w:szCs w:val="18"/>
              </w:rPr>
              <w:t xml:space="preserve"> </w:t>
            </w:r>
            <w:r>
              <w:rPr>
                <w:rFonts w:ascii="Times New Roman" w:eastAsiaTheme="minorEastAsia" w:hint="eastAsia"/>
                <w:sz w:val="18"/>
                <w:szCs w:val="18"/>
              </w:rPr>
              <w:t>acknowledge</w:t>
            </w:r>
            <w:r w:rsidRPr="007C2D0D">
              <w:rPr>
                <w:rFonts w:ascii="Times New Roman" w:eastAsiaTheme="minorEastAsia"/>
                <w:sz w:val="18"/>
                <w:szCs w:val="18"/>
              </w:rPr>
              <w:t xml:space="preserve">. </w:t>
            </w:r>
          </w:p>
          <w:p w:rsidR="00855486" w:rsidRPr="00E26577" w:rsidRDefault="00855486" w:rsidP="0059339E">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Pr>
                <w:rFonts w:ascii="Times New Roman" w:eastAsiaTheme="minorEastAsia" w:hint="eastAsia"/>
                <w:sz w:val="18"/>
                <w:szCs w:val="18"/>
              </w:rPr>
              <w:t>PLCTOA7IPCFLG&lt;0&gt; and PLCTOA7IPCSTS&lt;0&gt;</w:t>
            </w:r>
            <w:r w:rsidR="0004350A">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Pr>
                <w:rFonts w:ascii="Times New Roman" w:eastAsiaTheme="minorEastAsia" w:hint="eastAsia"/>
                <w:sz w:val="18"/>
                <w:szCs w:val="18"/>
              </w:rPr>
              <w:t>PLCDSP</w:t>
            </w:r>
            <w:r w:rsidRPr="00E26577">
              <w:rPr>
                <w:rFonts w:ascii="Times New Roman" w:eastAsiaTheme="minorEastAsia"/>
                <w:sz w:val="18"/>
                <w:szCs w:val="18"/>
              </w:rPr>
              <w:t>.</w:t>
            </w:r>
          </w:p>
          <w:p w:rsidR="00855486" w:rsidRPr="007C2D0D" w:rsidRDefault="00855486" w:rsidP="0059339E">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bl>
    <w:p w:rsidR="00855486" w:rsidRPr="00855486" w:rsidRDefault="00855486" w:rsidP="00855486"/>
    <w:p w:rsidR="000F0C65" w:rsidRDefault="000F0C65" w:rsidP="00EC1A23">
      <w:pPr>
        <w:pStyle w:val="3"/>
        <w:numPr>
          <w:ilvl w:val="2"/>
          <w:numId w:val="18"/>
        </w:numPr>
      </w:pPr>
      <w:bookmarkStart w:id="2232" w:name="_Toc482273610"/>
      <w:r>
        <w:rPr>
          <w:rFonts w:hint="eastAsia"/>
        </w:rPr>
        <w:t>PLCTOA7IPCSTS&lt;15:0&gt;</w:t>
      </w:r>
      <w:bookmarkEnd w:id="2232"/>
    </w:p>
    <w:p w:rsidR="00855486" w:rsidRDefault="00855486" w:rsidP="00855486">
      <w:r>
        <w:rPr>
          <w:rFonts w:hint="eastAsia"/>
        </w:rPr>
        <w:t>PLCDSP core to A7 core IPC event status register.</w:t>
      </w:r>
    </w:p>
    <w:p w:rsidR="00855486" w:rsidRDefault="00855486" w:rsidP="00855486">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855486" w:rsidRPr="00E53CAA" w:rsidTr="0059339E">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855486" w:rsidRPr="00E53CAA" w:rsidRDefault="00855486" w:rsidP="0059339E">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855486" w:rsidRPr="00E53CAA" w:rsidRDefault="00855486" w:rsidP="0059339E">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855486" w:rsidRPr="00E53CAA" w:rsidRDefault="00855486" w:rsidP="0059339E">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855486" w:rsidRPr="00E53CAA" w:rsidRDefault="00855486" w:rsidP="0059339E">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855486" w:rsidRPr="00E53CAA" w:rsidRDefault="00855486" w:rsidP="0059339E">
            <w:pPr>
              <w:pStyle w:val="ad"/>
              <w:rPr>
                <w:rFonts w:ascii="Times New Roman" w:eastAsia="MS PGothic"/>
                <w:sz w:val="18"/>
                <w:szCs w:val="18"/>
              </w:rPr>
            </w:pPr>
            <w:r w:rsidRPr="00E53CAA">
              <w:rPr>
                <w:rFonts w:ascii="Times New Roman" w:eastAsia="MS PGothic"/>
                <w:sz w:val="18"/>
                <w:szCs w:val="18"/>
              </w:rPr>
              <w:t>Description</w:t>
            </w:r>
          </w:p>
        </w:tc>
      </w:tr>
      <w:tr w:rsidR="00855486" w:rsidRPr="00E53CAA"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31:16</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855486" w:rsidRPr="00481022" w:rsidRDefault="00855486" w:rsidP="0059339E">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Reserved</w:t>
            </w:r>
          </w:p>
        </w:tc>
      </w:tr>
      <w:tr w:rsidR="00855486" w:rsidRPr="0050671A"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15</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PLCTOA7IPCSTS&lt;15&gt;</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855486" w:rsidRDefault="00C63051" w:rsidP="0059339E">
            <w:pPr>
              <w:pStyle w:val="ad"/>
              <w:rPr>
                <w:rFonts w:ascii="Times New Roman" w:eastAsiaTheme="minorEastAsia"/>
                <w:sz w:val="18"/>
                <w:szCs w:val="18"/>
              </w:rPr>
            </w:pPr>
            <w:r>
              <w:rPr>
                <w:rFonts w:ascii="Times New Roman" w:eastAsiaTheme="minorEastAsia" w:hint="eastAsia"/>
                <w:sz w:val="18"/>
                <w:szCs w:val="18"/>
              </w:rPr>
              <w:t>PLCDSP to A7</w:t>
            </w:r>
            <w:r w:rsidR="00855486">
              <w:rPr>
                <w:rFonts w:ascii="Times New Roman" w:eastAsiaTheme="minorEastAsia" w:hint="eastAsia"/>
                <w:sz w:val="18"/>
                <w:szCs w:val="18"/>
              </w:rPr>
              <w:t xml:space="preserve"> </w:t>
            </w:r>
            <w:r w:rsidR="00855486" w:rsidRPr="007C2D0D">
              <w:rPr>
                <w:rFonts w:ascii="Times New Roman" w:eastAsiaTheme="minorEastAsia"/>
                <w:sz w:val="18"/>
                <w:szCs w:val="18"/>
              </w:rPr>
              <w:t xml:space="preserve">core IPC </w:t>
            </w:r>
            <w:r w:rsidR="00855486">
              <w:rPr>
                <w:rFonts w:ascii="Times New Roman" w:eastAsiaTheme="minorEastAsia" w:hint="eastAsia"/>
                <w:sz w:val="18"/>
                <w:szCs w:val="18"/>
              </w:rPr>
              <w:t>event</w:t>
            </w:r>
            <w:r w:rsidR="00855486" w:rsidRPr="007C2D0D">
              <w:rPr>
                <w:rFonts w:ascii="Times New Roman" w:eastAsiaTheme="minorEastAsia"/>
                <w:sz w:val="18"/>
                <w:szCs w:val="18"/>
              </w:rPr>
              <w:t xml:space="preserve"> 15 </w:t>
            </w:r>
            <w:r w:rsidR="00855486">
              <w:rPr>
                <w:rFonts w:ascii="Times New Roman" w:eastAsiaTheme="minorEastAsia"/>
                <w:sz w:val="18"/>
                <w:szCs w:val="18"/>
              </w:rPr>
              <w:t>status</w:t>
            </w:r>
            <w:r w:rsidR="00855486" w:rsidRPr="007C2D0D">
              <w:rPr>
                <w:rFonts w:ascii="Times New Roman" w:eastAsiaTheme="minorEastAsia"/>
                <w:sz w:val="18"/>
                <w:szCs w:val="18"/>
              </w:rPr>
              <w:t xml:space="preserve">. </w:t>
            </w:r>
          </w:p>
          <w:p w:rsidR="00855486" w:rsidRPr="00EF5EDA" w:rsidRDefault="00855486" w:rsidP="0059339E">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A7 whether the PLCTOA7IPC event 15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PLCDSP</w:t>
            </w:r>
            <w:r w:rsidRPr="00EF5EDA">
              <w:rPr>
                <w:rFonts w:ascii="Times New Roman" w:eastAsiaTheme="minorEastAsia"/>
                <w:sz w:val="18"/>
                <w:szCs w:val="18"/>
              </w:rPr>
              <w:t>.</w:t>
            </w:r>
          </w:p>
          <w:p w:rsidR="00855486" w:rsidRPr="00EF5EDA" w:rsidRDefault="00855486" w:rsidP="0059339E">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PLCDSP</w:t>
            </w:r>
          </w:p>
          <w:p w:rsidR="00855486" w:rsidRPr="007C2D0D" w:rsidRDefault="00855486" w:rsidP="0059339E">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PLCDSP</w:t>
            </w:r>
          </w:p>
        </w:tc>
      </w:tr>
      <w:tr w:rsidR="00855486" w:rsidRPr="00E53CAA"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lastRenderedPageBreak/>
              <w:t>14</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PLCTOA7IPCSTS&lt;14&gt;</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855486" w:rsidRDefault="00C63051" w:rsidP="0059339E">
            <w:pPr>
              <w:pStyle w:val="ad"/>
              <w:rPr>
                <w:rFonts w:ascii="Times New Roman" w:eastAsiaTheme="minorEastAsia"/>
                <w:sz w:val="18"/>
                <w:szCs w:val="18"/>
              </w:rPr>
            </w:pPr>
            <w:r>
              <w:rPr>
                <w:rFonts w:ascii="Times New Roman" w:eastAsiaTheme="minorEastAsia" w:hint="eastAsia"/>
                <w:sz w:val="18"/>
                <w:szCs w:val="18"/>
              </w:rPr>
              <w:t>PLCDSP to A7</w:t>
            </w:r>
            <w:r w:rsidR="00855486">
              <w:rPr>
                <w:rFonts w:ascii="Times New Roman" w:eastAsiaTheme="minorEastAsia" w:hint="eastAsia"/>
                <w:sz w:val="18"/>
                <w:szCs w:val="18"/>
              </w:rPr>
              <w:t xml:space="preserve"> </w:t>
            </w:r>
            <w:r w:rsidR="00855486" w:rsidRPr="007C2D0D">
              <w:rPr>
                <w:rFonts w:ascii="Times New Roman" w:eastAsiaTheme="minorEastAsia"/>
                <w:sz w:val="18"/>
                <w:szCs w:val="18"/>
              </w:rPr>
              <w:t xml:space="preserve">core IPC </w:t>
            </w:r>
            <w:r w:rsidR="00855486">
              <w:rPr>
                <w:rFonts w:ascii="Times New Roman" w:eastAsiaTheme="minorEastAsia" w:hint="eastAsia"/>
                <w:sz w:val="18"/>
                <w:szCs w:val="18"/>
              </w:rPr>
              <w:t>event</w:t>
            </w:r>
            <w:r w:rsidR="00855486" w:rsidRPr="007C2D0D">
              <w:rPr>
                <w:rFonts w:ascii="Times New Roman" w:eastAsiaTheme="minorEastAsia"/>
                <w:sz w:val="18"/>
                <w:szCs w:val="18"/>
              </w:rPr>
              <w:t xml:space="preserve"> 1</w:t>
            </w:r>
            <w:r w:rsidR="00855486">
              <w:rPr>
                <w:rFonts w:ascii="Times New Roman" w:eastAsiaTheme="minorEastAsia" w:hint="eastAsia"/>
                <w:sz w:val="18"/>
                <w:szCs w:val="18"/>
              </w:rPr>
              <w:t>4</w:t>
            </w:r>
            <w:r w:rsidR="00855486" w:rsidRPr="007C2D0D">
              <w:rPr>
                <w:rFonts w:ascii="Times New Roman" w:eastAsiaTheme="minorEastAsia"/>
                <w:sz w:val="18"/>
                <w:szCs w:val="18"/>
              </w:rPr>
              <w:t xml:space="preserve"> </w:t>
            </w:r>
            <w:r w:rsidR="00855486">
              <w:rPr>
                <w:rFonts w:ascii="Times New Roman" w:eastAsiaTheme="minorEastAsia"/>
                <w:sz w:val="18"/>
                <w:szCs w:val="18"/>
              </w:rPr>
              <w:t>status</w:t>
            </w:r>
            <w:r w:rsidR="00855486" w:rsidRPr="007C2D0D">
              <w:rPr>
                <w:rFonts w:ascii="Times New Roman" w:eastAsiaTheme="minorEastAsia"/>
                <w:sz w:val="18"/>
                <w:szCs w:val="18"/>
              </w:rPr>
              <w:t xml:space="preserve">. </w:t>
            </w:r>
          </w:p>
          <w:p w:rsidR="00855486" w:rsidRPr="00EF5EDA" w:rsidRDefault="00855486" w:rsidP="0059339E">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A7 whether the PLCTOA7IPC event 14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PLCDSP</w:t>
            </w:r>
            <w:r w:rsidRPr="00EF5EDA">
              <w:rPr>
                <w:rFonts w:ascii="Times New Roman" w:eastAsiaTheme="minorEastAsia"/>
                <w:sz w:val="18"/>
                <w:szCs w:val="18"/>
              </w:rPr>
              <w:t>.</w:t>
            </w:r>
          </w:p>
          <w:p w:rsidR="00855486" w:rsidRPr="00EF5EDA" w:rsidRDefault="00855486" w:rsidP="0059339E">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PLCDSP</w:t>
            </w:r>
          </w:p>
          <w:p w:rsidR="00855486" w:rsidRPr="007C2D0D" w:rsidRDefault="00855486" w:rsidP="0059339E">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PLCDSP</w:t>
            </w:r>
          </w:p>
        </w:tc>
      </w:tr>
      <w:tr w:rsidR="00855486" w:rsidRPr="00E53CAA"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13</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PLCTOA7IPCSTS&lt;13&gt;</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855486" w:rsidRDefault="00C63051" w:rsidP="0059339E">
            <w:pPr>
              <w:pStyle w:val="ad"/>
              <w:rPr>
                <w:rFonts w:ascii="Times New Roman" w:eastAsiaTheme="minorEastAsia"/>
                <w:sz w:val="18"/>
                <w:szCs w:val="18"/>
              </w:rPr>
            </w:pPr>
            <w:r>
              <w:rPr>
                <w:rFonts w:ascii="Times New Roman" w:eastAsiaTheme="minorEastAsia" w:hint="eastAsia"/>
                <w:sz w:val="18"/>
                <w:szCs w:val="18"/>
              </w:rPr>
              <w:t>PLCDSP to A7</w:t>
            </w:r>
            <w:r w:rsidR="00855486">
              <w:rPr>
                <w:rFonts w:ascii="Times New Roman" w:eastAsiaTheme="minorEastAsia" w:hint="eastAsia"/>
                <w:sz w:val="18"/>
                <w:szCs w:val="18"/>
              </w:rPr>
              <w:t xml:space="preserve"> </w:t>
            </w:r>
            <w:r w:rsidR="00855486" w:rsidRPr="007C2D0D">
              <w:rPr>
                <w:rFonts w:ascii="Times New Roman" w:eastAsiaTheme="minorEastAsia"/>
                <w:sz w:val="18"/>
                <w:szCs w:val="18"/>
              </w:rPr>
              <w:t xml:space="preserve">core IPC </w:t>
            </w:r>
            <w:r w:rsidR="00855486">
              <w:rPr>
                <w:rFonts w:ascii="Times New Roman" w:eastAsiaTheme="minorEastAsia" w:hint="eastAsia"/>
                <w:sz w:val="18"/>
                <w:szCs w:val="18"/>
              </w:rPr>
              <w:t>event</w:t>
            </w:r>
            <w:r w:rsidR="00855486" w:rsidRPr="007C2D0D">
              <w:rPr>
                <w:rFonts w:ascii="Times New Roman" w:eastAsiaTheme="minorEastAsia"/>
                <w:sz w:val="18"/>
                <w:szCs w:val="18"/>
              </w:rPr>
              <w:t xml:space="preserve"> 1</w:t>
            </w:r>
            <w:r w:rsidR="00855486">
              <w:rPr>
                <w:rFonts w:ascii="Times New Roman" w:eastAsiaTheme="minorEastAsia" w:hint="eastAsia"/>
                <w:sz w:val="18"/>
                <w:szCs w:val="18"/>
              </w:rPr>
              <w:t>3</w:t>
            </w:r>
            <w:r w:rsidR="00855486" w:rsidRPr="007C2D0D">
              <w:rPr>
                <w:rFonts w:ascii="Times New Roman" w:eastAsiaTheme="minorEastAsia"/>
                <w:sz w:val="18"/>
                <w:szCs w:val="18"/>
              </w:rPr>
              <w:t xml:space="preserve"> </w:t>
            </w:r>
            <w:r w:rsidR="00855486">
              <w:rPr>
                <w:rFonts w:ascii="Times New Roman" w:eastAsiaTheme="minorEastAsia"/>
                <w:sz w:val="18"/>
                <w:szCs w:val="18"/>
              </w:rPr>
              <w:t>status</w:t>
            </w:r>
            <w:r w:rsidR="00855486" w:rsidRPr="007C2D0D">
              <w:rPr>
                <w:rFonts w:ascii="Times New Roman" w:eastAsiaTheme="minorEastAsia"/>
                <w:sz w:val="18"/>
                <w:szCs w:val="18"/>
              </w:rPr>
              <w:t xml:space="preserve">. </w:t>
            </w:r>
          </w:p>
          <w:p w:rsidR="00855486" w:rsidRPr="00EF5EDA" w:rsidRDefault="00855486" w:rsidP="0059339E">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A7 whether the PLCTOA7IPC event 13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PLCDSP</w:t>
            </w:r>
            <w:r w:rsidRPr="00EF5EDA">
              <w:rPr>
                <w:rFonts w:ascii="Times New Roman" w:eastAsiaTheme="minorEastAsia"/>
                <w:sz w:val="18"/>
                <w:szCs w:val="18"/>
              </w:rPr>
              <w:t>.</w:t>
            </w:r>
          </w:p>
          <w:p w:rsidR="00855486" w:rsidRPr="00EF5EDA" w:rsidRDefault="00855486" w:rsidP="0059339E">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PLCDSP</w:t>
            </w:r>
          </w:p>
          <w:p w:rsidR="00855486" w:rsidRPr="007C2D0D" w:rsidRDefault="00855486" w:rsidP="0059339E">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PLCDSP</w:t>
            </w:r>
          </w:p>
        </w:tc>
      </w:tr>
      <w:tr w:rsidR="00855486" w:rsidRPr="00E53CAA"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12</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PLCTOA7IPCSTS&lt;12&gt;</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855486" w:rsidRDefault="00C63051" w:rsidP="0059339E">
            <w:pPr>
              <w:pStyle w:val="ad"/>
              <w:rPr>
                <w:rFonts w:ascii="Times New Roman" w:eastAsiaTheme="minorEastAsia"/>
                <w:sz w:val="18"/>
                <w:szCs w:val="18"/>
              </w:rPr>
            </w:pPr>
            <w:r>
              <w:rPr>
                <w:rFonts w:ascii="Times New Roman" w:eastAsiaTheme="minorEastAsia" w:hint="eastAsia"/>
                <w:sz w:val="18"/>
                <w:szCs w:val="18"/>
              </w:rPr>
              <w:t>PLCDSP to A7</w:t>
            </w:r>
            <w:r w:rsidR="00855486">
              <w:rPr>
                <w:rFonts w:ascii="Times New Roman" w:eastAsiaTheme="minorEastAsia" w:hint="eastAsia"/>
                <w:sz w:val="18"/>
                <w:szCs w:val="18"/>
              </w:rPr>
              <w:t xml:space="preserve"> </w:t>
            </w:r>
            <w:r w:rsidR="00855486" w:rsidRPr="007C2D0D">
              <w:rPr>
                <w:rFonts w:ascii="Times New Roman" w:eastAsiaTheme="minorEastAsia"/>
                <w:sz w:val="18"/>
                <w:szCs w:val="18"/>
              </w:rPr>
              <w:t xml:space="preserve">core IPC </w:t>
            </w:r>
            <w:r w:rsidR="00855486">
              <w:rPr>
                <w:rFonts w:ascii="Times New Roman" w:eastAsiaTheme="minorEastAsia" w:hint="eastAsia"/>
                <w:sz w:val="18"/>
                <w:szCs w:val="18"/>
              </w:rPr>
              <w:t>event</w:t>
            </w:r>
            <w:r w:rsidR="00855486" w:rsidRPr="007C2D0D">
              <w:rPr>
                <w:rFonts w:ascii="Times New Roman" w:eastAsiaTheme="minorEastAsia"/>
                <w:sz w:val="18"/>
                <w:szCs w:val="18"/>
              </w:rPr>
              <w:t xml:space="preserve"> 1</w:t>
            </w:r>
            <w:r w:rsidR="00855486">
              <w:rPr>
                <w:rFonts w:ascii="Times New Roman" w:eastAsiaTheme="minorEastAsia" w:hint="eastAsia"/>
                <w:sz w:val="18"/>
                <w:szCs w:val="18"/>
              </w:rPr>
              <w:t>2</w:t>
            </w:r>
            <w:r w:rsidR="00855486" w:rsidRPr="007C2D0D">
              <w:rPr>
                <w:rFonts w:ascii="Times New Roman" w:eastAsiaTheme="minorEastAsia"/>
                <w:sz w:val="18"/>
                <w:szCs w:val="18"/>
              </w:rPr>
              <w:t xml:space="preserve"> </w:t>
            </w:r>
            <w:r w:rsidR="00855486">
              <w:rPr>
                <w:rFonts w:ascii="Times New Roman" w:eastAsiaTheme="minorEastAsia"/>
                <w:sz w:val="18"/>
                <w:szCs w:val="18"/>
              </w:rPr>
              <w:t>status</w:t>
            </w:r>
            <w:r w:rsidR="00855486" w:rsidRPr="007C2D0D">
              <w:rPr>
                <w:rFonts w:ascii="Times New Roman" w:eastAsiaTheme="minorEastAsia"/>
                <w:sz w:val="18"/>
                <w:szCs w:val="18"/>
              </w:rPr>
              <w:t xml:space="preserve">. </w:t>
            </w:r>
          </w:p>
          <w:p w:rsidR="00855486" w:rsidRPr="00EF5EDA" w:rsidRDefault="00855486" w:rsidP="0059339E">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A7 whether the PLCTOA7IPC event 12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PLCDSP</w:t>
            </w:r>
            <w:r w:rsidRPr="00EF5EDA">
              <w:rPr>
                <w:rFonts w:ascii="Times New Roman" w:eastAsiaTheme="minorEastAsia"/>
                <w:sz w:val="18"/>
                <w:szCs w:val="18"/>
              </w:rPr>
              <w:t>.</w:t>
            </w:r>
          </w:p>
          <w:p w:rsidR="00855486" w:rsidRPr="00EF5EDA" w:rsidRDefault="00855486" w:rsidP="0059339E">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PLCDSP</w:t>
            </w:r>
          </w:p>
          <w:p w:rsidR="00855486" w:rsidRPr="007C2D0D" w:rsidRDefault="00855486" w:rsidP="0059339E">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PLCDSP</w:t>
            </w:r>
          </w:p>
        </w:tc>
      </w:tr>
      <w:tr w:rsidR="00855486" w:rsidRPr="00E53CAA"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11</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PLCTOA7IPCSTS&lt;11&gt;</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855486" w:rsidRDefault="00C63051" w:rsidP="0059339E">
            <w:pPr>
              <w:pStyle w:val="ad"/>
              <w:rPr>
                <w:rFonts w:ascii="Times New Roman" w:eastAsiaTheme="minorEastAsia"/>
                <w:sz w:val="18"/>
                <w:szCs w:val="18"/>
              </w:rPr>
            </w:pPr>
            <w:r>
              <w:rPr>
                <w:rFonts w:ascii="Times New Roman" w:eastAsiaTheme="minorEastAsia" w:hint="eastAsia"/>
                <w:sz w:val="18"/>
                <w:szCs w:val="18"/>
              </w:rPr>
              <w:t>PLCDSP to A7</w:t>
            </w:r>
            <w:r w:rsidR="00855486">
              <w:rPr>
                <w:rFonts w:ascii="Times New Roman" w:eastAsiaTheme="minorEastAsia" w:hint="eastAsia"/>
                <w:sz w:val="18"/>
                <w:szCs w:val="18"/>
              </w:rPr>
              <w:t xml:space="preserve"> </w:t>
            </w:r>
            <w:r w:rsidR="00855486" w:rsidRPr="007C2D0D">
              <w:rPr>
                <w:rFonts w:ascii="Times New Roman" w:eastAsiaTheme="minorEastAsia"/>
                <w:sz w:val="18"/>
                <w:szCs w:val="18"/>
              </w:rPr>
              <w:t xml:space="preserve">core IPC </w:t>
            </w:r>
            <w:r w:rsidR="00855486">
              <w:rPr>
                <w:rFonts w:ascii="Times New Roman" w:eastAsiaTheme="minorEastAsia" w:hint="eastAsia"/>
                <w:sz w:val="18"/>
                <w:szCs w:val="18"/>
              </w:rPr>
              <w:t>event</w:t>
            </w:r>
            <w:r w:rsidR="00855486" w:rsidRPr="007C2D0D">
              <w:rPr>
                <w:rFonts w:ascii="Times New Roman" w:eastAsiaTheme="minorEastAsia"/>
                <w:sz w:val="18"/>
                <w:szCs w:val="18"/>
              </w:rPr>
              <w:t xml:space="preserve"> 1</w:t>
            </w:r>
            <w:r w:rsidR="00855486">
              <w:rPr>
                <w:rFonts w:ascii="Times New Roman" w:eastAsiaTheme="minorEastAsia" w:hint="eastAsia"/>
                <w:sz w:val="18"/>
                <w:szCs w:val="18"/>
              </w:rPr>
              <w:t>1</w:t>
            </w:r>
            <w:r w:rsidR="00855486" w:rsidRPr="007C2D0D">
              <w:rPr>
                <w:rFonts w:ascii="Times New Roman" w:eastAsiaTheme="minorEastAsia"/>
                <w:sz w:val="18"/>
                <w:szCs w:val="18"/>
              </w:rPr>
              <w:t xml:space="preserve"> </w:t>
            </w:r>
            <w:r w:rsidR="00855486">
              <w:rPr>
                <w:rFonts w:ascii="Times New Roman" w:eastAsiaTheme="minorEastAsia"/>
                <w:sz w:val="18"/>
                <w:szCs w:val="18"/>
              </w:rPr>
              <w:t>status</w:t>
            </w:r>
            <w:r w:rsidR="00855486" w:rsidRPr="007C2D0D">
              <w:rPr>
                <w:rFonts w:ascii="Times New Roman" w:eastAsiaTheme="minorEastAsia"/>
                <w:sz w:val="18"/>
                <w:szCs w:val="18"/>
              </w:rPr>
              <w:t xml:space="preserve">. </w:t>
            </w:r>
          </w:p>
          <w:p w:rsidR="00855486" w:rsidRPr="00EF5EDA" w:rsidRDefault="00855486" w:rsidP="0059339E">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A7 whether the PLCTOA7IPC event 11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PLCDSP</w:t>
            </w:r>
            <w:r w:rsidRPr="00EF5EDA">
              <w:rPr>
                <w:rFonts w:ascii="Times New Roman" w:eastAsiaTheme="minorEastAsia"/>
                <w:sz w:val="18"/>
                <w:szCs w:val="18"/>
              </w:rPr>
              <w:t>.</w:t>
            </w:r>
          </w:p>
          <w:p w:rsidR="00855486" w:rsidRPr="00EF5EDA" w:rsidRDefault="00855486" w:rsidP="0059339E">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PLCDSP</w:t>
            </w:r>
          </w:p>
          <w:p w:rsidR="00855486" w:rsidRPr="007C2D0D" w:rsidRDefault="00855486" w:rsidP="0059339E">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PLCDSP</w:t>
            </w:r>
          </w:p>
        </w:tc>
      </w:tr>
      <w:tr w:rsidR="00855486" w:rsidRPr="00E53CAA"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PLCTOA7IPCSTS&lt;10&gt;</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855486" w:rsidRDefault="00C63051" w:rsidP="0059339E">
            <w:pPr>
              <w:pStyle w:val="ad"/>
              <w:rPr>
                <w:rFonts w:ascii="Times New Roman" w:eastAsiaTheme="minorEastAsia"/>
                <w:sz w:val="18"/>
                <w:szCs w:val="18"/>
              </w:rPr>
            </w:pPr>
            <w:r>
              <w:rPr>
                <w:rFonts w:ascii="Times New Roman" w:eastAsiaTheme="minorEastAsia" w:hint="eastAsia"/>
                <w:sz w:val="18"/>
                <w:szCs w:val="18"/>
              </w:rPr>
              <w:t>PLCDSP to A7</w:t>
            </w:r>
            <w:r w:rsidR="00855486">
              <w:rPr>
                <w:rFonts w:ascii="Times New Roman" w:eastAsiaTheme="minorEastAsia" w:hint="eastAsia"/>
                <w:sz w:val="18"/>
                <w:szCs w:val="18"/>
              </w:rPr>
              <w:t xml:space="preserve"> </w:t>
            </w:r>
            <w:r w:rsidR="00855486" w:rsidRPr="007C2D0D">
              <w:rPr>
                <w:rFonts w:ascii="Times New Roman" w:eastAsiaTheme="minorEastAsia"/>
                <w:sz w:val="18"/>
                <w:szCs w:val="18"/>
              </w:rPr>
              <w:t xml:space="preserve">core IPC </w:t>
            </w:r>
            <w:r w:rsidR="00855486">
              <w:rPr>
                <w:rFonts w:ascii="Times New Roman" w:eastAsiaTheme="minorEastAsia" w:hint="eastAsia"/>
                <w:sz w:val="18"/>
                <w:szCs w:val="18"/>
              </w:rPr>
              <w:t>event</w:t>
            </w:r>
            <w:r w:rsidR="00855486">
              <w:rPr>
                <w:rFonts w:ascii="Times New Roman" w:eastAsiaTheme="minorEastAsia"/>
                <w:sz w:val="18"/>
                <w:szCs w:val="18"/>
              </w:rPr>
              <w:t xml:space="preserve"> 1</w:t>
            </w:r>
            <w:r w:rsidR="00855486">
              <w:rPr>
                <w:rFonts w:ascii="Times New Roman" w:eastAsiaTheme="minorEastAsia" w:hint="eastAsia"/>
                <w:sz w:val="18"/>
                <w:szCs w:val="18"/>
              </w:rPr>
              <w:t>0</w:t>
            </w:r>
            <w:r w:rsidR="00855486" w:rsidRPr="007C2D0D">
              <w:rPr>
                <w:rFonts w:ascii="Times New Roman" w:eastAsiaTheme="minorEastAsia"/>
                <w:sz w:val="18"/>
                <w:szCs w:val="18"/>
              </w:rPr>
              <w:t xml:space="preserve"> </w:t>
            </w:r>
            <w:r w:rsidR="00855486">
              <w:rPr>
                <w:rFonts w:ascii="Times New Roman" w:eastAsiaTheme="minorEastAsia"/>
                <w:sz w:val="18"/>
                <w:szCs w:val="18"/>
              </w:rPr>
              <w:t>status</w:t>
            </w:r>
            <w:r w:rsidR="00855486" w:rsidRPr="007C2D0D">
              <w:rPr>
                <w:rFonts w:ascii="Times New Roman" w:eastAsiaTheme="minorEastAsia"/>
                <w:sz w:val="18"/>
                <w:szCs w:val="18"/>
              </w:rPr>
              <w:t xml:space="preserve">. </w:t>
            </w:r>
          </w:p>
          <w:p w:rsidR="00855486" w:rsidRPr="00EF5EDA" w:rsidRDefault="00855486" w:rsidP="0059339E">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A7 whether the PLCTOA7IPC event 10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PLCDSP</w:t>
            </w:r>
            <w:r w:rsidRPr="00EF5EDA">
              <w:rPr>
                <w:rFonts w:ascii="Times New Roman" w:eastAsiaTheme="minorEastAsia"/>
                <w:sz w:val="18"/>
                <w:szCs w:val="18"/>
              </w:rPr>
              <w:t>.</w:t>
            </w:r>
          </w:p>
          <w:p w:rsidR="00855486" w:rsidRPr="00EF5EDA" w:rsidRDefault="00855486" w:rsidP="0059339E">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PLCDSP</w:t>
            </w:r>
          </w:p>
          <w:p w:rsidR="00855486" w:rsidRPr="007C2D0D" w:rsidRDefault="00855486" w:rsidP="0059339E">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PLCDSP</w:t>
            </w:r>
          </w:p>
        </w:tc>
      </w:tr>
      <w:tr w:rsidR="00855486" w:rsidRPr="00E53CAA"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9</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PLCTOA7IPCSTS&lt;9</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855486" w:rsidRDefault="00C63051" w:rsidP="0059339E">
            <w:pPr>
              <w:pStyle w:val="ad"/>
              <w:rPr>
                <w:rFonts w:ascii="Times New Roman" w:eastAsiaTheme="minorEastAsia"/>
                <w:sz w:val="18"/>
                <w:szCs w:val="18"/>
              </w:rPr>
            </w:pPr>
            <w:r>
              <w:rPr>
                <w:rFonts w:ascii="Times New Roman" w:eastAsiaTheme="minorEastAsia" w:hint="eastAsia"/>
                <w:sz w:val="18"/>
                <w:szCs w:val="18"/>
              </w:rPr>
              <w:t>PLCDSP to A7</w:t>
            </w:r>
            <w:r w:rsidR="00855486">
              <w:rPr>
                <w:rFonts w:ascii="Times New Roman" w:eastAsiaTheme="minorEastAsia" w:hint="eastAsia"/>
                <w:sz w:val="18"/>
                <w:szCs w:val="18"/>
              </w:rPr>
              <w:t xml:space="preserve"> </w:t>
            </w:r>
            <w:r w:rsidR="00855486" w:rsidRPr="007C2D0D">
              <w:rPr>
                <w:rFonts w:ascii="Times New Roman" w:eastAsiaTheme="minorEastAsia"/>
                <w:sz w:val="18"/>
                <w:szCs w:val="18"/>
              </w:rPr>
              <w:t xml:space="preserve">core IPC </w:t>
            </w:r>
            <w:r w:rsidR="00855486">
              <w:rPr>
                <w:rFonts w:ascii="Times New Roman" w:eastAsiaTheme="minorEastAsia" w:hint="eastAsia"/>
                <w:sz w:val="18"/>
                <w:szCs w:val="18"/>
              </w:rPr>
              <w:t>event</w:t>
            </w:r>
            <w:r w:rsidR="00855486" w:rsidRPr="007C2D0D">
              <w:rPr>
                <w:rFonts w:ascii="Times New Roman" w:eastAsiaTheme="minorEastAsia"/>
                <w:sz w:val="18"/>
                <w:szCs w:val="18"/>
              </w:rPr>
              <w:t xml:space="preserve"> </w:t>
            </w:r>
            <w:r w:rsidR="00855486">
              <w:rPr>
                <w:rFonts w:ascii="Times New Roman" w:eastAsiaTheme="minorEastAsia" w:hint="eastAsia"/>
                <w:sz w:val="18"/>
                <w:szCs w:val="18"/>
              </w:rPr>
              <w:t>9</w:t>
            </w:r>
            <w:r w:rsidR="00855486" w:rsidRPr="007C2D0D">
              <w:rPr>
                <w:rFonts w:ascii="Times New Roman" w:eastAsiaTheme="minorEastAsia"/>
                <w:sz w:val="18"/>
                <w:szCs w:val="18"/>
              </w:rPr>
              <w:t xml:space="preserve"> </w:t>
            </w:r>
            <w:r w:rsidR="00855486">
              <w:rPr>
                <w:rFonts w:ascii="Times New Roman" w:eastAsiaTheme="minorEastAsia"/>
                <w:sz w:val="18"/>
                <w:szCs w:val="18"/>
              </w:rPr>
              <w:t>status</w:t>
            </w:r>
            <w:r w:rsidR="00855486" w:rsidRPr="007C2D0D">
              <w:rPr>
                <w:rFonts w:ascii="Times New Roman" w:eastAsiaTheme="minorEastAsia"/>
                <w:sz w:val="18"/>
                <w:szCs w:val="18"/>
              </w:rPr>
              <w:t xml:space="preserve">. </w:t>
            </w:r>
          </w:p>
          <w:p w:rsidR="00855486" w:rsidRPr="00EF5EDA" w:rsidRDefault="00855486" w:rsidP="0059339E">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A7 whether the PLCTOA7IPC event 9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PLCDSP</w:t>
            </w:r>
            <w:r w:rsidRPr="00EF5EDA">
              <w:rPr>
                <w:rFonts w:ascii="Times New Roman" w:eastAsiaTheme="minorEastAsia"/>
                <w:sz w:val="18"/>
                <w:szCs w:val="18"/>
              </w:rPr>
              <w:t>.</w:t>
            </w:r>
          </w:p>
          <w:p w:rsidR="00855486" w:rsidRPr="00EF5EDA" w:rsidRDefault="00855486" w:rsidP="0059339E">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PLCDSP</w:t>
            </w:r>
          </w:p>
          <w:p w:rsidR="00855486" w:rsidRPr="007C2D0D" w:rsidRDefault="00855486" w:rsidP="0059339E">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PLCDSP</w:t>
            </w:r>
          </w:p>
        </w:tc>
      </w:tr>
      <w:tr w:rsidR="00855486" w:rsidRPr="00E53CAA"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8</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PLCTOA7IPCSTS&lt;8&gt;</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855486" w:rsidRDefault="00C63051" w:rsidP="0059339E">
            <w:pPr>
              <w:pStyle w:val="ad"/>
              <w:rPr>
                <w:rFonts w:ascii="Times New Roman" w:eastAsiaTheme="minorEastAsia"/>
                <w:sz w:val="18"/>
                <w:szCs w:val="18"/>
              </w:rPr>
            </w:pPr>
            <w:r>
              <w:rPr>
                <w:rFonts w:ascii="Times New Roman" w:eastAsiaTheme="minorEastAsia" w:hint="eastAsia"/>
                <w:sz w:val="18"/>
                <w:szCs w:val="18"/>
              </w:rPr>
              <w:t>PLCDSP to A7</w:t>
            </w:r>
            <w:r w:rsidR="00855486">
              <w:rPr>
                <w:rFonts w:ascii="Times New Roman" w:eastAsiaTheme="minorEastAsia" w:hint="eastAsia"/>
                <w:sz w:val="18"/>
                <w:szCs w:val="18"/>
              </w:rPr>
              <w:t xml:space="preserve"> </w:t>
            </w:r>
            <w:r w:rsidR="00855486" w:rsidRPr="007C2D0D">
              <w:rPr>
                <w:rFonts w:ascii="Times New Roman" w:eastAsiaTheme="minorEastAsia"/>
                <w:sz w:val="18"/>
                <w:szCs w:val="18"/>
              </w:rPr>
              <w:t xml:space="preserve">core IPC </w:t>
            </w:r>
            <w:r w:rsidR="00855486">
              <w:rPr>
                <w:rFonts w:ascii="Times New Roman" w:eastAsiaTheme="minorEastAsia" w:hint="eastAsia"/>
                <w:sz w:val="18"/>
                <w:szCs w:val="18"/>
              </w:rPr>
              <w:t>event</w:t>
            </w:r>
            <w:r w:rsidR="00855486" w:rsidRPr="007C2D0D">
              <w:rPr>
                <w:rFonts w:ascii="Times New Roman" w:eastAsiaTheme="minorEastAsia"/>
                <w:sz w:val="18"/>
                <w:szCs w:val="18"/>
              </w:rPr>
              <w:t xml:space="preserve"> </w:t>
            </w:r>
            <w:r w:rsidR="00855486">
              <w:rPr>
                <w:rFonts w:ascii="Times New Roman" w:eastAsiaTheme="minorEastAsia" w:hint="eastAsia"/>
                <w:sz w:val="18"/>
                <w:szCs w:val="18"/>
              </w:rPr>
              <w:t>8</w:t>
            </w:r>
            <w:r w:rsidR="00855486" w:rsidRPr="007C2D0D">
              <w:rPr>
                <w:rFonts w:ascii="Times New Roman" w:eastAsiaTheme="minorEastAsia"/>
                <w:sz w:val="18"/>
                <w:szCs w:val="18"/>
              </w:rPr>
              <w:t xml:space="preserve"> </w:t>
            </w:r>
            <w:r w:rsidR="00855486">
              <w:rPr>
                <w:rFonts w:ascii="Times New Roman" w:eastAsiaTheme="minorEastAsia"/>
                <w:sz w:val="18"/>
                <w:szCs w:val="18"/>
              </w:rPr>
              <w:t>status</w:t>
            </w:r>
            <w:r w:rsidR="00855486" w:rsidRPr="007C2D0D">
              <w:rPr>
                <w:rFonts w:ascii="Times New Roman" w:eastAsiaTheme="minorEastAsia"/>
                <w:sz w:val="18"/>
                <w:szCs w:val="18"/>
              </w:rPr>
              <w:t xml:space="preserve">. </w:t>
            </w:r>
          </w:p>
          <w:p w:rsidR="00855486" w:rsidRPr="00EF5EDA" w:rsidRDefault="00855486" w:rsidP="0059339E">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A7 whether the PLCTOA7IPC event 8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PLCDSP</w:t>
            </w:r>
            <w:r w:rsidRPr="00EF5EDA">
              <w:rPr>
                <w:rFonts w:ascii="Times New Roman" w:eastAsiaTheme="minorEastAsia"/>
                <w:sz w:val="18"/>
                <w:szCs w:val="18"/>
              </w:rPr>
              <w:t>.</w:t>
            </w:r>
          </w:p>
          <w:p w:rsidR="00855486" w:rsidRPr="00EF5EDA" w:rsidRDefault="00855486" w:rsidP="0059339E">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PLCDSP</w:t>
            </w:r>
          </w:p>
          <w:p w:rsidR="00855486" w:rsidRPr="007C2D0D" w:rsidRDefault="00855486" w:rsidP="0059339E">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PLCDSP</w:t>
            </w:r>
          </w:p>
        </w:tc>
      </w:tr>
      <w:tr w:rsidR="00855486" w:rsidRPr="00E53CAA"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7</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PLCTOA7IPCSTS&lt;7&gt;</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855486" w:rsidRDefault="00C63051" w:rsidP="0059339E">
            <w:pPr>
              <w:pStyle w:val="ad"/>
              <w:rPr>
                <w:rFonts w:ascii="Times New Roman" w:eastAsiaTheme="minorEastAsia"/>
                <w:sz w:val="18"/>
                <w:szCs w:val="18"/>
              </w:rPr>
            </w:pPr>
            <w:r>
              <w:rPr>
                <w:rFonts w:ascii="Times New Roman" w:eastAsiaTheme="minorEastAsia" w:hint="eastAsia"/>
                <w:sz w:val="18"/>
                <w:szCs w:val="18"/>
              </w:rPr>
              <w:t>PLCDSP to A7</w:t>
            </w:r>
            <w:r w:rsidR="00855486">
              <w:rPr>
                <w:rFonts w:ascii="Times New Roman" w:eastAsiaTheme="minorEastAsia" w:hint="eastAsia"/>
                <w:sz w:val="18"/>
                <w:szCs w:val="18"/>
              </w:rPr>
              <w:t xml:space="preserve"> </w:t>
            </w:r>
            <w:r w:rsidR="00855486" w:rsidRPr="007C2D0D">
              <w:rPr>
                <w:rFonts w:ascii="Times New Roman" w:eastAsiaTheme="minorEastAsia"/>
                <w:sz w:val="18"/>
                <w:szCs w:val="18"/>
              </w:rPr>
              <w:t xml:space="preserve">core IPC </w:t>
            </w:r>
            <w:r w:rsidR="00855486">
              <w:rPr>
                <w:rFonts w:ascii="Times New Roman" w:eastAsiaTheme="minorEastAsia" w:hint="eastAsia"/>
                <w:sz w:val="18"/>
                <w:szCs w:val="18"/>
              </w:rPr>
              <w:t>event</w:t>
            </w:r>
            <w:r w:rsidR="00855486" w:rsidRPr="007C2D0D">
              <w:rPr>
                <w:rFonts w:ascii="Times New Roman" w:eastAsiaTheme="minorEastAsia"/>
                <w:sz w:val="18"/>
                <w:szCs w:val="18"/>
              </w:rPr>
              <w:t xml:space="preserve"> </w:t>
            </w:r>
            <w:r w:rsidR="00855486">
              <w:rPr>
                <w:rFonts w:ascii="Times New Roman" w:eastAsiaTheme="minorEastAsia" w:hint="eastAsia"/>
                <w:sz w:val="18"/>
                <w:szCs w:val="18"/>
              </w:rPr>
              <w:t>7</w:t>
            </w:r>
            <w:r w:rsidR="00855486" w:rsidRPr="007C2D0D">
              <w:rPr>
                <w:rFonts w:ascii="Times New Roman" w:eastAsiaTheme="minorEastAsia"/>
                <w:sz w:val="18"/>
                <w:szCs w:val="18"/>
              </w:rPr>
              <w:t xml:space="preserve"> </w:t>
            </w:r>
            <w:r w:rsidR="00855486">
              <w:rPr>
                <w:rFonts w:ascii="Times New Roman" w:eastAsiaTheme="minorEastAsia"/>
                <w:sz w:val="18"/>
                <w:szCs w:val="18"/>
              </w:rPr>
              <w:t>status</w:t>
            </w:r>
            <w:r w:rsidR="00855486" w:rsidRPr="007C2D0D">
              <w:rPr>
                <w:rFonts w:ascii="Times New Roman" w:eastAsiaTheme="minorEastAsia"/>
                <w:sz w:val="18"/>
                <w:szCs w:val="18"/>
              </w:rPr>
              <w:t xml:space="preserve">. </w:t>
            </w:r>
          </w:p>
          <w:p w:rsidR="00855486" w:rsidRPr="00EF5EDA" w:rsidRDefault="00855486" w:rsidP="0059339E">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A7 whether the PLCTOA7IPC event 7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PLCDSP</w:t>
            </w:r>
            <w:r w:rsidRPr="00EF5EDA">
              <w:rPr>
                <w:rFonts w:ascii="Times New Roman" w:eastAsiaTheme="minorEastAsia"/>
                <w:sz w:val="18"/>
                <w:szCs w:val="18"/>
              </w:rPr>
              <w:t>.</w:t>
            </w:r>
          </w:p>
          <w:p w:rsidR="00855486" w:rsidRPr="00EF5EDA" w:rsidRDefault="00855486" w:rsidP="0059339E">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PLCDSP</w:t>
            </w:r>
          </w:p>
          <w:p w:rsidR="00855486" w:rsidRPr="007C2D0D" w:rsidRDefault="00855486" w:rsidP="0059339E">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PLCDSP</w:t>
            </w:r>
          </w:p>
        </w:tc>
      </w:tr>
      <w:tr w:rsidR="00855486" w:rsidRPr="00E53CAA"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6</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PLCTOA7IPCSTS&lt;6&gt;</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855486" w:rsidRDefault="00C63051" w:rsidP="0059339E">
            <w:pPr>
              <w:pStyle w:val="ad"/>
              <w:rPr>
                <w:rFonts w:ascii="Times New Roman" w:eastAsiaTheme="minorEastAsia"/>
                <w:sz w:val="18"/>
                <w:szCs w:val="18"/>
              </w:rPr>
            </w:pPr>
            <w:r>
              <w:rPr>
                <w:rFonts w:ascii="Times New Roman" w:eastAsiaTheme="minorEastAsia" w:hint="eastAsia"/>
                <w:sz w:val="18"/>
                <w:szCs w:val="18"/>
              </w:rPr>
              <w:t>PLCDSP to A7</w:t>
            </w:r>
            <w:r w:rsidR="00855486">
              <w:rPr>
                <w:rFonts w:ascii="Times New Roman" w:eastAsiaTheme="minorEastAsia" w:hint="eastAsia"/>
                <w:sz w:val="18"/>
                <w:szCs w:val="18"/>
              </w:rPr>
              <w:t xml:space="preserve"> </w:t>
            </w:r>
            <w:r w:rsidR="00855486" w:rsidRPr="007C2D0D">
              <w:rPr>
                <w:rFonts w:ascii="Times New Roman" w:eastAsiaTheme="minorEastAsia"/>
                <w:sz w:val="18"/>
                <w:szCs w:val="18"/>
              </w:rPr>
              <w:t xml:space="preserve">core IPC </w:t>
            </w:r>
            <w:r w:rsidR="00855486">
              <w:rPr>
                <w:rFonts w:ascii="Times New Roman" w:eastAsiaTheme="minorEastAsia" w:hint="eastAsia"/>
                <w:sz w:val="18"/>
                <w:szCs w:val="18"/>
              </w:rPr>
              <w:t>event</w:t>
            </w:r>
            <w:r w:rsidR="00855486" w:rsidRPr="007C2D0D">
              <w:rPr>
                <w:rFonts w:ascii="Times New Roman" w:eastAsiaTheme="minorEastAsia"/>
                <w:sz w:val="18"/>
                <w:szCs w:val="18"/>
              </w:rPr>
              <w:t xml:space="preserve"> </w:t>
            </w:r>
            <w:r w:rsidR="00855486">
              <w:rPr>
                <w:rFonts w:ascii="Times New Roman" w:eastAsiaTheme="minorEastAsia" w:hint="eastAsia"/>
                <w:sz w:val="18"/>
                <w:szCs w:val="18"/>
              </w:rPr>
              <w:t>6</w:t>
            </w:r>
            <w:r w:rsidR="00855486" w:rsidRPr="007C2D0D">
              <w:rPr>
                <w:rFonts w:ascii="Times New Roman" w:eastAsiaTheme="minorEastAsia"/>
                <w:sz w:val="18"/>
                <w:szCs w:val="18"/>
              </w:rPr>
              <w:t xml:space="preserve"> </w:t>
            </w:r>
            <w:r w:rsidR="00855486">
              <w:rPr>
                <w:rFonts w:ascii="Times New Roman" w:eastAsiaTheme="minorEastAsia"/>
                <w:sz w:val="18"/>
                <w:szCs w:val="18"/>
              </w:rPr>
              <w:t>status</w:t>
            </w:r>
            <w:r w:rsidR="00855486" w:rsidRPr="007C2D0D">
              <w:rPr>
                <w:rFonts w:ascii="Times New Roman" w:eastAsiaTheme="minorEastAsia"/>
                <w:sz w:val="18"/>
                <w:szCs w:val="18"/>
              </w:rPr>
              <w:t xml:space="preserve">. </w:t>
            </w:r>
          </w:p>
          <w:p w:rsidR="00855486" w:rsidRPr="00EF5EDA" w:rsidRDefault="00855486" w:rsidP="0059339E">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A7 whether the PLCTOA7IPC event 6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PLCDSP</w:t>
            </w:r>
            <w:r w:rsidRPr="00EF5EDA">
              <w:rPr>
                <w:rFonts w:ascii="Times New Roman" w:eastAsiaTheme="minorEastAsia"/>
                <w:sz w:val="18"/>
                <w:szCs w:val="18"/>
              </w:rPr>
              <w:t>.</w:t>
            </w:r>
          </w:p>
          <w:p w:rsidR="00855486" w:rsidRPr="00EF5EDA" w:rsidRDefault="00855486" w:rsidP="0059339E">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PLCDSP</w:t>
            </w:r>
          </w:p>
          <w:p w:rsidR="00855486" w:rsidRPr="007C2D0D" w:rsidRDefault="00855486" w:rsidP="0059339E">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PLCDSP</w:t>
            </w:r>
          </w:p>
        </w:tc>
      </w:tr>
      <w:tr w:rsidR="00855486" w:rsidRPr="00E53CAA"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5</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PLCTOA7IPCSTS&lt;5&gt;</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855486" w:rsidRDefault="00C63051" w:rsidP="0059339E">
            <w:pPr>
              <w:pStyle w:val="ad"/>
              <w:rPr>
                <w:rFonts w:ascii="Times New Roman" w:eastAsiaTheme="minorEastAsia"/>
                <w:sz w:val="18"/>
                <w:szCs w:val="18"/>
              </w:rPr>
            </w:pPr>
            <w:r>
              <w:rPr>
                <w:rFonts w:ascii="Times New Roman" w:eastAsiaTheme="minorEastAsia" w:hint="eastAsia"/>
                <w:sz w:val="18"/>
                <w:szCs w:val="18"/>
              </w:rPr>
              <w:t>PLCDSP to A7</w:t>
            </w:r>
            <w:r w:rsidR="00855486">
              <w:rPr>
                <w:rFonts w:ascii="Times New Roman" w:eastAsiaTheme="minorEastAsia" w:hint="eastAsia"/>
                <w:sz w:val="18"/>
                <w:szCs w:val="18"/>
              </w:rPr>
              <w:t xml:space="preserve"> </w:t>
            </w:r>
            <w:r w:rsidR="00855486" w:rsidRPr="007C2D0D">
              <w:rPr>
                <w:rFonts w:ascii="Times New Roman" w:eastAsiaTheme="minorEastAsia"/>
                <w:sz w:val="18"/>
                <w:szCs w:val="18"/>
              </w:rPr>
              <w:t xml:space="preserve">core IPC </w:t>
            </w:r>
            <w:r w:rsidR="00855486">
              <w:rPr>
                <w:rFonts w:ascii="Times New Roman" w:eastAsiaTheme="minorEastAsia" w:hint="eastAsia"/>
                <w:sz w:val="18"/>
                <w:szCs w:val="18"/>
              </w:rPr>
              <w:t>event</w:t>
            </w:r>
            <w:r w:rsidR="00855486" w:rsidRPr="007C2D0D">
              <w:rPr>
                <w:rFonts w:ascii="Times New Roman" w:eastAsiaTheme="minorEastAsia"/>
                <w:sz w:val="18"/>
                <w:szCs w:val="18"/>
              </w:rPr>
              <w:t xml:space="preserve"> </w:t>
            </w:r>
            <w:r w:rsidR="00855486">
              <w:rPr>
                <w:rFonts w:ascii="Times New Roman" w:eastAsiaTheme="minorEastAsia" w:hint="eastAsia"/>
                <w:sz w:val="18"/>
                <w:szCs w:val="18"/>
              </w:rPr>
              <w:t>5</w:t>
            </w:r>
            <w:r w:rsidR="00855486" w:rsidRPr="007C2D0D">
              <w:rPr>
                <w:rFonts w:ascii="Times New Roman" w:eastAsiaTheme="minorEastAsia"/>
                <w:sz w:val="18"/>
                <w:szCs w:val="18"/>
              </w:rPr>
              <w:t xml:space="preserve"> </w:t>
            </w:r>
            <w:r w:rsidR="00855486">
              <w:rPr>
                <w:rFonts w:ascii="Times New Roman" w:eastAsiaTheme="minorEastAsia"/>
                <w:sz w:val="18"/>
                <w:szCs w:val="18"/>
              </w:rPr>
              <w:t>status</w:t>
            </w:r>
            <w:r w:rsidR="00855486" w:rsidRPr="007C2D0D">
              <w:rPr>
                <w:rFonts w:ascii="Times New Roman" w:eastAsiaTheme="minorEastAsia"/>
                <w:sz w:val="18"/>
                <w:szCs w:val="18"/>
              </w:rPr>
              <w:t xml:space="preserve">. </w:t>
            </w:r>
          </w:p>
          <w:p w:rsidR="00855486" w:rsidRPr="00EF5EDA" w:rsidRDefault="00855486" w:rsidP="0059339E">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A7 whether the PLCTOA7IPC event 5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PLCDSP</w:t>
            </w:r>
            <w:r w:rsidRPr="00EF5EDA">
              <w:rPr>
                <w:rFonts w:ascii="Times New Roman" w:eastAsiaTheme="minorEastAsia"/>
                <w:sz w:val="18"/>
                <w:szCs w:val="18"/>
              </w:rPr>
              <w:t>.</w:t>
            </w:r>
          </w:p>
          <w:p w:rsidR="00855486" w:rsidRPr="00EF5EDA" w:rsidRDefault="00855486" w:rsidP="0059339E">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PLCDSP</w:t>
            </w:r>
          </w:p>
          <w:p w:rsidR="00855486" w:rsidRPr="007C2D0D" w:rsidRDefault="00855486" w:rsidP="0059339E">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PLCDSP</w:t>
            </w:r>
          </w:p>
        </w:tc>
      </w:tr>
      <w:tr w:rsidR="00855486" w:rsidRPr="00E53CAA"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4</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PLCTOA7IPCSTS&lt;4&gt;</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855486" w:rsidRDefault="00C63051" w:rsidP="0059339E">
            <w:pPr>
              <w:pStyle w:val="ad"/>
              <w:rPr>
                <w:rFonts w:ascii="Times New Roman" w:eastAsiaTheme="minorEastAsia"/>
                <w:sz w:val="18"/>
                <w:szCs w:val="18"/>
              </w:rPr>
            </w:pPr>
            <w:r>
              <w:rPr>
                <w:rFonts w:ascii="Times New Roman" w:eastAsiaTheme="minorEastAsia" w:hint="eastAsia"/>
                <w:sz w:val="18"/>
                <w:szCs w:val="18"/>
              </w:rPr>
              <w:t>PLCDSP to A7</w:t>
            </w:r>
            <w:r w:rsidR="00855486">
              <w:rPr>
                <w:rFonts w:ascii="Times New Roman" w:eastAsiaTheme="minorEastAsia" w:hint="eastAsia"/>
                <w:sz w:val="18"/>
                <w:szCs w:val="18"/>
              </w:rPr>
              <w:t xml:space="preserve"> </w:t>
            </w:r>
            <w:r w:rsidR="00855486" w:rsidRPr="007C2D0D">
              <w:rPr>
                <w:rFonts w:ascii="Times New Roman" w:eastAsiaTheme="minorEastAsia"/>
                <w:sz w:val="18"/>
                <w:szCs w:val="18"/>
              </w:rPr>
              <w:t xml:space="preserve">core IPC </w:t>
            </w:r>
            <w:r w:rsidR="00855486">
              <w:rPr>
                <w:rFonts w:ascii="Times New Roman" w:eastAsiaTheme="minorEastAsia" w:hint="eastAsia"/>
                <w:sz w:val="18"/>
                <w:szCs w:val="18"/>
              </w:rPr>
              <w:t>event</w:t>
            </w:r>
            <w:r w:rsidR="00855486" w:rsidRPr="007C2D0D">
              <w:rPr>
                <w:rFonts w:ascii="Times New Roman" w:eastAsiaTheme="minorEastAsia"/>
                <w:sz w:val="18"/>
                <w:szCs w:val="18"/>
              </w:rPr>
              <w:t xml:space="preserve"> </w:t>
            </w:r>
            <w:r w:rsidR="00855486">
              <w:rPr>
                <w:rFonts w:ascii="Times New Roman" w:eastAsiaTheme="minorEastAsia" w:hint="eastAsia"/>
                <w:sz w:val="18"/>
                <w:szCs w:val="18"/>
              </w:rPr>
              <w:t>4</w:t>
            </w:r>
            <w:r w:rsidR="00855486" w:rsidRPr="007C2D0D">
              <w:rPr>
                <w:rFonts w:ascii="Times New Roman" w:eastAsiaTheme="minorEastAsia"/>
                <w:sz w:val="18"/>
                <w:szCs w:val="18"/>
              </w:rPr>
              <w:t xml:space="preserve"> </w:t>
            </w:r>
            <w:r w:rsidR="00855486">
              <w:rPr>
                <w:rFonts w:ascii="Times New Roman" w:eastAsiaTheme="minorEastAsia"/>
                <w:sz w:val="18"/>
                <w:szCs w:val="18"/>
              </w:rPr>
              <w:t>status</w:t>
            </w:r>
            <w:r w:rsidR="00855486" w:rsidRPr="007C2D0D">
              <w:rPr>
                <w:rFonts w:ascii="Times New Roman" w:eastAsiaTheme="minorEastAsia"/>
                <w:sz w:val="18"/>
                <w:szCs w:val="18"/>
              </w:rPr>
              <w:t xml:space="preserve">. </w:t>
            </w:r>
          </w:p>
          <w:p w:rsidR="00855486" w:rsidRPr="00EF5EDA" w:rsidRDefault="00855486" w:rsidP="0059339E">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A7 whether the PLCTOA7IPC event 4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PLCDSP</w:t>
            </w:r>
            <w:r w:rsidRPr="00EF5EDA">
              <w:rPr>
                <w:rFonts w:ascii="Times New Roman" w:eastAsiaTheme="minorEastAsia"/>
                <w:sz w:val="18"/>
                <w:szCs w:val="18"/>
              </w:rPr>
              <w:t>.</w:t>
            </w:r>
          </w:p>
          <w:p w:rsidR="00855486" w:rsidRPr="00EF5EDA" w:rsidRDefault="00855486" w:rsidP="0059339E">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PLCDSP</w:t>
            </w:r>
          </w:p>
          <w:p w:rsidR="00855486" w:rsidRPr="007C2D0D" w:rsidRDefault="00855486" w:rsidP="0059339E">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PLCDSP</w:t>
            </w:r>
          </w:p>
        </w:tc>
      </w:tr>
      <w:tr w:rsidR="00855486" w:rsidRPr="00E53CAA"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3</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PLCTOA7IPCSTS&lt;3&gt;</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855486" w:rsidRDefault="00C63051" w:rsidP="0059339E">
            <w:pPr>
              <w:pStyle w:val="ad"/>
              <w:rPr>
                <w:rFonts w:ascii="Times New Roman" w:eastAsiaTheme="minorEastAsia"/>
                <w:sz w:val="18"/>
                <w:szCs w:val="18"/>
              </w:rPr>
            </w:pPr>
            <w:r>
              <w:rPr>
                <w:rFonts w:ascii="Times New Roman" w:eastAsiaTheme="minorEastAsia" w:hint="eastAsia"/>
                <w:sz w:val="18"/>
                <w:szCs w:val="18"/>
              </w:rPr>
              <w:t>PLCDSP to A7</w:t>
            </w:r>
            <w:r w:rsidR="00855486">
              <w:rPr>
                <w:rFonts w:ascii="Times New Roman" w:eastAsiaTheme="minorEastAsia" w:hint="eastAsia"/>
                <w:sz w:val="18"/>
                <w:szCs w:val="18"/>
              </w:rPr>
              <w:t xml:space="preserve"> </w:t>
            </w:r>
            <w:r w:rsidR="00855486" w:rsidRPr="007C2D0D">
              <w:rPr>
                <w:rFonts w:ascii="Times New Roman" w:eastAsiaTheme="minorEastAsia"/>
                <w:sz w:val="18"/>
                <w:szCs w:val="18"/>
              </w:rPr>
              <w:t xml:space="preserve">core IPC </w:t>
            </w:r>
            <w:r w:rsidR="00855486">
              <w:rPr>
                <w:rFonts w:ascii="Times New Roman" w:eastAsiaTheme="minorEastAsia" w:hint="eastAsia"/>
                <w:sz w:val="18"/>
                <w:szCs w:val="18"/>
              </w:rPr>
              <w:t>event</w:t>
            </w:r>
            <w:r w:rsidR="00855486" w:rsidRPr="007C2D0D">
              <w:rPr>
                <w:rFonts w:ascii="Times New Roman" w:eastAsiaTheme="minorEastAsia"/>
                <w:sz w:val="18"/>
                <w:szCs w:val="18"/>
              </w:rPr>
              <w:t xml:space="preserve"> </w:t>
            </w:r>
            <w:r w:rsidR="00855486">
              <w:rPr>
                <w:rFonts w:ascii="Times New Roman" w:eastAsiaTheme="minorEastAsia" w:hint="eastAsia"/>
                <w:sz w:val="18"/>
                <w:szCs w:val="18"/>
              </w:rPr>
              <w:t>3</w:t>
            </w:r>
            <w:r w:rsidR="00855486" w:rsidRPr="007C2D0D">
              <w:rPr>
                <w:rFonts w:ascii="Times New Roman" w:eastAsiaTheme="minorEastAsia"/>
                <w:sz w:val="18"/>
                <w:szCs w:val="18"/>
              </w:rPr>
              <w:t xml:space="preserve"> </w:t>
            </w:r>
            <w:r w:rsidR="00855486">
              <w:rPr>
                <w:rFonts w:ascii="Times New Roman" w:eastAsiaTheme="minorEastAsia"/>
                <w:sz w:val="18"/>
                <w:szCs w:val="18"/>
              </w:rPr>
              <w:t>status</w:t>
            </w:r>
            <w:r w:rsidR="00855486" w:rsidRPr="007C2D0D">
              <w:rPr>
                <w:rFonts w:ascii="Times New Roman" w:eastAsiaTheme="minorEastAsia"/>
                <w:sz w:val="18"/>
                <w:szCs w:val="18"/>
              </w:rPr>
              <w:t xml:space="preserve">. </w:t>
            </w:r>
          </w:p>
          <w:p w:rsidR="00855486" w:rsidRPr="00EF5EDA" w:rsidRDefault="00855486" w:rsidP="0059339E">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A7 whether the PLCTOA7IPC event 3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PLCDSP</w:t>
            </w:r>
            <w:r w:rsidRPr="00EF5EDA">
              <w:rPr>
                <w:rFonts w:ascii="Times New Roman" w:eastAsiaTheme="minorEastAsia"/>
                <w:sz w:val="18"/>
                <w:szCs w:val="18"/>
              </w:rPr>
              <w:t>.</w:t>
            </w:r>
          </w:p>
          <w:p w:rsidR="00855486" w:rsidRPr="00EF5EDA" w:rsidRDefault="00855486" w:rsidP="0059339E">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PLCDSP</w:t>
            </w:r>
          </w:p>
          <w:p w:rsidR="00855486" w:rsidRPr="007C2D0D" w:rsidRDefault="00855486" w:rsidP="0059339E">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PLCDSP</w:t>
            </w:r>
          </w:p>
        </w:tc>
      </w:tr>
      <w:tr w:rsidR="00855486" w:rsidRPr="00E53CAA"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lastRenderedPageBreak/>
              <w:t>2</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PLCTOA7IPCSTS&lt;2&gt;</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855486" w:rsidRDefault="00C63051" w:rsidP="0059339E">
            <w:pPr>
              <w:pStyle w:val="ad"/>
              <w:rPr>
                <w:rFonts w:ascii="Times New Roman" w:eastAsiaTheme="minorEastAsia"/>
                <w:sz w:val="18"/>
                <w:szCs w:val="18"/>
              </w:rPr>
            </w:pPr>
            <w:r>
              <w:rPr>
                <w:rFonts w:ascii="Times New Roman" w:eastAsiaTheme="minorEastAsia" w:hint="eastAsia"/>
                <w:sz w:val="18"/>
                <w:szCs w:val="18"/>
              </w:rPr>
              <w:t>PLCDSP to A7</w:t>
            </w:r>
            <w:r w:rsidR="00855486">
              <w:rPr>
                <w:rFonts w:ascii="Times New Roman" w:eastAsiaTheme="minorEastAsia" w:hint="eastAsia"/>
                <w:sz w:val="18"/>
                <w:szCs w:val="18"/>
              </w:rPr>
              <w:t xml:space="preserve"> </w:t>
            </w:r>
            <w:r w:rsidR="00855486" w:rsidRPr="007C2D0D">
              <w:rPr>
                <w:rFonts w:ascii="Times New Roman" w:eastAsiaTheme="minorEastAsia"/>
                <w:sz w:val="18"/>
                <w:szCs w:val="18"/>
              </w:rPr>
              <w:t xml:space="preserve">core IPC </w:t>
            </w:r>
            <w:r w:rsidR="00855486">
              <w:rPr>
                <w:rFonts w:ascii="Times New Roman" w:eastAsiaTheme="minorEastAsia" w:hint="eastAsia"/>
                <w:sz w:val="18"/>
                <w:szCs w:val="18"/>
              </w:rPr>
              <w:t>event</w:t>
            </w:r>
            <w:r w:rsidR="00855486" w:rsidRPr="007C2D0D">
              <w:rPr>
                <w:rFonts w:ascii="Times New Roman" w:eastAsiaTheme="minorEastAsia"/>
                <w:sz w:val="18"/>
                <w:szCs w:val="18"/>
              </w:rPr>
              <w:t xml:space="preserve"> </w:t>
            </w:r>
            <w:r w:rsidR="00855486">
              <w:rPr>
                <w:rFonts w:ascii="Times New Roman" w:eastAsiaTheme="minorEastAsia" w:hint="eastAsia"/>
                <w:sz w:val="18"/>
                <w:szCs w:val="18"/>
              </w:rPr>
              <w:t>2</w:t>
            </w:r>
            <w:r w:rsidR="00855486" w:rsidRPr="007C2D0D">
              <w:rPr>
                <w:rFonts w:ascii="Times New Roman" w:eastAsiaTheme="minorEastAsia"/>
                <w:sz w:val="18"/>
                <w:szCs w:val="18"/>
              </w:rPr>
              <w:t xml:space="preserve"> </w:t>
            </w:r>
            <w:r w:rsidR="00855486">
              <w:rPr>
                <w:rFonts w:ascii="Times New Roman" w:eastAsiaTheme="minorEastAsia"/>
                <w:sz w:val="18"/>
                <w:szCs w:val="18"/>
              </w:rPr>
              <w:t>status</w:t>
            </w:r>
            <w:r w:rsidR="00855486" w:rsidRPr="007C2D0D">
              <w:rPr>
                <w:rFonts w:ascii="Times New Roman" w:eastAsiaTheme="minorEastAsia"/>
                <w:sz w:val="18"/>
                <w:szCs w:val="18"/>
              </w:rPr>
              <w:t xml:space="preserve">. </w:t>
            </w:r>
          </w:p>
          <w:p w:rsidR="00855486" w:rsidRPr="00EF5EDA" w:rsidRDefault="00855486" w:rsidP="0059339E">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A7 whether the PLCTOA7IPC event 2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PLCDSP</w:t>
            </w:r>
            <w:r w:rsidRPr="00EF5EDA">
              <w:rPr>
                <w:rFonts w:ascii="Times New Roman" w:eastAsiaTheme="minorEastAsia"/>
                <w:sz w:val="18"/>
                <w:szCs w:val="18"/>
              </w:rPr>
              <w:t>.</w:t>
            </w:r>
          </w:p>
          <w:p w:rsidR="00855486" w:rsidRPr="00EF5EDA" w:rsidRDefault="00855486" w:rsidP="0059339E">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PLCDSP</w:t>
            </w:r>
          </w:p>
          <w:p w:rsidR="00855486" w:rsidRPr="007C2D0D" w:rsidRDefault="00855486" w:rsidP="0059339E">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PLCDSP</w:t>
            </w:r>
          </w:p>
        </w:tc>
      </w:tr>
      <w:tr w:rsidR="00855486" w:rsidRPr="00E53CAA"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1</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PLCTOA7IPCSTS&lt;1&gt;</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855486" w:rsidRDefault="00C63051" w:rsidP="0059339E">
            <w:pPr>
              <w:pStyle w:val="ad"/>
              <w:rPr>
                <w:rFonts w:ascii="Times New Roman" w:eastAsiaTheme="minorEastAsia"/>
                <w:sz w:val="18"/>
                <w:szCs w:val="18"/>
              </w:rPr>
            </w:pPr>
            <w:r>
              <w:rPr>
                <w:rFonts w:ascii="Times New Roman" w:eastAsiaTheme="minorEastAsia" w:hint="eastAsia"/>
                <w:sz w:val="18"/>
                <w:szCs w:val="18"/>
              </w:rPr>
              <w:t>PLCDSP to A7</w:t>
            </w:r>
            <w:r w:rsidR="00855486">
              <w:rPr>
                <w:rFonts w:ascii="Times New Roman" w:eastAsiaTheme="minorEastAsia" w:hint="eastAsia"/>
                <w:sz w:val="18"/>
                <w:szCs w:val="18"/>
              </w:rPr>
              <w:t xml:space="preserve"> </w:t>
            </w:r>
            <w:r w:rsidR="00855486" w:rsidRPr="007C2D0D">
              <w:rPr>
                <w:rFonts w:ascii="Times New Roman" w:eastAsiaTheme="minorEastAsia"/>
                <w:sz w:val="18"/>
                <w:szCs w:val="18"/>
              </w:rPr>
              <w:t xml:space="preserve">core IPC </w:t>
            </w:r>
            <w:r w:rsidR="00855486">
              <w:rPr>
                <w:rFonts w:ascii="Times New Roman" w:eastAsiaTheme="minorEastAsia" w:hint="eastAsia"/>
                <w:sz w:val="18"/>
                <w:szCs w:val="18"/>
              </w:rPr>
              <w:t>event</w:t>
            </w:r>
            <w:r w:rsidR="00855486" w:rsidRPr="007C2D0D">
              <w:rPr>
                <w:rFonts w:ascii="Times New Roman" w:eastAsiaTheme="minorEastAsia"/>
                <w:sz w:val="18"/>
                <w:szCs w:val="18"/>
              </w:rPr>
              <w:t xml:space="preserve"> </w:t>
            </w:r>
            <w:r w:rsidR="00855486">
              <w:rPr>
                <w:rFonts w:ascii="Times New Roman" w:eastAsiaTheme="minorEastAsia" w:hint="eastAsia"/>
                <w:sz w:val="18"/>
                <w:szCs w:val="18"/>
              </w:rPr>
              <w:t>1</w:t>
            </w:r>
            <w:r w:rsidR="00855486" w:rsidRPr="007C2D0D">
              <w:rPr>
                <w:rFonts w:ascii="Times New Roman" w:eastAsiaTheme="minorEastAsia"/>
                <w:sz w:val="18"/>
                <w:szCs w:val="18"/>
              </w:rPr>
              <w:t xml:space="preserve"> </w:t>
            </w:r>
            <w:r w:rsidR="00855486">
              <w:rPr>
                <w:rFonts w:ascii="Times New Roman" w:eastAsiaTheme="minorEastAsia"/>
                <w:sz w:val="18"/>
                <w:szCs w:val="18"/>
              </w:rPr>
              <w:t>status</w:t>
            </w:r>
            <w:r w:rsidR="00855486" w:rsidRPr="007C2D0D">
              <w:rPr>
                <w:rFonts w:ascii="Times New Roman" w:eastAsiaTheme="minorEastAsia"/>
                <w:sz w:val="18"/>
                <w:szCs w:val="18"/>
              </w:rPr>
              <w:t xml:space="preserve">. </w:t>
            </w:r>
          </w:p>
          <w:p w:rsidR="00855486" w:rsidRPr="00EF5EDA" w:rsidRDefault="00855486" w:rsidP="0059339E">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A7 whether the PLCTOA7IPC event 1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PLCDSP</w:t>
            </w:r>
            <w:r w:rsidRPr="00EF5EDA">
              <w:rPr>
                <w:rFonts w:ascii="Times New Roman" w:eastAsiaTheme="minorEastAsia"/>
                <w:sz w:val="18"/>
                <w:szCs w:val="18"/>
              </w:rPr>
              <w:t>.</w:t>
            </w:r>
          </w:p>
          <w:p w:rsidR="00855486" w:rsidRPr="00EF5EDA" w:rsidRDefault="00855486" w:rsidP="0059339E">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PLCDSP</w:t>
            </w:r>
          </w:p>
          <w:p w:rsidR="00855486" w:rsidRPr="007C2D0D" w:rsidRDefault="00855486" w:rsidP="0059339E">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PLCDSP</w:t>
            </w:r>
          </w:p>
        </w:tc>
      </w:tr>
      <w:tr w:rsidR="00855486" w:rsidRPr="00E53CAA" w:rsidTr="0059339E">
        <w:trPr>
          <w:cantSplit/>
          <w:trHeight w:hRule="exact" w:val="1044"/>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PLCTOA7IPCSTS&lt;0&gt;</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855486" w:rsidRDefault="00C63051" w:rsidP="0059339E">
            <w:pPr>
              <w:pStyle w:val="ad"/>
              <w:rPr>
                <w:rFonts w:ascii="Times New Roman" w:eastAsiaTheme="minorEastAsia"/>
                <w:sz w:val="18"/>
                <w:szCs w:val="18"/>
              </w:rPr>
            </w:pPr>
            <w:r>
              <w:rPr>
                <w:rFonts w:ascii="Times New Roman" w:eastAsiaTheme="minorEastAsia" w:hint="eastAsia"/>
                <w:sz w:val="18"/>
                <w:szCs w:val="18"/>
              </w:rPr>
              <w:t>PLCDSP to A7</w:t>
            </w:r>
            <w:r w:rsidR="00855486">
              <w:rPr>
                <w:rFonts w:ascii="Times New Roman" w:eastAsiaTheme="minorEastAsia" w:hint="eastAsia"/>
                <w:sz w:val="18"/>
                <w:szCs w:val="18"/>
              </w:rPr>
              <w:t xml:space="preserve"> </w:t>
            </w:r>
            <w:r w:rsidR="00855486" w:rsidRPr="007C2D0D">
              <w:rPr>
                <w:rFonts w:ascii="Times New Roman" w:eastAsiaTheme="minorEastAsia"/>
                <w:sz w:val="18"/>
                <w:szCs w:val="18"/>
              </w:rPr>
              <w:t xml:space="preserve">core IPC </w:t>
            </w:r>
            <w:r w:rsidR="00855486">
              <w:rPr>
                <w:rFonts w:ascii="Times New Roman" w:eastAsiaTheme="minorEastAsia" w:hint="eastAsia"/>
                <w:sz w:val="18"/>
                <w:szCs w:val="18"/>
              </w:rPr>
              <w:t>event</w:t>
            </w:r>
            <w:r w:rsidR="00855486" w:rsidRPr="007C2D0D">
              <w:rPr>
                <w:rFonts w:ascii="Times New Roman" w:eastAsiaTheme="minorEastAsia"/>
                <w:sz w:val="18"/>
                <w:szCs w:val="18"/>
              </w:rPr>
              <w:t xml:space="preserve"> </w:t>
            </w:r>
            <w:r w:rsidR="00855486">
              <w:rPr>
                <w:rFonts w:ascii="Times New Roman" w:eastAsiaTheme="minorEastAsia" w:hint="eastAsia"/>
                <w:sz w:val="18"/>
                <w:szCs w:val="18"/>
              </w:rPr>
              <w:t>0</w:t>
            </w:r>
            <w:r w:rsidR="00855486" w:rsidRPr="007C2D0D">
              <w:rPr>
                <w:rFonts w:ascii="Times New Roman" w:eastAsiaTheme="minorEastAsia"/>
                <w:sz w:val="18"/>
                <w:szCs w:val="18"/>
              </w:rPr>
              <w:t xml:space="preserve"> </w:t>
            </w:r>
            <w:r w:rsidR="00855486">
              <w:rPr>
                <w:rFonts w:ascii="Times New Roman" w:eastAsiaTheme="minorEastAsia"/>
                <w:sz w:val="18"/>
                <w:szCs w:val="18"/>
              </w:rPr>
              <w:t>status</w:t>
            </w:r>
            <w:r w:rsidR="00855486" w:rsidRPr="007C2D0D">
              <w:rPr>
                <w:rFonts w:ascii="Times New Roman" w:eastAsiaTheme="minorEastAsia"/>
                <w:sz w:val="18"/>
                <w:szCs w:val="18"/>
              </w:rPr>
              <w:t xml:space="preserve">. </w:t>
            </w:r>
          </w:p>
          <w:p w:rsidR="00855486" w:rsidRPr="00EF5EDA" w:rsidRDefault="00855486" w:rsidP="0059339E">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A7 wh</w:t>
            </w:r>
            <w:r w:rsidR="00C63051">
              <w:rPr>
                <w:rFonts w:ascii="Times New Roman" w:eastAsiaTheme="minorEastAsia" w:hint="eastAsia"/>
                <w:sz w:val="18"/>
                <w:szCs w:val="18"/>
              </w:rPr>
              <w:t>ether the PLCTOA7IPC event 0 is</w:t>
            </w:r>
            <w:r>
              <w:rPr>
                <w:rFonts w:ascii="Times New Roman" w:eastAsiaTheme="minorEastAsia"/>
                <w:sz w:val="18"/>
                <w:szCs w:val="18"/>
              </w:rPr>
              <w:t xml:space="preserve"> 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PLCDSP</w:t>
            </w:r>
            <w:r w:rsidRPr="00EF5EDA">
              <w:rPr>
                <w:rFonts w:ascii="Times New Roman" w:eastAsiaTheme="minorEastAsia"/>
                <w:sz w:val="18"/>
                <w:szCs w:val="18"/>
              </w:rPr>
              <w:t>.</w:t>
            </w:r>
          </w:p>
          <w:p w:rsidR="00855486" w:rsidRPr="00EF5EDA" w:rsidRDefault="00855486" w:rsidP="0059339E">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PLCDSP</w:t>
            </w:r>
          </w:p>
          <w:p w:rsidR="00855486" w:rsidRPr="007C2D0D" w:rsidRDefault="00855486" w:rsidP="0059339E">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PLCDSP</w:t>
            </w:r>
          </w:p>
        </w:tc>
      </w:tr>
    </w:tbl>
    <w:p w:rsidR="00490FA0" w:rsidRPr="00EF5EDA" w:rsidRDefault="00490FA0" w:rsidP="00490FA0">
      <w:r>
        <w:t>Note</w:t>
      </w:r>
      <w:r>
        <w:rPr>
          <w:rFonts w:hint="eastAsia"/>
        </w:rPr>
        <w:t>:</w:t>
      </w:r>
      <w:r>
        <w:t xml:space="preserve"> IPC event </w:t>
      </w:r>
      <w:r>
        <w:rPr>
          <w:rFonts w:hint="eastAsia"/>
        </w:rPr>
        <w:t>statu</w:t>
      </w:r>
      <w:r>
        <w:t>s 0-</w:t>
      </w:r>
      <w:r>
        <w:rPr>
          <w:rFonts w:hint="eastAsia"/>
        </w:rPr>
        <w:t>7</w:t>
      </w:r>
      <w:r>
        <w:t xml:space="preserve"> will trigger interrupt </w:t>
      </w:r>
      <w:r>
        <w:rPr>
          <w:rFonts w:hint="eastAsia"/>
        </w:rPr>
        <w:t xml:space="preserve">to </w:t>
      </w:r>
      <w:r>
        <w:t>the</w:t>
      </w:r>
      <w:r>
        <w:rPr>
          <w:rFonts w:hint="eastAsia"/>
        </w:rPr>
        <w:t xml:space="preserve"> A7 core</w:t>
      </w:r>
      <w:r>
        <w:t xml:space="preserve"> via</w:t>
      </w:r>
      <w:r>
        <w:rPr>
          <w:rFonts w:hint="eastAsia"/>
        </w:rPr>
        <w:t xml:space="preserve"> </w:t>
      </w:r>
      <w:r>
        <w:t xml:space="preserve">the </w:t>
      </w:r>
      <w:r>
        <w:rPr>
          <w:rFonts w:hint="eastAsia"/>
        </w:rPr>
        <w:t>GIC</w:t>
      </w:r>
      <w:r>
        <w:t>.</w:t>
      </w:r>
    </w:p>
    <w:p w:rsidR="00855486" w:rsidRDefault="00855486" w:rsidP="00855486">
      <w:pPr>
        <w:rPr>
          <w:ins w:id="2233" w:author="yangy" w:date="2017-05-11T11:03:00Z"/>
        </w:rPr>
      </w:pPr>
    </w:p>
    <w:p w:rsidR="0082406E" w:rsidRPr="00855486" w:rsidRDefault="0082406E" w:rsidP="0082406E">
      <w:pPr>
        <w:pStyle w:val="3"/>
        <w:numPr>
          <w:ilvl w:val="2"/>
          <w:numId w:val="18"/>
        </w:numPr>
        <w:rPr>
          <w:ins w:id="2234" w:author="yangy" w:date="2017-05-11T11:03:00Z"/>
        </w:rPr>
      </w:pPr>
      <w:bookmarkStart w:id="2235" w:name="_Toc482273611"/>
      <w:ins w:id="2236" w:author="yangy" w:date="2017-05-11T11:05:00Z">
        <w:r>
          <w:rPr>
            <w:rFonts w:hint="eastAsia"/>
          </w:rPr>
          <w:t>RFTOA7IPCTEST</w:t>
        </w:r>
      </w:ins>
      <w:ins w:id="2237" w:author="yangy" w:date="2017-05-11T11:03:00Z">
        <w:r>
          <w:rPr>
            <w:rFonts w:hint="eastAsia"/>
          </w:rPr>
          <w:t>&lt;31:0&gt;</w:t>
        </w:r>
        <w:bookmarkEnd w:id="2235"/>
      </w:ins>
    </w:p>
    <w:p w:rsidR="0082406E" w:rsidRDefault="00C34EA9" w:rsidP="0082406E">
      <w:pPr>
        <w:rPr>
          <w:ins w:id="2238" w:author="yangy" w:date="2017-05-11T11:03:00Z"/>
        </w:rPr>
      </w:pPr>
      <w:ins w:id="2239" w:author="yangy" w:date="2017-05-11T11:14:00Z">
        <w:r>
          <w:rPr>
            <w:rFonts w:hint="eastAsia"/>
          </w:rPr>
          <w:t>RF</w:t>
        </w:r>
      </w:ins>
      <w:ins w:id="2240" w:author="yangy" w:date="2017-05-11T13:23:00Z">
        <w:r w:rsidR="00A43FD7">
          <w:rPr>
            <w:rFonts w:hint="eastAsia"/>
          </w:rPr>
          <w:t xml:space="preserve"> </w:t>
        </w:r>
      </w:ins>
      <w:ins w:id="2241" w:author="yangy" w:date="2017-05-11T11:14:00Z">
        <w:r>
          <w:rPr>
            <w:rFonts w:hint="eastAsia"/>
          </w:rPr>
          <w:t>T</w:t>
        </w:r>
      </w:ins>
      <w:ins w:id="2242" w:author="yangy" w:date="2017-05-11T13:24:00Z">
        <w:r w:rsidR="00A43FD7">
          <w:rPr>
            <w:rFonts w:hint="eastAsia"/>
          </w:rPr>
          <w:t xml:space="preserve">o </w:t>
        </w:r>
      </w:ins>
      <w:ins w:id="2243" w:author="yangy" w:date="2017-05-11T11:14:00Z">
        <w:r>
          <w:rPr>
            <w:rFonts w:hint="eastAsia"/>
          </w:rPr>
          <w:t xml:space="preserve">A7 </w:t>
        </w:r>
      </w:ins>
      <w:ins w:id="2244" w:author="yangy" w:date="2017-05-11T11:15:00Z">
        <w:r>
          <w:rPr>
            <w:rFonts w:hint="eastAsia"/>
          </w:rPr>
          <w:t>Interrupt test register</w:t>
        </w:r>
      </w:ins>
      <w:ins w:id="2245" w:author="yangy" w:date="2017-05-11T11:03:00Z">
        <w:r w:rsidR="0082406E">
          <w:rPr>
            <w:rFonts w:hint="eastAsia"/>
          </w:rPr>
          <w:t xml:space="preserve"> </w:t>
        </w:r>
      </w:ins>
    </w:p>
    <w:p w:rsidR="0082406E" w:rsidRDefault="0082406E" w:rsidP="0082406E">
      <w:pPr>
        <w:rPr>
          <w:ins w:id="2246" w:author="yangy" w:date="2017-05-11T11:03:00Z"/>
        </w:rPr>
      </w:pPr>
      <w:ins w:id="2247" w:author="yangy" w:date="2017-05-11T11:03:00Z">
        <w:r>
          <w:t>A</w:t>
        </w:r>
        <w:r>
          <w:rPr>
            <w:rFonts w:hint="eastAsia"/>
          </w:rPr>
          <w:t>ddress offset:</w:t>
        </w:r>
      </w:ins>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82406E" w:rsidRPr="00E53CAA" w:rsidTr="0082406E">
        <w:trPr>
          <w:cantSplit/>
          <w:tblHeader/>
          <w:ins w:id="2248" w:author="yangy" w:date="2017-05-11T11:03:00Z"/>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82406E" w:rsidRPr="00E53CAA" w:rsidRDefault="0082406E" w:rsidP="0082406E">
            <w:pPr>
              <w:pStyle w:val="ad"/>
              <w:rPr>
                <w:ins w:id="2249" w:author="yangy" w:date="2017-05-11T11:03:00Z"/>
                <w:rFonts w:ascii="Times New Roman" w:eastAsia="MS PGothic"/>
                <w:sz w:val="18"/>
                <w:szCs w:val="18"/>
              </w:rPr>
            </w:pPr>
            <w:ins w:id="2250" w:author="yangy" w:date="2017-05-11T11:03:00Z">
              <w:r w:rsidRPr="00E53CAA">
                <w:rPr>
                  <w:rFonts w:ascii="Times New Roman" w:eastAsia="MS PGothic"/>
                  <w:sz w:val="18"/>
                  <w:szCs w:val="18"/>
                </w:rPr>
                <w:t>Bits</w:t>
              </w:r>
            </w:ins>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82406E" w:rsidRPr="00E53CAA" w:rsidRDefault="0082406E" w:rsidP="0082406E">
            <w:pPr>
              <w:pStyle w:val="ad"/>
              <w:rPr>
                <w:ins w:id="2251" w:author="yangy" w:date="2017-05-11T11:03:00Z"/>
                <w:rFonts w:ascii="Times New Roman" w:eastAsia="MS PGothic"/>
                <w:sz w:val="18"/>
                <w:szCs w:val="18"/>
              </w:rPr>
            </w:pPr>
            <w:ins w:id="2252" w:author="yangy" w:date="2017-05-11T11:03:00Z">
              <w:r w:rsidRPr="00E53CAA">
                <w:rPr>
                  <w:rFonts w:ascii="Times New Roman" w:eastAsia="MS PGothic"/>
                  <w:sz w:val="18"/>
                  <w:szCs w:val="18"/>
                </w:rPr>
                <w:t>Name</w:t>
              </w:r>
            </w:ins>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82406E" w:rsidRPr="00E53CAA" w:rsidRDefault="0082406E" w:rsidP="0082406E">
            <w:pPr>
              <w:pStyle w:val="ad"/>
              <w:rPr>
                <w:ins w:id="2253" w:author="yangy" w:date="2017-05-11T11:03:00Z"/>
                <w:rFonts w:ascii="Times New Roman" w:eastAsia="MS PGothic"/>
                <w:sz w:val="18"/>
                <w:szCs w:val="18"/>
              </w:rPr>
            </w:pPr>
            <w:ins w:id="2254" w:author="yangy" w:date="2017-05-11T11:03:00Z">
              <w:r>
                <w:rPr>
                  <w:rFonts w:ascii="Times New Roman" w:eastAsia="MS PGothic"/>
                  <w:sz w:val="18"/>
                  <w:szCs w:val="18"/>
                </w:rPr>
                <w:t>R/W</w:t>
              </w:r>
            </w:ins>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82406E" w:rsidRPr="00E53CAA" w:rsidRDefault="0082406E" w:rsidP="0082406E">
            <w:pPr>
              <w:pStyle w:val="ad"/>
              <w:rPr>
                <w:ins w:id="2255" w:author="yangy" w:date="2017-05-11T11:03:00Z"/>
                <w:rFonts w:ascii="Times New Roman" w:eastAsia="MS PGothic"/>
                <w:sz w:val="18"/>
                <w:szCs w:val="18"/>
              </w:rPr>
            </w:pPr>
            <w:ins w:id="2256" w:author="yangy" w:date="2017-05-11T11:03:00Z">
              <w:r w:rsidRPr="00E53CAA">
                <w:rPr>
                  <w:rFonts w:ascii="Times New Roman" w:eastAsia="MS PGothic"/>
                  <w:sz w:val="18"/>
                  <w:szCs w:val="18"/>
                </w:rPr>
                <w:t>Reset</w:t>
              </w:r>
            </w:ins>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82406E" w:rsidRPr="00E53CAA" w:rsidRDefault="0082406E" w:rsidP="0082406E">
            <w:pPr>
              <w:pStyle w:val="ad"/>
              <w:rPr>
                <w:ins w:id="2257" w:author="yangy" w:date="2017-05-11T11:03:00Z"/>
                <w:rFonts w:ascii="Times New Roman" w:eastAsia="MS PGothic"/>
                <w:sz w:val="18"/>
                <w:szCs w:val="18"/>
              </w:rPr>
            </w:pPr>
            <w:ins w:id="2258" w:author="yangy" w:date="2017-05-11T11:03:00Z">
              <w:r w:rsidRPr="00E53CAA">
                <w:rPr>
                  <w:rFonts w:ascii="Times New Roman" w:eastAsia="MS PGothic"/>
                  <w:sz w:val="18"/>
                  <w:szCs w:val="18"/>
                </w:rPr>
                <w:t>Description</w:t>
              </w:r>
            </w:ins>
          </w:p>
        </w:tc>
      </w:tr>
      <w:tr w:rsidR="0082406E" w:rsidRPr="007C2D0D" w:rsidTr="0082406E">
        <w:trPr>
          <w:cantSplit/>
          <w:trHeight w:val="222"/>
          <w:ins w:id="2259" w:author="yangy" w:date="2017-05-11T11:03:00Z"/>
        </w:trPr>
        <w:tc>
          <w:tcPr>
            <w:tcW w:w="695" w:type="dxa"/>
            <w:tcBorders>
              <w:top w:val="single" w:sz="4" w:space="0" w:color="auto"/>
              <w:left w:val="single" w:sz="4" w:space="0" w:color="auto"/>
              <w:bottom w:val="single" w:sz="4" w:space="0" w:color="auto"/>
              <w:right w:val="single" w:sz="4" w:space="0" w:color="auto"/>
            </w:tcBorders>
          </w:tcPr>
          <w:p w:rsidR="0082406E" w:rsidRPr="00C53D86" w:rsidRDefault="0082406E" w:rsidP="0082406E">
            <w:pPr>
              <w:pStyle w:val="ad"/>
              <w:rPr>
                <w:ins w:id="2260" w:author="yangy" w:date="2017-05-11T11:03:00Z"/>
                <w:rFonts w:ascii="Times New Roman" w:eastAsiaTheme="minorEastAsia"/>
                <w:sz w:val="18"/>
                <w:szCs w:val="18"/>
              </w:rPr>
            </w:pPr>
            <w:ins w:id="2261" w:author="yangy" w:date="2017-05-11T11:03:00Z">
              <w:r>
                <w:rPr>
                  <w:rFonts w:ascii="Times New Roman" w:eastAsiaTheme="minorEastAsia" w:hint="eastAsia"/>
                  <w:sz w:val="18"/>
                  <w:szCs w:val="18"/>
                </w:rPr>
                <w:t>3</w:t>
              </w:r>
            </w:ins>
            <w:ins w:id="2262" w:author="yangy" w:date="2017-05-11T11:05:00Z">
              <w:r>
                <w:rPr>
                  <w:rFonts w:ascii="Times New Roman" w:eastAsiaTheme="minorEastAsia" w:hint="eastAsia"/>
                  <w:sz w:val="18"/>
                  <w:szCs w:val="18"/>
                </w:rPr>
                <w:t>1</w:t>
              </w:r>
            </w:ins>
            <w:ins w:id="2263" w:author="yangy" w:date="2017-05-11T11:03:00Z">
              <w:r>
                <w:rPr>
                  <w:rFonts w:ascii="Times New Roman" w:eastAsiaTheme="minorEastAsia" w:hint="eastAsia"/>
                  <w:sz w:val="18"/>
                  <w:szCs w:val="18"/>
                </w:rPr>
                <w:t>:</w:t>
              </w:r>
            </w:ins>
            <w:ins w:id="2264" w:author="yangy" w:date="2017-05-11T11:07:00Z">
              <w:r>
                <w:rPr>
                  <w:rFonts w:ascii="Times New Roman" w:eastAsiaTheme="minorEastAsia" w:hint="eastAsia"/>
                  <w:sz w:val="18"/>
                  <w:szCs w:val="18"/>
                </w:rPr>
                <w:t>8</w:t>
              </w:r>
            </w:ins>
          </w:p>
        </w:tc>
        <w:tc>
          <w:tcPr>
            <w:tcW w:w="2056" w:type="dxa"/>
            <w:tcBorders>
              <w:top w:val="single" w:sz="4" w:space="0" w:color="auto"/>
              <w:left w:val="single" w:sz="4" w:space="0" w:color="auto"/>
              <w:bottom w:val="single" w:sz="4" w:space="0" w:color="auto"/>
              <w:right w:val="single" w:sz="4" w:space="0" w:color="auto"/>
            </w:tcBorders>
          </w:tcPr>
          <w:p w:rsidR="0082406E" w:rsidRPr="00C53D86" w:rsidRDefault="0082406E" w:rsidP="0082406E">
            <w:pPr>
              <w:pStyle w:val="ad"/>
              <w:rPr>
                <w:ins w:id="2265" w:author="yangy" w:date="2017-05-11T11:03:00Z"/>
                <w:rFonts w:ascii="Times New Roman" w:eastAsiaTheme="minorEastAsia"/>
                <w:sz w:val="18"/>
                <w:szCs w:val="18"/>
              </w:rPr>
            </w:pPr>
            <w:ins w:id="2266" w:author="yangy" w:date="2017-05-11T11:03:00Z">
              <w:r>
                <w:rPr>
                  <w:rFonts w:ascii="Times New Roman" w:eastAsiaTheme="minorEastAsia" w:hint="eastAsia"/>
                  <w:sz w:val="18"/>
                  <w:szCs w:val="18"/>
                </w:rPr>
                <w:t>reserved</w:t>
              </w:r>
            </w:ins>
          </w:p>
        </w:tc>
        <w:tc>
          <w:tcPr>
            <w:tcW w:w="736" w:type="dxa"/>
            <w:tcBorders>
              <w:top w:val="single" w:sz="4" w:space="0" w:color="auto"/>
              <w:left w:val="single" w:sz="4" w:space="0" w:color="auto"/>
              <w:bottom w:val="single" w:sz="4" w:space="0" w:color="auto"/>
              <w:right w:val="single" w:sz="4" w:space="0" w:color="auto"/>
            </w:tcBorders>
          </w:tcPr>
          <w:p w:rsidR="0082406E" w:rsidRPr="00E53CAA" w:rsidRDefault="0082406E" w:rsidP="0082406E">
            <w:pPr>
              <w:pStyle w:val="ad"/>
              <w:rPr>
                <w:ins w:id="2267" w:author="yangy" w:date="2017-05-11T11:03:00Z"/>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82406E" w:rsidRPr="00481022" w:rsidRDefault="0082406E" w:rsidP="0082406E">
            <w:pPr>
              <w:pStyle w:val="ad"/>
              <w:rPr>
                <w:ins w:id="2268" w:author="yangy" w:date="2017-05-11T11:03:00Z"/>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82406E" w:rsidRPr="007C2D0D" w:rsidRDefault="0082406E" w:rsidP="0082406E">
            <w:pPr>
              <w:pStyle w:val="ad"/>
              <w:rPr>
                <w:ins w:id="2269" w:author="yangy" w:date="2017-05-11T11:03:00Z"/>
                <w:rFonts w:ascii="Times New Roman" w:eastAsiaTheme="minorEastAsia"/>
                <w:sz w:val="18"/>
                <w:szCs w:val="18"/>
              </w:rPr>
            </w:pPr>
            <w:ins w:id="2270" w:author="yangy" w:date="2017-05-11T11:03:00Z">
              <w:r>
                <w:rPr>
                  <w:rFonts w:ascii="Times New Roman" w:eastAsiaTheme="minorEastAsia" w:hint="eastAsia"/>
                  <w:sz w:val="18"/>
                  <w:szCs w:val="18"/>
                </w:rPr>
                <w:t>Reserved</w:t>
              </w:r>
            </w:ins>
          </w:p>
        </w:tc>
      </w:tr>
      <w:tr w:rsidR="0082406E" w:rsidRPr="0082406E" w:rsidTr="0082406E">
        <w:trPr>
          <w:cantSplit/>
          <w:trHeight w:val="222"/>
          <w:ins w:id="2271" w:author="yangy" w:date="2017-05-11T11:03:00Z"/>
        </w:trPr>
        <w:tc>
          <w:tcPr>
            <w:tcW w:w="695" w:type="dxa"/>
            <w:tcBorders>
              <w:top w:val="single" w:sz="4" w:space="0" w:color="auto"/>
              <w:left w:val="single" w:sz="4" w:space="0" w:color="auto"/>
              <w:bottom w:val="single" w:sz="4" w:space="0" w:color="auto"/>
              <w:right w:val="single" w:sz="4" w:space="0" w:color="auto"/>
            </w:tcBorders>
          </w:tcPr>
          <w:p w:rsidR="0082406E" w:rsidRPr="00C53D86" w:rsidRDefault="0082406E" w:rsidP="0082406E">
            <w:pPr>
              <w:pStyle w:val="ad"/>
              <w:rPr>
                <w:ins w:id="2272" w:author="yangy" w:date="2017-05-11T11:03:00Z"/>
                <w:rFonts w:ascii="Times New Roman" w:eastAsiaTheme="minorEastAsia"/>
                <w:sz w:val="18"/>
                <w:szCs w:val="18"/>
              </w:rPr>
            </w:pPr>
            <w:ins w:id="2273" w:author="yangy" w:date="2017-05-11T11:07:00Z">
              <w:r>
                <w:rPr>
                  <w:rFonts w:ascii="Times New Roman" w:eastAsiaTheme="minorEastAsia" w:hint="eastAsia"/>
                  <w:sz w:val="18"/>
                  <w:szCs w:val="18"/>
                </w:rPr>
                <w:t>7:</w:t>
              </w:r>
            </w:ins>
            <w:ins w:id="2274" w:author="yangy" w:date="2017-05-11T11:05:00Z">
              <w:r>
                <w:rPr>
                  <w:rFonts w:ascii="Times New Roman" w:eastAsiaTheme="minorEastAsia" w:hint="eastAsia"/>
                  <w:sz w:val="18"/>
                  <w:szCs w:val="18"/>
                </w:rPr>
                <w:t>0</w:t>
              </w:r>
            </w:ins>
          </w:p>
        </w:tc>
        <w:tc>
          <w:tcPr>
            <w:tcW w:w="2056" w:type="dxa"/>
            <w:tcBorders>
              <w:top w:val="single" w:sz="4" w:space="0" w:color="auto"/>
              <w:left w:val="single" w:sz="4" w:space="0" w:color="auto"/>
              <w:bottom w:val="single" w:sz="4" w:space="0" w:color="auto"/>
              <w:right w:val="single" w:sz="4" w:space="0" w:color="auto"/>
            </w:tcBorders>
          </w:tcPr>
          <w:p w:rsidR="0082406E" w:rsidRPr="00C53D86" w:rsidRDefault="0082406E" w:rsidP="0082406E">
            <w:pPr>
              <w:pStyle w:val="ad"/>
              <w:rPr>
                <w:ins w:id="2275" w:author="yangy" w:date="2017-05-11T11:03:00Z"/>
                <w:rFonts w:ascii="Times New Roman" w:eastAsiaTheme="minorEastAsia"/>
                <w:sz w:val="18"/>
                <w:szCs w:val="18"/>
              </w:rPr>
            </w:pPr>
            <w:ins w:id="2276" w:author="yangy" w:date="2017-05-11T11:05:00Z">
              <w:r>
                <w:rPr>
                  <w:rFonts w:ascii="Times New Roman" w:eastAsiaTheme="minorEastAsia" w:hint="eastAsia"/>
                  <w:sz w:val="18"/>
                  <w:szCs w:val="18"/>
                </w:rPr>
                <w:t>RFTOA7IPCTEST</w:t>
              </w:r>
            </w:ins>
          </w:p>
        </w:tc>
        <w:tc>
          <w:tcPr>
            <w:tcW w:w="736" w:type="dxa"/>
            <w:tcBorders>
              <w:top w:val="single" w:sz="4" w:space="0" w:color="auto"/>
              <w:left w:val="single" w:sz="4" w:space="0" w:color="auto"/>
              <w:bottom w:val="single" w:sz="4" w:space="0" w:color="auto"/>
              <w:right w:val="single" w:sz="4" w:space="0" w:color="auto"/>
            </w:tcBorders>
          </w:tcPr>
          <w:p w:rsidR="0082406E" w:rsidRPr="0059339E" w:rsidRDefault="00963761" w:rsidP="0082406E">
            <w:pPr>
              <w:pStyle w:val="ad"/>
              <w:rPr>
                <w:ins w:id="2277" w:author="yangy" w:date="2017-05-11T11:03:00Z"/>
                <w:rFonts w:ascii="Times New Roman" w:eastAsiaTheme="minorEastAsia"/>
                <w:sz w:val="18"/>
                <w:szCs w:val="18"/>
              </w:rPr>
            </w:pPr>
            <w:ins w:id="2278" w:author="yangy" w:date="2017-05-22T13:25:00Z">
              <w:r>
                <w:rPr>
                  <w:rFonts w:ascii="Times New Roman" w:eastAsiaTheme="minorEastAsia" w:hint="eastAsia"/>
                  <w:sz w:val="18"/>
                  <w:szCs w:val="18"/>
                </w:rPr>
                <w:t>R/</w:t>
              </w:r>
            </w:ins>
            <w:ins w:id="2279" w:author="yangy" w:date="2017-05-11T11:03:00Z">
              <w:r w:rsidR="0082406E">
                <w:rPr>
                  <w:rFonts w:ascii="Times New Roman" w:eastAsiaTheme="minorEastAsia" w:hint="eastAsia"/>
                  <w:sz w:val="18"/>
                  <w:szCs w:val="18"/>
                </w:rPr>
                <w:t>W</w:t>
              </w:r>
            </w:ins>
          </w:p>
        </w:tc>
        <w:tc>
          <w:tcPr>
            <w:tcW w:w="691" w:type="dxa"/>
            <w:tcBorders>
              <w:top w:val="single" w:sz="4" w:space="0" w:color="auto"/>
              <w:left w:val="single" w:sz="4" w:space="0" w:color="auto"/>
              <w:bottom w:val="single" w:sz="4" w:space="0" w:color="auto"/>
              <w:right w:val="single" w:sz="4" w:space="0" w:color="auto"/>
            </w:tcBorders>
          </w:tcPr>
          <w:p w:rsidR="0082406E" w:rsidRPr="007C2D0D" w:rsidRDefault="0082406E" w:rsidP="0082406E">
            <w:pPr>
              <w:pStyle w:val="ad"/>
              <w:rPr>
                <w:ins w:id="2280" w:author="yangy" w:date="2017-05-11T11:03:00Z"/>
                <w:rFonts w:ascii="Times New Roman" w:eastAsiaTheme="minorEastAsia"/>
                <w:sz w:val="18"/>
                <w:szCs w:val="18"/>
              </w:rPr>
            </w:pPr>
            <w:ins w:id="2281" w:author="yangy" w:date="2017-05-11T11:03:00Z">
              <w:r>
                <w:rPr>
                  <w:rFonts w:ascii="Times New Roman" w:eastAsiaTheme="minorEastAsia" w:hint="eastAsia"/>
                  <w:sz w:val="18"/>
                  <w:szCs w:val="18"/>
                </w:rPr>
                <w:t>0</w:t>
              </w:r>
            </w:ins>
          </w:p>
        </w:tc>
        <w:tc>
          <w:tcPr>
            <w:tcW w:w="4446" w:type="dxa"/>
            <w:tcBorders>
              <w:top w:val="single" w:sz="4" w:space="0" w:color="auto"/>
              <w:left w:val="single" w:sz="4" w:space="0" w:color="auto"/>
              <w:bottom w:val="single" w:sz="4" w:space="0" w:color="auto"/>
              <w:right w:val="single" w:sz="4" w:space="0" w:color="auto"/>
            </w:tcBorders>
          </w:tcPr>
          <w:p w:rsidR="0082406E" w:rsidRDefault="0082406E" w:rsidP="0082406E">
            <w:pPr>
              <w:pStyle w:val="ad"/>
              <w:rPr>
                <w:ins w:id="2282" w:author="yangy" w:date="2017-05-11T11:06:00Z"/>
                <w:rFonts w:ascii="Times New Roman" w:eastAsiaTheme="minorEastAsia"/>
                <w:sz w:val="18"/>
                <w:szCs w:val="18"/>
              </w:rPr>
            </w:pPr>
            <w:ins w:id="2283" w:author="yangy" w:date="2017-05-11T11:06:00Z">
              <w:r>
                <w:rPr>
                  <w:rFonts w:ascii="Times New Roman" w:eastAsiaTheme="minorEastAsia" w:hint="eastAsia"/>
                  <w:sz w:val="18"/>
                  <w:szCs w:val="18"/>
                </w:rPr>
                <w:t>To force</w:t>
              </w:r>
            </w:ins>
            <w:ins w:id="2284" w:author="yangy" w:date="2017-05-11T11:07:00Z">
              <w:r>
                <w:rPr>
                  <w:rFonts w:ascii="Times New Roman" w:eastAsiaTheme="minorEastAsia" w:hint="eastAsia"/>
                  <w:sz w:val="18"/>
                  <w:szCs w:val="18"/>
                </w:rPr>
                <w:t xml:space="preserve"> IPC_RFTOA7_INT to be </w:t>
              </w:r>
              <w:r>
                <w:rPr>
                  <w:rFonts w:ascii="Times New Roman" w:eastAsiaTheme="minorEastAsia"/>
                  <w:sz w:val="18"/>
                  <w:szCs w:val="18"/>
                </w:rPr>
                <w:t>triggered</w:t>
              </w:r>
              <w:r>
                <w:rPr>
                  <w:rFonts w:ascii="Times New Roman" w:eastAsiaTheme="minorEastAsia" w:hint="eastAsia"/>
                  <w:sz w:val="18"/>
                  <w:szCs w:val="18"/>
                </w:rPr>
                <w:t xml:space="preserve">, it is for debugging </w:t>
              </w:r>
              <w:r>
                <w:rPr>
                  <w:rFonts w:ascii="Times New Roman" w:eastAsiaTheme="minorEastAsia"/>
                  <w:sz w:val="18"/>
                  <w:szCs w:val="18"/>
                </w:rPr>
                <w:t>purpose</w:t>
              </w:r>
              <w:r>
                <w:rPr>
                  <w:rFonts w:ascii="Times New Roman" w:eastAsiaTheme="minorEastAsia" w:hint="eastAsia"/>
                  <w:sz w:val="18"/>
                  <w:szCs w:val="18"/>
                </w:rPr>
                <w:t xml:space="preserve"> only.</w:t>
              </w:r>
            </w:ins>
          </w:p>
          <w:p w:rsidR="0082406E" w:rsidRDefault="0082406E" w:rsidP="0082406E">
            <w:pPr>
              <w:pStyle w:val="ad"/>
              <w:rPr>
                <w:ins w:id="2285" w:author="yangy" w:date="2017-05-11T11:09:00Z"/>
                <w:rFonts w:ascii="Times New Roman" w:eastAsiaTheme="minorEastAsia"/>
                <w:sz w:val="18"/>
                <w:szCs w:val="18"/>
              </w:rPr>
            </w:pPr>
            <w:ins w:id="2286" w:author="yangy" w:date="2017-05-11T11:10:00Z">
              <w:r>
                <w:rPr>
                  <w:rFonts w:ascii="Times New Roman" w:eastAsiaTheme="minorEastAsia" w:hint="eastAsia"/>
                  <w:sz w:val="18"/>
                  <w:szCs w:val="18"/>
                </w:rPr>
                <w:t>When w</w:t>
              </w:r>
            </w:ins>
            <w:ins w:id="2287" w:author="yangy" w:date="2017-05-11T11:03:00Z">
              <w:r>
                <w:rPr>
                  <w:rFonts w:ascii="Times New Roman" w:eastAsiaTheme="minorEastAsia"/>
                  <w:sz w:val="18"/>
                  <w:szCs w:val="18"/>
                </w:rPr>
                <w:t>rite</w:t>
              </w:r>
            </w:ins>
            <w:ins w:id="2288" w:author="yangy" w:date="2017-05-11T11:08:00Z">
              <w:r>
                <w:rPr>
                  <w:rFonts w:ascii="Times New Roman" w:eastAsiaTheme="minorEastAsia" w:hint="eastAsia"/>
                  <w:sz w:val="18"/>
                  <w:szCs w:val="18"/>
                </w:rPr>
                <w:t xml:space="preserve"> 1 </w:t>
              </w:r>
            </w:ins>
            <w:ins w:id="2289" w:author="yangy" w:date="2017-05-11T11:03:00Z">
              <w:r>
                <w:rPr>
                  <w:rFonts w:ascii="Times New Roman" w:eastAsiaTheme="minorEastAsia" w:hint="eastAsia"/>
                  <w:sz w:val="18"/>
                  <w:szCs w:val="18"/>
                </w:rPr>
                <w:t xml:space="preserve">to </w:t>
              </w:r>
            </w:ins>
            <w:ins w:id="2290" w:author="yangy" w:date="2017-05-11T11:08:00Z">
              <w:r>
                <w:rPr>
                  <w:rFonts w:ascii="Times New Roman" w:eastAsiaTheme="minorEastAsia" w:hint="eastAsia"/>
                  <w:sz w:val="18"/>
                  <w:szCs w:val="18"/>
                </w:rPr>
                <w:t>any bit of RFTOA7IPCTEST, corresponding bit on IPC_RFTOA7_INT[7:0] is asserted</w:t>
              </w:r>
            </w:ins>
          </w:p>
          <w:p w:rsidR="0082406E" w:rsidRDefault="0082406E" w:rsidP="0082406E">
            <w:pPr>
              <w:pStyle w:val="ad"/>
              <w:rPr>
                <w:ins w:id="2291" w:author="yangy" w:date="2017-05-11T11:03:00Z"/>
                <w:rFonts w:ascii="Times New Roman" w:eastAsiaTheme="minorEastAsia"/>
                <w:sz w:val="18"/>
                <w:szCs w:val="18"/>
              </w:rPr>
            </w:pPr>
            <w:ins w:id="2292" w:author="yangy" w:date="2017-05-11T11:10:00Z">
              <w:r>
                <w:rPr>
                  <w:rFonts w:ascii="Times New Roman" w:eastAsiaTheme="minorEastAsia" w:hint="eastAsia"/>
                  <w:sz w:val="18"/>
                  <w:szCs w:val="18"/>
                </w:rPr>
                <w:t>When w</w:t>
              </w:r>
            </w:ins>
            <w:ins w:id="2293" w:author="yangy" w:date="2017-05-11T11:09:00Z">
              <w:r>
                <w:rPr>
                  <w:rFonts w:ascii="Times New Roman" w:eastAsiaTheme="minorEastAsia" w:hint="eastAsia"/>
                  <w:sz w:val="18"/>
                  <w:szCs w:val="18"/>
                </w:rPr>
                <w:t>rite 0</w:t>
              </w:r>
            </w:ins>
            <w:ins w:id="2294" w:author="yangy" w:date="2017-05-11T11:12:00Z">
              <w:r>
                <w:rPr>
                  <w:rFonts w:ascii="Times New Roman" w:eastAsiaTheme="minorEastAsia" w:hint="eastAsia"/>
                  <w:sz w:val="18"/>
                  <w:szCs w:val="18"/>
                </w:rPr>
                <w:t xml:space="preserve">, </w:t>
              </w:r>
            </w:ins>
            <w:ins w:id="2295" w:author="yangy" w:date="2017-05-11T11:13:00Z">
              <w:r>
                <w:rPr>
                  <w:rFonts w:ascii="Times New Roman" w:eastAsiaTheme="minorEastAsia" w:hint="eastAsia"/>
                  <w:sz w:val="18"/>
                  <w:szCs w:val="18"/>
                </w:rPr>
                <w:t>RFTOA7IPCTEST has no effect on IPC_RFTOA7_INT[7:0]</w:t>
              </w:r>
            </w:ins>
          </w:p>
          <w:p w:rsidR="0082406E" w:rsidRPr="007C2D0D" w:rsidRDefault="0082406E" w:rsidP="0082406E">
            <w:pPr>
              <w:pStyle w:val="ad"/>
              <w:rPr>
                <w:ins w:id="2296" w:author="yangy" w:date="2017-05-11T11:03:00Z"/>
                <w:rFonts w:ascii="Times New Roman" w:eastAsiaTheme="minorEastAsia"/>
                <w:sz w:val="18"/>
                <w:szCs w:val="18"/>
              </w:rPr>
            </w:pPr>
          </w:p>
        </w:tc>
      </w:tr>
    </w:tbl>
    <w:p w:rsidR="0082406E" w:rsidRDefault="0082406E" w:rsidP="00855486">
      <w:pPr>
        <w:rPr>
          <w:ins w:id="2297" w:author="yangy" w:date="2017-05-11T11:13:00Z"/>
        </w:rPr>
      </w:pPr>
    </w:p>
    <w:p w:rsidR="000F5253" w:rsidRDefault="00C34EA9" w:rsidP="000F5253">
      <w:pPr>
        <w:pStyle w:val="3"/>
        <w:numPr>
          <w:ilvl w:val="2"/>
          <w:numId w:val="18"/>
        </w:numPr>
        <w:rPr>
          <w:ins w:id="2298" w:author="yangy" w:date="2017-05-11T11:16:00Z"/>
        </w:rPr>
        <w:pPrChange w:id="2299" w:author="yangy" w:date="2017-05-11T11:16:00Z">
          <w:pPr>
            <w:pStyle w:val="ab"/>
            <w:numPr>
              <w:numId w:val="18"/>
            </w:numPr>
            <w:ind w:left="425" w:firstLineChars="0" w:hanging="425"/>
          </w:pPr>
        </w:pPrChange>
      </w:pPr>
      <w:bookmarkStart w:id="2300" w:name="_Toc482273612"/>
      <w:ins w:id="2301" w:author="yangy" w:date="2017-05-11T11:13:00Z">
        <w:r>
          <w:rPr>
            <w:rFonts w:hint="eastAsia"/>
          </w:rPr>
          <w:t>PLCTOA7IPCTEST&lt;31:0&gt;</w:t>
        </w:r>
      </w:ins>
      <w:bookmarkEnd w:id="2300"/>
    </w:p>
    <w:p w:rsidR="000B6BE7" w:rsidRDefault="000B6BE7" w:rsidP="000B6BE7">
      <w:pPr>
        <w:rPr>
          <w:ins w:id="2302" w:author="yangy" w:date="2017-05-11T11:18:00Z"/>
        </w:rPr>
      </w:pPr>
      <w:ins w:id="2303" w:author="yangy" w:date="2017-05-11T11:18:00Z">
        <w:r>
          <w:rPr>
            <w:rFonts w:hint="eastAsia"/>
          </w:rPr>
          <w:t>PLC</w:t>
        </w:r>
      </w:ins>
      <w:ins w:id="2304" w:author="yangy" w:date="2017-05-11T13:23:00Z">
        <w:r w:rsidR="00A43FD7">
          <w:rPr>
            <w:rFonts w:hint="eastAsia"/>
          </w:rPr>
          <w:t xml:space="preserve"> </w:t>
        </w:r>
      </w:ins>
      <w:ins w:id="2305" w:author="yangy" w:date="2017-05-11T11:18:00Z">
        <w:r>
          <w:rPr>
            <w:rFonts w:hint="eastAsia"/>
          </w:rPr>
          <w:t>T</w:t>
        </w:r>
      </w:ins>
      <w:ins w:id="2306" w:author="yangy" w:date="2017-05-11T13:23:00Z">
        <w:r w:rsidR="00A43FD7">
          <w:rPr>
            <w:rFonts w:hint="eastAsia"/>
          </w:rPr>
          <w:t xml:space="preserve">o </w:t>
        </w:r>
      </w:ins>
      <w:ins w:id="2307" w:author="yangy" w:date="2017-05-11T11:18:00Z">
        <w:r>
          <w:rPr>
            <w:rFonts w:hint="eastAsia"/>
          </w:rPr>
          <w:t>A7 Interrupt test register</w:t>
        </w:r>
      </w:ins>
    </w:p>
    <w:p w:rsidR="000B6BE7" w:rsidRDefault="000B6BE7" w:rsidP="00C34EA9">
      <w:pPr>
        <w:rPr>
          <w:ins w:id="2308" w:author="yangy" w:date="2017-05-11T11:13:00Z"/>
        </w:rPr>
      </w:pPr>
      <w:ins w:id="2309" w:author="yangy" w:date="2017-05-11T11:18:00Z">
        <w:r>
          <w:t>A</w:t>
        </w:r>
        <w:r>
          <w:rPr>
            <w:rFonts w:hint="eastAsia"/>
          </w:rPr>
          <w:t>ddress offset:</w:t>
        </w:r>
      </w:ins>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C34EA9" w:rsidRPr="00E53CAA" w:rsidTr="00915D0C">
        <w:trPr>
          <w:cantSplit/>
          <w:tblHeader/>
          <w:ins w:id="2310" w:author="yangy" w:date="2017-05-11T11:13:00Z"/>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C34EA9" w:rsidRPr="00E53CAA" w:rsidRDefault="00C34EA9" w:rsidP="00915D0C">
            <w:pPr>
              <w:pStyle w:val="ad"/>
              <w:rPr>
                <w:ins w:id="2311" w:author="yangy" w:date="2017-05-11T11:13:00Z"/>
                <w:rFonts w:ascii="Times New Roman" w:eastAsia="MS PGothic"/>
                <w:sz w:val="18"/>
                <w:szCs w:val="18"/>
              </w:rPr>
            </w:pPr>
            <w:ins w:id="2312" w:author="yangy" w:date="2017-05-11T11:13:00Z">
              <w:r w:rsidRPr="00E53CAA">
                <w:rPr>
                  <w:rFonts w:ascii="Times New Roman" w:eastAsia="MS PGothic"/>
                  <w:sz w:val="18"/>
                  <w:szCs w:val="18"/>
                </w:rPr>
                <w:t>Bits</w:t>
              </w:r>
            </w:ins>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C34EA9" w:rsidRPr="00E53CAA" w:rsidRDefault="00C34EA9" w:rsidP="00915D0C">
            <w:pPr>
              <w:pStyle w:val="ad"/>
              <w:rPr>
                <w:ins w:id="2313" w:author="yangy" w:date="2017-05-11T11:13:00Z"/>
                <w:rFonts w:ascii="Times New Roman" w:eastAsia="MS PGothic"/>
                <w:sz w:val="18"/>
                <w:szCs w:val="18"/>
              </w:rPr>
            </w:pPr>
            <w:ins w:id="2314" w:author="yangy" w:date="2017-05-11T11:13:00Z">
              <w:r w:rsidRPr="00E53CAA">
                <w:rPr>
                  <w:rFonts w:ascii="Times New Roman" w:eastAsia="MS PGothic"/>
                  <w:sz w:val="18"/>
                  <w:szCs w:val="18"/>
                </w:rPr>
                <w:t>Name</w:t>
              </w:r>
            </w:ins>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C34EA9" w:rsidRPr="00E53CAA" w:rsidRDefault="00C34EA9" w:rsidP="00915D0C">
            <w:pPr>
              <w:pStyle w:val="ad"/>
              <w:rPr>
                <w:ins w:id="2315" w:author="yangy" w:date="2017-05-11T11:13:00Z"/>
                <w:rFonts w:ascii="Times New Roman" w:eastAsia="MS PGothic"/>
                <w:sz w:val="18"/>
                <w:szCs w:val="18"/>
              </w:rPr>
            </w:pPr>
            <w:ins w:id="2316" w:author="yangy" w:date="2017-05-11T11:13:00Z">
              <w:r>
                <w:rPr>
                  <w:rFonts w:ascii="Times New Roman" w:eastAsia="MS PGothic"/>
                  <w:sz w:val="18"/>
                  <w:szCs w:val="18"/>
                </w:rPr>
                <w:t>R/W</w:t>
              </w:r>
            </w:ins>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C34EA9" w:rsidRPr="00E53CAA" w:rsidRDefault="00C34EA9" w:rsidP="00915D0C">
            <w:pPr>
              <w:pStyle w:val="ad"/>
              <w:rPr>
                <w:ins w:id="2317" w:author="yangy" w:date="2017-05-11T11:13:00Z"/>
                <w:rFonts w:ascii="Times New Roman" w:eastAsia="MS PGothic"/>
                <w:sz w:val="18"/>
                <w:szCs w:val="18"/>
              </w:rPr>
            </w:pPr>
            <w:ins w:id="2318" w:author="yangy" w:date="2017-05-11T11:13:00Z">
              <w:r w:rsidRPr="00E53CAA">
                <w:rPr>
                  <w:rFonts w:ascii="Times New Roman" w:eastAsia="MS PGothic"/>
                  <w:sz w:val="18"/>
                  <w:szCs w:val="18"/>
                </w:rPr>
                <w:t>Reset</w:t>
              </w:r>
            </w:ins>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C34EA9" w:rsidRPr="00E53CAA" w:rsidRDefault="00C34EA9" w:rsidP="00915D0C">
            <w:pPr>
              <w:pStyle w:val="ad"/>
              <w:rPr>
                <w:ins w:id="2319" w:author="yangy" w:date="2017-05-11T11:13:00Z"/>
                <w:rFonts w:ascii="Times New Roman" w:eastAsia="MS PGothic"/>
                <w:sz w:val="18"/>
                <w:szCs w:val="18"/>
              </w:rPr>
            </w:pPr>
            <w:ins w:id="2320" w:author="yangy" w:date="2017-05-11T11:13:00Z">
              <w:r w:rsidRPr="00E53CAA">
                <w:rPr>
                  <w:rFonts w:ascii="Times New Roman" w:eastAsia="MS PGothic"/>
                  <w:sz w:val="18"/>
                  <w:szCs w:val="18"/>
                </w:rPr>
                <w:t>Description</w:t>
              </w:r>
            </w:ins>
          </w:p>
        </w:tc>
      </w:tr>
      <w:tr w:rsidR="00C34EA9" w:rsidRPr="007C2D0D" w:rsidTr="00915D0C">
        <w:trPr>
          <w:cantSplit/>
          <w:trHeight w:val="222"/>
          <w:ins w:id="2321" w:author="yangy" w:date="2017-05-11T11:13:00Z"/>
        </w:trPr>
        <w:tc>
          <w:tcPr>
            <w:tcW w:w="695" w:type="dxa"/>
            <w:tcBorders>
              <w:top w:val="single" w:sz="4" w:space="0" w:color="auto"/>
              <w:left w:val="single" w:sz="4" w:space="0" w:color="auto"/>
              <w:bottom w:val="single" w:sz="4" w:space="0" w:color="auto"/>
              <w:right w:val="single" w:sz="4" w:space="0" w:color="auto"/>
            </w:tcBorders>
          </w:tcPr>
          <w:p w:rsidR="00C34EA9" w:rsidRPr="00C53D86" w:rsidRDefault="00C34EA9" w:rsidP="00915D0C">
            <w:pPr>
              <w:pStyle w:val="ad"/>
              <w:rPr>
                <w:ins w:id="2322" w:author="yangy" w:date="2017-05-11T11:13:00Z"/>
                <w:rFonts w:ascii="Times New Roman" w:eastAsiaTheme="minorEastAsia"/>
                <w:sz w:val="18"/>
                <w:szCs w:val="18"/>
              </w:rPr>
            </w:pPr>
            <w:ins w:id="2323" w:author="yangy" w:date="2017-05-11T11:13:00Z">
              <w:r>
                <w:rPr>
                  <w:rFonts w:ascii="Times New Roman" w:eastAsiaTheme="minorEastAsia" w:hint="eastAsia"/>
                  <w:sz w:val="18"/>
                  <w:szCs w:val="18"/>
                </w:rPr>
                <w:t>31:8</w:t>
              </w:r>
            </w:ins>
          </w:p>
        </w:tc>
        <w:tc>
          <w:tcPr>
            <w:tcW w:w="2056" w:type="dxa"/>
            <w:tcBorders>
              <w:top w:val="single" w:sz="4" w:space="0" w:color="auto"/>
              <w:left w:val="single" w:sz="4" w:space="0" w:color="auto"/>
              <w:bottom w:val="single" w:sz="4" w:space="0" w:color="auto"/>
              <w:right w:val="single" w:sz="4" w:space="0" w:color="auto"/>
            </w:tcBorders>
          </w:tcPr>
          <w:p w:rsidR="00C34EA9" w:rsidRPr="00C53D86" w:rsidRDefault="00C34EA9" w:rsidP="00915D0C">
            <w:pPr>
              <w:pStyle w:val="ad"/>
              <w:rPr>
                <w:ins w:id="2324" w:author="yangy" w:date="2017-05-11T11:13:00Z"/>
                <w:rFonts w:ascii="Times New Roman" w:eastAsiaTheme="minorEastAsia"/>
                <w:sz w:val="18"/>
                <w:szCs w:val="18"/>
              </w:rPr>
            </w:pPr>
            <w:ins w:id="2325" w:author="yangy" w:date="2017-05-11T11:13:00Z">
              <w:r>
                <w:rPr>
                  <w:rFonts w:ascii="Times New Roman" w:eastAsiaTheme="minorEastAsia" w:hint="eastAsia"/>
                  <w:sz w:val="18"/>
                  <w:szCs w:val="18"/>
                </w:rPr>
                <w:t>reserved</w:t>
              </w:r>
            </w:ins>
          </w:p>
        </w:tc>
        <w:tc>
          <w:tcPr>
            <w:tcW w:w="736" w:type="dxa"/>
            <w:tcBorders>
              <w:top w:val="single" w:sz="4" w:space="0" w:color="auto"/>
              <w:left w:val="single" w:sz="4" w:space="0" w:color="auto"/>
              <w:bottom w:val="single" w:sz="4" w:space="0" w:color="auto"/>
              <w:right w:val="single" w:sz="4" w:space="0" w:color="auto"/>
            </w:tcBorders>
          </w:tcPr>
          <w:p w:rsidR="00C34EA9" w:rsidRPr="00E53CAA" w:rsidRDefault="00C34EA9" w:rsidP="00915D0C">
            <w:pPr>
              <w:pStyle w:val="ad"/>
              <w:rPr>
                <w:ins w:id="2326" w:author="yangy" w:date="2017-05-11T11:13:00Z"/>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C34EA9" w:rsidRPr="00481022" w:rsidRDefault="00C34EA9" w:rsidP="00915D0C">
            <w:pPr>
              <w:pStyle w:val="ad"/>
              <w:rPr>
                <w:ins w:id="2327" w:author="yangy" w:date="2017-05-11T11:13:00Z"/>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C34EA9" w:rsidRPr="007C2D0D" w:rsidRDefault="00C34EA9" w:rsidP="00915D0C">
            <w:pPr>
              <w:pStyle w:val="ad"/>
              <w:rPr>
                <w:ins w:id="2328" w:author="yangy" w:date="2017-05-11T11:13:00Z"/>
                <w:rFonts w:ascii="Times New Roman" w:eastAsiaTheme="minorEastAsia"/>
                <w:sz w:val="18"/>
                <w:szCs w:val="18"/>
              </w:rPr>
            </w:pPr>
            <w:ins w:id="2329" w:author="yangy" w:date="2017-05-11T11:13:00Z">
              <w:r>
                <w:rPr>
                  <w:rFonts w:ascii="Times New Roman" w:eastAsiaTheme="minorEastAsia" w:hint="eastAsia"/>
                  <w:sz w:val="18"/>
                  <w:szCs w:val="18"/>
                </w:rPr>
                <w:t>Reserved</w:t>
              </w:r>
            </w:ins>
          </w:p>
        </w:tc>
      </w:tr>
      <w:tr w:rsidR="00C34EA9" w:rsidRPr="0082406E" w:rsidTr="00915D0C">
        <w:trPr>
          <w:cantSplit/>
          <w:trHeight w:val="222"/>
          <w:ins w:id="2330" w:author="yangy" w:date="2017-05-11T11:13:00Z"/>
        </w:trPr>
        <w:tc>
          <w:tcPr>
            <w:tcW w:w="695" w:type="dxa"/>
            <w:tcBorders>
              <w:top w:val="single" w:sz="4" w:space="0" w:color="auto"/>
              <w:left w:val="single" w:sz="4" w:space="0" w:color="auto"/>
              <w:bottom w:val="single" w:sz="4" w:space="0" w:color="auto"/>
              <w:right w:val="single" w:sz="4" w:space="0" w:color="auto"/>
            </w:tcBorders>
          </w:tcPr>
          <w:p w:rsidR="00C34EA9" w:rsidRPr="00C53D86" w:rsidRDefault="00C34EA9" w:rsidP="00915D0C">
            <w:pPr>
              <w:pStyle w:val="ad"/>
              <w:rPr>
                <w:ins w:id="2331" w:author="yangy" w:date="2017-05-11T11:13:00Z"/>
                <w:rFonts w:ascii="Times New Roman" w:eastAsiaTheme="minorEastAsia"/>
                <w:sz w:val="18"/>
                <w:szCs w:val="18"/>
              </w:rPr>
            </w:pPr>
            <w:ins w:id="2332" w:author="yangy" w:date="2017-05-11T11:13:00Z">
              <w:r>
                <w:rPr>
                  <w:rFonts w:ascii="Times New Roman" w:eastAsiaTheme="minorEastAsia" w:hint="eastAsia"/>
                  <w:sz w:val="18"/>
                  <w:szCs w:val="18"/>
                </w:rPr>
                <w:t>7:0</w:t>
              </w:r>
            </w:ins>
          </w:p>
        </w:tc>
        <w:tc>
          <w:tcPr>
            <w:tcW w:w="2056" w:type="dxa"/>
            <w:tcBorders>
              <w:top w:val="single" w:sz="4" w:space="0" w:color="auto"/>
              <w:left w:val="single" w:sz="4" w:space="0" w:color="auto"/>
              <w:bottom w:val="single" w:sz="4" w:space="0" w:color="auto"/>
              <w:right w:val="single" w:sz="4" w:space="0" w:color="auto"/>
            </w:tcBorders>
          </w:tcPr>
          <w:p w:rsidR="00C34EA9" w:rsidRPr="00C53D86" w:rsidRDefault="00C34EA9" w:rsidP="00915D0C">
            <w:pPr>
              <w:pStyle w:val="ad"/>
              <w:rPr>
                <w:ins w:id="2333" w:author="yangy" w:date="2017-05-11T11:13:00Z"/>
                <w:rFonts w:ascii="Times New Roman" w:eastAsiaTheme="minorEastAsia"/>
                <w:sz w:val="18"/>
                <w:szCs w:val="18"/>
              </w:rPr>
            </w:pPr>
            <w:ins w:id="2334" w:author="yangy" w:date="2017-05-11T11:13:00Z">
              <w:r>
                <w:rPr>
                  <w:rFonts w:ascii="Times New Roman" w:eastAsiaTheme="minorEastAsia" w:hint="eastAsia"/>
                  <w:sz w:val="18"/>
                  <w:szCs w:val="18"/>
                </w:rPr>
                <w:t>PLCTOA7IPCTEST</w:t>
              </w:r>
            </w:ins>
          </w:p>
        </w:tc>
        <w:tc>
          <w:tcPr>
            <w:tcW w:w="736" w:type="dxa"/>
            <w:tcBorders>
              <w:top w:val="single" w:sz="4" w:space="0" w:color="auto"/>
              <w:left w:val="single" w:sz="4" w:space="0" w:color="auto"/>
              <w:bottom w:val="single" w:sz="4" w:space="0" w:color="auto"/>
              <w:right w:val="single" w:sz="4" w:space="0" w:color="auto"/>
            </w:tcBorders>
          </w:tcPr>
          <w:p w:rsidR="00C34EA9" w:rsidRPr="0059339E" w:rsidRDefault="00B02340" w:rsidP="00915D0C">
            <w:pPr>
              <w:pStyle w:val="ad"/>
              <w:rPr>
                <w:ins w:id="2335" w:author="yangy" w:date="2017-05-11T11:13:00Z"/>
                <w:rFonts w:ascii="Times New Roman" w:eastAsiaTheme="minorEastAsia"/>
                <w:sz w:val="18"/>
                <w:szCs w:val="18"/>
              </w:rPr>
            </w:pPr>
            <w:ins w:id="2336" w:author="yangy" w:date="2017-05-22T13:25:00Z">
              <w:r>
                <w:rPr>
                  <w:rFonts w:ascii="Times New Roman" w:eastAsiaTheme="minorEastAsia" w:hint="eastAsia"/>
                  <w:sz w:val="18"/>
                  <w:szCs w:val="18"/>
                </w:rPr>
                <w:t>R/</w:t>
              </w:r>
            </w:ins>
            <w:ins w:id="2337" w:author="yangy" w:date="2017-05-11T11:13:00Z">
              <w:r w:rsidR="00C34EA9">
                <w:rPr>
                  <w:rFonts w:ascii="Times New Roman" w:eastAsiaTheme="minorEastAsia" w:hint="eastAsia"/>
                  <w:sz w:val="18"/>
                  <w:szCs w:val="18"/>
                </w:rPr>
                <w:t>W</w:t>
              </w:r>
            </w:ins>
          </w:p>
        </w:tc>
        <w:tc>
          <w:tcPr>
            <w:tcW w:w="691" w:type="dxa"/>
            <w:tcBorders>
              <w:top w:val="single" w:sz="4" w:space="0" w:color="auto"/>
              <w:left w:val="single" w:sz="4" w:space="0" w:color="auto"/>
              <w:bottom w:val="single" w:sz="4" w:space="0" w:color="auto"/>
              <w:right w:val="single" w:sz="4" w:space="0" w:color="auto"/>
            </w:tcBorders>
          </w:tcPr>
          <w:p w:rsidR="00C34EA9" w:rsidRPr="007C2D0D" w:rsidRDefault="00C34EA9" w:rsidP="00915D0C">
            <w:pPr>
              <w:pStyle w:val="ad"/>
              <w:rPr>
                <w:ins w:id="2338" w:author="yangy" w:date="2017-05-11T11:13:00Z"/>
                <w:rFonts w:ascii="Times New Roman" w:eastAsiaTheme="minorEastAsia"/>
                <w:sz w:val="18"/>
                <w:szCs w:val="18"/>
              </w:rPr>
            </w:pPr>
            <w:ins w:id="2339" w:author="yangy" w:date="2017-05-11T11:13:00Z">
              <w:r>
                <w:rPr>
                  <w:rFonts w:ascii="Times New Roman" w:eastAsiaTheme="minorEastAsia" w:hint="eastAsia"/>
                  <w:sz w:val="18"/>
                  <w:szCs w:val="18"/>
                </w:rPr>
                <w:t>0</w:t>
              </w:r>
            </w:ins>
          </w:p>
        </w:tc>
        <w:tc>
          <w:tcPr>
            <w:tcW w:w="4446" w:type="dxa"/>
            <w:tcBorders>
              <w:top w:val="single" w:sz="4" w:space="0" w:color="auto"/>
              <w:left w:val="single" w:sz="4" w:space="0" w:color="auto"/>
              <w:bottom w:val="single" w:sz="4" w:space="0" w:color="auto"/>
              <w:right w:val="single" w:sz="4" w:space="0" w:color="auto"/>
            </w:tcBorders>
          </w:tcPr>
          <w:p w:rsidR="00C34EA9" w:rsidRDefault="00C34EA9" w:rsidP="00915D0C">
            <w:pPr>
              <w:pStyle w:val="ad"/>
              <w:rPr>
                <w:ins w:id="2340" w:author="yangy" w:date="2017-05-11T11:13:00Z"/>
                <w:rFonts w:ascii="Times New Roman" w:eastAsiaTheme="minorEastAsia"/>
                <w:sz w:val="18"/>
                <w:szCs w:val="18"/>
              </w:rPr>
            </w:pPr>
            <w:ins w:id="2341" w:author="yangy" w:date="2017-05-11T11:13:00Z">
              <w:r>
                <w:rPr>
                  <w:rFonts w:ascii="Times New Roman" w:eastAsiaTheme="minorEastAsia" w:hint="eastAsia"/>
                  <w:sz w:val="18"/>
                  <w:szCs w:val="18"/>
                </w:rPr>
                <w:t>To force IPC_</w:t>
              </w:r>
            </w:ins>
            <w:ins w:id="2342" w:author="yangy" w:date="2017-05-11T11:17:00Z">
              <w:r>
                <w:rPr>
                  <w:rFonts w:ascii="Times New Roman" w:eastAsiaTheme="minorEastAsia" w:hint="eastAsia"/>
                  <w:sz w:val="18"/>
                  <w:szCs w:val="18"/>
                </w:rPr>
                <w:t>PLC</w:t>
              </w:r>
            </w:ins>
            <w:ins w:id="2343" w:author="yangy" w:date="2017-05-11T11:13:00Z">
              <w:r>
                <w:rPr>
                  <w:rFonts w:ascii="Times New Roman" w:eastAsiaTheme="minorEastAsia" w:hint="eastAsia"/>
                  <w:sz w:val="18"/>
                  <w:szCs w:val="18"/>
                </w:rPr>
                <w:t xml:space="preserve">TOA7_INT to be </w:t>
              </w:r>
              <w:r>
                <w:rPr>
                  <w:rFonts w:ascii="Times New Roman" w:eastAsiaTheme="minorEastAsia"/>
                  <w:sz w:val="18"/>
                  <w:szCs w:val="18"/>
                </w:rPr>
                <w:t>triggered</w:t>
              </w:r>
              <w:r>
                <w:rPr>
                  <w:rFonts w:ascii="Times New Roman" w:eastAsiaTheme="minorEastAsia" w:hint="eastAsia"/>
                  <w:sz w:val="18"/>
                  <w:szCs w:val="18"/>
                </w:rPr>
                <w:t xml:space="preserve">, it is for debugging </w:t>
              </w:r>
              <w:r>
                <w:rPr>
                  <w:rFonts w:ascii="Times New Roman" w:eastAsiaTheme="minorEastAsia"/>
                  <w:sz w:val="18"/>
                  <w:szCs w:val="18"/>
                </w:rPr>
                <w:t>purpose</w:t>
              </w:r>
              <w:r>
                <w:rPr>
                  <w:rFonts w:ascii="Times New Roman" w:eastAsiaTheme="minorEastAsia" w:hint="eastAsia"/>
                  <w:sz w:val="18"/>
                  <w:szCs w:val="18"/>
                </w:rPr>
                <w:t xml:space="preserve"> only.</w:t>
              </w:r>
            </w:ins>
          </w:p>
          <w:p w:rsidR="00C34EA9" w:rsidRDefault="00C34EA9" w:rsidP="00915D0C">
            <w:pPr>
              <w:pStyle w:val="ad"/>
              <w:rPr>
                <w:ins w:id="2344" w:author="yangy" w:date="2017-05-11T11:13:00Z"/>
                <w:rFonts w:ascii="Times New Roman" w:eastAsiaTheme="minorEastAsia"/>
                <w:sz w:val="18"/>
                <w:szCs w:val="18"/>
              </w:rPr>
            </w:pPr>
            <w:ins w:id="2345" w:author="yangy" w:date="2017-05-11T11:13:00Z">
              <w:r>
                <w:rPr>
                  <w:rFonts w:ascii="Times New Roman" w:eastAsiaTheme="minorEastAsia" w:hint="eastAsia"/>
                  <w:sz w:val="18"/>
                  <w:szCs w:val="18"/>
                </w:rPr>
                <w:t>When w</w:t>
              </w:r>
              <w:r>
                <w:rPr>
                  <w:rFonts w:ascii="Times New Roman" w:eastAsiaTheme="minorEastAsia"/>
                  <w:sz w:val="18"/>
                  <w:szCs w:val="18"/>
                </w:rPr>
                <w:t>rite</w:t>
              </w:r>
              <w:r>
                <w:rPr>
                  <w:rFonts w:ascii="Times New Roman" w:eastAsiaTheme="minorEastAsia" w:hint="eastAsia"/>
                  <w:sz w:val="18"/>
                  <w:szCs w:val="18"/>
                </w:rPr>
                <w:t xml:space="preserve"> 1 to any bit of </w:t>
              </w:r>
            </w:ins>
            <w:ins w:id="2346" w:author="yangy" w:date="2017-05-11T11:17:00Z">
              <w:r>
                <w:rPr>
                  <w:rFonts w:ascii="Times New Roman" w:eastAsiaTheme="minorEastAsia" w:hint="eastAsia"/>
                  <w:sz w:val="18"/>
                  <w:szCs w:val="18"/>
                </w:rPr>
                <w:t>PLC</w:t>
              </w:r>
            </w:ins>
            <w:ins w:id="2347" w:author="yangy" w:date="2017-05-11T11:13:00Z">
              <w:r>
                <w:rPr>
                  <w:rFonts w:ascii="Times New Roman" w:eastAsiaTheme="minorEastAsia" w:hint="eastAsia"/>
                  <w:sz w:val="18"/>
                  <w:szCs w:val="18"/>
                </w:rPr>
                <w:t>TOA7IPCTEST, corresponding bit on IPC_</w:t>
              </w:r>
            </w:ins>
            <w:ins w:id="2348" w:author="yangy" w:date="2017-05-11T11:17:00Z">
              <w:r>
                <w:rPr>
                  <w:rFonts w:ascii="Times New Roman" w:eastAsiaTheme="minorEastAsia" w:hint="eastAsia"/>
                  <w:sz w:val="18"/>
                  <w:szCs w:val="18"/>
                </w:rPr>
                <w:t>PLC</w:t>
              </w:r>
            </w:ins>
            <w:ins w:id="2349" w:author="yangy" w:date="2017-05-11T11:13:00Z">
              <w:r>
                <w:rPr>
                  <w:rFonts w:ascii="Times New Roman" w:eastAsiaTheme="minorEastAsia" w:hint="eastAsia"/>
                  <w:sz w:val="18"/>
                  <w:szCs w:val="18"/>
                </w:rPr>
                <w:t>TOA7_INT[7:0] is asserted</w:t>
              </w:r>
            </w:ins>
          </w:p>
          <w:p w:rsidR="00C34EA9" w:rsidRDefault="00C34EA9" w:rsidP="00915D0C">
            <w:pPr>
              <w:pStyle w:val="ad"/>
              <w:rPr>
                <w:ins w:id="2350" w:author="yangy" w:date="2017-05-11T11:13:00Z"/>
                <w:rFonts w:ascii="Times New Roman" w:eastAsiaTheme="minorEastAsia"/>
                <w:sz w:val="18"/>
                <w:szCs w:val="18"/>
              </w:rPr>
            </w:pPr>
            <w:ins w:id="2351" w:author="yangy" w:date="2017-05-11T11:13:00Z">
              <w:r>
                <w:rPr>
                  <w:rFonts w:ascii="Times New Roman" w:eastAsiaTheme="minorEastAsia" w:hint="eastAsia"/>
                  <w:sz w:val="18"/>
                  <w:szCs w:val="18"/>
                </w:rPr>
                <w:t xml:space="preserve">When write 0, </w:t>
              </w:r>
            </w:ins>
            <w:ins w:id="2352" w:author="yangy" w:date="2017-05-11T11:17:00Z">
              <w:r>
                <w:rPr>
                  <w:rFonts w:ascii="Times New Roman" w:eastAsiaTheme="minorEastAsia" w:hint="eastAsia"/>
                  <w:sz w:val="18"/>
                  <w:szCs w:val="18"/>
                </w:rPr>
                <w:t>PLC</w:t>
              </w:r>
            </w:ins>
            <w:ins w:id="2353" w:author="yangy" w:date="2017-05-11T11:13:00Z">
              <w:r>
                <w:rPr>
                  <w:rFonts w:ascii="Times New Roman" w:eastAsiaTheme="minorEastAsia" w:hint="eastAsia"/>
                  <w:sz w:val="18"/>
                  <w:szCs w:val="18"/>
                </w:rPr>
                <w:t>TOA7IPCTEST has no effect on IPC_</w:t>
              </w:r>
            </w:ins>
            <w:ins w:id="2354" w:author="yangy" w:date="2017-05-11T11:17:00Z">
              <w:r>
                <w:rPr>
                  <w:rFonts w:ascii="Times New Roman" w:eastAsiaTheme="minorEastAsia" w:hint="eastAsia"/>
                  <w:sz w:val="18"/>
                  <w:szCs w:val="18"/>
                </w:rPr>
                <w:t>PLC</w:t>
              </w:r>
            </w:ins>
            <w:ins w:id="2355" w:author="yangy" w:date="2017-05-11T11:13:00Z">
              <w:r>
                <w:rPr>
                  <w:rFonts w:ascii="Times New Roman" w:eastAsiaTheme="minorEastAsia" w:hint="eastAsia"/>
                  <w:sz w:val="18"/>
                  <w:szCs w:val="18"/>
                </w:rPr>
                <w:t>TOA7_INT[7:0]</w:t>
              </w:r>
            </w:ins>
          </w:p>
          <w:p w:rsidR="00C34EA9" w:rsidRPr="007C2D0D" w:rsidRDefault="00C34EA9" w:rsidP="00915D0C">
            <w:pPr>
              <w:pStyle w:val="ad"/>
              <w:rPr>
                <w:ins w:id="2356" w:author="yangy" w:date="2017-05-11T11:13:00Z"/>
                <w:rFonts w:ascii="Times New Roman" w:eastAsiaTheme="minorEastAsia"/>
                <w:sz w:val="18"/>
                <w:szCs w:val="18"/>
              </w:rPr>
            </w:pPr>
          </w:p>
        </w:tc>
      </w:tr>
    </w:tbl>
    <w:p w:rsidR="00C34EA9" w:rsidRDefault="00C34EA9" w:rsidP="00855486">
      <w:pPr>
        <w:rPr>
          <w:ins w:id="2357" w:author="yangy" w:date="2017-05-11T11:23:00Z"/>
        </w:rPr>
      </w:pPr>
    </w:p>
    <w:p w:rsidR="00DB424A" w:rsidRPr="00855486" w:rsidRDefault="00DB424A" w:rsidP="00DB424A">
      <w:pPr>
        <w:pStyle w:val="3"/>
        <w:numPr>
          <w:ilvl w:val="2"/>
          <w:numId w:val="18"/>
        </w:numPr>
        <w:rPr>
          <w:ins w:id="2358" w:author="yangy" w:date="2017-05-11T11:23:00Z"/>
        </w:rPr>
      </w:pPr>
      <w:bookmarkStart w:id="2359" w:name="_Toc482273613"/>
      <w:ins w:id="2360" w:author="yangy" w:date="2017-05-11T11:24:00Z">
        <w:r>
          <w:rPr>
            <w:rFonts w:hint="eastAsia"/>
          </w:rPr>
          <w:t>PLC</w:t>
        </w:r>
      </w:ins>
      <w:ins w:id="2361" w:author="yangy" w:date="2017-05-11T11:23:00Z">
        <w:r>
          <w:rPr>
            <w:rFonts w:hint="eastAsia"/>
          </w:rPr>
          <w:t>TOA7ACK_INT_CLR&lt;31:0&gt;</w:t>
        </w:r>
        <w:bookmarkEnd w:id="2359"/>
      </w:ins>
    </w:p>
    <w:p w:rsidR="00DB424A" w:rsidRDefault="00DB424A" w:rsidP="00DB424A">
      <w:pPr>
        <w:rPr>
          <w:ins w:id="2362" w:author="yangy" w:date="2017-05-11T11:23:00Z"/>
        </w:rPr>
      </w:pPr>
      <w:ins w:id="2363" w:author="yangy" w:date="2017-05-11T11:24:00Z">
        <w:r>
          <w:rPr>
            <w:rFonts w:hint="eastAsia"/>
          </w:rPr>
          <w:t>PLC</w:t>
        </w:r>
      </w:ins>
      <w:ins w:id="2364" w:author="yangy" w:date="2017-05-11T11:23:00Z">
        <w:r>
          <w:rPr>
            <w:rFonts w:hint="eastAsia"/>
          </w:rPr>
          <w:t xml:space="preserve"> to A7 ACK </w:t>
        </w:r>
        <w:r>
          <w:t>interrupt</w:t>
        </w:r>
        <w:r>
          <w:rPr>
            <w:rFonts w:hint="eastAsia"/>
          </w:rPr>
          <w:t xml:space="preserve"> clear register </w:t>
        </w:r>
      </w:ins>
    </w:p>
    <w:p w:rsidR="00DB424A" w:rsidRDefault="00DB424A" w:rsidP="00DB424A">
      <w:pPr>
        <w:rPr>
          <w:ins w:id="2365" w:author="yangy" w:date="2017-05-11T11:23:00Z"/>
        </w:rPr>
      </w:pPr>
      <w:ins w:id="2366" w:author="yangy" w:date="2017-05-11T11:23:00Z">
        <w:r>
          <w:lastRenderedPageBreak/>
          <w:t>A</w:t>
        </w:r>
        <w:r>
          <w:rPr>
            <w:rFonts w:hint="eastAsia"/>
          </w:rPr>
          <w:t>ddress offset:</w:t>
        </w:r>
      </w:ins>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B424A" w:rsidRPr="00E53CAA" w:rsidTr="00915D0C">
        <w:trPr>
          <w:cantSplit/>
          <w:tblHeader/>
          <w:ins w:id="2367" w:author="yangy" w:date="2017-05-11T11:23:00Z"/>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B424A" w:rsidRPr="00E53CAA" w:rsidRDefault="00DB424A" w:rsidP="00915D0C">
            <w:pPr>
              <w:pStyle w:val="ad"/>
              <w:rPr>
                <w:ins w:id="2368" w:author="yangy" w:date="2017-05-11T11:23:00Z"/>
                <w:rFonts w:ascii="Times New Roman" w:eastAsia="MS PGothic"/>
                <w:sz w:val="18"/>
                <w:szCs w:val="18"/>
              </w:rPr>
            </w:pPr>
            <w:ins w:id="2369" w:author="yangy" w:date="2017-05-11T11:23:00Z">
              <w:r w:rsidRPr="00E53CAA">
                <w:rPr>
                  <w:rFonts w:ascii="Times New Roman" w:eastAsia="MS PGothic"/>
                  <w:sz w:val="18"/>
                  <w:szCs w:val="18"/>
                </w:rPr>
                <w:t>Bits</w:t>
              </w:r>
            </w:ins>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B424A" w:rsidRPr="00E53CAA" w:rsidRDefault="00DB424A" w:rsidP="00915D0C">
            <w:pPr>
              <w:pStyle w:val="ad"/>
              <w:rPr>
                <w:ins w:id="2370" w:author="yangy" w:date="2017-05-11T11:23:00Z"/>
                <w:rFonts w:ascii="Times New Roman" w:eastAsia="MS PGothic"/>
                <w:sz w:val="18"/>
                <w:szCs w:val="18"/>
              </w:rPr>
            </w:pPr>
            <w:ins w:id="2371" w:author="yangy" w:date="2017-05-11T11:23:00Z">
              <w:r w:rsidRPr="00E53CAA">
                <w:rPr>
                  <w:rFonts w:ascii="Times New Roman" w:eastAsia="MS PGothic"/>
                  <w:sz w:val="18"/>
                  <w:szCs w:val="18"/>
                </w:rPr>
                <w:t>Name</w:t>
              </w:r>
            </w:ins>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B424A" w:rsidRPr="00E53CAA" w:rsidRDefault="00DB424A" w:rsidP="00915D0C">
            <w:pPr>
              <w:pStyle w:val="ad"/>
              <w:rPr>
                <w:ins w:id="2372" w:author="yangy" w:date="2017-05-11T11:23:00Z"/>
                <w:rFonts w:ascii="Times New Roman" w:eastAsia="MS PGothic"/>
                <w:sz w:val="18"/>
                <w:szCs w:val="18"/>
              </w:rPr>
            </w:pPr>
            <w:ins w:id="2373" w:author="yangy" w:date="2017-05-11T11:23:00Z">
              <w:r>
                <w:rPr>
                  <w:rFonts w:ascii="Times New Roman" w:eastAsia="MS PGothic"/>
                  <w:sz w:val="18"/>
                  <w:szCs w:val="18"/>
                </w:rPr>
                <w:t>R/W</w:t>
              </w:r>
            </w:ins>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B424A" w:rsidRPr="00E53CAA" w:rsidRDefault="00DB424A" w:rsidP="00915D0C">
            <w:pPr>
              <w:pStyle w:val="ad"/>
              <w:rPr>
                <w:ins w:id="2374" w:author="yangy" w:date="2017-05-11T11:23:00Z"/>
                <w:rFonts w:ascii="Times New Roman" w:eastAsia="MS PGothic"/>
                <w:sz w:val="18"/>
                <w:szCs w:val="18"/>
              </w:rPr>
            </w:pPr>
            <w:ins w:id="2375" w:author="yangy" w:date="2017-05-11T11:23:00Z">
              <w:r w:rsidRPr="00E53CAA">
                <w:rPr>
                  <w:rFonts w:ascii="Times New Roman" w:eastAsia="MS PGothic"/>
                  <w:sz w:val="18"/>
                  <w:szCs w:val="18"/>
                </w:rPr>
                <w:t>Reset</w:t>
              </w:r>
            </w:ins>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B424A" w:rsidRPr="00E53CAA" w:rsidRDefault="00DB424A" w:rsidP="00915D0C">
            <w:pPr>
              <w:pStyle w:val="ad"/>
              <w:rPr>
                <w:ins w:id="2376" w:author="yangy" w:date="2017-05-11T11:23:00Z"/>
                <w:rFonts w:ascii="Times New Roman" w:eastAsia="MS PGothic"/>
                <w:sz w:val="18"/>
                <w:szCs w:val="18"/>
              </w:rPr>
            </w:pPr>
            <w:ins w:id="2377" w:author="yangy" w:date="2017-05-11T11:23:00Z">
              <w:r w:rsidRPr="00E53CAA">
                <w:rPr>
                  <w:rFonts w:ascii="Times New Roman" w:eastAsia="MS PGothic"/>
                  <w:sz w:val="18"/>
                  <w:szCs w:val="18"/>
                </w:rPr>
                <w:t>Description</w:t>
              </w:r>
            </w:ins>
          </w:p>
        </w:tc>
      </w:tr>
      <w:tr w:rsidR="00DB424A" w:rsidRPr="007C2D0D" w:rsidTr="00915D0C">
        <w:trPr>
          <w:cantSplit/>
          <w:trHeight w:val="222"/>
          <w:ins w:id="2378" w:author="yangy" w:date="2017-05-11T11:23:00Z"/>
        </w:trPr>
        <w:tc>
          <w:tcPr>
            <w:tcW w:w="695" w:type="dxa"/>
            <w:tcBorders>
              <w:top w:val="single" w:sz="4" w:space="0" w:color="auto"/>
              <w:left w:val="single" w:sz="4" w:space="0" w:color="auto"/>
              <w:bottom w:val="single" w:sz="4" w:space="0" w:color="auto"/>
              <w:right w:val="single" w:sz="4" w:space="0" w:color="auto"/>
            </w:tcBorders>
          </w:tcPr>
          <w:p w:rsidR="00DB424A" w:rsidRPr="00C53D86" w:rsidRDefault="00DB424A" w:rsidP="00915D0C">
            <w:pPr>
              <w:pStyle w:val="ad"/>
              <w:rPr>
                <w:ins w:id="2379" w:author="yangy" w:date="2017-05-11T11:23:00Z"/>
                <w:rFonts w:ascii="Times New Roman" w:eastAsiaTheme="minorEastAsia"/>
                <w:sz w:val="18"/>
                <w:szCs w:val="18"/>
              </w:rPr>
            </w:pPr>
            <w:ins w:id="2380" w:author="yangy" w:date="2017-05-11T11:23:00Z">
              <w:r>
                <w:rPr>
                  <w:rFonts w:ascii="Times New Roman" w:eastAsiaTheme="minorEastAsia" w:hint="eastAsia"/>
                  <w:sz w:val="18"/>
                  <w:szCs w:val="18"/>
                </w:rPr>
                <w:t>31:</w:t>
              </w:r>
            </w:ins>
            <w:ins w:id="2381" w:author="yangy" w:date="2017-05-17T13:50:00Z">
              <w:r w:rsidR="00774952">
                <w:rPr>
                  <w:rFonts w:ascii="Times New Roman" w:eastAsiaTheme="minorEastAsia" w:hint="eastAsia"/>
                  <w:sz w:val="18"/>
                  <w:szCs w:val="18"/>
                </w:rPr>
                <w:t>8</w:t>
              </w:r>
            </w:ins>
          </w:p>
        </w:tc>
        <w:tc>
          <w:tcPr>
            <w:tcW w:w="2056" w:type="dxa"/>
            <w:tcBorders>
              <w:top w:val="single" w:sz="4" w:space="0" w:color="auto"/>
              <w:left w:val="single" w:sz="4" w:space="0" w:color="auto"/>
              <w:bottom w:val="single" w:sz="4" w:space="0" w:color="auto"/>
              <w:right w:val="single" w:sz="4" w:space="0" w:color="auto"/>
            </w:tcBorders>
          </w:tcPr>
          <w:p w:rsidR="00DB424A" w:rsidRPr="00C53D86" w:rsidRDefault="00DB424A" w:rsidP="00915D0C">
            <w:pPr>
              <w:pStyle w:val="ad"/>
              <w:rPr>
                <w:ins w:id="2382" w:author="yangy" w:date="2017-05-11T11:23:00Z"/>
                <w:rFonts w:ascii="Times New Roman" w:eastAsiaTheme="minorEastAsia"/>
                <w:sz w:val="18"/>
                <w:szCs w:val="18"/>
              </w:rPr>
            </w:pPr>
            <w:ins w:id="2383" w:author="yangy" w:date="2017-05-11T11:23:00Z">
              <w:r>
                <w:rPr>
                  <w:rFonts w:ascii="Times New Roman" w:eastAsiaTheme="minorEastAsia" w:hint="eastAsia"/>
                  <w:sz w:val="18"/>
                  <w:szCs w:val="18"/>
                </w:rPr>
                <w:t>reserved</w:t>
              </w:r>
            </w:ins>
          </w:p>
        </w:tc>
        <w:tc>
          <w:tcPr>
            <w:tcW w:w="736" w:type="dxa"/>
            <w:tcBorders>
              <w:top w:val="single" w:sz="4" w:space="0" w:color="auto"/>
              <w:left w:val="single" w:sz="4" w:space="0" w:color="auto"/>
              <w:bottom w:val="single" w:sz="4" w:space="0" w:color="auto"/>
              <w:right w:val="single" w:sz="4" w:space="0" w:color="auto"/>
            </w:tcBorders>
          </w:tcPr>
          <w:p w:rsidR="00DB424A" w:rsidRPr="00E53CAA" w:rsidRDefault="00DB424A" w:rsidP="00915D0C">
            <w:pPr>
              <w:pStyle w:val="ad"/>
              <w:rPr>
                <w:ins w:id="2384" w:author="yangy" w:date="2017-05-11T11:23:00Z"/>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B424A" w:rsidRPr="00481022" w:rsidRDefault="00DB424A" w:rsidP="00915D0C">
            <w:pPr>
              <w:pStyle w:val="ad"/>
              <w:rPr>
                <w:ins w:id="2385" w:author="yangy" w:date="2017-05-11T11:23:00Z"/>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B424A" w:rsidRPr="007C2D0D" w:rsidRDefault="00DB424A" w:rsidP="00915D0C">
            <w:pPr>
              <w:pStyle w:val="ad"/>
              <w:rPr>
                <w:ins w:id="2386" w:author="yangy" w:date="2017-05-11T11:23:00Z"/>
                <w:rFonts w:ascii="Times New Roman" w:eastAsiaTheme="minorEastAsia"/>
                <w:sz w:val="18"/>
                <w:szCs w:val="18"/>
              </w:rPr>
            </w:pPr>
            <w:ins w:id="2387" w:author="yangy" w:date="2017-05-11T11:23:00Z">
              <w:r>
                <w:rPr>
                  <w:rFonts w:ascii="Times New Roman" w:eastAsiaTheme="minorEastAsia" w:hint="eastAsia"/>
                  <w:sz w:val="18"/>
                  <w:szCs w:val="18"/>
                </w:rPr>
                <w:t>Reserved</w:t>
              </w:r>
            </w:ins>
          </w:p>
        </w:tc>
      </w:tr>
      <w:tr w:rsidR="00DB424A" w:rsidRPr="0082406E" w:rsidTr="00915D0C">
        <w:trPr>
          <w:cantSplit/>
          <w:trHeight w:val="222"/>
          <w:ins w:id="2388" w:author="yangy" w:date="2017-05-11T11:23:00Z"/>
        </w:trPr>
        <w:tc>
          <w:tcPr>
            <w:tcW w:w="695" w:type="dxa"/>
            <w:tcBorders>
              <w:top w:val="single" w:sz="4" w:space="0" w:color="auto"/>
              <w:left w:val="single" w:sz="4" w:space="0" w:color="auto"/>
              <w:bottom w:val="single" w:sz="4" w:space="0" w:color="auto"/>
              <w:right w:val="single" w:sz="4" w:space="0" w:color="auto"/>
            </w:tcBorders>
          </w:tcPr>
          <w:p w:rsidR="00DB424A" w:rsidRPr="00C53D86" w:rsidRDefault="00774952" w:rsidP="00915D0C">
            <w:pPr>
              <w:pStyle w:val="ad"/>
              <w:rPr>
                <w:ins w:id="2389" w:author="yangy" w:date="2017-05-11T11:23:00Z"/>
                <w:rFonts w:ascii="Times New Roman" w:eastAsiaTheme="minorEastAsia"/>
                <w:sz w:val="18"/>
                <w:szCs w:val="18"/>
              </w:rPr>
            </w:pPr>
            <w:ins w:id="2390" w:author="yangy" w:date="2017-05-17T13:50:00Z">
              <w:r>
                <w:rPr>
                  <w:rFonts w:ascii="Times New Roman" w:eastAsiaTheme="minorEastAsia" w:hint="eastAsia"/>
                  <w:sz w:val="18"/>
                  <w:szCs w:val="18"/>
                </w:rPr>
                <w:t>7:</w:t>
              </w:r>
            </w:ins>
            <w:ins w:id="2391" w:author="yangy" w:date="2017-05-11T11:23:00Z">
              <w:r w:rsidR="00DB424A">
                <w:rPr>
                  <w:rFonts w:ascii="Times New Roman" w:eastAsiaTheme="minorEastAsia" w:hint="eastAsia"/>
                  <w:sz w:val="18"/>
                  <w:szCs w:val="18"/>
                </w:rPr>
                <w:t>0</w:t>
              </w:r>
            </w:ins>
          </w:p>
        </w:tc>
        <w:tc>
          <w:tcPr>
            <w:tcW w:w="2056" w:type="dxa"/>
            <w:tcBorders>
              <w:top w:val="single" w:sz="4" w:space="0" w:color="auto"/>
              <w:left w:val="single" w:sz="4" w:space="0" w:color="auto"/>
              <w:bottom w:val="single" w:sz="4" w:space="0" w:color="auto"/>
              <w:right w:val="single" w:sz="4" w:space="0" w:color="auto"/>
            </w:tcBorders>
          </w:tcPr>
          <w:p w:rsidR="00DB424A" w:rsidRPr="00C53D86" w:rsidRDefault="00DB424A" w:rsidP="00915D0C">
            <w:pPr>
              <w:pStyle w:val="ad"/>
              <w:rPr>
                <w:ins w:id="2392" w:author="yangy" w:date="2017-05-11T11:23:00Z"/>
                <w:rFonts w:ascii="Times New Roman" w:eastAsiaTheme="minorEastAsia"/>
                <w:sz w:val="18"/>
                <w:szCs w:val="18"/>
              </w:rPr>
            </w:pPr>
            <w:ins w:id="2393" w:author="yangy" w:date="2017-05-11T11:24:00Z">
              <w:r>
                <w:rPr>
                  <w:rFonts w:ascii="Times New Roman" w:eastAsiaTheme="minorEastAsia" w:hint="eastAsia"/>
                  <w:sz w:val="18"/>
                  <w:szCs w:val="18"/>
                </w:rPr>
                <w:t>PLC</w:t>
              </w:r>
            </w:ins>
            <w:ins w:id="2394" w:author="yangy" w:date="2017-05-11T11:23:00Z">
              <w:r>
                <w:rPr>
                  <w:rFonts w:ascii="Times New Roman" w:eastAsiaTheme="minorEastAsia" w:hint="eastAsia"/>
                  <w:sz w:val="18"/>
                  <w:szCs w:val="18"/>
                </w:rPr>
                <w:t>TOA7ACK_INT_CLR</w:t>
              </w:r>
            </w:ins>
            <w:ins w:id="2395" w:author="yangy" w:date="2017-05-17T13:50:00Z">
              <w:r w:rsidR="00774952">
                <w:rPr>
                  <w:rFonts w:ascii="Times New Roman" w:eastAsiaTheme="minorEastAsia" w:hint="eastAsia"/>
                  <w:sz w:val="18"/>
                  <w:szCs w:val="18"/>
                </w:rPr>
                <w:t>[7:0]</w:t>
              </w:r>
            </w:ins>
          </w:p>
        </w:tc>
        <w:tc>
          <w:tcPr>
            <w:tcW w:w="736" w:type="dxa"/>
            <w:tcBorders>
              <w:top w:val="single" w:sz="4" w:space="0" w:color="auto"/>
              <w:left w:val="single" w:sz="4" w:space="0" w:color="auto"/>
              <w:bottom w:val="single" w:sz="4" w:space="0" w:color="auto"/>
              <w:right w:val="single" w:sz="4" w:space="0" w:color="auto"/>
            </w:tcBorders>
          </w:tcPr>
          <w:p w:rsidR="00DB424A" w:rsidRPr="0059339E" w:rsidRDefault="00DB424A" w:rsidP="00915D0C">
            <w:pPr>
              <w:pStyle w:val="ad"/>
              <w:rPr>
                <w:ins w:id="2396" w:author="yangy" w:date="2017-05-11T11:23:00Z"/>
                <w:rFonts w:ascii="Times New Roman" w:eastAsiaTheme="minorEastAsia"/>
                <w:sz w:val="18"/>
                <w:szCs w:val="18"/>
              </w:rPr>
            </w:pPr>
            <w:ins w:id="2397" w:author="yangy" w:date="2017-05-11T11:23:00Z">
              <w:r>
                <w:rPr>
                  <w:rFonts w:ascii="Times New Roman" w:eastAsiaTheme="minorEastAsia" w:hint="eastAsia"/>
                  <w:sz w:val="18"/>
                  <w:szCs w:val="18"/>
                </w:rPr>
                <w:t>W</w:t>
              </w:r>
            </w:ins>
          </w:p>
        </w:tc>
        <w:tc>
          <w:tcPr>
            <w:tcW w:w="691" w:type="dxa"/>
            <w:tcBorders>
              <w:top w:val="single" w:sz="4" w:space="0" w:color="auto"/>
              <w:left w:val="single" w:sz="4" w:space="0" w:color="auto"/>
              <w:bottom w:val="single" w:sz="4" w:space="0" w:color="auto"/>
              <w:right w:val="single" w:sz="4" w:space="0" w:color="auto"/>
            </w:tcBorders>
          </w:tcPr>
          <w:p w:rsidR="00DB424A" w:rsidRPr="007C2D0D" w:rsidRDefault="00DB424A" w:rsidP="00915D0C">
            <w:pPr>
              <w:pStyle w:val="ad"/>
              <w:rPr>
                <w:ins w:id="2398" w:author="yangy" w:date="2017-05-11T11:23:00Z"/>
                <w:rFonts w:ascii="Times New Roman" w:eastAsiaTheme="minorEastAsia"/>
                <w:sz w:val="18"/>
                <w:szCs w:val="18"/>
              </w:rPr>
            </w:pPr>
            <w:ins w:id="2399" w:author="yangy" w:date="2017-05-11T11:23:00Z">
              <w:r>
                <w:rPr>
                  <w:rFonts w:ascii="Times New Roman" w:eastAsiaTheme="minorEastAsia" w:hint="eastAsia"/>
                  <w:sz w:val="18"/>
                  <w:szCs w:val="18"/>
                </w:rPr>
                <w:t>0</w:t>
              </w:r>
            </w:ins>
          </w:p>
        </w:tc>
        <w:tc>
          <w:tcPr>
            <w:tcW w:w="4446" w:type="dxa"/>
            <w:tcBorders>
              <w:top w:val="single" w:sz="4" w:space="0" w:color="auto"/>
              <w:left w:val="single" w:sz="4" w:space="0" w:color="auto"/>
              <w:bottom w:val="single" w:sz="4" w:space="0" w:color="auto"/>
              <w:right w:val="single" w:sz="4" w:space="0" w:color="auto"/>
            </w:tcBorders>
          </w:tcPr>
          <w:p w:rsidR="00DB424A" w:rsidRDefault="00DB424A" w:rsidP="00915D0C">
            <w:pPr>
              <w:pStyle w:val="ad"/>
              <w:rPr>
                <w:ins w:id="2400" w:author="yangy" w:date="2017-05-11T11:23:00Z"/>
                <w:rFonts w:ascii="Times New Roman" w:eastAsiaTheme="minorEastAsia"/>
                <w:sz w:val="18"/>
                <w:szCs w:val="18"/>
              </w:rPr>
            </w:pPr>
            <w:ins w:id="2401" w:author="yangy" w:date="2017-05-11T11:23:00Z">
              <w:r>
                <w:rPr>
                  <w:rFonts w:ascii="Times New Roman" w:eastAsiaTheme="minorEastAsia" w:hint="eastAsia"/>
                  <w:sz w:val="18"/>
                  <w:szCs w:val="18"/>
                </w:rPr>
                <w:t>To clear</w:t>
              </w:r>
              <w:r w:rsidR="00C7432B">
                <w:rPr>
                  <w:rFonts w:ascii="Times New Roman" w:eastAsiaTheme="minorEastAsia" w:hint="eastAsia"/>
                  <w:sz w:val="18"/>
                  <w:szCs w:val="18"/>
                </w:rPr>
                <w:t xml:space="preserve"> </w:t>
              </w:r>
            </w:ins>
            <w:ins w:id="2402" w:author="yangy" w:date="2017-05-11T11:24:00Z">
              <w:r w:rsidR="00C7432B">
                <w:rPr>
                  <w:rFonts w:ascii="Times New Roman" w:eastAsiaTheme="minorEastAsia" w:hint="eastAsia"/>
                  <w:sz w:val="18"/>
                  <w:szCs w:val="18"/>
                </w:rPr>
                <w:t>PLC</w:t>
              </w:r>
            </w:ins>
            <w:ins w:id="2403" w:author="yangy" w:date="2017-05-11T11:23:00Z">
              <w:r>
                <w:rPr>
                  <w:rFonts w:ascii="Times New Roman" w:eastAsiaTheme="minorEastAsia" w:hint="eastAsia"/>
                  <w:sz w:val="18"/>
                  <w:szCs w:val="18"/>
                </w:rPr>
                <w:t xml:space="preserve"> to A7 ACK </w:t>
              </w:r>
              <w:r>
                <w:rPr>
                  <w:rFonts w:ascii="Times New Roman" w:eastAsiaTheme="minorEastAsia"/>
                  <w:sz w:val="18"/>
                  <w:szCs w:val="18"/>
                </w:rPr>
                <w:t>interrupt</w:t>
              </w:r>
              <w:r>
                <w:rPr>
                  <w:rFonts w:ascii="Times New Roman" w:eastAsiaTheme="minorEastAsia" w:hint="eastAsia"/>
                  <w:sz w:val="18"/>
                  <w:szCs w:val="18"/>
                </w:rPr>
                <w:t xml:space="preserve"> flag</w:t>
              </w:r>
            </w:ins>
          </w:p>
          <w:p w:rsidR="00DB424A" w:rsidRDefault="00DB424A" w:rsidP="00915D0C">
            <w:pPr>
              <w:pStyle w:val="ad"/>
              <w:rPr>
                <w:ins w:id="2404" w:author="yangy" w:date="2017-05-11T11:23:00Z"/>
                <w:rFonts w:ascii="Times New Roman" w:eastAsiaTheme="minorEastAsia"/>
                <w:sz w:val="18"/>
                <w:szCs w:val="18"/>
              </w:rPr>
            </w:pPr>
            <w:ins w:id="2405" w:author="yangy" w:date="2017-05-11T11:23:00Z">
              <w:r>
                <w:rPr>
                  <w:rFonts w:ascii="Times New Roman" w:eastAsiaTheme="minorEastAsia" w:hint="eastAsia"/>
                  <w:sz w:val="18"/>
                  <w:szCs w:val="18"/>
                </w:rPr>
                <w:t>When w</w:t>
              </w:r>
              <w:r>
                <w:rPr>
                  <w:rFonts w:ascii="Times New Roman" w:eastAsiaTheme="minorEastAsia"/>
                  <w:sz w:val="18"/>
                  <w:szCs w:val="18"/>
                </w:rPr>
                <w:t>rite</w:t>
              </w:r>
              <w:r>
                <w:rPr>
                  <w:rFonts w:ascii="Times New Roman" w:eastAsiaTheme="minorEastAsia" w:hint="eastAsia"/>
                  <w:sz w:val="18"/>
                  <w:szCs w:val="18"/>
                </w:rPr>
                <w:t xml:space="preserve"> 1, </w:t>
              </w:r>
            </w:ins>
            <w:ins w:id="2406" w:author="yangy" w:date="2017-05-11T11:24:00Z">
              <w:r w:rsidR="00090E14">
                <w:rPr>
                  <w:rFonts w:ascii="Times New Roman" w:eastAsiaTheme="minorEastAsia" w:hint="eastAsia"/>
                  <w:sz w:val="18"/>
                  <w:szCs w:val="18"/>
                </w:rPr>
                <w:t>PLC</w:t>
              </w:r>
            </w:ins>
            <w:ins w:id="2407" w:author="yangy" w:date="2017-05-11T11:23:00Z">
              <w:r>
                <w:rPr>
                  <w:rFonts w:ascii="Times New Roman" w:eastAsiaTheme="minorEastAsia" w:hint="eastAsia"/>
                  <w:sz w:val="18"/>
                  <w:szCs w:val="18"/>
                </w:rPr>
                <w:t>TOA7_ACK_INT is cleared</w:t>
              </w:r>
            </w:ins>
          </w:p>
          <w:p w:rsidR="00DB424A" w:rsidRPr="007C2D0D" w:rsidRDefault="00DB424A" w:rsidP="00915D0C">
            <w:pPr>
              <w:pStyle w:val="ad"/>
              <w:rPr>
                <w:ins w:id="2408" w:author="yangy" w:date="2017-05-11T11:23:00Z"/>
                <w:rFonts w:ascii="Times New Roman" w:eastAsiaTheme="minorEastAsia"/>
                <w:sz w:val="18"/>
                <w:szCs w:val="18"/>
              </w:rPr>
            </w:pPr>
          </w:p>
        </w:tc>
      </w:tr>
    </w:tbl>
    <w:p w:rsidR="00DB424A" w:rsidRPr="00DB424A" w:rsidRDefault="00DB424A" w:rsidP="00855486">
      <w:pPr>
        <w:rPr>
          <w:ins w:id="2409" w:author="yangy" w:date="2017-05-11T11:18:00Z"/>
        </w:rPr>
      </w:pPr>
    </w:p>
    <w:p w:rsidR="00503B66" w:rsidRPr="00855486" w:rsidRDefault="00503B66" w:rsidP="00503B66">
      <w:pPr>
        <w:pStyle w:val="3"/>
        <w:numPr>
          <w:ilvl w:val="2"/>
          <w:numId w:val="18"/>
        </w:numPr>
        <w:rPr>
          <w:ins w:id="2410" w:author="yangy" w:date="2017-05-11T11:18:00Z"/>
        </w:rPr>
      </w:pPr>
      <w:bookmarkStart w:id="2411" w:name="_Toc482273614"/>
      <w:ins w:id="2412" w:author="yangy" w:date="2017-05-11T11:18:00Z">
        <w:r>
          <w:rPr>
            <w:rFonts w:hint="eastAsia"/>
          </w:rPr>
          <w:t>RFTOA7</w:t>
        </w:r>
      </w:ins>
      <w:ins w:id="2413" w:author="yangy" w:date="2017-05-11T11:19:00Z">
        <w:r>
          <w:rPr>
            <w:rFonts w:hint="eastAsia"/>
          </w:rPr>
          <w:t>ACK_INT_CLR</w:t>
        </w:r>
      </w:ins>
      <w:ins w:id="2414" w:author="yangy" w:date="2017-05-11T11:18:00Z">
        <w:r>
          <w:rPr>
            <w:rFonts w:hint="eastAsia"/>
          </w:rPr>
          <w:t>&lt;31:0&gt;</w:t>
        </w:r>
        <w:bookmarkEnd w:id="2411"/>
      </w:ins>
    </w:p>
    <w:p w:rsidR="00503B66" w:rsidRDefault="00C42EF4" w:rsidP="00503B66">
      <w:pPr>
        <w:rPr>
          <w:ins w:id="2415" w:author="yangy" w:date="2017-05-11T11:18:00Z"/>
        </w:rPr>
      </w:pPr>
      <w:ins w:id="2416" w:author="yangy" w:date="2017-05-11T11:20:00Z">
        <w:r>
          <w:rPr>
            <w:rFonts w:hint="eastAsia"/>
          </w:rPr>
          <w:t xml:space="preserve">RF to A7 ACK </w:t>
        </w:r>
        <w:r>
          <w:t>interrupt</w:t>
        </w:r>
        <w:r>
          <w:rPr>
            <w:rFonts w:hint="eastAsia"/>
          </w:rPr>
          <w:t xml:space="preserve"> clear register</w:t>
        </w:r>
      </w:ins>
      <w:ins w:id="2417" w:author="yangy" w:date="2017-05-11T11:18:00Z">
        <w:r w:rsidR="00503B66">
          <w:rPr>
            <w:rFonts w:hint="eastAsia"/>
          </w:rPr>
          <w:t xml:space="preserve"> </w:t>
        </w:r>
      </w:ins>
    </w:p>
    <w:p w:rsidR="00503B66" w:rsidRDefault="00503B66" w:rsidP="00503B66">
      <w:pPr>
        <w:rPr>
          <w:ins w:id="2418" w:author="yangy" w:date="2017-05-11T11:18:00Z"/>
        </w:rPr>
      </w:pPr>
      <w:ins w:id="2419" w:author="yangy" w:date="2017-05-11T11:18:00Z">
        <w:r>
          <w:t>A</w:t>
        </w:r>
        <w:r>
          <w:rPr>
            <w:rFonts w:hint="eastAsia"/>
          </w:rPr>
          <w:t>ddress offset:</w:t>
        </w:r>
      </w:ins>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503B66" w:rsidRPr="00E53CAA" w:rsidTr="00915D0C">
        <w:trPr>
          <w:cantSplit/>
          <w:tblHeader/>
          <w:ins w:id="2420" w:author="yangy" w:date="2017-05-11T11:18:00Z"/>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503B66" w:rsidRPr="00E53CAA" w:rsidRDefault="00503B66" w:rsidP="00915D0C">
            <w:pPr>
              <w:pStyle w:val="ad"/>
              <w:rPr>
                <w:ins w:id="2421" w:author="yangy" w:date="2017-05-11T11:18:00Z"/>
                <w:rFonts w:ascii="Times New Roman" w:eastAsia="MS PGothic"/>
                <w:sz w:val="18"/>
                <w:szCs w:val="18"/>
              </w:rPr>
            </w:pPr>
            <w:ins w:id="2422" w:author="yangy" w:date="2017-05-11T11:18:00Z">
              <w:r w:rsidRPr="00E53CAA">
                <w:rPr>
                  <w:rFonts w:ascii="Times New Roman" w:eastAsia="MS PGothic"/>
                  <w:sz w:val="18"/>
                  <w:szCs w:val="18"/>
                </w:rPr>
                <w:t>Bits</w:t>
              </w:r>
            </w:ins>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503B66" w:rsidRPr="00E53CAA" w:rsidRDefault="00503B66" w:rsidP="00915D0C">
            <w:pPr>
              <w:pStyle w:val="ad"/>
              <w:rPr>
                <w:ins w:id="2423" w:author="yangy" w:date="2017-05-11T11:18:00Z"/>
                <w:rFonts w:ascii="Times New Roman" w:eastAsia="MS PGothic"/>
                <w:sz w:val="18"/>
                <w:szCs w:val="18"/>
              </w:rPr>
            </w:pPr>
            <w:ins w:id="2424" w:author="yangy" w:date="2017-05-11T11:18:00Z">
              <w:r w:rsidRPr="00E53CAA">
                <w:rPr>
                  <w:rFonts w:ascii="Times New Roman" w:eastAsia="MS PGothic"/>
                  <w:sz w:val="18"/>
                  <w:szCs w:val="18"/>
                </w:rPr>
                <w:t>Name</w:t>
              </w:r>
            </w:ins>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503B66" w:rsidRPr="00E53CAA" w:rsidRDefault="00503B66" w:rsidP="00915D0C">
            <w:pPr>
              <w:pStyle w:val="ad"/>
              <w:rPr>
                <w:ins w:id="2425" w:author="yangy" w:date="2017-05-11T11:18:00Z"/>
                <w:rFonts w:ascii="Times New Roman" w:eastAsia="MS PGothic"/>
                <w:sz w:val="18"/>
                <w:szCs w:val="18"/>
              </w:rPr>
            </w:pPr>
            <w:ins w:id="2426" w:author="yangy" w:date="2017-05-11T11:18:00Z">
              <w:r>
                <w:rPr>
                  <w:rFonts w:ascii="Times New Roman" w:eastAsia="MS PGothic"/>
                  <w:sz w:val="18"/>
                  <w:szCs w:val="18"/>
                </w:rPr>
                <w:t>R/W</w:t>
              </w:r>
            </w:ins>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503B66" w:rsidRPr="00E53CAA" w:rsidRDefault="00503B66" w:rsidP="00915D0C">
            <w:pPr>
              <w:pStyle w:val="ad"/>
              <w:rPr>
                <w:ins w:id="2427" w:author="yangy" w:date="2017-05-11T11:18:00Z"/>
                <w:rFonts w:ascii="Times New Roman" w:eastAsia="MS PGothic"/>
                <w:sz w:val="18"/>
                <w:szCs w:val="18"/>
              </w:rPr>
            </w:pPr>
            <w:ins w:id="2428" w:author="yangy" w:date="2017-05-11T11:18:00Z">
              <w:r w:rsidRPr="00E53CAA">
                <w:rPr>
                  <w:rFonts w:ascii="Times New Roman" w:eastAsia="MS PGothic"/>
                  <w:sz w:val="18"/>
                  <w:szCs w:val="18"/>
                </w:rPr>
                <w:t>Reset</w:t>
              </w:r>
            </w:ins>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503B66" w:rsidRPr="00E53CAA" w:rsidRDefault="00503B66" w:rsidP="00915D0C">
            <w:pPr>
              <w:pStyle w:val="ad"/>
              <w:rPr>
                <w:ins w:id="2429" w:author="yangy" w:date="2017-05-11T11:18:00Z"/>
                <w:rFonts w:ascii="Times New Roman" w:eastAsia="MS PGothic"/>
                <w:sz w:val="18"/>
                <w:szCs w:val="18"/>
              </w:rPr>
            </w:pPr>
            <w:ins w:id="2430" w:author="yangy" w:date="2017-05-11T11:18:00Z">
              <w:r w:rsidRPr="00E53CAA">
                <w:rPr>
                  <w:rFonts w:ascii="Times New Roman" w:eastAsia="MS PGothic"/>
                  <w:sz w:val="18"/>
                  <w:szCs w:val="18"/>
                </w:rPr>
                <w:t>Description</w:t>
              </w:r>
            </w:ins>
          </w:p>
        </w:tc>
      </w:tr>
      <w:tr w:rsidR="00503B66" w:rsidRPr="007C2D0D" w:rsidTr="00915D0C">
        <w:trPr>
          <w:cantSplit/>
          <w:trHeight w:val="222"/>
          <w:ins w:id="2431" w:author="yangy" w:date="2017-05-11T11:18:00Z"/>
        </w:trPr>
        <w:tc>
          <w:tcPr>
            <w:tcW w:w="695" w:type="dxa"/>
            <w:tcBorders>
              <w:top w:val="single" w:sz="4" w:space="0" w:color="auto"/>
              <w:left w:val="single" w:sz="4" w:space="0" w:color="auto"/>
              <w:bottom w:val="single" w:sz="4" w:space="0" w:color="auto"/>
              <w:right w:val="single" w:sz="4" w:space="0" w:color="auto"/>
            </w:tcBorders>
          </w:tcPr>
          <w:p w:rsidR="00503B66" w:rsidRPr="00C53D86" w:rsidRDefault="00503B66" w:rsidP="00C42EF4">
            <w:pPr>
              <w:pStyle w:val="ad"/>
              <w:rPr>
                <w:ins w:id="2432" w:author="yangy" w:date="2017-05-11T11:18:00Z"/>
                <w:rFonts w:ascii="Times New Roman" w:eastAsiaTheme="minorEastAsia"/>
                <w:sz w:val="18"/>
                <w:szCs w:val="18"/>
              </w:rPr>
            </w:pPr>
            <w:ins w:id="2433" w:author="yangy" w:date="2017-05-11T11:18:00Z">
              <w:r>
                <w:rPr>
                  <w:rFonts w:ascii="Times New Roman" w:eastAsiaTheme="minorEastAsia" w:hint="eastAsia"/>
                  <w:sz w:val="18"/>
                  <w:szCs w:val="18"/>
                </w:rPr>
                <w:t>31:</w:t>
              </w:r>
            </w:ins>
            <w:ins w:id="2434" w:author="yangy" w:date="2017-05-17T13:50:00Z">
              <w:r w:rsidR="0031328C">
                <w:rPr>
                  <w:rFonts w:ascii="Times New Roman" w:eastAsiaTheme="minorEastAsia" w:hint="eastAsia"/>
                  <w:sz w:val="18"/>
                  <w:szCs w:val="18"/>
                </w:rPr>
                <w:t>8</w:t>
              </w:r>
            </w:ins>
          </w:p>
        </w:tc>
        <w:tc>
          <w:tcPr>
            <w:tcW w:w="2056" w:type="dxa"/>
            <w:tcBorders>
              <w:top w:val="single" w:sz="4" w:space="0" w:color="auto"/>
              <w:left w:val="single" w:sz="4" w:space="0" w:color="auto"/>
              <w:bottom w:val="single" w:sz="4" w:space="0" w:color="auto"/>
              <w:right w:val="single" w:sz="4" w:space="0" w:color="auto"/>
            </w:tcBorders>
          </w:tcPr>
          <w:p w:rsidR="00503B66" w:rsidRPr="00C53D86" w:rsidRDefault="00503B66" w:rsidP="00915D0C">
            <w:pPr>
              <w:pStyle w:val="ad"/>
              <w:rPr>
                <w:ins w:id="2435" w:author="yangy" w:date="2017-05-11T11:18:00Z"/>
                <w:rFonts w:ascii="Times New Roman" w:eastAsiaTheme="minorEastAsia"/>
                <w:sz w:val="18"/>
                <w:szCs w:val="18"/>
              </w:rPr>
            </w:pPr>
            <w:ins w:id="2436" w:author="yangy" w:date="2017-05-11T11:18:00Z">
              <w:r>
                <w:rPr>
                  <w:rFonts w:ascii="Times New Roman" w:eastAsiaTheme="minorEastAsia" w:hint="eastAsia"/>
                  <w:sz w:val="18"/>
                  <w:szCs w:val="18"/>
                </w:rPr>
                <w:t>reserved</w:t>
              </w:r>
            </w:ins>
          </w:p>
        </w:tc>
        <w:tc>
          <w:tcPr>
            <w:tcW w:w="736" w:type="dxa"/>
            <w:tcBorders>
              <w:top w:val="single" w:sz="4" w:space="0" w:color="auto"/>
              <w:left w:val="single" w:sz="4" w:space="0" w:color="auto"/>
              <w:bottom w:val="single" w:sz="4" w:space="0" w:color="auto"/>
              <w:right w:val="single" w:sz="4" w:space="0" w:color="auto"/>
            </w:tcBorders>
          </w:tcPr>
          <w:p w:rsidR="00503B66" w:rsidRPr="00E53CAA" w:rsidRDefault="00503B66" w:rsidP="00915D0C">
            <w:pPr>
              <w:pStyle w:val="ad"/>
              <w:rPr>
                <w:ins w:id="2437" w:author="yangy" w:date="2017-05-11T11:18:00Z"/>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503B66" w:rsidRPr="00481022" w:rsidRDefault="00503B66" w:rsidP="00915D0C">
            <w:pPr>
              <w:pStyle w:val="ad"/>
              <w:rPr>
                <w:ins w:id="2438" w:author="yangy" w:date="2017-05-11T11:18:00Z"/>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503B66" w:rsidRPr="007C2D0D" w:rsidRDefault="00503B66" w:rsidP="00915D0C">
            <w:pPr>
              <w:pStyle w:val="ad"/>
              <w:rPr>
                <w:ins w:id="2439" w:author="yangy" w:date="2017-05-11T11:18:00Z"/>
                <w:rFonts w:ascii="Times New Roman" w:eastAsiaTheme="minorEastAsia"/>
                <w:sz w:val="18"/>
                <w:szCs w:val="18"/>
              </w:rPr>
            </w:pPr>
            <w:ins w:id="2440" w:author="yangy" w:date="2017-05-11T11:18:00Z">
              <w:r>
                <w:rPr>
                  <w:rFonts w:ascii="Times New Roman" w:eastAsiaTheme="minorEastAsia" w:hint="eastAsia"/>
                  <w:sz w:val="18"/>
                  <w:szCs w:val="18"/>
                </w:rPr>
                <w:t>Reserved</w:t>
              </w:r>
            </w:ins>
          </w:p>
        </w:tc>
      </w:tr>
      <w:tr w:rsidR="00503B66" w:rsidRPr="0082406E" w:rsidTr="00915D0C">
        <w:trPr>
          <w:cantSplit/>
          <w:trHeight w:val="222"/>
          <w:ins w:id="2441" w:author="yangy" w:date="2017-05-11T11:18:00Z"/>
        </w:trPr>
        <w:tc>
          <w:tcPr>
            <w:tcW w:w="695" w:type="dxa"/>
            <w:tcBorders>
              <w:top w:val="single" w:sz="4" w:space="0" w:color="auto"/>
              <w:left w:val="single" w:sz="4" w:space="0" w:color="auto"/>
              <w:bottom w:val="single" w:sz="4" w:space="0" w:color="auto"/>
              <w:right w:val="single" w:sz="4" w:space="0" w:color="auto"/>
            </w:tcBorders>
          </w:tcPr>
          <w:p w:rsidR="00503B66" w:rsidRPr="00C53D86" w:rsidRDefault="0031328C" w:rsidP="00915D0C">
            <w:pPr>
              <w:pStyle w:val="ad"/>
              <w:rPr>
                <w:ins w:id="2442" w:author="yangy" w:date="2017-05-11T11:18:00Z"/>
                <w:rFonts w:ascii="Times New Roman" w:eastAsiaTheme="minorEastAsia"/>
                <w:sz w:val="18"/>
                <w:szCs w:val="18"/>
              </w:rPr>
            </w:pPr>
            <w:ins w:id="2443" w:author="yangy" w:date="2017-05-17T13:50:00Z">
              <w:r>
                <w:rPr>
                  <w:rFonts w:ascii="Times New Roman" w:eastAsiaTheme="minorEastAsia" w:hint="eastAsia"/>
                  <w:sz w:val="18"/>
                  <w:szCs w:val="18"/>
                </w:rPr>
                <w:t>7:</w:t>
              </w:r>
            </w:ins>
            <w:ins w:id="2444" w:author="yangy" w:date="2017-05-11T11:20:00Z">
              <w:r w:rsidR="00C42EF4">
                <w:rPr>
                  <w:rFonts w:ascii="Times New Roman" w:eastAsiaTheme="minorEastAsia" w:hint="eastAsia"/>
                  <w:sz w:val="18"/>
                  <w:szCs w:val="18"/>
                </w:rPr>
                <w:t>0</w:t>
              </w:r>
            </w:ins>
          </w:p>
        </w:tc>
        <w:tc>
          <w:tcPr>
            <w:tcW w:w="2056" w:type="dxa"/>
            <w:tcBorders>
              <w:top w:val="single" w:sz="4" w:space="0" w:color="auto"/>
              <w:left w:val="single" w:sz="4" w:space="0" w:color="auto"/>
              <w:bottom w:val="single" w:sz="4" w:space="0" w:color="auto"/>
              <w:right w:val="single" w:sz="4" w:space="0" w:color="auto"/>
            </w:tcBorders>
          </w:tcPr>
          <w:p w:rsidR="00503B66" w:rsidRPr="00C53D86" w:rsidRDefault="00503B66" w:rsidP="00C42EF4">
            <w:pPr>
              <w:pStyle w:val="ad"/>
              <w:rPr>
                <w:ins w:id="2445" w:author="yangy" w:date="2017-05-11T11:18:00Z"/>
                <w:rFonts w:ascii="Times New Roman" w:eastAsiaTheme="minorEastAsia"/>
                <w:sz w:val="18"/>
                <w:szCs w:val="18"/>
              </w:rPr>
            </w:pPr>
            <w:ins w:id="2446" w:author="yangy" w:date="2017-05-11T11:18:00Z">
              <w:r>
                <w:rPr>
                  <w:rFonts w:ascii="Times New Roman" w:eastAsiaTheme="minorEastAsia" w:hint="eastAsia"/>
                  <w:sz w:val="18"/>
                  <w:szCs w:val="18"/>
                </w:rPr>
                <w:t>RFTOA7</w:t>
              </w:r>
            </w:ins>
            <w:ins w:id="2447" w:author="yangy" w:date="2017-05-11T11:19:00Z">
              <w:r w:rsidR="00C42EF4">
                <w:rPr>
                  <w:rFonts w:ascii="Times New Roman" w:eastAsiaTheme="minorEastAsia" w:hint="eastAsia"/>
                  <w:sz w:val="18"/>
                  <w:szCs w:val="18"/>
                </w:rPr>
                <w:t>ACK_INT_CLR</w:t>
              </w:r>
            </w:ins>
            <w:ins w:id="2448" w:author="yangy" w:date="2017-05-17T13:50:00Z">
              <w:r w:rsidR="00122578">
                <w:rPr>
                  <w:rFonts w:ascii="Times New Roman" w:eastAsiaTheme="minorEastAsia" w:hint="eastAsia"/>
                  <w:sz w:val="18"/>
                  <w:szCs w:val="18"/>
                </w:rPr>
                <w:t>[7:0]</w:t>
              </w:r>
            </w:ins>
          </w:p>
        </w:tc>
        <w:tc>
          <w:tcPr>
            <w:tcW w:w="736" w:type="dxa"/>
            <w:tcBorders>
              <w:top w:val="single" w:sz="4" w:space="0" w:color="auto"/>
              <w:left w:val="single" w:sz="4" w:space="0" w:color="auto"/>
              <w:bottom w:val="single" w:sz="4" w:space="0" w:color="auto"/>
              <w:right w:val="single" w:sz="4" w:space="0" w:color="auto"/>
            </w:tcBorders>
          </w:tcPr>
          <w:p w:rsidR="00503B66" w:rsidRPr="0059339E" w:rsidRDefault="00503B66" w:rsidP="00915D0C">
            <w:pPr>
              <w:pStyle w:val="ad"/>
              <w:rPr>
                <w:ins w:id="2449" w:author="yangy" w:date="2017-05-11T11:18:00Z"/>
                <w:rFonts w:ascii="Times New Roman" w:eastAsiaTheme="minorEastAsia"/>
                <w:sz w:val="18"/>
                <w:szCs w:val="18"/>
              </w:rPr>
            </w:pPr>
            <w:ins w:id="2450" w:author="yangy" w:date="2017-05-11T11:18:00Z">
              <w:r>
                <w:rPr>
                  <w:rFonts w:ascii="Times New Roman" w:eastAsiaTheme="minorEastAsia" w:hint="eastAsia"/>
                  <w:sz w:val="18"/>
                  <w:szCs w:val="18"/>
                </w:rPr>
                <w:t>W</w:t>
              </w:r>
            </w:ins>
          </w:p>
        </w:tc>
        <w:tc>
          <w:tcPr>
            <w:tcW w:w="691" w:type="dxa"/>
            <w:tcBorders>
              <w:top w:val="single" w:sz="4" w:space="0" w:color="auto"/>
              <w:left w:val="single" w:sz="4" w:space="0" w:color="auto"/>
              <w:bottom w:val="single" w:sz="4" w:space="0" w:color="auto"/>
              <w:right w:val="single" w:sz="4" w:space="0" w:color="auto"/>
            </w:tcBorders>
          </w:tcPr>
          <w:p w:rsidR="00503B66" w:rsidRPr="007C2D0D" w:rsidRDefault="00503B66" w:rsidP="00915D0C">
            <w:pPr>
              <w:pStyle w:val="ad"/>
              <w:rPr>
                <w:ins w:id="2451" w:author="yangy" w:date="2017-05-11T11:18:00Z"/>
                <w:rFonts w:ascii="Times New Roman" w:eastAsiaTheme="minorEastAsia"/>
                <w:sz w:val="18"/>
                <w:szCs w:val="18"/>
              </w:rPr>
            </w:pPr>
            <w:ins w:id="2452" w:author="yangy" w:date="2017-05-11T11:18:00Z">
              <w:r>
                <w:rPr>
                  <w:rFonts w:ascii="Times New Roman" w:eastAsiaTheme="minorEastAsia" w:hint="eastAsia"/>
                  <w:sz w:val="18"/>
                  <w:szCs w:val="18"/>
                </w:rPr>
                <w:t>0</w:t>
              </w:r>
            </w:ins>
          </w:p>
        </w:tc>
        <w:tc>
          <w:tcPr>
            <w:tcW w:w="4446" w:type="dxa"/>
            <w:tcBorders>
              <w:top w:val="single" w:sz="4" w:space="0" w:color="auto"/>
              <w:left w:val="single" w:sz="4" w:space="0" w:color="auto"/>
              <w:bottom w:val="single" w:sz="4" w:space="0" w:color="auto"/>
              <w:right w:val="single" w:sz="4" w:space="0" w:color="auto"/>
            </w:tcBorders>
          </w:tcPr>
          <w:p w:rsidR="00503B66" w:rsidRDefault="00503B66" w:rsidP="00915D0C">
            <w:pPr>
              <w:pStyle w:val="ad"/>
              <w:rPr>
                <w:ins w:id="2453" w:author="yangy" w:date="2017-05-11T11:18:00Z"/>
                <w:rFonts w:ascii="Times New Roman" w:eastAsiaTheme="minorEastAsia"/>
                <w:sz w:val="18"/>
                <w:szCs w:val="18"/>
              </w:rPr>
            </w:pPr>
            <w:ins w:id="2454" w:author="yangy" w:date="2017-05-11T11:18:00Z">
              <w:r>
                <w:rPr>
                  <w:rFonts w:ascii="Times New Roman" w:eastAsiaTheme="minorEastAsia" w:hint="eastAsia"/>
                  <w:sz w:val="18"/>
                  <w:szCs w:val="18"/>
                </w:rPr>
                <w:t xml:space="preserve">To </w:t>
              </w:r>
            </w:ins>
            <w:ins w:id="2455" w:author="yangy" w:date="2017-05-11T11:21:00Z">
              <w:r w:rsidR="00C42EF4">
                <w:rPr>
                  <w:rFonts w:ascii="Times New Roman" w:eastAsiaTheme="minorEastAsia" w:hint="eastAsia"/>
                  <w:sz w:val="18"/>
                  <w:szCs w:val="18"/>
                </w:rPr>
                <w:t xml:space="preserve">clear RF to A7 ACK </w:t>
              </w:r>
              <w:r w:rsidR="00C42EF4">
                <w:rPr>
                  <w:rFonts w:ascii="Times New Roman" w:eastAsiaTheme="minorEastAsia"/>
                  <w:sz w:val="18"/>
                  <w:szCs w:val="18"/>
                </w:rPr>
                <w:t>interrupt</w:t>
              </w:r>
              <w:r w:rsidR="00C42EF4">
                <w:rPr>
                  <w:rFonts w:ascii="Times New Roman" w:eastAsiaTheme="minorEastAsia" w:hint="eastAsia"/>
                  <w:sz w:val="18"/>
                  <w:szCs w:val="18"/>
                </w:rPr>
                <w:t xml:space="preserve"> flag</w:t>
              </w:r>
            </w:ins>
          </w:p>
          <w:p w:rsidR="001B3C47" w:rsidRDefault="00503B66" w:rsidP="001B3C47">
            <w:pPr>
              <w:pStyle w:val="ad"/>
              <w:rPr>
                <w:ins w:id="2456" w:author="yangy" w:date="2017-05-11T11:21:00Z"/>
                <w:rFonts w:ascii="Times New Roman" w:eastAsiaTheme="minorEastAsia"/>
                <w:sz w:val="18"/>
                <w:szCs w:val="18"/>
              </w:rPr>
            </w:pPr>
            <w:ins w:id="2457" w:author="yangy" w:date="2017-05-11T11:18:00Z">
              <w:r>
                <w:rPr>
                  <w:rFonts w:ascii="Times New Roman" w:eastAsiaTheme="minorEastAsia" w:hint="eastAsia"/>
                  <w:sz w:val="18"/>
                  <w:szCs w:val="18"/>
                </w:rPr>
                <w:t>When w</w:t>
              </w:r>
              <w:r>
                <w:rPr>
                  <w:rFonts w:ascii="Times New Roman" w:eastAsiaTheme="minorEastAsia"/>
                  <w:sz w:val="18"/>
                  <w:szCs w:val="18"/>
                </w:rPr>
                <w:t>rite</w:t>
              </w:r>
              <w:r>
                <w:rPr>
                  <w:rFonts w:ascii="Times New Roman" w:eastAsiaTheme="minorEastAsia" w:hint="eastAsia"/>
                  <w:sz w:val="18"/>
                  <w:szCs w:val="18"/>
                </w:rPr>
                <w:t xml:space="preserve"> 1</w:t>
              </w:r>
            </w:ins>
            <w:ins w:id="2458" w:author="yangy" w:date="2017-05-11T11:21:00Z">
              <w:r w:rsidR="001B3C47">
                <w:rPr>
                  <w:rFonts w:ascii="Times New Roman" w:eastAsiaTheme="minorEastAsia" w:hint="eastAsia"/>
                  <w:sz w:val="18"/>
                  <w:szCs w:val="18"/>
                </w:rPr>
                <w:t xml:space="preserve">, </w:t>
              </w:r>
            </w:ins>
            <w:ins w:id="2459" w:author="yangy" w:date="2017-05-11T11:22:00Z">
              <w:r w:rsidR="001B3C47">
                <w:rPr>
                  <w:rFonts w:ascii="Times New Roman" w:eastAsiaTheme="minorEastAsia" w:hint="eastAsia"/>
                  <w:sz w:val="18"/>
                  <w:szCs w:val="18"/>
                </w:rPr>
                <w:t>RFTOA7_ACK_INT is cleared</w:t>
              </w:r>
            </w:ins>
          </w:p>
          <w:p w:rsidR="00503B66" w:rsidRPr="007C2D0D" w:rsidRDefault="00503B66" w:rsidP="001B3C47">
            <w:pPr>
              <w:pStyle w:val="ad"/>
              <w:rPr>
                <w:ins w:id="2460" w:author="yangy" w:date="2017-05-11T11:18:00Z"/>
                <w:rFonts w:ascii="Times New Roman" w:eastAsiaTheme="minorEastAsia"/>
                <w:sz w:val="18"/>
                <w:szCs w:val="18"/>
              </w:rPr>
            </w:pPr>
          </w:p>
        </w:tc>
      </w:tr>
    </w:tbl>
    <w:p w:rsidR="00503B66" w:rsidRPr="00503B66" w:rsidRDefault="00503B66" w:rsidP="00855486"/>
    <w:p w:rsidR="00855486" w:rsidRPr="00855486" w:rsidRDefault="00855486" w:rsidP="00EC1A23">
      <w:pPr>
        <w:pStyle w:val="3"/>
        <w:numPr>
          <w:ilvl w:val="2"/>
          <w:numId w:val="18"/>
        </w:numPr>
      </w:pPr>
      <w:bookmarkStart w:id="2461" w:name="_Toc482273615"/>
      <w:r>
        <w:rPr>
          <w:rFonts w:hint="eastAsia"/>
        </w:rPr>
        <w:t>A7SRP00REQ&lt;31:0&gt;</w:t>
      </w:r>
      <w:bookmarkEnd w:id="2461"/>
    </w:p>
    <w:p w:rsidR="00855486" w:rsidRDefault="00855486" w:rsidP="000F0C65">
      <w:r>
        <w:rPr>
          <w:rFonts w:hint="eastAsia"/>
        </w:rPr>
        <w:t>Shared RAM page0</w:t>
      </w:r>
      <w:r w:rsidR="000F0C65">
        <w:rPr>
          <w:rFonts w:hint="eastAsia"/>
        </w:rPr>
        <w:t xml:space="preserve"> ownership request semaphore</w:t>
      </w:r>
      <w:r>
        <w:rPr>
          <w:rFonts w:hint="eastAsia"/>
        </w:rPr>
        <w:t xml:space="preserve"> register</w:t>
      </w:r>
      <w:r w:rsidR="000F0C65">
        <w:rPr>
          <w:rFonts w:hint="eastAsia"/>
        </w:rPr>
        <w:t xml:space="preserve">. </w:t>
      </w:r>
    </w:p>
    <w:p w:rsidR="00855486" w:rsidRDefault="00855486" w:rsidP="000F0C65">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855486" w:rsidRPr="00E53CAA" w:rsidTr="0059339E">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855486" w:rsidRPr="00E53CAA" w:rsidRDefault="00855486" w:rsidP="0059339E">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855486" w:rsidRPr="00E53CAA" w:rsidRDefault="00855486" w:rsidP="0059339E">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855486" w:rsidRPr="00E53CAA" w:rsidRDefault="00855486" w:rsidP="0059339E">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855486" w:rsidRPr="00E53CAA" w:rsidRDefault="00855486" w:rsidP="0059339E">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855486" w:rsidRPr="00E53CAA" w:rsidRDefault="00855486" w:rsidP="0059339E">
            <w:pPr>
              <w:pStyle w:val="ad"/>
              <w:rPr>
                <w:rFonts w:ascii="Times New Roman" w:eastAsia="MS PGothic"/>
                <w:sz w:val="18"/>
                <w:szCs w:val="18"/>
              </w:rPr>
            </w:pPr>
            <w:r w:rsidRPr="00E53CAA">
              <w:rPr>
                <w:rFonts w:ascii="Times New Roman" w:eastAsia="MS PGothic"/>
                <w:sz w:val="18"/>
                <w:szCs w:val="18"/>
              </w:rPr>
              <w:t>Description</w:t>
            </w:r>
          </w:p>
        </w:tc>
      </w:tr>
      <w:tr w:rsidR="00855486"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855486">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855486" w:rsidRPr="00855486" w:rsidRDefault="00855486"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855486" w:rsidRPr="00481022"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855486" w:rsidRPr="00855486" w:rsidRDefault="00855486" w:rsidP="00855486">
            <w:pPr>
              <w:pStyle w:val="ad"/>
              <w:rPr>
                <w:rFonts w:ascii="Times New Roman" w:eastAsiaTheme="minorEastAsia"/>
                <w:sz w:val="18"/>
                <w:szCs w:val="18"/>
              </w:rPr>
            </w:pPr>
            <w:r w:rsidRPr="00855486">
              <w:rPr>
                <w:rFonts w:ascii="Times New Roman" w:eastAsiaTheme="minorEastAsia"/>
                <w:sz w:val="18"/>
                <w:szCs w:val="18"/>
              </w:rPr>
              <w:t>Writing the value 0x</w:t>
            </w:r>
            <w:r w:rsidR="0059339E">
              <w:rPr>
                <w:rFonts w:ascii="Times New Roman" w:eastAsiaTheme="minorEastAsia" w:hint="eastAsia"/>
                <w:sz w:val="18"/>
                <w:szCs w:val="18"/>
              </w:rPr>
              <w:t>BE97A3D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855486" w:rsidRPr="007C2D0D" w:rsidRDefault="00855486" w:rsidP="00855486">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855486"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855486" w:rsidRPr="00E53CAA" w:rsidRDefault="00855486" w:rsidP="0059339E">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855486" w:rsidRPr="00481022" w:rsidRDefault="00855486" w:rsidP="0059339E">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Reserved</w:t>
            </w:r>
          </w:p>
        </w:tc>
      </w:tr>
      <w:tr w:rsidR="00855486"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855486" w:rsidRPr="00C53D86" w:rsidRDefault="00855486" w:rsidP="0059339E">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855486" w:rsidRPr="00C53D86" w:rsidRDefault="008A0FF2" w:rsidP="0059339E">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855486" w:rsidRPr="0059339E" w:rsidRDefault="0059339E"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855486" w:rsidRPr="007C2D0D" w:rsidRDefault="00855486"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855486" w:rsidRDefault="0059339E" w:rsidP="0059339E">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hared RAM page 0 write access request semaphore from A7:</w:t>
            </w:r>
          </w:p>
          <w:p w:rsidR="0059339E"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59339E" w:rsidRPr="007C2D0D"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0F0C65" w:rsidRPr="002E37AA" w:rsidRDefault="000F0C65" w:rsidP="000F0C65"/>
    <w:p w:rsidR="0059339E" w:rsidRPr="00855486" w:rsidRDefault="0059339E" w:rsidP="00EC1A23">
      <w:pPr>
        <w:pStyle w:val="3"/>
        <w:numPr>
          <w:ilvl w:val="2"/>
          <w:numId w:val="18"/>
        </w:numPr>
      </w:pPr>
      <w:bookmarkStart w:id="2462" w:name="_Toc482273616"/>
      <w:r>
        <w:rPr>
          <w:rFonts w:hint="eastAsia"/>
        </w:rPr>
        <w:t>A7SRP01REQ&lt;31:0&gt;</w:t>
      </w:r>
      <w:bookmarkEnd w:id="2462"/>
    </w:p>
    <w:p w:rsidR="0059339E" w:rsidRDefault="0059339E" w:rsidP="0059339E">
      <w:r>
        <w:rPr>
          <w:rFonts w:hint="eastAsia"/>
        </w:rPr>
        <w:t xml:space="preserve">Shared RAM page1 ownership request semaphore register. </w:t>
      </w:r>
    </w:p>
    <w:p w:rsidR="0059339E" w:rsidRDefault="0059339E" w:rsidP="0059339E">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59339E" w:rsidRPr="00E53CAA" w:rsidTr="0059339E">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Description</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sidRPr="00855486">
              <w:rPr>
                <w:rFonts w:ascii="Times New Roman" w:eastAsiaTheme="minorEastAsia"/>
                <w:sz w:val="18"/>
                <w:szCs w:val="18"/>
              </w:rPr>
              <w:t>Writing the value 0x</w:t>
            </w:r>
            <w:r>
              <w:rPr>
                <w:rFonts w:ascii="Times New Roman" w:eastAsiaTheme="minorEastAsia" w:hint="eastAsia"/>
                <w:sz w:val="18"/>
                <w:szCs w:val="18"/>
              </w:rPr>
              <w:t>BE97A3D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59339E" w:rsidRPr="007C2D0D" w:rsidRDefault="0059339E" w:rsidP="0059339E">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59339E" w:rsidRPr="00E53CAA" w:rsidRDefault="0059339E" w:rsidP="0059339E">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8A0FF2" w:rsidP="0059339E">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59339E" w:rsidRPr="0059339E" w:rsidRDefault="0059339E"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Default="0059339E" w:rsidP="0059339E">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hared RAM page 1 write access request semaphore from A7:</w:t>
            </w:r>
          </w:p>
          <w:p w:rsidR="0059339E"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59339E" w:rsidRPr="007C2D0D"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59339E" w:rsidRPr="00855486" w:rsidRDefault="0059339E" w:rsidP="0059339E">
      <w:pPr>
        <w:pStyle w:val="3"/>
        <w:numPr>
          <w:ilvl w:val="2"/>
          <w:numId w:val="18"/>
        </w:numPr>
      </w:pPr>
      <w:bookmarkStart w:id="2463" w:name="_Toc482273617"/>
      <w:r>
        <w:rPr>
          <w:rFonts w:hint="eastAsia"/>
        </w:rPr>
        <w:lastRenderedPageBreak/>
        <w:t>A7SRP02REQ&lt;31:0&gt;</w:t>
      </w:r>
      <w:bookmarkEnd w:id="2463"/>
    </w:p>
    <w:p w:rsidR="0059339E" w:rsidRDefault="0059339E" w:rsidP="0059339E">
      <w:r>
        <w:rPr>
          <w:rFonts w:hint="eastAsia"/>
        </w:rPr>
        <w:t xml:space="preserve">Shared RAM page2 ownership request semaphore register. </w:t>
      </w:r>
    </w:p>
    <w:p w:rsidR="0059339E" w:rsidRDefault="0059339E" w:rsidP="0059339E">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59339E" w:rsidRPr="00E53CAA" w:rsidTr="0059339E">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Description</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sidRPr="00855486">
              <w:rPr>
                <w:rFonts w:ascii="Times New Roman" w:eastAsiaTheme="minorEastAsia"/>
                <w:sz w:val="18"/>
                <w:szCs w:val="18"/>
              </w:rPr>
              <w:t>Writing the value 0x</w:t>
            </w:r>
            <w:r>
              <w:rPr>
                <w:rFonts w:ascii="Times New Roman" w:eastAsiaTheme="minorEastAsia" w:hint="eastAsia"/>
                <w:sz w:val="18"/>
                <w:szCs w:val="18"/>
              </w:rPr>
              <w:t>BE97A3D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59339E" w:rsidRPr="007C2D0D" w:rsidRDefault="0059339E" w:rsidP="0059339E">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59339E" w:rsidRPr="00E53CAA" w:rsidRDefault="0059339E" w:rsidP="0059339E">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8A0FF2" w:rsidP="0059339E">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59339E" w:rsidRPr="0059339E" w:rsidRDefault="0059339E"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Default="0059339E" w:rsidP="0059339E">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hared RAM page 2 write access request semaphore from A7:</w:t>
            </w:r>
          </w:p>
          <w:p w:rsidR="0059339E"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59339E" w:rsidRPr="007C2D0D"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59339E" w:rsidRPr="00855486" w:rsidRDefault="0059339E" w:rsidP="0059339E">
      <w:pPr>
        <w:pStyle w:val="3"/>
        <w:numPr>
          <w:ilvl w:val="2"/>
          <w:numId w:val="18"/>
        </w:numPr>
      </w:pPr>
      <w:bookmarkStart w:id="2464" w:name="_Toc482273618"/>
      <w:r>
        <w:rPr>
          <w:rFonts w:hint="eastAsia"/>
        </w:rPr>
        <w:t>A7SRP03REQ&lt;31:0&gt;</w:t>
      </w:r>
      <w:bookmarkEnd w:id="2464"/>
    </w:p>
    <w:p w:rsidR="0059339E" w:rsidRDefault="0059339E" w:rsidP="0059339E">
      <w:r>
        <w:rPr>
          <w:rFonts w:hint="eastAsia"/>
        </w:rPr>
        <w:t xml:space="preserve">Shared RAM page3 ownership request semaphore register. </w:t>
      </w:r>
    </w:p>
    <w:p w:rsidR="0059339E" w:rsidRDefault="0059339E" w:rsidP="0059339E">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59339E" w:rsidRPr="00E53CAA" w:rsidTr="0059339E">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Description</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sidRPr="00855486">
              <w:rPr>
                <w:rFonts w:ascii="Times New Roman" w:eastAsiaTheme="minorEastAsia"/>
                <w:sz w:val="18"/>
                <w:szCs w:val="18"/>
              </w:rPr>
              <w:t>Writing the value 0x</w:t>
            </w:r>
            <w:r>
              <w:rPr>
                <w:rFonts w:ascii="Times New Roman" w:eastAsiaTheme="minorEastAsia" w:hint="eastAsia"/>
                <w:sz w:val="18"/>
                <w:szCs w:val="18"/>
              </w:rPr>
              <w:t>BE97A3D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59339E" w:rsidRPr="007C2D0D" w:rsidRDefault="0059339E" w:rsidP="0059339E">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59339E" w:rsidRPr="00E53CAA" w:rsidRDefault="0059339E" w:rsidP="0059339E">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8A0FF2" w:rsidP="0059339E">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59339E" w:rsidRPr="0059339E" w:rsidRDefault="0059339E"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Default="0059339E" w:rsidP="0059339E">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hared RAM page 3 write access request semaphore from A7:</w:t>
            </w:r>
          </w:p>
          <w:p w:rsidR="0059339E"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59339E" w:rsidRPr="007C2D0D"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59339E" w:rsidRPr="00855486" w:rsidRDefault="0059339E" w:rsidP="0059339E">
      <w:pPr>
        <w:pStyle w:val="3"/>
        <w:numPr>
          <w:ilvl w:val="2"/>
          <w:numId w:val="18"/>
        </w:numPr>
      </w:pPr>
      <w:bookmarkStart w:id="2465" w:name="_Toc482273619"/>
      <w:r>
        <w:rPr>
          <w:rFonts w:hint="eastAsia"/>
        </w:rPr>
        <w:t>A7SRP04REQ&lt;31:0&gt;</w:t>
      </w:r>
      <w:bookmarkEnd w:id="2465"/>
    </w:p>
    <w:p w:rsidR="0059339E" w:rsidRDefault="0059339E" w:rsidP="0059339E">
      <w:r>
        <w:rPr>
          <w:rFonts w:hint="eastAsia"/>
        </w:rPr>
        <w:t xml:space="preserve">Shared RAM page4 ownership request semaphore register. </w:t>
      </w:r>
    </w:p>
    <w:p w:rsidR="0059339E" w:rsidRDefault="0059339E" w:rsidP="0059339E">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59339E" w:rsidRPr="00E53CAA" w:rsidTr="0059339E">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Description</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sidRPr="00855486">
              <w:rPr>
                <w:rFonts w:ascii="Times New Roman" w:eastAsiaTheme="minorEastAsia"/>
                <w:sz w:val="18"/>
                <w:szCs w:val="18"/>
              </w:rPr>
              <w:t>Writing the value 0x</w:t>
            </w:r>
            <w:r>
              <w:rPr>
                <w:rFonts w:ascii="Times New Roman" w:eastAsiaTheme="minorEastAsia" w:hint="eastAsia"/>
                <w:sz w:val="18"/>
                <w:szCs w:val="18"/>
              </w:rPr>
              <w:t>BE97A3D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59339E" w:rsidRPr="007C2D0D" w:rsidRDefault="0059339E" w:rsidP="0059339E">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59339E" w:rsidRPr="00E53CAA" w:rsidRDefault="0059339E" w:rsidP="0059339E">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8A0FF2" w:rsidP="0059339E">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59339E" w:rsidRPr="0059339E" w:rsidRDefault="0059339E"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Default="0059339E" w:rsidP="0059339E">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hared RAM page4 write access request semaphore from A7:</w:t>
            </w:r>
          </w:p>
          <w:p w:rsidR="0059339E"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59339E" w:rsidRPr="007C2D0D"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59339E" w:rsidRPr="00855486" w:rsidRDefault="0059339E" w:rsidP="0059339E">
      <w:pPr>
        <w:pStyle w:val="3"/>
        <w:numPr>
          <w:ilvl w:val="2"/>
          <w:numId w:val="18"/>
        </w:numPr>
      </w:pPr>
      <w:bookmarkStart w:id="2466" w:name="_Toc482273620"/>
      <w:r>
        <w:rPr>
          <w:rFonts w:hint="eastAsia"/>
        </w:rPr>
        <w:t>A7SRP05REQ&lt;31:0&gt;</w:t>
      </w:r>
      <w:bookmarkEnd w:id="2466"/>
    </w:p>
    <w:p w:rsidR="0059339E" w:rsidRDefault="0059339E" w:rsidP="0059339E">
      <w:r>
        <w:rPr>
          <w:rFonts w:hint="eastAsia"/>
        </w:rPr>
        <w:t xml:space="preserve">Shared RAM page5 ownership request semaphore register. </w:t>
      </w:r>
    </w:p>
    <w:p w:rsidR="0059339E" w:rsidRDefault="0059339E" w:rsidP="0059339E">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59339E" w:rsidRPr="00E53CAA" w:rsidTr="0059339E">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Description</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lastRenderedPageBreak/>
              <w:t>31:4</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sidRPr="00855486">
              <w:rPr>
                <w:rFonts w:ascii="Times New Roman" w:eastAsiaTheme="minorEastAsia"/>
                <w:sz w:val="18"/>
                <w:szCs w:val="18"/>
              </w:rPr>
              <w:t>Writing the value 0x</w:t>
            </w:r>
            <w:r>
              <w:rPr>
                <w:rFonts w:ascii="Times New Roman" w:eastAsiaTheme="minorEastAsia" w:hint="eastAsia"/>
                <w:sz w:val="18"/>
                <w:szCs w:val="18"/>
              </w:rPr>
              <w:t>BE97A3D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59339E" w:rsidRPr="007C2D0D" w:rsidRDefault="0059339E" w:rsidP="0059339E">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59339E" w:rsidRPr="00E53CAA" w:rsidRDefault="0059339E" w:rsidP="0059339E">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8A0FF2" w:rsidP="0059339E">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59339E" w:rsidRPr="009669F1" w:rsidRDefault="009669F1"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Default="0059339E" w:rsidP="0059339E">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w:t>
            </w:r>
            <w:r w:rsidR="009669F1">
              <w:rPr>
                <w:rFonts w:ascii="Times New Roman" w:eastAsiaTheme="minorEastAsia" w:hint="eastAsia"/>
                <w:sz w:val="18"/>
                <w:szCs w:val="18"/>
              </w:rPr>
              <w:t>5</w:t>
            </w:r>
            <w:r>
              <w:rPr>
                <w:rFonts w:ascii="Times New Roman" w:eastAsiaTheme="minorEastAsia" w:hint="eastAsia"/>
                <w:sz w:val="18"/>
                <w:szCs w:val="18"/>
              </w:rPr>
              <w:t xml:space="preserve"> write access request semaphore from A7:</w:t>
            </w:r>
          </w:p>
          <w:p w:rsidR="0059339E"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59339E" w:rsidRPr="007C2D0D"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59339E" w:rsidRPr="00855486" w:rsidRDefault="0059339E" w:rsidP="0059339E">
      <w:pPr>
        <w:pStyle w:val="3"/>
        <w:numPr>
          <w:ilvl w:val="2"/>
          <w:numId w:val="18"/>
        </w:numPr>
      </w:pPr>
      <w:bookmarkStart w:id="2467" w:name="_Toc482273621"/>
      <w:r>
        <w:rPr>
          <w:rFonts w:hint="eastAsia"/>
        </w:rPr>
        <w:t>A7SRP0</w:t>
      </w:r>
      <w:r w:rsidR="009669F1">
        <w:rPr>
          <w:rFonts w:hint="eastAsia"/>
        </w:rPr>
        <w:t>6</w:t>
      </w:r>
      <w:r>
        <w:rPr>
          <w:rFonts w:hint="eastAsia"/>
        </w:rPr>
        <w:t>REQ&lt;31:0&gt;</w:t>
      </w:r>
      <w:bookmarkEnd w:id="2467"/>
    </w:p>
    <w:p w:rsidR="0059339E" w:rsidRDefault="0059339E" w:rsidP="0059339E">
      <w:r>
        <w:rPr>
          <w:rFonts w:hint="eastAsia"/>
        </w:rPr>
        <w:t>Shared RAM page</w:t>
      </w:r>
      <w:r w:rsidR="009669F1">
        <w:rPr>
          <w:rFonts w:hint="eastAsia"/>
        </w:rPr>
        <w:t>6</w:t>
      </w:r>
      <w:r>
        <w:rPr>
          <w:rFonts w:hint="eastAsia"/>
        </w:rPr>
        <w:t xml:space="preserve"> ownership request semaphore register. </w:t>
      </w:r>
    </w:p>
    <w:p w:rsidR="0059339E" w:rsidRDefault="0059339E" w:rsidP="0059339E">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59339E" w:rsidRPr="00E53CAA" w:rsidTr="0059339E">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Description</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sidRPr="00855486">
              <w:rPr>
                <w:rFonts w:ascii="Times New Roman" w:eastAsiaTheme="minorEastAsia"/>
                <w:sz w:val="18"/>
                <w:szCs w:val="18"/>
              </w:rPr>
              <w:t>Writing the value 0x</w:t>
            </w:r>
            <w:r>
              <w:rPr>
                <w:rFonts w:ascii="Times New Roman" w:eastAsiaTheme="minorEastAsia" w:hint="eastAsia"/>
                <w:sz w:val="18"/>
                <w:szCs w:val="18"/>
              </w:rPr>
              <w:t>BE97A3D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59339E" w:rsidRPr="007C2D0D" w:rsidRDefault="0059339E" w:rsidP="0059339E">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59339E" w:rsidRPr="00E53CAA" w:rsidRDefault="0059339E" w:rsidP="0059339E">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8A0FF2" w:rsidP="0059339E">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59339E" w:rsidRPr="009669F1" w:rsidRDefault="009669F1"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Default="0059339E" w:rsidP="0059339E">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w:t>
            </w:r>
            <w:r w:rsidR="009669F1">
              <w:rPr>
                <w:rFonts w:ascii="Times New Roman" w:eastAsiaTheme="minorEastAsia" w:hint="eastAsia"/>
                <w:sz w:val="18"/>
                <w:szCs w:val="18"/>
              </w:rPr>
              <w:t>6</w:t>
            </w:r>
            <w:r>
              <w:rPr>
                <w:rFonts w:ascii="Times New Roman" w:eastAsiaTheme="minorEastAsia" w:hint="eastAsia"/>
                <w:sz w:val="18"/>
                <w:szCs w:val="18"/>
              </w:rPr>
              <w:t xml:space="preserve"> write access request semaphore from A7:</w:t>
            </w:r>
          </w:p>
          <w:p w:rsidR="0059339E"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59339E" w:rsidRPr="007C2D0D"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59339E" w:rsidRPr="00855486" w:rsidRDefault="0059339E" w:rsidP="0059339E">
      <w:pPr>
        <w:pStyle w:val="3"/>
        <w:numPr>
          <w:ilvl w:val="2"/>
          <w:numId w:val="18"/>
        </w:numPr>
      </w:pPr>
      <w:bookmarkStart w:id="2468" w:name="_Toc482273622"/>
      <w:r>
        <w:rPr>
          <w:rFonts w:hint="eastAsia"/>
        </w:rPr>
        <w:t>A7SRP0</w:t>
      </w:r>
      <w:r w:rsidR="009669F1">
        <w:rPr>
          <w:rFonts w:hint="eastAsia"/>
        </w:rPr>
        <w:t>7</w:t>
      </w:r>
      <w:r>
        <w:rPr>
          <w:rFonts w:hint="eastAsia"/>
        </w:rPr>
        <w:t>REQ&lt;31:0&gt;</w:t>
      </w:r>
      <w:bookmarkEnd w:id="2468"/>
    </w:p>
    <w:p w:rsidR="0059339E" w:rsidRDefault="0059339E" w:rsidP="0059339E">
      <w:r>
        <w:rPr>
          <w:rFonts w:hint="eastAsia"/>
        </w:rPr>
        <w:t>Shared RAM page</w:t>
      </w:r>
      <w:r w:rsidR="009669F1">
        <w:rPr>
          <w:rFonts w:hint="eastAsia"/>
        </w:rPr>
        <w:t>7</w:t>
      </w:r>
      <w:r>
        <w:rPr>
          <w:rFonts w:hint="eastAsia"/>
        </w:rPr>
        <w:t xml:space="preserve"> ownership request semaphore register. </w:t>
      </w:r>
    </w:p>
    <w:p w:rsidR="0059339E" w:rsidRDefault="0059339E" w:rsidP="0059339E">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59339E" w:rsidRPr="00E53CAA" w:rsidTr="0059339E">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Description</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sidRPr="00855486">
              <w:rPr>
                <w:rFonts w:ascii="Times New Roman" w:eastAsiaTheme="minorEastAsia"/>
                <w:sz w:val="18"/>
                <w:szCs w:val="18"/>
              </w:rPr>
              <w:t>Writing the value 0x</w:t>
            </w:r>
            <w:r>
              <w:rPr>
                <w:rFonts w:ascii="Times New Roman" w:eastAsiaTheme="minorEastAsia" w:hint="eastAsia"/>
                <w:sz w:val="18"/>
                <w:szCs w:val="18"/>
              </w:rPr>
              <w:t>BE97A3D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59339E" w:rsidRPr="007C2D0D" w:rsidRDefault="0059339E" w:rsidP="0059339E">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59339E" w:rsidRPr="00E53CAA" w:rsidRDefault="0059339E" w:rsidP="0059339E">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8A0FF2" w:rsidP="0059339E">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59339E" w:rsidRPr="009669F1" w:rsidRDefault="009669F1"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Default="0059339E" w:rsidP="0059339E">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hared RAM page</w:t>
            </w:r>
            <w:r w:rsidR="009669F1">
              <w:rPr>
                <w:rFonts w:ascii="Times New Roman" w:eastAsiaTheme="minorEastAsia" w:hint="eastAsia"/>
                <w:sz w:val="18"/>
                <w:szCs w:val="18"/>
              </w:rPr>
              <w:t>7</w:t>
            </w:r>
            <w:r>
              <w:rPr>
                <w:rFonts w:ascii="Times New Roman" w:eastAsiaTheme="minorEastAsia" w:hint="eastAsia"/>
                <w:sz w:val="18"/>
                <w:szCs w:val="18"/>
              </w:rPr>
              <w:t xml:space="preserve"> write access request semaphore from A7:</w:t>
            </w:r>
          </w:p>
          <w:p w:rsidR="0059339E"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59339E" w:rsidRPr="007C2D0D"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59339E" w:rsidRPr="00855486" w:rsidRDefault="0059339E" w:rsidP="0059339E">
      <w:pPr>
        <w:pStyle w:val="3"/>
        <w:numPr>
          <w:ilvl w:val="2"/>
          <w:numId w:val="18"/>
        </w:numPr>
      </w:pPr>
      <w:bookmarkStart w:id="2469" w:name="_Toc482273623"/>
      <w:r>
        <w:rPr>
          <w:rFonts w:hint="eastAsia"/>
        </w:rPr>
        <w:t>A7SRP0</w:t>
      </w:r>
      <w:r w:rsidR="009669F1">
        <w:rPr>
          <w:rFonts w:hint="eastAsia"/>
        </w:rPr>
        <w:t>8</w:t>
      </w:r>
      <w:r>
        <w:rPr>
          <w:rFonts w:hint="eastAsia"/>
        </w:rPr>
        <w:t>REQ&lt;31:0&gt;</w:t>
      </w:r>
      <w:bookmarkEnd w:id="2469"/>
    </w:p>
    <w:p w:rsidR="0059339E" w:rsidRDefault="0059339E" w:rsidP="0059339E">
      <w:r>
        <w:rPr>
          <w:rFonts w:hint="eastAsia"/>
        </w:rPr>
        <w:t>Shared RAM page</w:t>
      </w:r>
      <w:r w:rsidR="009669F1">
        <w:rPr>
          <w:rFonts w:hint="eastAsia"/>
        </w:rPr>
        <w:t>8</w:t>
      </w:r>
      <w:r>
        <w:rPr>
          <w:rFonts w:hint="eastAsia"/>
        </w:rPr>
        <w:t xml:space="preserve"> ownership request semaphore register. </w:t>
      </w:r>
    </w:p>
    <w:p w:rsidR="0059339E" w:rsidRDefault="0059339E" w:rsidP="0059339E">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59339E" w:rsidRPr="00E53CAA" w:rsidTr="0059339E">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Description</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sidRPr="00855486">
              <w:rPr>
                <w:rFonts w:ascii="Times New Roman" w:eastAsiaTheme="minorEastAsia"/>
                <w:sz w:val="18"/>
                <w:szCs w:val="18"/>
              </w:rPr>
              <w:t>Writing the value 0x</w:t>
            </w:r>
            <w:r>
              <w:rPr>
                <w:rFonts w:ascii="Times New Roman" w:eastAsiaTheme="minorEastAsia" w:hint="eastAsia"/>
                <w:sz w:val="18"/>
                <w:szCs w:val="18"/>
              </w:rPr>
              <w:t>BE97A3D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59339E" w:rsidRPr="007C2D0D" w:rsidRDefault="0059339E" w:rsidP="0059339E">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59339E" w:rsidRPr="00E53CAA" w:rsidRDefault="0059339E" w:rsidP="0059339E">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lastRenderedPageBreak/>
              <w:t>1:0</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8A0FF2" w:rsidP="0059339E">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59339E" w:rsidRPr="009669F1" w:rsidRDefault="009669F1"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Default="0059339E" w:rsidP="0059339E">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w:t>
            </w:r>
            <w:r w:rsidR="009669F1">
              <w:rPr>
                <w:rFonts w:ascii="Times New Roman" w:eastAsiaTheme="minorEastAsia" w:hint="eastAsia"/>
                <w:sz w:val="18"/>
                <w:szCs w:val="18"/>
              </w:rPr>
              <w:t>8</w:t>
            </w:r>
            <w:r>
              <w:rPr>
                <w:rFonts w:ascii="Times New Roman" w:eastAsiaTheme="minorEastAsia" w:hint="eastAsia"/>
                <w:sz w:val="18"/>
                <w:szCs w:val="18"/>
              </w:rPr>
              <w:t xml:space="preserve"> write access request semaphore from A7:</w:t>
            </w:r>
          </w:p>
          <w:p w:rsidR="0059339E"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59339E" w:rsidRPr="007C2D0D"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59339E" w:rsidRPr="00855486" w:rsidRDefault="0059339E" w:rsidP="0059339E">
      <w:pPr>
        <w:pStyle w:val="3"/>
        <w:numPr>
          <w:ilvl w:val="2"/>
          <w:numId w:val="18"/>
        </w:numPr>
      </w:pPr>
      <w:bookmarkStart w:id="2470" w:name="_Toc482273624"/>
      <w:r>
        <w:rPr>
          <w:rFonts w:hint="eastAsia"/>
        </w:rPr>
        <w:t>A7SRP0</w:t>
      </w:r>
      <w:r w:rsidR="009669F1">
        <w:rPr>
          <w:rFonts w:hint="eastAsia"/>
        </w:rPr>
        <w:t>9</w:t>
      </w:r>
      <w:r>
        <w:rPr>
          <w:rFonts w:hint="eastAsia"/>
        </w:rPr>
        <w:t>REQ&lt;31:0&gt;</w:t>
      </w:r>
      <w:bookmarkEnd w:id="2470"/>
    </w:p>
    <w:p w:rsidR="0059339E" w:rsidRDefault="0059339E" w:rsidP="0059339E">
      <w:r>
        <w:rPr>
          <w:rFonts w:hint="eastAsia"/>
        </w:rPr>
        <w:t>Shared RAM page</w:t>
      </w:r>
      <w:r w:rsidR="009669F1">
        <w:rPr>
          <w:rFonts w:hint="eastAsia"/>
        </w:rPr>
        <w:t>9</w:t>
      </w:r>
      <w:r>
        <w:rPr>
          <w:rFonts w:hint="eastAsia"/>
        </w:rPr>
        <w:t xml:space="preserve"> ownership request semaphore register. </w:t>
      </w:r>
    </w:p>
    <w:p w:rsidR="0059339E" w:rsidRDefault="0059339E" w:rsidP="0059339E">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59339E" w:rsidRPr="00E53CAA" w:rsidTr="0059339E">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Description</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sidRPr="00855486">
              <w:rPr>
                <w:rFonts w:ascii="Times New Roman" w:eastAsiaTheme="minorEastAsia"/>
                <w:sz w:val="18"/>
                <w:szCs w:val="18"/>
              </w:rPr>
              <w:t>Writing the value 0x</w:t>
            </w:r>
            <w:r>
              <w:rPr>
                <w:rFonts w:ascii="Times New Roman" w:eastAsiaTheme="minorEastAsia" w:hint="eastAsia"/>
                <w:sz w:val="18"/>
                <w:szCs w:val="18"/>
              </w:rPr>
              <w:t>BE97A3D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59339E" w:rsidRPr="007C2D0D" w:rsidRDefault="0059339E" w:rsidP="0059339E">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59339E" w:rsidRPr="00E53CAA" w:rsidRDefault="0059339E" w:rsidP="0059339E">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8A0FF2" w:rsidP="0059339E">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59339E" w:rsidRPr="009669F1" w:rsidRDefault="009669F1"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Default="0059339E" w:rsidP="0059339E">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w:t>
            </w:r>
            <w:r w:rsidR="009669F1">
              <w:rPr>
                <w:rFonts w:ascii="Times New Roman" w:eastAsiaTheme="minorEastAsia" w:hint="eastAsia"/>
                <w:sz w:val="18"/>
                <w:szCs w:val="18"/>
              </w:rPr>
              <w:t>9</w:t>
            </w:r>
            <w:r>
              <w:rPr>
                <w:rFonts w:ascii="Times New Roman" w:eastAsiaTheme="minorEastAsia" w:hint="eastAsia"/>
                <w:sz w:val="18"/>
                <w:szCs w:val="18"/>
              </w:rPr>
              <w:t xml:space="preserve"> write access request semaphore from A7:</w:t>
            </w:r>
          </w:p>
          <w:p w:rsidR="0059339E"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59339E" w:rsidRPr="007C2D0D"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59339E" w:rsidRPr="00855486" w:rsidRDefault="0059339E" w:rsidP="0059339E">
      <w:pPr>
        <w:pStyle w:val="3"/>
        <w:numPr>
          <w:ilvl w:val="2"/>
          <w:numId w:val="18"/>
        </w:numPr>
      </w:pPr>
      <w:bookmarkStart w:id="2471" w:name="_Toc482273625"/>
      <w:r>
        <w:rPr>
          <w:rFonts w:hint="eastAsia"/>
        </w:rPr>
        <w:t>A7SRP</w:t>
      </w:r>
      <w:r w:rsidR="009669F1">
        <w:rPr>
          <w:rFonts w:hint="eastAsia"/>
        </w:rPr>
        <w:t>1</w:t>
      </w:r>
      <w:r>
        <w:rPr>
          <w:rFonts w:hint="eastAsia"/>
        </w:rPr>
        <w:t>0REQ&lt;31:0&gt;</w:t>
      </w:r>
      <w:bookmarkEnd w:id="2471"/>
    </w:p>
    <w:p w:rsidR="0059339E" w:rsidRDefault="0059339E" w:rsidP="0059339E">
      <w:r>
        <w:rPr>
          <w:rFonts w:hint="eastAsia"/>
        </w:rPr>
        <w:t>Shared RAM page</w:t>
      </w:r>
      <w:r w:rsidR="009669F1">
        <w:rPr>
          <w:rFonts w:hint="eastAsia"/>
        </w:rPr>
        <w:t>1</w:t>
      </w:r>
      <w:r>
        <w:rPr>
          <w:rFonts w:hint="eastAsia"/>
        </w:rPr>
        <w:t xml:space="preserve">0 ownership request semaphore register. </w:t>
      </w:r>
    </w:p>
    <w:p w:rsidR="0059339E" w:rsidRDefault="0059339E" w:rsidP="0059339E">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59339E" w:rsidRPr="00E53CAA" w:rsidTr="0059339E">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Description</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sidRPr="00855486">
              <w:rPr>
                <w:rFonts w:ascii="Times New Roman" w:eastAsiaTheme="minorEastAsia"/>
                <w:sz w:val="18"/>
                <w:szCs w:val="18"/>
              </w:rPr>
              <w:t>Writing the value 0x</w:t>
            </w:r>
            <w:r>
              <w:rPr>
                <w:rFonts w:ascii="Times New Roman" w:eastAsiaTheme="minorEastAsia" w:hint="eastAsia"/>
                <w:sz w:val="18"/>
                <w:szCs w:val="18"/>
              </w:rPr>
              <w:t>BE97A3D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59339E" w:rsidRPr="007C2D0D" w:rsidRDefault="0059339E" w:rsidP="0059339E">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59339E" w:rsidRPr="00E53CAA" w:rsidRDefault="0059339E" w:rsidP="0059339E">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8A0FF2" w:rsidP="0059339E">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59339E" w:rsidRPr="009669F1" w:rsidRDefault="009669F1"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Default="0059339E" w:rsidP="0059339E">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hared RAM page</w:t>
            </w:r>
            <w:r w:rsidR="009669F1">
              <w:rPr>
                <w:rFonts w:ascii="Times New Roman" w:eastAsiaTheme="minorEastAsia" w:hint="eastAsia"/>
                <w:sz w:val="18"/>
                <w:szCs w:val="18"/>
              </w:rPr>
              <w:t>1</w:t>
            </w:r>
            <w:r>
              <w:rPr>
                <w:rFonts w:ascii="Times New Roman" w:eastAsiaTheme="minorEastAsia" w:hint="eastAsia"/>
                <w:sz w:val="18"/>
                <w:szCs w:val="18"/>
              </w:rPr>
              <w:t xml:space="preserve"> 0 write access request semaphore from A7:</w:t>
            </w:r>
          </w:p>
          <w:p w:rsidR="0059339E"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59339E" w:rsidRPr="007C2D0D"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59339E" w:rsidRPr="00855486" w:rsidRDefault="0059339E" w:rsidP="0059339E">
      <w:pPr>
        <w:pStyle w:val="3"/>
        <w:numPr>
          <w:ilvl w:val="2"/>
          <w:numId w:val="18"/>
        </w:numPr>
      </w:pPr>
      <w:bookmarkStart w:id="2472" w:name="_Toc482273626"/>
      <w:r>
        <w:rPr>
          <w:rFonts w:hint="eastAsia"/>
        </w:rPr>
        <w:t>A7SRP</w:t>
      </w:r>
      <w:r w:rsidR="009669F1">
        <w:rPr>
          <w:rFonts w:hint="eastAsia"/>
        </w:rPr>
        <w:t>11</w:t>
      </w:r>
      <w:r>
        <w:rPr>
          <w:rFonts w:hint="eastAsia"/>
        </w:rPr>
        <w:t>REQ&lt;31:0&gt;</w:t>
      </w:r>
      <w:bookmarkEnd w:id="2472"/>
    </w:p>
    <w:p w:rsidR="0059339E" w:rsidRDefault="0059339E" w:rsidP="0059339E">
      <w:r>
        <w:rPr>
          <w:rFonts w:hint="eastAsia"/>
        </w:rPr>
        <w:t>Shared RAM page</w:t>
      </w:r>
      <w:r w:rsidR="009669F1">
        <w:rPr>
          <w:rFonts w:hint="eastAsia"/>
        </w:rPr>
        <w:t>11</w:t>
      </w:r>
      <w:r>
        <w:rPr>
          <w:rFonts w:hint="eastAsia"/>
        </w:rPr>
        <w:t xml:space="preserve"> ownership request semaphore register. </w:t>
      </w:r>
    </w:p>
    <w:p w:rsidR="0059339E" w:rsidRDefault="0059339E" w:rsidP="0059339E">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59339E" w:rsidRPr="00E53CAA" w:rsidTr="0059339E">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Description</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sidRPr="00855486">
              <w:rPr>
                <w:rFonts w:ascii="Times New Roman" w:eastAsiaTheme="minorEastAsia"/>
                <w:sz w:val="18"/>
                <w:szCs w:val="18"/>
              </w:rPr>
              <w:t>Writing the value 0x</w:t>
            </w:r>
            <w:r>
              <w:rPr>
                <w:rFonts w:ascii="Times New Roman" w:eastAsiaTheme="minorEastAsia" w:hint="eastAsia"/>
                <w:sz w:val="18"/>
                <w:szCs w:val="18"/>
              </w:rPr>
              <w:t>BE97A3D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59339E" w:rsidRPr="007C2D0D" w:rsidRDefault="0059339E" w:rsidP="0059339E">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59339E" w:rsidRPr="00E53CAA" w:rsidRDefault="0059339E" w:rsidP="0059339E">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8A0FF2" w:rsidP="0059339E">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59339E" w:rsidRPr="009669F1" w:rsidRDefault="009669F1"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Default="0059339E" w:rsidP="0059339E">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w:t>
            </w:r>
            <w:r w:rsidR="009669F1">
              <w:rPr>
                <w:rFonts w:ascii="Times New Roman" w:eastAsiaTheme="minorEastAsia" w:hint="eastAsia"/>
                <w:sz w:val="18"/>
                <w:szCs w:val="18"/>
              </w:rPr>
              <w:t>11</w:t>
            </w:r>
            <w:r>
              <w:rPr>
                <w:rFonts w:ascii="Times New Roman" w:eastAsiaTheme="minorEastAsia" w:hint="eastAsia"/>
                <w:sz w:val="18"/>
                <w:szCs w:val="18"/>
              </w:rPr>
              <w:t xml:space="preserve"> write access request semaphore from A7:</w:t>
            </w:r>
          </w:p>
          <w:p w:rsidR="0059339E"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59339E" w:rsidRPr="007C2D0D"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59339E" w:rsidRPr="00855486" w:rsidRDefault="0059339E" w:rsidP="0059339E">
      <w:pPr>
        <w:pStyle w:val="3"/>
        <w:numPr>
          <w:ilvl w:val="2"/>
          <w:numId w:val="18"/>
        </w:numPr>
      </w:pPr>
      <w:bookmarkStart w:id="2473" w:name="_Toc482273627"/>
      <w:r>
        <w:rPr>
          <w:rFonts w:hint="eastAsia"/>
        </w:rPr>
        <w:lastRenderedPageBreak/>
        <w:t>A7SRP</w:t>
      </w:r>
      <w:r w:rsidR="009669F1">
        <w:rPr>
          <w:rFonts w:hint="eastAsia"/>
        </w:rPr>
        <w:t>12</w:t>
      </w:r>
      <w:r>
        <w:rPr>
          <w:rFonts w:hint="eastAsia"/>
        </w:rPr>
        <w:t>REQ&lt;31:0&gt;</w:t>
      </w:r>
      <w:bookmarkEnd w:id="2473"/>
    </w:p>
    <w:p w:rsidR="0059339E" w:rsidRDefault="0059339E" w:rsidP="0059339E">
      <w:r>
        <w:rPr>
          <w:rFonts w:hint="eastAsia"/>
        </w:rPr>
        <w:t>Shared RAM page</w:t>
      </w:r>
      <w:r w:rsidR="009669F1">
        <w:rPr>
          <w:rFonts w:hint="eastAsia"/>
        </w:rPr>
        <w:t>12</w:t>
      </w:r>
      <w:r>
        <w:rPr>
          <w:rFonts w:hint="eastAsia"/>
        </w:rPr>
        <w:t xml:space="preserve"> ownership request semaphore register. </w:t>
      </w:r>
    </w:p>
    <w:p w:rsidR="0059339E" w:rsidRDefault="0059339E" w:rsidP="0059339E">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59339E" w:rsidRPr="00E53CAA" w:rsidTr="0059339E">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Description</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sidRPr="00855486">
              <w:rPr>
                <w:rFonts w:ascii="Times New Roman" w:eastAsiaTheme="minorEastAsia"/>
                <w:sz w:val="18"/>
                <w:szCs w:val="18"/>
              </w:rPr>
              <w:t>Writing the value 0x</w:t>
            </w:r>
            <w:r>
              <w:rPr>
                <w:rFonts w:ascii="Times New Roman" w:eastAsiaTheme="minorEastAsia" w:hint="eastAsia"/>
                <w:sz w:val="18"/>
                <w:szCs w:val="18"/>
              </w:rPr>
              <w:t>BE97A3D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59339E" w:rsidRPr="007C2D0D" w:rsidRDefault="0059339E" w:rsidP="0059339E">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59339E" w:rsidRPr="00E53CAA" w:rsidRDefault="0059339E" w:rsidP="0059339E">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8A0FF2" w:rsidP="0059339E">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59339E" w:rsidRPr="009669F1" w:rsidRDefault="009669F1"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Default="0059339E" w:rsidP="0059339E">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w:t>
            </w:r>
            <w:r w:rsidR="009669F1">
              <w:rPr>
                <w:rFonts w:ascii="Times New Roman" w:eastAsiaTheme="minorEastAsia" w:hint="eastAsia"/>
                <w:sz w:val="18"/>
                <w:szCs w:val="18"/>
              </w:rPr>
              <w:t>12</w:t>
            </w:r>
            <w:r>
              <w:rPr>
                <w:rFonts w:ascii="Times New Roman" w:eastAsiaTheme="minorEastAsia" w:hint="eastAsia"/>
                <w:sz w:val="18"/>
                <w:szCs w:val="18"/>
              </w:rPr>
              <w:t xml:space="preserve"> write access request semaphore from A7:</w:t>
            </w:r>
          </w:p>
          <w:p w:rsidR="0059339E"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59339E" w:rsidRPr="007C2D0D"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59339E" w:rsidRPr="00855486" w:rsidRDefault="0059339E" w:rsidP="0059339E">
      <w:pPr>
        <w:pStyle w:val="3"/>
        <w:numPr>
          <w:ilvl w:val="2"/>
          <w:numId w:val="18"/>
        </w:numPr>
      </w:pPr>
      <w:bookmarkStart w:id="2474" w:name="_Toc482273628"/>
      <w:r>
        <w:rPr>
          <w:rFonts w:hint="eastAsia"/>
        </w:rPr>
        <w:t>A7SRP</w:t>
      </w:r>
      <w:r w:rsidR="009669F1">
        <w:rPr>
          <w:rFonts w:hint="eastAsia"/>
        </w:rPr>
        <w:t>13</w:t>
      </w:r>
      <w:r>
        <w:rPr>
          <w:rFonts w:hint="eastAsia"/>
        </w:rPr>
        <w:t>REQ&lt;31:0&gt;</w:t>
      </w:r>
      <w:bookmarkEnd w:id="2474"/>
    </w:p>
    <w:p w:rsidR="0059339E" w:rsidRDefault="0059339E" w:rsidP="0059339E">
      <w:r>
        <w:rPr>
          <w:rFonts w:hint="eastAsia"/>
        </w:rPr>
        <w:t>Shared RAM page</w:t>
      </w:r>
      <w:r w:rsidR="009669F1">
        <w:rPr>
          <w:rFonts w:hint="eastAsia"/>
        </w:rPr>
        <w:t>13</w:t>
      </w:r>
      <w:r>
        <w:rPr>
          <w:rFonts w:hint="eastAsia"/>
        </w:rPr>
        <w:t xml:space="preserve"> ownership request semaphore register. </w:t>
      </w:r>
    </w:p>
    <w:p w:rsidR="0059339E" w:rsidRDefault="0059339E" w:rsidP="0059339E">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59339E" w:rsidRPr="00E53CAA" w:rsidTr="0059339E">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Description</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sidRPr="00855486">
              <w:rPr>
                <w:rFonts w:ascii="Times New Roman" w:eastAsiaTheme="minorEastAsia"/>
                <w:sz w:val="18"/>
                <w:szCs w:val="18"/>
              </w:rPr>
              <w:t>Writing the value 0x</w:t>
            </w:r>
            <w:r>
              <w:rPr>
                <w:rFonts w:ascii="Times New Roman" w:eastAsiaTheme="minorEastAsia" w:hint="eastAsia"/>
                <w:sz w:val="18"/>
                <w:szCs w:val="18"/>
              </w:rPr>
              <w:t>BE97A3D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59339E" w:rsidRPr="007C2D0D" w:rsidRDefault="0059339E" w:rsidP="0059339E">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59339E" w:rsidRPr="00E53CAA" w:rsidRDefault="0059339E" w:rsidP="0059339E">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8A0FF2" w:rsidP="0059339E">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59339E" w:rsidRPr="009669F1" w:rsidRDefault="009669F1"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Default="0059339E" w:rsidP="0059339E">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w:t>
            </w:r>
            <w:r w:rsidR="009669F1">
              <w:rPr>
                <w:rFonts w:ascii="Times New Roman" w:eastAsiaTheme="minorEastAsia" w:hint="eastAsia"/>
                <w:sz w:val="18"/>
                <w:szCs w:val="18"/>
              </w:rPr>
              <w:t>13</w:t>
            </w:r>
            <w:r>
              <w:rPr>
                <w:rFonts w:ascii="Times New Roman" w:eastAsiaTheme="minorEastAsia" w:hint="eastAsia"/>
                <w:sz w:val="18"/>
                <w:szCs w:val="18"/>
              </w:rPr>
              <w:t xml:space="preserve"> write access request semaphore from A7:</w:t>
            </w:r>
          </w:p>
          <w:p w:rsidR="0059339E"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59339E" w:rsidRPr="007C2D0D"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59339E" w:rsidRPr="00855486" w:rsidRDefault="0059339E" w:rsidP="0059339E">
      <w:pPr>
        <w:pStyle w:val="3"/>
        <w:numPr>
          <w:ilvl w:val="2"/>
          <w:numId w:val="18"/>
        </w:numPr>
      </w:pPr>
      <w:bookmarkStart w:id="2475" w:name="_Toc482273629"/>
      <w:r>
        <w:rPr>
          <w:rFonts w:hint="eastAsia"/>
        </w:rPr>
        <w:t>A7SRP</w:t>
      </w:r>
      <w:r w:rsidR="009669F1">
        <w:rPr>
          <w:rFonts w:hint="eastAsia"/>
        </w:rPr>
        <w:t>14</w:t>
      </w:r>
      <w:r>
        <w:rPr>
          <w:rFonts w:hint="eastAsia"/>
        </w:rPr>
        <w:t>REQ&lt;31:0&gt;</w:t>
      </w:r>
      <w:bookmarkEnd w:id="2475"/>
    </w:p>
    <w:p w:rsidR="0059339E" w:rsidRDefault="0059339E" w:rsidP="0059339E">
      <w:r>
        <w:rPr>
          <w:rFonts w:hint="eastAsia"/>
        </w:rPr>
        <w:t>Shared RAM page</w:t>
      </w:r>
      <w:r w:rsidR="009669F1">
        <w:rPr>
          <w:rFonts w:hint="eastAsia"/>
        </w:rPr>
        <w:t>14</w:t>
      </w:r>
      <w:r>
        <w:rPr>
          <w:rFonts w:hint="eastAsia"/>
        </w:rPr>
        <w:t xml:space="preserve"> ownership request semaphore register. </w:t>
      </w:r>
    </w:p>
    <w:p w:rsidR="0059339E" w:rsidRDefault="0059339E" w:rsidP="0059339E">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59339E" w:rsidRPr="00E53CAA" w:rsidTr="0059339E">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Description</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sidRPr="00855486">
              <w:rPr>
                <w:rFonts w:ascii="Times New Roman" w:eastAsiaTheme="minorEastAsia"/>
                <w:sz w:val="18"/>
                <w:szCs w:val="18"/>
              </w:rPr>
              <w:t>Writing the value 0x</w:t>
            </w:r>
            <w:r>
              <w:rPr>
                <w:rFonts w:ascii="Times New Roman" w:eastAsiaTheme="minorEastAsia" w:hint="eastAsia"/>
                <w:sz w:val="18"/>
                <w:szCs w:val="18"/>
              </w:rPr>
              <w:t>BE97A3D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59339E" w:rsidRPr="007C2D0D" w:rsidRDefault="0059339E" w:rsidP="0059339E">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59339E" w:rsidRPr="00E53CAA" w:rsidRDefault="0059339E" w:rsidP="0059339E">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8A0FF2" w:rsidP="0059339E">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59339E" w:rsidRPr="009669F1" w:rsidRDefault="009669F1"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Default="0059339E" w:rsidP="0059339E">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w:t>
            </w:r>
            <w:r w:rsidR="009669F1">
              <w:rPr>
                <w:rFonts w:ascii="Times New Roman" w:eastAsiaTheme="minorEastAsia" w:hint="eastAsia"/>
                <w:sz w:val="18"/>
                <w:szCs w:val="18"/>
              </w:rPr>
              <w:t>14</w:t>
            </w:r>
            <w:r>
              <w:rPr>
                <w:rFonts w:ascii="Times New Roman" w:eastAsiaTheme="minorEastAsia" w:hint="eastAsia"/>
                <w:sz w:val="18"/>
                <w:szCs w:val="18"/>
              </w:rPr>
              <w:t xml:space="preserve"> write access request semaphore from A7:</w:t>
            </w:r>
          </w:p>
          <w:p w:rsidR="0059339E"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59339E" w:rsidRPr="007C2D0D"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59339E" w:rsidRPr="00855486" w:rsidRDefault="0059339E" w:rsidP="0059339E">
      <w:pPr>
        <w:pStyle w:val="3"/>
        <w:numPr>
          <w:ilvl w:val="2"/>
          <w:numId w:val="18"/>
        </w:numPr>
      </w:pPr>
      <w:bookmarkStart w:id="2476" w:name="_Toc482273630"/>
      <w:r>
        <w:rPr>
          <w:rFonts w:hint="eastAsia"/>
        </w:rPr>
        <w:t>A7SRP</w:t>
      </w:r>
      <w:r w:rsidR="009669F1">
        <w:rPr>
          <w:rFonts w:hint="eastAsia"/>
        </w:rPr>
        <w:t>15</w:t>
      </w:r>
      <w:r>
        <w:rPr>
          <w:rFonts w:hint="eastAsia"/>
        </w:rPr>
        <w:t>REQ&lt;31:0&gt;</w:t>
      </w:r>
      <w:bookmarkEnd w:id="2476"/>
    </w:p>
    <w:p w:rsidR="0059339E" w:rsidRDefault="0059339E" w:rsidP="0059339E">
      <w:r>
        <w:rPr>
          <w:rFonts w:hint="eastAsia"/>
        </w:rPr>
        <w:t>Shared RAM page</w:t>
      </w:r>
      <w:r w:rsidR="009669F1">
        <w:rPr>
          <w:rFonts w:hint="eastAsia"/>
        </w:rPr>
        <w:t>15</w:t>
      </w:r>
      <w:r>
        <w:rPr>
          <w:rFonts w:hint="eastAsia"/>
        </w:rPr>
        <w:t xml:space="preserve"> ownership request semaphore register. </w:t>
      </w:r>
    </w:p>
    <w:p w:rsidR="0059339E" w:rsidRDefault="0059339E" w:rsidP="0059339E">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59339E" w:rsidRPr="00E53CAA" w:rsidTr="0059339E">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Description</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lastRenderedPageBreak/>
              <w:t>31:4</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sidRPr="00855486">
              <w:rPr>
                <w:rFonts w:ascii="Times New Roman" w:eastAsiaTheme="minorEastAsia"/>
                <w:sz w:val="18"/>
                <w:szCs w:val="18"/>
              </w:rPr>
              <w:t>Writing the value 0x</w:t>
            </w:r>
            <w:r>
              <w:rPr>
                <w:rFonts w:ascii="Times New Roman" w:eastAsiaTheme="minorEastAsia" w:hint="eastAsia"/>
                <w:sz w:val="18"/>
                <w:szCs w:val="18"/>
              </w:rPr>
              <w:t>BE97A3D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59339E" w:rsidRPr="007C2D0D" w:rsidRDefault="0059339E" w:rsidP="0059339E">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59339E" w:rsidRPr="00E53CAA" w:rsidRDefault="0059339E" w:rsidP="0059339E">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8A0FF2" w:rsidP="0059339E">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59339E" w:rsidRPr="009669F1" w:rsidRDefault="009669F1"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Default="0059339E" w:rsidP="0059339E">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hared RAM page</w:t>
            </w:r>
            <w:r w:rsidR="009669F1">
              <w:rPr>
                <w:rFonts w:ascii="Times New Roman" w:eastAsiaTheme="minorEastAsia" w:hint="eastAsia"/>
                <w:sz w:val="18"/>
                <w:szCs w:val="18"/>
              </w:rPr>
              <w:t>15</w:t>
            </w:r>
            <w:r>
              <w:rPr>
                <w:rFonts w:ascii="Times New Roman" w:eastAsiaTheme="minorEastAsia" w:hint="eastAsia"/>
                <w:sz w:val="18"/>
                <w:szCs w:val="18"/>
              </w:rPr>
              <w:t xml:space="preserve"> write access request semaphore from A7:</w:t>
            </w:r>
          </w:p>
          <w:p w:rsidR="0059339E"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59339E" w:rsidRPr="007C2D0D"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59339E" w:rsidRPr="00855486" w:rsidRDefault="0059339E" w:rsidP="0059339E">
      <w:pPr>
        <w:pStyle w:val="3"/>
        <w:numPr>
          <w:ilvl w:val="2"/>
          <w:numId w:val="18"/>
        </w:numPr>
      </w:pPr>
      <w:bookmarkStart w:id="2477" w:name="_Toc482273631"/>
      <w:r>
        <w:rPr>
          <w:rFonts w:hint="eastAsia"/>
        </w:rPr>
        <w:t>A7SRP</w:t>
      </w:r>
      <w:r w:rsidR="009669F1">
        <w:rPr>
          <w:rFonts w:hint="eastAsia"/>
        </w:rPr>
        <w:t>16</w:t>
      </w:r>
      <w:r>
        <w:rPr>
          <w:rFonts w:hint="eastAsia"/>
        </w:rPr>
        <w:t>REQ&lt;31:0&gt;</w:t>
      </w:r>
      <w:bookmarkEnd w:id="2477"/>
    </w:p>
    <w:p w:rsidR="0059339E" w:rsidRDefault="0059339E" w:rsidP="0059339E">
      <w:r>
        <w:rPr>
          <w:rFonts w:hint="eastAsia"/>
        </w:rPr>
        <w:t>Shared RAM page</w:t>
      </w:r>
      <w:r w:rsidR="009669F1">
        <w:rPr>
          <w:rFonts w:hint="eastAsia"/>
        </w:rPr>
        <w:t>16</w:t>
      </w:r>
      <w:r>
        <w:rPr>
          <w:rFonts w:hint="eastAsia"/>
        </w:rPr>
        <w:t xml:space="preserve"> ownership request semaphore register. </w:t>
      </w:r>
    </w:p>
    <w:p w:rsidR="0059339E" w:rsidRDefault="0059339E" w:rsidP="0059339E">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59339E" w:rsidRPr="00E53CAA" w:rsidTr="0059339E">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Description</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sidRPr="00855486">
              <w:rPr>
                <w:rFonts w:ascii="Times New Roman" w:eastAsiaTheme="minorEastAsia"/>
                <w:sz w:val="18"/>
                <w:szCs w:val="18"/>
              </w:rPr>
              <w:t>Writing the value 0x</w:t>
            </w:r>
            <w:r>
              <w:rPr>
                <w:rFonts w:ascii="Times New Roman" w:eastAsiaTheme="minorEastAsia" w:hint="eastAsia"/>
                <w:sz w:val="18"/>
                <w:szCs w:val="18"/>
              </w:rPr>
              <w:t>BE97A3D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59339E" w:rsidRPr="007C2D0D" w:rsidRDefault="0059339E" w:rsidP="0059339E">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59339E" w:rsidRPr="00E53CAA" w:rsidRDefault="0059339E" w:rsidP="0059339E">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8A0FF2" w:rsidP="0059339E">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59339E" w:rsidRPr="009669F1" w:rsidRDefault="009669F1"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Default="0059339E" w:rsidP="0059339E">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w:t>
            </w:r>
            <w:r w:rsidR="009669F1">
              <w:rPr>
                <w:rFonts w:ascii="Times New Roman" w:eastAsiaTheme="minorEastAsia" w:hint="eastAsia"/>
                <w:sz w:val="18"/>
                <w:szCs w:val="18"/>
              </w:rPr>
              <w:t>16</w:t>
            </w:r>
            <w:r>
              <w:rPr>
                <w:rFonts w:ascii="Times New Roman" w:eastAsiaTheme="minorEastAsia" w:hint="eastAsia"/>
                <w:sz w:val="18"/>
                <w:szCs w:val="18"/>
              </w:rPr>
              <w:t xml:space="preserve"> write access request semaphore from A7:</w:t>
            </w:r>
          </w:p>
          <w:p w:rsidR="0059339E"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59339E" w:rsidRPr="007C2D0D"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59339E" w:rsidRPr="00855486" w:rsidRDefault="0059339E" w:rsidP="0059339E">
      <w:pPr>
        <w:pStyle w:val="3"/>
        <w:numPr>
          <w:ilvl w:val="2"/>
          <w:numId w:val="18"/>
        </w:numPr>
      </w:pPr>
      <w:bookmarkStart w:id="2478" w:name="_Toc482273632"/>
      <w:r>
        <w:rPr>
          <w:rFonts w:hint="eastAsia"/>
        </w:rPr>
        <w:t>A7SRP</w:t>
      </w:r>
      <w:r w:rsidR="009669F1">
        <w:rPr>
          <w:rFonts w:hint="eastAsia"/>
        </w:rPr>
        <w:t>17</w:t>
      </w:r>
      <w:r>
        <w:rPr>
          <w:rFonts w:hint="eastAsia"/>
        </w:rPr>
        <w:t>REQ&lt;31:0&gt;</w:t>
      </w:r>
      <w:bookmarkEnd w:id="2478"/>
    </w:p>
    <w:p w:rsidR="0059339E" w:rsidRDefault="0059339E" w:rsidP="0059339E">
      <w:r>
        <w:rPr>
          <w:rFonts w:hint="eastAsia"/>
        </w:rPr>
        <w:t>Shared RAM page</w:t>
      </w:r>
      <w:r w:rsidR="009669F1">
        <w:rPr>
          <w:rFonts w:hint="eastAsia"/>
        </w:rPr>
        <w:t>17</w:t>
      </w:r>
      <w:r>
        <w:rPr>
          <w:rFonts w:hint="eastAsia"/>
        </w:rPr>
        <w:t xml:space="preserve"> ownership request semaphore register. </w:t>
      </w:r>
    </w:p>
    <w:p w:rsidR="0059339E" w:rsidRDefault="0059339E" w:rsidP="0059339E">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59339E" w:rsidRPr="00E53CAA" w:rsidTr="0059339E">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Description</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sidRPr="00855486">
              <w:rPr>
                <w:rFonts w:ascii="Times New Roman" w:eastAsiaTheme="minorEastAsia"/>
                <w:sz w:val="18"/>
                <w:szCs w:val="18"/>
              </w:rPr>
              <w:t>Writing the value 0x</w:t>
            </w:r>
            <w:r>
              <w:rPr>
                <w:rFonts w:ascii="Times New Roman" w:eastAsiaTheme="minorEastAsia" w:hint="eastAsia"/>
                <w:sz w:val="18"/>
                <w:szCs w:val="18"/>
              </w:rPr>
              <w:t>BE97A3D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59339E" w:rsidRPr="007C2D0D" w:rsidRDefault="0059339E" w:rsidP="0059339E">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59339E" w:rsidRPr="00E53CAA" w:rsidRDefault="0059339E" w:rsidP="0059339E">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8A0FF2" w:rsidP="0059339E">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59339E" w:rsidRPr="009669F1" w:rsidRDefault="009669F1"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Default="0059339E" w:rsidP="0059339E">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hared RAM page</w:t>
            </w:r>
            <w:r w:rsidR="009669F1">
              <w:rPr>
                <w:rFonts w:ascii="Times New Roman" w:eastAsiaTheme="minorEastAsia" w:hint="eastAsia"/>
                <w:sz w:val="18"/>
                <w:szCs w:val="18"/>
              </w:rPr>
              <w:t>17</w:t>
            </w:r>
            <w:r>
              <w:rPr>
                <w:rFonts w:ascii="Times New Roman" w:eastAsiaTheme="minorEastAsia" w:hint="eastAsia"/>
                <w:sz w:val="18"/>
                <w:szCs w:val="18"/>
              </w:rPr>
              <w:t xml:space="preserve"> write access request semaphore from A7:</w:t>
            </w:r>
          </w:p>
          <w:p w:rsidR="0059339E"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59339E" w:rsidRPr="007C2D0D"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59339E" w:rsidRPr="00855486" w:rsidRDefault="0059339E" w:rsidP="0059339E">
      <w:pPr>
        <w:pStyle w:val="3"/>
        <w:numPr>
          <w:ilvl w:val="2"/>
          <w:numId w:val="18"/>
        </w:numPr>
      </w:pPr>
      <w:bookmarkStart w:id="2479" w:name="_Toc482273633"/>
      <w:r>
        <w:rPr>
          <w:rFonts w:hint="eastAsia"/>
        </w:rPr>
        <w:t>A7SRP</w:t>
      </w:r>
      <w:r w:rsidR="009669F1">
        <w:rPr>
          <w:rFonts w:hint="eastAsia"/>
        </w:rPr>
        <w:t>18</w:t>
      </w:r>
      <w:r>
        <w:rPr>
          <w:rFonts w:hint="eastAsia"/>
        </w:rPr>
        <w:t>REQ&lt;31:0&gt;</w:t>
      </w:r>
      <w:bookmarkEnd w:id="2479"/>
    </w:p>
    <w:p w:rsidR="0059339E" w:rsidRDefault="0059339E" w:rsidP="0059339E">
      <w:r>
        <w:rPr>
          <w:rFonts w:hint="eastAsia"/>
        </w:rPr>
        <w:t>Shared RAM page</w:t>
      </w:r>
      <w:r w:rsidR="009669F1">
        <w:rPr>
          <w:rFonts w:hint="eastAsia"/>
        </w:rPr>
        <w:t>18</w:t>
      </w:r>
      <w:r>
        <w:rPr>
          <w:rFonts w:hint="eastAsia"/>
        </w:rPr>
        <w:t xml:space="preserve"> ownership request semaphore register. </w:t>
      </w:r>
    </w:p>
    <w:p w:rsidR="0059339E" w:rsidRDefault="0059339E" w:rsidP="0059339E">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59339E" w:rsidRPr="00E53CAA" w:rsidTr="0059339E">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Description</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sidRPr="00855486">
              <w:rPr>
                <w:rFonts w:ascii="Times New Roman" w:eastAsiaTheme="minorEastAsia"/>
                <w:sz w:val="18"/>
                <w:szCs w:val="18"/>
              </w:rPr>
              <w:t>Writing the value 0x</w:t>
            </w:r>
            <w:r>
              <w:rPr>
                <w:rFonts w:ascii="Times New Roman" w:eastAsiaTheme="minorEastAsia" w:hint="eastAsia"/>
                <w:sz w:val="18"/>
                <w:szCs w:val="18"/>
              </w:rPr>
              <w:t>BE97A3D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59339E" w:rsidRPr="007C2D0D" w:rsidRDefault="0059339E" w:rsidP="0059339E">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59339E" w:rsidRPr="00E53CAA" w:rsidRDefault="0059339E" w:rsidP="0059339E">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lastRenderedPageBreak/>
              <w:t>1:0</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8A0FF2" w:rsidP="0059339E">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59339E" w:rsidRPr="009669F1" w:rsidRDefault="009669F1"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Default="0059339E" w:rsidP="0059339E">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w:t>
            </w:r>
            <w:r w:rsidR="009669F1">
              <w:rPr>
                <w:rFonts w:ascii="Times New Roman" w:eastAsiaTheme="minorEastAsia" w:hint="eastAsia"/>
                <w:sz w:val="18"/>
                <w:szCs w:val="18"/>
              </w:rPr>
              <w:t>18</w:t>
            </w:r>
            <w:r>
              <w:rPr>
                <w:rFonts w:ascii="Times New Roman" w:eastAsiaTheme="minorEastAsia" w:hint="eastAsia"/>
                <w:sz w:val="18"/>
                <w:szCs w:val="18"/>
              </w:rPr>
              <w:t xml:space="preserve"> write access request semaphore from A7:</w:t>
            </w:r>
          </w:p>
          <w:p w:rsidR="0059339E"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59339E" w:rsidRPr="007C2D0D"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59339E" w:rsidRPr="00855486" w:rsidRDefault="0059339E" w:rsidP="0059339E">
      <w:pPr>
        <w:pStyle w:val="3"/>
        <w:numPr>
          <w:ilvl w:val="2"/>
          <w:numId w:val="18"/>
        </w:numPr>
      </w:pPr>
      <w:bookmarkStart w:id="2480" w:name="_Toc482273634"/>
      <w:r>
        <w:rPr>
          <w:rFonts w:hint="eastAsia"/>
        </w:rPr>
        <w:t>A7SRP</w:t>
      </w:r>
      <w:r w:rsidR="009669F1">
        <w:rPr>
          <w:rFonts w:hint="eastAsia"/>
        </w:rPr>
        <w:t>19</w:t>
      </w:r>
      <w:r>
        <w:rPr>
          <w:rFonts w:hint="eastAsia"/>
        </w:rPr>
        <w:t>REQ&lt;31:0&gt;</w:t>
      </w:r>
      <w:bookmarkEnd w:id="2480"/>
    </w:p>
    <w:p w:rsidR="0059339E" w:rsidRDefault="0059339E" w:rsidP="0059339E">
      <w:r>
        <w:rPr>
          <w:rFonts w:hint="eastAsia"/>
        </w:rPr>
        <w:t>Shared RAM page</w:t>
      </w:r>
      <w:r w:rsidR="009669F1">
        <w:rPr>
          <w:rFonts w:hint="eastAsia"/>
        </w:rPr>
        <w:t>19</w:t>
      </w:r>
      <w:r>
        <w:rPr>
          <w:rFonts w:hint="eastAsia"/>
        </w:rPr>
        <w:t xml:space="preserve"> ownership request semaphore register. </w:t>
      </w:r>
    </w:p>
    <w:p w:rsidR="0059339E" w:rsidRDefault="0059339E" w:rsidP="0059339E">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59339E" w:rsidRPr="00E53CAA" w:rsidTr="0059339E">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Description</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sidRPr="00855486">
              <w:rPr>
                <w:rFonts w:ascii="Times New Roman" w:eastAsiaTheme="minorEastAsia"/>
                <w:sz w:val="18"/>
                <w:szCs w:val="18"/>
              </w:rPr>
              <w:t>Writing the value 0x</w:t>
            </w:r>
            <w:r>
              <w:rPr>
                <w:rFonts w:ascii="Times New Roman" w:eastAsiaTheme="minorEastAsia" w:hint="eastAsia"/>
                <w:sz w:val="18"/>
                <w:szCs w:val="18"/>
              </w:rPr>
              <w:t>BE97A3D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59339E" w:rsidRPr="007C2D0D" w:rsidRDefault="0059339E" w:rsidP="0059339E">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59339E" w:rsidRPr="00E53CAA" w:rsidRDefault="0059339E" w:rsidP="0059339E">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8A0FF2" w:rsidP="0059339E">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59339E" w:rsidRPr="009669F1" w:rsidRDefault="009669F1"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Default="0059339E" w:rsidP="0059339E">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w:t>
            </w:r>
            <w:r w:rsidR="009669F1">
              <w:rPr>
                <w:rFonts w:ascii="Times New Roman" w:eastAsiaTheme="minorEastAsia" w:hint="eastAsia"/>
                <w:sz w:val="18"/>
                <w:szCs w:val="18"/>
              </w:rPr>
              <w:t>19</w:t>
            </w:r>
            <w:r>
              <w:rPr>
                <w:rFonts w:ascii="Times New Roman" w:eastAsiaTheme="minorEastAsia" w:hint="eastAsia"/>
                <w:sz w:val="18"/>
                <w:szCs w:val="18"/>
              </w:rPr>
              <w:t xml:space="preserve"> write access request semaphore from A7:</w:t>
            </w:r>
          </w:p>
          <w:p w:rsidR="0059339E"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59339E" w:rsidRPr="007C2D0D"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59339E" w:rsidRPr="00855486" w:rsidRDefault="0059339E" w:rsidP="0059339E">
      <w:pPr>
        <w:pStyle w:val="3"/>
        <w:numPr>
          <w:ilvl w:val="2"/>
          <w:numId w:val="18"/>
        </w:numPr>
      </w:pPr>
      <w:bookmarkStart w:id="2481" w:name="_Toc482273635"/>
      <w:r>
        <w:rPr>
          <w:rFonts w:hint="eastAsia"/>
        </w:rPr>
        <w:t>A7SRP</w:t>
      </w:r>
      <w:r w:rsidR="009669F1">
        <w:rPr>
          <w:rFonts w:hint="eastAsia"/>
        </w:rPr>
        <w:t>2</w:t>
      </w:r>
      <w:r>
        <w:rPr>
          <w:rFonts w:hint="eastAsia"/>
        </w:rPr>
        <w:t>0REQ&lt;31:0&gt;</w:t>
      </w:r>
      <w:bookmarkEnd w:id="2481"/>
    </w:p>
    <w:p w:rsidR="0059339E" w:rsidRDefault="0059339E" w:rsidP="0059339E">
      <w:r>
        <w:rPr>
          <w:rFonts w:hint="eastAsia"/>
        </w:rPr>
        <w:t>Shared RAM page</w:t>
      </w:r>
      <w:r w:rsidR="009669F1">
        <w:rPr>
          <w:rFonts w:hint="eastAsia"/>
        </w:rPr>
        <w:t>2</w:t>
      </w:r>
      <w:r>
        <w:rPr>
          <w:rFonts w:hint="eastAsia"/>
        </w:rPr>
        <w:t xml:space="preserve">0 ownership request semaphore register. </w:t>
      </w:r>
    </w:p>
    <w:p w:rsidR="0059339E" w:rsidRDefault="0059339E" w:rsidP="0059339E">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59339E" w:rsidRPr="00E53CAA" w:rsidTr="0059339E">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Description</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sidRPr="00855486">
              <w:rPr>
                <w:rFonts w:ascii="Times New Roman" w:eastAsiaTheme="minorEastAsia"/>
                <w:sz w:val="18"/>
                <w:szCs w:val="18"/>
              </w:rPr>
              <w:t>Writing the value 0x</w:t>
            </w:r>
            <w:r>
              <w:rPr>
                <w:rFonts w:ascii="Times New Roman" w:eastAsiaTheme="minorEastAsia" w:hint="eastAsia"/>
                <w:sz w:val="18"/>
                <w:szCs w:val="18"/>
              </w:rPr>
              <w:t>BE97A3D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59339E" w:rsidRPr="007C2D0D" w:rsidRDefault="0059339E" w:rsidP="0059339E">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59339E" w:rsidRPr="00E53CAA" w:rsidRDefault="0059339E" w:rsidP="0059339E">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8A0FF2" w:rsidP="0059339E">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59339E" w:rsidRPr="009669F1" w:rsidRDefault="009669F1"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Default="0059339E" w:rsidP="0059339E">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w:t>
            </w:r>
            <w:r w:rsidR="009669F1">
              <w:rPr>
                <w:rFonts w:ascii="Times New Roman" w:eastAsiaTheme="minorEastAsia" w:hint="eastAsia"/>
                <w:sz w:val="18"/>
                <w:szCs w:val="18"/>
              </w:rPr>
              <w:t>2</w:t>
            </w:r>
            <w:r>
              <w:rPr>
                <w:rFonts w:ascii="Times New Roman" w:eastAsiaTheme="minorEastAsia" w:hint="eastAsia"/>
                <w:sz w:val="18"/>
                <w:szCs w:val="18"/>
              </w:rPr>
              <w:t>0 write access request semaphore from A7:</w:t>
            </w:r>
          </w:p>
          <w:p w:rsidR="0059339E"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59339E" w:rsidRPr="007C2D0D"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59339E" w:rsidRPr="00855486" w:rsidRDefault="0059339E" w:rsidP="0059339E">
      <w:pPr>
        <w:pStyle w:val="3"/>
        <w:numPr>
          <w:ilvl w:val="2"/>
          <w:numId w:val="18"/>
        </w:numPr>
      </w:pPr>
      <w:bookmarkStart w:id="2482" w:name="_Toc482273636"/>
      <w:r>
        <w:rPr>
          <w:rFonts w:hint="eastAsia"/>
        </w:rPr>
        <w:t>A7SRP</w:t>
      </w:r>
      <w:r w:rsidR="009669F1">
        <w:rPr>
          <w:rFonts w:hint="eastAsia"/>
        </w:rPr>
        <w:t>21</w:t>
      </w:r>
      <w:r>
        <w:rPr>
          <w:rFonts w:hint="eastAsia"/>
        </w:rPr>
        <w:t>REQ&lt;31:0&gt;</w:t>
      </w:r>
      <w:bookmarkEnd w:id="2482"/>
    </w:p>
    <w:p w:rsidR="0059339E" w:rsidRDefault="0059339E" w:rsidP="0059339E">
      <w:r>
        <w:rPr>
          <w:rFonts w:hint="eastAsia"/>
        </w:rPr>
        <w:t>Shared RAM page</w:t>
      </w:r>
      <w:r w:rsidR="009669F1">
        <w:rPr>
          <w:rFonts w:hint="eastAsia"/>
        </w:rPr>
        <w:t>21</w:t>
      </w:r>
      <w:r>
        <w:rPr>
          <w:rFonts w:hint="eastAsia"/>
        </w:rPr>
        <w:t xml:space="preserve"> ownership request semaphore register. </w:t>
      </w:r>
    </w:p>
    <w:p w:rsidR="0059339E" w:rsidRDefault="0059339E" w:rsidP="0059339E">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59339E" w:rsidRPr="00E53CAA" w:rsidTr="0059339E">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Description</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sidRPr="00855486">
              <w:rPr>
                <w:rFonts w:ascii="Times New Roman" w:eastAsiaTheme="minorEastAsia"/>
                <w:sz w:val="18"/>
                <w:szCs w:val="18"/>
              </w:rPr>
              <w:t>Writing the value 0x</w:t>
            </w:r>
            <w:r>
              <w:rPr>
                <w:rFonts w:ascii="Times New Roman" w:eastAsiaTheme="minorEastAsia" w:hint="eastAsia"/>
                <w:sz w:val="18"/>
                <w:szCs w:val="18"/>
              </w:rPr>
              <w:t>BE97A3D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59339E" w:rsidRPr="007C2D0D" w:rsidRDefault="0059339E" w:rsidP="0059339E">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59339E" w:rsidRPr="00E53CAA" w:rsidRDefault="0059339E" w:rsidP="0059339E">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8A0FF2" w:rsidP="0059339E">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59339E" w:rsidRPr="009669F1" w:rsidRDefault="009669F1"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Default="0059339E" w:rsidP="0059339E">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w:t>
            </w:r>
            <w:r w:rsidR="009669F1">
              <w:rPr>
                <w:rFonts w:ascii="Times New Roman" w:eastAsiaTheme="minorEastAsia" w:hint="eastAsia"/>
                <w:sz w:val="18"/>
                <w:szCs w:val="18"/>
              </w:rPr>
              <w:t>21</w:t>
            </w:r>
            <w:r>
              <w:rPr>
                <w:rFonts w:ascii="Times New Roman" w:eastAsiaTheme="minorEastAsia" w:hint="eastAsia"/>
                <w:sz w:val="18"/>
                <w:szCs w:val="18"/>
              </w:rPr>
              <w:t xml:space="preserve"> write access request semaphore from A7:</w:t>
            </w:r>
          </w:p>
          <w:p w:rsidR="0059339E"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59339E" w:rsidRPr="007C2D0D"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59339E" w:rsidRPr="00855486" w:rsidRDefault="0059339E" w:rsidP="0059339E">
      <w:pPr>
        <w:pStyle w:val="3"/>
        <w:numPr>
          <w:ilvl w:val="2"/>
          <w:numId w:val="18"/>
        </w:numPr>
      </w:pPr>
      <w:bookmarkStart w:id="2483" w:name="_Toc482273637"/>
      <w:r>
        <w:rPr>
          <w:rFonts w:hint="eastAsia"/>
        </w:rPr>
        <w:lastRenderedPageBreak/>
        <w:t>A7SRP</w:t>
      </w:r>
      <w:r w:rsidR="009669F1">
        <w:rPr>
          <w:rFonts w:hint="eastAsia"/>
        </w:rPr>
        <w:t>22</w:t>
      </w:r>
      <w:r>
        <w:rPr>
          <w:rFonts w:hint="eastAsia"/>
        </w:rPr>
        <w:t>REQ&lt;31:0&gt;</w:t>
      </w:r>
      <w:bookmarkEnd w:id="2483"/>
    </w:p>
    <w:p w:rsidR="0059339E" w:rsidRDefault="0059339E" w:rsidP="0059339E">
      <w:r>
        <w:rPr>
          <w:rFonts w:hint="eastAsia"/>
        </w:rPr>
        <w:t>Shared RAM page</w:t>
      </w:r>
      <w:r w:rsidR="009669F1">
        <w:rPr>
          <w:rFonts w:hint="eastAsia"/>
        </w:rPr>
        <w:t>22</w:t>
      </w:r>
      <w:r>
        <w:rPr>
          <w:rFonts w:hint="eastAsia"/>
        </w:rPr>
        <w:t xml:space="preserve"> ownership request semaphore register. </w:t>
      </w:r>
    </w:p>
    <w:p w:rsidR="0059339E" w:rsidRDefault="0059339E" w:rsidP="0059339E">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59339E" w:rsidRPr="00E53CAA" w:rsidTr="0059339E">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Description</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sidRPr="00855486">
              <w:rPr>
                <w:rFonts w:ascii="Times New Roman" w:eastAsiaTheme="minorEastAsia"/>
                <w:sz w:val="18"/>
                <w:szCs w:val="18"/>
              </w:rPr>
              <w:t>Writing the value 0x</w:t>
            </w:r>
            <w:r>
              <w:rPr>
                <w:rFonts w:ascii="Times New Roman" w:eastAsiaTheme="minorEastAsia" w:hint="eastAsia"/>
                <w:sz w:val="18"/>
                <w:szCs w:val="18"/>
              </w:rPr>
              <w:t>BE97A3D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59339E" w:rsidRPr="007C2D0D" w:rsidRDefault="0059339E" w:rsidP="0059339E">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59339E" w:rsidRPr="00E53CAA" w:rsidRDefault="0059339E" w:rsidP="0059339E">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8A0FF2" w:rsidP="0059339E">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59339E" w:rsidRPr="009669F1" w:rsidRDefault="009669F1"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Default="0059339E" w:rsidP="0059339E">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w:t>
            </w:r>
            <w:r w:rsidR="009669F1">
              <w:rPr>
                <w:rFonts w:ascii="Times New Roman" w:eastAsiaTheme="minorEastAsia" w:hint="eastAsia"/>
                <w:sz w:val="18"/>
                <w:szCs w:val="18"/>
              </w:rPr>
              <w:t>22</w:t>
            </w:r>
            <w:r>
              <w:rPr>
                <w:rFonts w:ascii="Times New Roman" w:eastAsiaTheme="minorEastAsia" w:hint="eastAsia"/>
                <w:sz w:val="18"/>
                <w:szCs w:val="18"/>
              </w:rPr>
              <w:t xml:space="preserve"> write access request semaphore from A7:</w:t>
            </w:r>
          </w:p>
          <w:p w:rsidR="0059339E"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59339E" w:rsidRPr="007C2D0D"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59339E" w:rsidRPr="00855486" w:rsidRDefault="0059339E" w:rsidP="0059339E">
      <w:pPr>
        <w:pStyle w:val="3"/>
        <w:numPr>
          <w:ilvl w:val="2"/>
          <w:numId w:val="18"/>
        </w:numPr>
      </w:pPr>
      <w:bookmarkStart w:id="2484" w:name="_Toc482273638"/>
      <w:r>
        <w:rPr>
          <w:rFonts w:hint="eastAsia"/>
        </w:rPr>
        <w:t>A7SRP</w:t>
      </w:r>
      <w:r w:rsidR="009669F1">
        <w:rPr>
          <w:rFonts w:hint="eastAsia"/>
        </w:rPr>
        <w:t>23</w:t>
      </w:r>
      <w:r>
        <w:rPr>
          <w:rFonts w:hint="eastAsia"/>
        </w:rPr>
        <w:t>REQ&lt;31:0&gt;</w:t>
      </w:r>
      <w:bookmarkEnd w:id="2484"/>
    </w:p>
    <w:p w:rsidR="0059339E" w:rsidRDefault="0059339E" w:rsidP="0059339E">
      <w:r>
        <w:rPr>
          <w:rFonts w:hint="eastAsia"/>
        </w:rPr>
        <w:t>Shared RAM page</w:t>
      </w:r>
      <w:r w:rsidR="009669F1">
        <w:rPr>
          <w:rFonts w:hint="eastAsia"/>
        </w:rPr>
        <w:t>23</w:t>
      </w:r>
      <w:r>
        <w:rPr>
          <w:rFonts w:hint="eastAsia"/>
        </w:rPr>
        <w:t xml:space="preserve"> ownership request semaphore register. </w:t>
      </w:r>
    </w:p>
    <w:p w:rsidR="0059339E" w:rsidRDefault="0059339E" w:rsidP="0059339E">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59339E" w:rsidRPr="00E53CAA" w:rsidTr="0059339E">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Description</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sidRPr="00855486">
              <w:rPr>
                <w:rFonts w:ascii="Times New Roman" w:eastAsiaTheme="minorEastAsia"/>
                <w:sz w:val="18"/>
                <w:szCs w:val="18"/>
              </w:rPr>
              <w:t>Writing the value 0x</w:t>
            </w:r>
            <w:r>
              <w:rPr>
                <w:rFonts w:ascii="Times New Roman" w:eastAsiaTheme="minorEastAsia" w:hint="eastAsia"/>
                <w:sz w:val="18"/>
                <w:szCs w:val="18"/>
              </w:rPr>
              <w:t>BE97A3D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59339E" w:rsidRPr="007C2D0D" w:rsidRDefault="0059339E" w:rsidP="0059339E">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59339E" w:rsidRPr="00E53CAA" w:rsidRDefault="0059339E" w:rsidP="0059339E">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8A0FF2" w:rsidP="0059339E">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59339E" w:rsidRPr="009669F1" w:rsidRDefault="009669F1"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Default="0059339E" w:rsidP="0059339E">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w:t>
            </w:r>
            <w:r w:rsidR="009669F1">
              <w:rPr>
                <w:rFonts w:ascii="Times New Roman" w:eastAsiaTheme="minorEastAsia" w:hint="eastAsia"/>
                <w:sz w:val="18"/>
                <w:szCs w:val="18"/>
              </w:rPr>
              <w:t>23</w:t>
            </w:r>
            <w:r>
              <w:rPr>
                <w:rFonts w:ascii="Times New Roman" w:eastAsiaTheme="minorEastAsia" w:hint="eastAsia"/>
                <w:sz w:val="18"/>
                <w:szCs w:val="18"/>
              </w:rPr>
              <w:t xml:space="preserve"> write access request semaphore from A7:</w:t>
            </w:r>
          </w:p>
          <w:p w:rsidR="0059339E"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59339E" w:rsidRPr="007C2D0D"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59339E" w:rsidRPr="00855486" w:rsidRDefault="0059339E" w:rsidP="0059339E">
      <w:pPr>
        <w:pStyle w:val="3"/>
        <w:numPr>
          <w:ilvl w:val="2"/>
          <w:numId w:val="18"/>
        </w:numPr>
      </w:pPr>
      <w:bookmarkStart w:id="2485" w:name="_Toc482273639"/>
      <w:r>
        <w:rPr>
          <w:rFonts w:hint="eastAsia"/>
        </w:rPr>
        <w:t>A7SRP</w:t>
      </w:r>
      <w:r w:rsidR="009669F1">
        <w:rPr>
          <w:rFonts w:hint="eastAsia"/>
        </w:rPr>
        <w:t>24</w:t>
      </w:r>
      <w:r>
        <w:rPr>
          <w:rFonts w:hint="eastAsia"/>
        </w:rPr>
        <w:t>REQ&lt;31:0&gt;</w:t>
      </w:r>
      <w:bookmarkEnd w:id="2485"/>
    </w:p>
    <w:p w:rsidR="0059339E" w:rsidRDefault="0059339E" w:rsidP="0059339E">
      <w:r>
        <w:rPr>
          <w:rFonts w:hint="eastAsia"/>
        </w:rPr>
        <w:t>Shared RAM page</w:t>
      </w:r>
      <w:r w:rsidR="009669F1">
        <w:rPr>
          <w:rFonts w:hint="eastAsia"/>
        </w:rPr>
        <w:t>24</w:t>
      </w:r>
      <w:r>
        <w:rPr>
          <w:rFonts w:hint="eastAsia"/>
        </w:rPr>
        <w:t xml:space="preserve"> ownership request semaphore register. </w:t>
      </w:r>
    </w:p>
    <w:p w:rsidR="0059339E" w:rsidRDefault="0059339E" w:rsidP="0059339E">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59339E" w:rsidRPr="00E53CAA" w:rsidTr="0059339E">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Description</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sidRPr="00855486">
              <w:rPr>
                <w:rFonts w:ascii="Times New Roman" w:eastAsiaTheme="minorEastAsia"/>
                <w:sz w:val="18"/>
                <w:szCs w:val="18"/>
              </w:rPr>
              <w:t>Writing the value 0x</w:t>
            </w:r>
            <w:r>
              <w:rPr>
                <w:rFonts w:ascii="Times New Roman" w:eastAsiaTheme="minorEastAsia" w:hint="eastAsia"/>
                <w:sz w:val="18"/>
                <w:szCs w:val="18"/>
              </w:rPr>
              <w:t>BE97A3D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59339E" w:rsidRPr="007C2D0D" w:rsidRDefault="0059339E" w:rsidP="0059339E">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59339E" w:rsidRPr="00E53CAA" w:rsidRDefault="0059339E" w:rsidP="0059339E">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8A0FF2" w:rsidP="0059339E">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59339E" w:rsidRPr="009669F1" w:rsidRDefault="009669F1"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Default="0059339E" w:rsidP="0059339E">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w:t>
            </w:r>
            <w:r w:rsidR="009669F1">
              <w:rPr>
                <w:rFonts w:ascii="Times New Roman" w:eastAsiaTheme="minorEastAsia" w:hint="eastAsia"/>
                <w:sz w:val="18"/>
                <w:szCs w:val="18"/>
              </w:rPr>
              <w:t>24</w:t>
            </w:r>
            <w:r>
              <w:rPr>
                <w:rFonts w:ascii="Times New Roman" w:eastAsiaTheme="minorEastAsia" w:hint="eastAsia"/>
                <w:sz w:val="18"/>
                <w:szCs w:val="18"/>
              </w:rPr>
              <w:t xml:space="preserve"> write access request semaphore from A7:</w:t>
            </w:r>
          </w:p>
          <w:p w:rsidR="0059339E"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59339E" w:rsidRPr="007C2D0D"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59339E" w:rsidRPr="00855486" w:rsidRDefault="0059339E" w:rsidP="0059339E">
      <w:pPr>
        <w:pStyle w:val="3"/>
        <w:numPr>
          <w:ilvl w:val="2"/>
          <w:numId w:val="18"/>
        </w:numPr>
      </w:pPr>
      <w:bookmarkStart w:id="2486" w:name="_Toc482273640"/>
      <w:r>
        <w:rPr>
          <w:rFonts w:hint="eastAsia"/>
        </w:rPr>
        <w:t>A7SRP</w:t>
      </w:r>
      <w:r w:rsidR="009669F1">
        <w:rPr>
          <w:rFonts w:hint="eastAsia"/>
        </w:rPr>
        <w:t>25</w:t>
      </w:r>
      <w:r>
        <w:rPr>
          <w:rFonts w:hint="eastAsia"/>
        </w:rPr>
        <w:t>REQ&lt;31:0&gt;</w:t>
      </w:r>
      <w:bookmarkEnd w:id="2486"/>
    </w:p>
    <w:p w:rsidR="0059339E" w:rsidRDefault="0059339E" w:rsidP="0059339E">
      <w:r>
        <w:rPr>
          <w:rFonts w:hint="eastAsia"/>
        </w:rPr>
        <w:t>Shared RAM page</w:t>
      </w:r>
      <w:r w:rsidR="009669F1">
        <w:rPr>
          <w:rFonts w:hint="eastAsia"/>
        </w:rPr>
        <w:t>25</w:t>
      </w:r>
      <w:r>
        <w:rPr>
          <w:rFonts w:hint="eastAsia"/>
        </w:rPr>
        <w:t xml:space="preserve"> ownership request semaphore register. </w:t>
      </w:r>
    </w:p>
    <w:p w:rsidR="0059339E" w:rsidRDefault="0059339E" w:rsidP="0059339E">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59339E" w:rsidRPr="00E53CAA" w:rsidTr="0059339E">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Description</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lastRenderedPageBreak/>
              <w:t>31:4</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sidRPr="00855486">
              <w:rPr>
                <w:rFonts w:ascii="Times New Roman" w:eastAsiaTheme="minorEastAsia"/>
                <w:sz w:val="18"/>
                <w:szCs w:val="18"/>
              </w:rPr>
              <w:t>Writing the value 0x</w:t>
            </w:r>
            <w:r>
              <w:rPr>
                <w:rFonts w:ascii="Times New Roman" w:eastAsiaTheme="minorEastAsia" w:hint="eastAsia"/>
                <w:sz w:val="18"/>
                <w:szCs w:val="18"/>
              </w:rPr>
              <w:t>BE97A3D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59339E" w:rsidRPr="007C2D0D" w:rsidRDefault="0059339E" w:rsidP="0059339E">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59339E" w:rsidRPr="00E53CAA" w:rsidRDefault="0059339E" w:rsidP="0059339E">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8A0FF2" w:rsidP="0059339E">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59339E" w:rsidRPr="009669F1" w:rsidRDefault="009669F1"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Default="0059339E" w:rsidP="0059339E">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w:t>
            </w:r>
            <w:r w:rsidR="009669F1">
              <w:rPr>
                <w:rFonts w:ascii="Times New Roman" w:eastAsiaTheme="minorEastAsia" w:hint="eastAsia"/>
                <w:sz w:val="18"/>
                <w:szCs w:val="18"/>
              </w:rPr>
              <w:t>25</w:t>
            </w:r>
            <w:r>
              <w:rPr>
                <w:rFonts w:ascii="Times New Roman" w:eastAsiaTheme="minorEastAsia" w:hint="eastAsia"/>
                <w:sz w:val="18"/>
                <w:szCs w:val="18"/>
              </w:rPr>
              <w:t xml:space="preserve"> write access request semaphore from A7:</w:t>
            </w:r>
          </w:p>
          <w:p w:rsidR="0059339E"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59339E" w:rsidRPr="007C2D0D"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59339E" w:rsidRPr="00855486" w:rsidRDefault="0059339E" w:rsidP="0059339E">
      <w:pPr>
        <w:pStyle w:val="3"/>
        <w:numPr>
          <w:ilvl w:val="2"/>
          <w:numId w:val="18"/>
        </w:numPr>
      </w:pPr>
      <w:bookmarkStart w:id="2487" w:name="_Toc482273641"/>
      <w:r>
        <w:rPr>
          <w:rFonts w:hint="eastAsia"/>
        </w:rPr>
        <w:t>A7SRP</w:t>
      </w:r>
      <w:r w:rsidR="009669F1">
        <w:rPr>
          <w:rFonts w:hint="eastAsia"/>
        </w:rPr>
        <w:t>26</w:t>
      </w:r>
      <w:r>
        <w:rPr>
          <w:rFonts w:hint="eastAsia"/>
        </w:rPr>
        <w:t>REQ&lt;31:0&gt;</w:t>
      </w:r>
      <w:bookmarkEnd w:id="2487"/>
    </w:p>
    <w:p w:rsidR="0059339E" w:rsidRDefault="0059339E" w:rsidP="0059339E">
      <w:r>
        <w:rPr>
          <w:rFonts w:hint="eastAsia"/>
        </w:rPr>
        <w:t>Shared RAM page</w:t>
      </w:r>
      <w:r w:rsidR="009669F1">
        <w:rPr>
          <w:rFonts w:hint="eastAsia"/>
        </w:rPr>
        <w:t>26</w:t>
      </w:r>
      <w:r>
        <w:rPr>
          <w:rFonts w:hint="eastAsia"/>
        </w:rPr>
        <w:t xml:space="preserve"> ownership request semaphore register. </w:t>
      </w:r>
    </w:p>
    <w:p w:rsidR="0059339E" w:rsidRDefault="0059339E" w:rsidP="0059339E">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59339E" w:rsidRPr="00E53CAA" w:rsidTr="0059339E">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Description</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sidRPr="00855486">
              <w:rPr>
                <w:rFonts w:ascii="Times New Roman" w:eastAsiaTheme="minorEastAsia"/>
                <w:sz w:val="18"/>
                <w:szCs w:val="18"/>
              </w:rPr>
              <w:t>Writing the value 0x</w:t>
            </w:r>
            <w:r>
              <w:rPr>
                <w:rFonts w:ascii="Times New Roman" w:eastAsiaTheme="minorEastAsia" w:hint="eastAsia"/>
                <w:sz w:val="18"/>
                <w:szCs w:val="18"/>
              </w:rPr>
              <w:t>BE97A3D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59339E" w:rsidRPr="007C2D0D" w:rsidRDefault="0059339E" w:rsidP="0059339E">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59339E" w:rsidRPr="00E53CAA" w:rsidRDefault="0059339E" w:rsidP="0059339E">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8A0FF2" w:rsidP="0059339E">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59339E" w:rsidRPr="009669F1" w:rsidRDefault="009669F1"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Default="0059339E" w:rsidP="0059339E">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w:t>
            </w:r>
            <w:r w:rsidR="009669F1">
              <w:rPr>
                <w:rFonts w:ascii="Times New Roman" w:eastAsiaTheme="minorEastAsia" w:hint="eastAsia"/>
                <w:sz w:val="18"/>
                <w:szCs w:val="18"/>
              </w:rPr>
              <w:t>26</w:t>
            </w:r>
            <w:r>
              <w:rPr>
                <w:rFonts w:ascii="Times New Roman" w:eastAsiaTheme="minorEastAsia" w:hint="eastAsia"/>
                <w:sz w:val="18"/>
                <w:szCs w:val="18"/>
              </w:rPr>
              <w:t xml:space="preserve"> write access request semaphore from A7:</w:t>
            </w:r>
          </w:p>
          <w:p w:rsidR="0059339E"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59339E" w:rsidRPr="007C2D0D"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59339E" w:rsidRPr="00855486" w:rsidRDefault="0059339E" w:rsidP="0059339E">
      <w:pPr>
        <w:pStyle w:val="3"/>
        <w:numPr>
          <w:ilvl w:val="2"/>
          <w:numId w:val="18"/>
        </w:numPr>
      </w:pPr>
      <w:bookmarkStart w:id="2488" w:name="_Toc482273642"/>
      <w:r>
        <w:rPr>
          <w:rFonts w:hint="eastAsia"/>
        </w:rPr>
        <w:t>A7SRP</w:t>
      </w:r>
      <w:r w:rsidR="009669F1">
        <w:rPr>
          <w:rFonts w:hint="eastAsia"/>
        </w:rPr>
        <w:t>27</w:t>
      </w:r>
      <w:r>
        <w:rPr>
          <w:rFonts w:hint="eastAsia"/>
        </w:rPr>
        <w:t>REQ&lt;31:0&gt;</w:t>
      </w:r>
      <w:bookmarkEnd w:id="2488"/>
    </w:p>
    <w:p w:rsidR="0059339E" w:rsidRDefault="0059339E" w:rsidP="0059339E">
      <w:r>
        <w:rPr>
          <w:rFonts w:hint="eastAsia"/>
        </w:rPr>
        <w:t>Shared RAM page</w:t>
      </w:r>
      <w:r w:rsidR="009669F1">
        <w:rPr>
          <w:rFonts w:hint="eastAsia"/>
        </w:rPr>
        <w:t>27</w:t>
      </w:r>
      <w:r>
        <w:rPr>
          <w:rFonts w:hint="eastAsia"/>
        </w:rPr>
        <w:t xml:space="preserve"> ownership request semaphore register. </w:t>
      </w:r>
    </w:p>
    <w:p w:rsidR="0059339E" w:rsidRDefault="0059339E" w:rsidP="0059339E">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59339E" w:rsidRPr="00E53CAA" w:rsidTr="0059339E">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Description</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sidRPr="00855486">
              <w:rPr>
                <w:rFonts w:ascii="Times New Roman" w:eastAsiaTheme="minorEastAsia"/>
                <w:sz w:val="18"/>
                <w:szCs w:val="18"/>
              </w:rPr>
              <w:t>Writing the value 0x</w:t>
            </w:r>
            <w:r>
              <w:rPr>
                <w:rFonts w:ascii="Times New Roman" w:eastAsiaTheme="minorEastAsia" w:hint="eastAsia"/>
                <w:sz w:val="18"/>
                <w:szCs w:val="18"/>
              </w:rPr>
              <w:t>BE97A3D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59339E" w:rsidRPr="007C2D0D" w:rsidRDefault="0059339E" w:rsidP="0059339E">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59339E" w:rsidRPr="00E53CAA" w:rsidRDefault="0059339E" w:rsidP="0059339E">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8A0FF2" w:rsidP="0059339E">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59339E" w:rsidRPr="009669F1" w:rsidRDefault="009669F1"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Default="0059339E" w:rsidP="0059339E">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w:t>
            </w:r>
            <w:r w:rsidR="009669F1">
              <w:rPr>
                <w:rFonts w:ascii="Times New Roman" w:eastAsiaTheme="minorEastAsia" w:hint="eastAsia"/>
                <w:sz w:val="18"/>
                <w:szCs w:val="18"/>
              </w:rPr>
              <w:t>27</w:t>
            </w:r>
            <w:r>
              <w:rPr>
                <w:rFonts w:ascii="Times New Roman" w:eastAsiaTheme="minorEastAsia" w:hint="eastAsia"/>
                <w:sz w:val="18"/>
                <w:szCs w:val="18"/>
              </w:rPr>
              <w:t xml:space="preserve"> write access request semaphore from A7:</w:t>
            </w:r>
          </w:p>
          <w:p w:rsidR="0059339E"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59339E" w:rsidRPr="007C2D0D"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59339E" w:rsidRPr="00855486" w:rsidRDefault="0059339E" w:rsidP="0059339E">
      <w:pPr>
        <w:pStyle w:val="3"/>
        <w:numPr>
          <w:ilvl w:val="2"/>
          <w:numId w:val="18"/>
        </w:numPr>
      </w:pPr>
      <w:bookmarkStart w:id="2489" w:name="_Toc482273643"/>
      <w:r>
        <w:rPr>
          <w:rFonts w:hint="eastAsia"/>
        </w:rPr>
        <w:t>A7SRP</w:t>
      </w:r>
      <w:r w:rsidR="009669F1">
        <w:rPr>
          <w:rFonts w:hint="eastAsia"/>
        </w:rPr>
        <w:t>28</w:t>
      </w:r>
      <w:r>
        <w:rPr>
          <w:rFonts w:hint="eastAsia"/>
        </w:rPr>
        <w:t>REQ&lt;31:0&gt;</w:t>
      </w:r>
      <w:bookmarkEnd w:id="2489"/>
    </w:p>
    <w:p w:rsidR="0059339E" w:rsidRDefault="0059339E" w:rsidP="0059339E">
      <w:r>
        <w:rPr>
          <w:rFonts w:hint="eastAsia"/>
        </w:rPr>
        <w:t>Shared RAM page</w:t>
      </w:r>
      <w:r w:rsidR="009669F1">
        <w:rPr>
          <w:rFonts w:hint="eastAsia"/>
        </w:rPr>
        <w:t>28</w:t>
      </w:r>
      <w:r>
        <w:rPr>
          <w:rFonts w:hint="eastAsia"/>
        </w:rPr>
        <w:t xml:space="preserve"> ownership request semaphore register. </w:t>
      </w:r>
    </w:p>
    <w:p w:rsidR="0059339E" w:rsidRDefault="0059339E" w:rsidP="0059339E">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59339E" w:rsidRPr="00E53CAA" w:rsidTr="0059339E">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Description</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sidRPr="00855486">
              <w:rPr>
                <w:rFonts w:ascii="Times New Roman" w:eastAsiaTheme="minorEastAsia"/>
                <w:sz w:val="18"/>
                <w:szCs w:val="18"/>
              </w:rPr>
              <w:t>Writing the value 0x</w:t>
            </w:r>
            <w:r>
              <w:rPr>
                <w:rFonts w:ascii="Times New Roman" w:eastAsiaTheme="minorEastAsia" w:hint="eastAsia"/>
                <w:sz w:val="18"/>
                <w:szCs w:val="18"/>
              </w:rPr>
              <w:t>BE97A3D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59339E" w:rsidRPr="007C2D0D" w:rsidRDefault="0059339E" w:rsidP="0059339E">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59339E" w:rsidRPr="00E53CAA" w:rsidRDefault="0059339E" w:rsidP="0059339E">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lastRenderedPageBreak/>
              <w:t>1:0</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8A0FF2" w:rsidP="0059339E">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59339E" w:rsidRPr="009669F1" w:rsidRDefault="009669F1"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Default="0059339E" w:rsidP="0059339E">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hared RAM page</w:t>
            </w:r>
            <w:r w:rsidR="009669F1">
              <w:rPr>
                <w:rFonts w:ascii="Times New Roman" w:eastAsiaTheme="minorEastAsia" w:hint="eastAsia"/>
                <w:sz w:val="18"/>
                <w:szCs w:val="18"/>
              </w:rPr>
              <w:t xml:space="preserve"> 28</w:t>
            </w:r>
            <w:r>
              <w:rPr>
                <w:rFonts w:ascii="Times New Roman" w:eastAsiaTheme="minorEastAsia" w:hint="eastAsia"/>
                <w:sz w:val="18"/>
                <w:szCs w:val="18"/>
              </w:rPr>
              <w:t xml:space="preserve"> write access request semaphore from A7:</w:t>
            </w:r>
          </w:p>
          <w:p w:rsidR="0059339E"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59339E" w:rsidRPr="007C2D0D"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59339E" w:rsidRPr="00855486" w:rsidRDefault="0059339E" w:rsidP="0059339E">
      <w:pPr>
        <w:pStyle w:val="3"/>
        <w:numPr>
          <w:ilvl w:val="2"/>
          <w:numId w:val="18"/>
        </w:numPr>
      </w:pPr>
      <w:bookmarkStart w:id="2490" w:name="_Toc482273644"/>
      <w:r>
        <w:rPr>
          <w:rFonts w:hint="eastAsia"/>
        </w:rPr>
        <w:t>A7SRP</w:t>
      </w:r>
      <w:r w:rsidR="009669F1">
        <w:rPr>
          <w:rFonts w:hint="eastAsia"/>
        </w:rPr>
        <w:t>29</w:t>
      </w:r>
      <w:r>
        <w:rPr>
          <w:rFonts w:hint="eastAsia"/>
        </w:rPr>
        <w:t>REQ&lt;31:0&gt;</w:t>
      </w:r>
      <w:bookmarkEnd w:id="2490"/>
    </w:p>
    <w:p w:rsidR="0059339E" w:rsidRDefault="0059339E" w:rsidP="0059339E">
      <w:r>
        <w:rPr>
          <w:rFonts w:hint="eastAsia"/>
        </w:rPr>
        <w:t>Shared RAM page</w:t>
      </w:r>
      <w:r w:rsidR="009669F1">
        <w:rPr>
          <w:rFonts w:hint="eastAsia"/>
        </w:rPr>
        <w:t>29</w:t>
      </w:r>
      <w:r>
        <w:rPr>
          <w:rFonts w:hint="eastAsia"/>
        </w:rPr>
        <w:t xml:space="preserve"> ownership request semaphore register. </w:t>
      </w:r>
    </w:p>
    <w:p w:rsidR="0059339E" w:rsidRDefault="0059339E" w:rsidP="0059339E">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59339E" w:rsidRPr="00E53CAA" w:rsidTr="0059339E">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Description</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sidRPr="00855486">
              <w:rPr>
                <w:rFonts w:ascii="Times New Roman" w:eastAsiaTheme="minorEastAsia"/>
                <w:sz w:val="18"/>
                <w:szCs w:val="18"/>
              </w:rPr>
              <w:t>Writing the value 0x</w:t>
            </w:r>
            <w:r>
              <w:rPr>
                <w:rFonts w:ascii="Times New Roman" w:eastAsiaTheme="minorEastAsia" w:hint="eastAsia"/>
                <w:sz w:val="18"/>
                <w:szCs w:val="18"/>
              </w:rPr>
              <w:t>BE97A3D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59339E" w:rsidRPr="007C2D0D" w:rsidRDefault="0059339E" w:rsidP="0059339E">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59339E" w:rsidRPr="00E53CAA" w:rsidRDefault="0059339E" w:rsidP="0059339E">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8A0FF2" w:rsidP="0059339E">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59339E" w:rsidRPr="009669F1" w:rsidRDefault="009669F1"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Default="0059339E" w:rsidP="0059339E">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w:t>
            </w:r>
            <w:r w:rsidR="009669F1">
              <w:rPr>
                <w:rFonts w:ascii="Times New Roman" w:eastAsiaTheme="minorEastAsia" w:hint="eastAsia"/>
                <w:sz w:val="18"/>
                <w:szCs w:val="18"/>
              </w:rPr>
              <w:t>29</w:t>
            </w:r>
            <w:r>
              <w:rPr>
                <w:rFonts w:ascii="Times New Roman" w:eastAsiaTheme="minorEastAsia" w:hint="eastAsia"/>
                <w:sz w:val="18"/>
                <w:szCs w:val="18"/>
              </w:rPr>
              <w:t xml:space="preserve"> write access request semaphore from A7:</w:t>
            </w:r>
          </w:p>
          <w:p w:rsidR="0059339E"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59339E" w:rsidRPr="007C2D0D"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59339E" w:rsidRPr="00855486" w:rsidRDefault="0059339E" w:rsidP="0059339E">
      <w:pPr>
        <w:pStyle w:val="3"/>
        <w:numPr>
          <w:ilvl w:val="2"/>
          <w:numId w:val="18"/>
        </w:numPr>
      </w:pPr>
      <w:bookmarkStart w:id="2491" w:name="_Toc482273645"/>
      <w:r>
        <w:rPr>
          <w:rFonts w:hint="eastAsia"/>
        </w:rPr>
        <w:t>A7SRP</w:t>
      </w:r>
      <w:r w:rsidR="009669F1">
        <w:rPr>
          <w:rFonts w:hint="eastAsia"/>
        </w:rPr>
        <w:t>3</w:t>
      </w:r>
      <w:r>
        <w:rPr>
          <w:rFonts w:hint="eastAsia"/>
        </w:rPr>
        <w:t>0REQ&lt;31:0&gt;</w:t>
      </w:r>
      <w:bookmarkEnd w:id="2491"/>
    </w:p>
    <w:p w:rsidR="0059339E" w:rsidRDefault="0059339E" w:rsidP="0059339E">
      <w:r>
        <w:rPr>
          <w:rFonts w:hint="eastAsia"/>
        </w:rPr>
        <w:t>Shared RAM page</w:t>
      </w:r>
      <w:r w:rsidR="009669F1">
        <w:rPr>
          <w:rFonts w:hint="eastAsia"/>
        </w:rPr>
        <w:t>3</w:t>
      </w:r>
      <w:r>
        <w:rPr>
          <w:rFonts w:hint="eastAsia"/>
        </w:rPr>
        <w:t xml:space="preserve">0 ownership request semaphore register. </w:t>
      </w:r>
    </w:p>
    <w:p w:rsidR="0059339E" w:rsidRDefault="0059339E" w:rsidP="0059339E">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59339E" w:rsidRPr="00E53CAA" w:rsidTr="0059339E">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Description</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sidRPr="00855486">
              <w:rPr>
                <w:rFonts w:ascii="Times New Roman" w:eastAsiaTheme="minorEastAsia"/>
                <w:sz w:val="18"/>
                <w:szCs w:val="18"/>
              </w:rPr>
              <w:t>Writing the value 0x</w:t>
            </w:r>
            <w:r>
              <w:rPr>
                <w:rFonts w:ascii="Times New Roman" w:eastAsiaTheme="minorEastAsia" w:hint="eastAsia"/>
                <w:sz w:val="18"/>
                <w:szCs w:val="18"/>
              </w:rPr>
              <w:t>BE97A3D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59339E" w:rsidRPr="007C2D0D" w:rsidRDefault="0059339E" w:rsidP="0059339E">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59339E" w:rsidRPr="00E53CAA" w:rsidRDefault="0059339E" w:rsidP="0059339E">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8A0FF2" w:rsidP="0059339E">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59339E" w:rsidRPr="009669F1" w:rsidRDefault="009669F1"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Default="0059339E" w:rsidP="0059339E">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w:t>
            </w:r>
            <w:r w:rsidR="009669F1">
              <w:rPr>
                <w:rFonts w:ascii="Times New Roman" w:eastAsiaTheme="minorEastAsia" w:hint="eastAsia"/>
                <w:sz w:val="18"/>
                <w:szCs w:val="18"/>
              </w:rPr>
              <w:t>3</w:t>
            </w:r>
            <w:r>
              <w:rPr>
                <w:rFonts w:ascii="Times New Roman" w:eastAsiaTheme="minorEastAsia" w:hint="eastAsia"/>
                <w:sz w:val="18"/>
                <w:szCs w:val="18"/>
              </w:rPr>
              <w:t>0 write access request semaphore from A7:</w:t>
            </w:r>
          </w:p>
          <w:p w:rsidR="0059339E"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59339E" w:rsidRPr="007C2D0D"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59339E" w:rsidRPr="00855486" w:rsidRDefault="0059339E" w:rsidP="0059339E">
      <w:pPr>
        <w:pStyle w:val="3"/>
        <w:numPr>
          <w:ilvl w:val="2"/>
          <w:numId w:val="18"/>
        </w:numPr>
      </w:pPr>
      <w:bookmarkStart w:id="2492" w:name="_Toc482273646"/>
      <w:r>
        <w:rPr>
          <w:rFonts w:hint="eastAsia"/>
        </w:rPr>
        <w:t>A7SRP</w:t>
      </w:r>
      <w:r w:rsidR="009669F1">
        <w:rPr>
          <w:rFonts w:hint="eastAsia"/>
        </w:rPr>
        <w:t>31</w:t>
      </w:r>
      <w:r>
        <w:rPr>
          <w:rFonts w:hint="eastAsia"/>
        </w:rPr>
        <w:t>REQ&lt;31:0&gt;</w:t>
      </w:r>
      <w:bookmarkEnd w:id="2492"/>
    </w:p>
    <w:p w:rsidR="0059339E" w:rsidRDefault="0059339E" w:rsidP="0059339E">
      <w:r>
        <w:rPr>
          <w:rFonts w:hint="eastAsia"/>
        </w:rPr>
        <w:t>Shared RAM page</w:t>
      </w:r>
      <w:r w:rsidR="009669F1">
        <w:rPr>
          <w:rFonts w:hint="eastAsia"/>
        </w:rPr>
        <w:t>31</w:t>
      </w:r>
      <w:r>
        <w:rPr>
          <w:rFonts w:hint="eastAsia"/>
        </w:rPr>
        <w:t xml:space="preserve"> ownership request semaphore register. </w:t>
      </w:r>
    </w:p>
    <w:p w:rsidR="0059339E" w:rsidRDefault="0059339E" w:rsidP="0059339E">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59339E" w:rsidRPr="00E53CAA" w:rsidTr="0059339E">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59339E" w:rsidRPr="00E53CAA" w:rsidRDefault="0059339E" w:rsidP="0059339E">
            <w:pPr>
              <w:pStyle w:val="ad"/>
              <w:rPr>
                <w:rFonts w:ascii="Times New Roman" w:eastAsia="MS PGothic"/>
                <w:sz w:val="18"/>
                <w:szCs w:val="18"/>
              </w:rPr>
            </w:pPr>
            <w:r w:rsidRPr="00E53CAA">
              <w:rPr>
                <w:rFonts w:ascii="Times New Roman" w:eastAsia="MS PGothic"/>
                <w:sz w:val="18"/>
                <w:szCs w:val="18"/>
              </w:rPr>
              <w:t>Description</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Pr="00855486" w:rsidRDefault="0059339E" w:rsidP="0059339E">
            <w:pPr>
              <w:pStyle w:val="ad"/>
              <w:rPr>
                <w:rFonts w:ascii="Times New Roman" w:eastAsiaTheme="minorEastAsia"/>
                <w:sz w:val="18"/>
                <w:szCs w:val="18"/>
              </w:rPr>
            </w:pPr>
            <w:r w:rsidRPr="00855486">
              <w:rPr>
                <w:rFonts w:ascii="Times New Roman" w:eastAsiaTheme="minorEastAsia"/>
                <w:sz w:val="18"/>
                <w:szCs w:val="18"/>
              </w:rPr>
              <w:t>Writing the value 0x</w:t>
            </w:r>
            <w:r>
              <w:rPr>
                <w:rFonts w:ascii="Times New Roman" w:eastAsiaTheme="minorEastAsia" w:hint="eastAsia"/>
                <w:sz w:val="18"/>
                <w:szCs w:val="18"/>
              </w:rPr>
              <w:t>BE97A3D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59339E" w:rsidRPr="007C2D0D" w:rsidRDefault="0059339E" w:rsidP="0059339E">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59339E" w:rsidRPr="00E53CAA" w:rsidRDefault="0059339E" w:rsidP="0059339E">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59339E" w:rsidRPr="00481022" w:rsidRDefault="0059339E" w:rsidP="0059339E">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Reserved</w:t>
            </w:r>
          </w:p>
        </w:tc>
      </w:tr>
      <w:tr w:rsidR="0059339E" w:rsidRPr="007C2D0D" w:rsidTr="0059339E">
        <w:trPr>
          <w:cantSplit/>
          <w:trHeight w:val="222"/>
        </w:trPr>
        <w:tc>
          <w:tcPr>
            <w:tcW w:w="695" w:type="dxa"/>
            <w:tcBorders>
              <w:top w:val="single" w:sz="4" w:space="0" w:color="auto"/>
              <w:left w:val="single" w:sz="4" w:space="0" w:color="auto"/>
              <w:bottom w:val="single" w:sz="4" w:space="0" w:color="auto"/>
              <w:right w:val="single" w:sz="4" w:space="0" w:color="auto"/>
            </w:tcBorders>
          </w:tcPr>
          <w:p w:rsidR="0059339E" w:rsidRPr="00C53D86" w:rsidRDefault="0059339E" w:rsidP="0059339E">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59339E" w:rsidRPr="00C53D86" w:rsidRDefault="008A0FF2" w:rsidP="0059339E">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59339E" w:rsidRPr="009669F1" w:rsidRDefault="009669F1" w:rsidP="0059339E">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59339E" w:rsidRPr="007C2D0D" w:rsidRDefault="0059339E" w:rsidP="0059339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59339E" w:rsidRDefault="0059339E" w:rsidP="0059339E">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w:t>
            </w:r>
            <w:r w:rsidR="009669F1">
              <w:rPr>
                <w:rFonts w:ascii="Times New Roman" w:eastAsiaTheme="minorEastAsia" w:hint="eastAsia"/>
                <w:sz w:val="18"/>
                <w:szCs w:val="18"/>
              </w:rPr>
              <w:t>31</w:t>
            </w:r>
            <w:r>
              <w:rPr>
                <w:rFonts w:ascii="Times New Roman" w:eastAsiaTheme="minorEastAsia" w:hint="eastAsia"/>
                <w:sz w:val="18"/>
                <w:szCs w:val="18"/>
              </w:rPr>
              <w:t xml:space="preserve"> write access request semaphore from A7:</w:t>
            </w:r>
          </w:p>
          <w:p w:rsidR="0059339E"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59339E" w:rsidRPr="007C2D0D" w:rsidRDefault="0059339E" w:rsidP="0059339E">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13077B" w:rsidRDefault="0013077B">
      <w:pPr>
        <w:widowControl/>
        <w:jc w:val="left"/>
        <w:rPr>
          <w:b/>
          <w:bCs/>
          <w:sz w:val="32"/>
          <w:szCs w:val="32"/>
        </w:rPr>
      </w:pPr>
      <w:r>
        <w:br w:type="page"/>
      </w:r>
    </w:p>
    <w:p w:rsidR="007A1909" w:rsidRDefault="0013077B" w:rsidP="00EC1A23">
      <w:pPr>
        <w:pStyle w:val="3"/>
        <w:numPr>
          <w:ilvl w:val="1"/>
          <w:numId w:val="18"/>
        </w:numPr>
      </w:pPr>
      <w:bookmarkStart w:id="2493" w:name="_Toc482273647"/>
      <w:r>
        <w:rPr>
          <w:rFonts w:hint="eastAsia"/>
        </w:rPr>
        <w:lastRenderedPageBreak/>
        <w:t>RF DSP core</w:t>
      </w:r>
      <w:r w:rsidR="007A1909">
        <w:rPr>
          <w:rFonts w:hint="eastAsia"/>
        </w:rPr>
        <w:t xml:space="preserve"> IPC registers</w:t>
      </w:r>
      <w:bookmarkEnd w:id="2493"/>
    </w:p>
    <w:p w:rsidR="003C41F8" w:rsidRDefault="003C41F8" w:rsidP="003C41F8">
      <w:pPr>
        <w:pStyle w:val="3"/>
        <w:numPr>
          <w:ilvl w:val="2"/>
          <w:numId w:val="18"/>
        </w:numPr>
      </w:pPr>
      <w:bookmarkStart w:id="2494" w:name="_Toc482273648"/>
      <w:r>
        <w:rPr>
          <w:rFonts w:hint="eastAsia"/>
        </w:rPr>
        <w:t>A7TORFIPCCOMM&lt;31:0&gt;</w:t>
      </w:r>
      <w:bookmarkEnd w:id="2494"/>
    </w:p>
    <w:p w:rsidR="003C41F8" w:rsidRDefault="003C41F8" w:rsidP="003C41F8">
      <w:r>
        <w:t>A</w:t>
      </w:r>
      <w:r>
        <w:rPr>
          <w:rFonts w:hint="eastAsia"/>
        </w:rPr>
        <w:t>7 core to RFDSP core IPC command register</w:t>
      </w:r>
    </w:p>
    <w:p w:rsidR="003C41F8" w:rsidRPr="005730D9" w:rsidRDefault="003C41F8" w:rsidP="003C41F8">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3C41F8"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Description</w:t>
            </w:r>
          </w:p>
        </w:tc>
      </w:tr>
      <w:tr w:rsidR="003C41F8"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31:0</w:t>
            </w:r>
          </w:p>
        </w:tc>
        <w:tc>
          <w:tcPr>
            <w:tcW w:w="2056"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COMMAND</w:t>
            </w:r>
          </w:p>
        </w:tc>
        <w:tc>
          <w:tcPr>
            <w:tcW w:w="736" w:type="dxa"/>
            <w:tcBorders>
              <w:top w:val="single" w:sz="4" w:space="0" w:color="auto"/>
              <w:left w:val="single" w:sz="4" w:space="0" w:color="auto"/>
              <w:bottom w:val="single" w:sz="4" w:space="0" w:color="auto"/>
              <w:right w:val="single" w:sz="4" w:space="0" w:color="auto"/>
            </w:tcBorders>
          </w:tcPr>
          <w:p w:rsidR="003C41F8" w:rsidRPr="009669F1" w:rsidRDefault="003C41F8"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sidRPr="009C4FD7">
              <w:rPr>
                <w:rFonts w:ascii="Times New Roman" w:eastAsiaTheme="minorEastAsia"/>
                <w:sz w:val="18"/>
                <w:szCs w:val="18"/>
              </w:rPr>
              <w:t>This is a general purpose register used to send software-defined</w:t>
            </w:r>
            <w:r>
              <w:rPr>
                <w:rFonts w:ascii="Times New Roman" w:eastAsiaTheme="minorEastAsia" w:hint="eastAsia"/>
                <w:sz w:val="18"/>
                <w:szCs w:val="18"/>
              </w:rPr>
              <w:t xml:space="preserve"> </w:t>
            </w:r>
            <w:r w:rsidRPr="009C4FD7">
              <w:rPr>
                <w:rFonts w:ascii="Times New Roman" w:eastAsiaTheme="minorEastAsia"/>
                <w:sz w:val="18"/>
                <w:szCs w:val="18"/>
              </w:rPr>
              <w:t xml:space="preserve">commands </w:t>
            </w:r>
            <w:r>
              <w:rPr>
                <w:rFonts w:ascii="Times New Roman" w:eastAsiaTheme="minorEastAsia" w:hint="eastAsia"/>
                <w:sz w:val="18"/>
                <w:szCs w:val="18"/>
              </w:rPr>
              <w:t>from A7 to RFDSP</w:t>
            </w:r>
            <w:r w:rsidRPr="009C4FD7">
              <w:rPr>
                <w:rFonts w:ascii="Times New Roman" w:eastAsiaTheme="minorEastAsia"/>
                <w:sz w:val="18"/>
                <w:szCs w:val="18"/>
              </w:rPr>
              <w:t>.</w:t>
            </w:r>
          </w:p>
        </w:tc>
      </w:tr>
    </w:tbl>
    <w:p w:rsidR="003C41F8" w:rsidRPr="009C4FD7" w:rsidRDefault="003C41F8" w:rsidP="003C41F8"/>
    <w:p w:rsidR="003C41F8" w:rsidRDefault="003C41F8" w:rsidP="003C41F8">
      <w:pPr>
        <w:pStyle w:val="3"/>
        <w:numPr>
          <w:ilvl w:val="2"/>
          <w:numId w:val="18"/>
        </w:numPr>
      </w:pPr>
      <w:bookmarkStart w:id="2495" w:name="_Toc482273649"/>
      <w:r>
        <w:t>A</w:t>
      </w:r>
      <w:r>
        <w:rPr>
          <w:rFonts w:hint="eastAsia"/>
        </w:rPr>
        <w:t>7TORFIPCADDR&lt;31:0&gt;</w:t>
      </w:r>
      <w:bookmarkEnd w:id="2495"/>
    </w:p>
    <w:p w:rsidR="003C41F8" w:rsidRDefault="003C41F8" w:rsidP="003C41F8">
      <w:r>
        <w:t>A</w:t>
      </w:r>
      <w:r>
        <w:rPr>
          <w:rFonts w:hint="eastAsia"/>
        </w:rPr>
        <w:t>7 core to RFDSP core IPC address register</w:t>
      </w:r>
    </w:p>
    <w:p w:rsidR="003C41F8" w:rsidRPr="005730D9" w:rsidRDefault="003C41F8" w:rsidP="003C41F8">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3C41F8"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Description</w:t>
            </w:r>
          </w:p>
        </w:tc>
      </w:tr>
      <w:tr w:rsidR="003C41F8"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31:0</w:t>
            </w:r>
          </w:p>
        </w:tc>
        <w:tc>
          <w:tcPr>
            <w:tcW w:w="2056"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ADDRESS</w:t>
            </w:r>
          </w:p>
        </w:tc>
        <w:tc>
          <w:tcPr>
            <w:tcW w:w="736" w:type="dxa"/>
            <w:tcBorders>
              <w:top w:val="single" w:sz="4" w:space="0" w:color="auto"/>
              <w:left w:val="single" w:sz="4" w:space="0" w:color="auto"/>
              <w:bottom w:val="single" w:sz="4" w:space="0" w:color="auto"/>
              <w:right w:val="single" w:sz="4" w:space="0" w:color="auto"/>
            </w:tcBorders>
          </w:tcPr>
          <w:p w:rsidR="003C41F8" w:rsidRPr="009669F1" w:rsidRDefault="003C41F8"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sidRPr="009C4FD7">
              <w:rPr>
                <w:rFonts w:ascii="Times New Roman" w:eastAsiaTheme="minorEastAsia"/>
                <w:sz w:val="18"/>
                <w:szCs w:val="18"/>
              </w:rPr>
              <w:t>This is a general purpose register used to send software-defined</w:t>
            </w:r>
            <w:r>
              <w:rPr>
                <w:rFonts w:ascii="Times New Roman" w:eastAsiaTheme="minorEastAsia" w:hint="eastAsia"/>
                <w:sz w:val="18"/>
                <w:szCs w:val="18"/>
              </w:rPr>
              <w:t xml:space="preserve"> address</w:t>
            </w:r>
            <w:r w:rsidRPr="009C4FD7">
              <w:rPr>
                <w:rFonts w:ascii="Times New Roman" w:eastAsiaTheme="minorEastAsia"/>
                <w:sz w:val="18"/>
                <w:szCs w:val="18"/>
              </w:rPr>
              <w:t xml:space="preserve"> </w:t>
            </w:r>
            <w:r>
              <w:rPr>
                <w:rFonts w:ascii="Times New Roman" w:eastAsiaTheme="minorEastAsia" w:hint="eastAsia"/>
                <w:sz w:val="18"/>
                <w:szCs w:val="18"/>
              </w:rPr>
              <w:t>from A7 to RFDSP</w:t>
            </w:r>
            <w:r w:rsidRPr="009C4FD7">
              <w:rPr>
                <w:rFonts w:ascii="Times New Roman" w:eastAsiaTheme="minorEastAsia"/>
                <w:sz w:val="18"/>
                <w:szCs w:val="18"/>
              </w:rPr>
              <w:t>.</w:t>
            </w:r>
          </w:p>
        </w:tc>
      </w:tr>
    </w:tbl>
    <w:p w:rsidR="003C41F8" w:rsidRPr="009C4FD7" w:rsidRDefault="003C41F8" w:rsidP="003C41F8"/>
    <w:p w:rsidR="003C41F8" w:rsidRDefault="003C41F8" w:rsidP="003C41F8">
      <w:pPr>
        <w:pStyle w:val="3"/>
        <w:numPr>
          <w:ilvl w:val="2"/>
          <w:numId w:val="18"/>
        </w:numPr>
      </w:pPr>
      <w:bookmarkStart w:id="2496" w:name="_Toc482273650"/>
      <w:r>
        <w:rPr>
          <w:rFonts w:hint="eastAsia"/>
        </w:rPr>
        <w:t>A7TORFIPCDATA</w:t>
      </w:r>
      <w:r w:rsidR="005A6DA4">
        <w:rPr>
          <w:rFonts w:hint="eastAsia"/>
        </w:rPr>
        <w:t>0</w:t>
      </w:r>
      <w:r>
        <w:rPr>
          <w:rFonts w:hint="eastAsia"/>
        </w:rPr>
        <w:t>&lt;31:0&gt;</w:t>
      </w:r>
      <w:bookmarkEnd w:id="2496"/>
    </w:p>
    <w:p w:rsidR="003C41F8" w:rsidRDefault="003C41F8" w:rsidP="003C41F8">
      <w:r>
        <w:t>A</w:t>
      </w:r>
      <w:r>
        <w:rPr>
          <w:rFonts w:hint="eastAsia"/>
        </w:rPr>
        <w:t>7 core to RFDSP core IPC data register</w:t>
      </w:r>
    </w:p>
    <w:p w:rsidR="003C41F8" w:rsidRPr="005730D9" w:rsidRDefault="003C41F8" w:rsidP="003C41F8">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3C41F8"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Description</w:t>
            </w:r>
          </w:p>
        </w:tc>
      </w:tr>
      <w:tr w:rsidR="003C41F8"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31:0</w:t>
            </w:r>
          </w:p>
        </w:tc>
        <w:tc>
          <w:tcPr>
            <w:tcW w:w="2056"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WDATA</w:t>
            </w:r>
            <w:r w:rsidR="005A6DA4">
              <w:rPr>
                <w:rFonts w:ascii="Times New Roman" w:eastAsiaTheme="minorEastAsia" w:hint="eastAsia"/>
                <w:sz w:val="18"/>
                <w:szCs w:val="18"/>
              </w:rPr>
              <w:t>0</w:t>
            </w:r>
          </w:p>
        </w:tc>
        <w:tc>
          <w:tcPr>
            <w:tcW w:w="736" w:type="dxa"/>
            <w:tcBorders>
              <w:top w:val="single" w:sz="4" w:space="0" w:color="auto"/>
              <w:left w:val="single" w:sz="4" w:space="0" w:color="auto"/>
              <w:bottom w:val="single" w:sz="4" w:space="0" w:color="auto"/>
              <w:right w:val="single" w:sz="4" w:space="0" w:color="auto"/>
            </w:tcBorders>
          </w:tcPr>
          <w:p w:rsidR="003C41F8" w:rsidRPr="009669F1" w:rsidRDefault="003C41F8"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sidRPr="009C4FD7">
              <w:rPr>
                <w:rFonts w:ascii="Times New Roman" w:eastAsiaTheme="minorEastAsia"/>
                <w:sz w:val="18"/>
                <w:szCs w:val="18"/>
              </w:rPr>
              <w:t>This is a general purpose register used to send software-defined</w:t>
            </w:r>
            <w:r>
              <w:rPr>
                <w:rFonts w:ascii="Times New Roman" w:eastAsiaTheme="minorEastAsia" w:hint="eastAsia"/>
                <w:sz w:val="18"/>
                <w:szCs w:val="18"/>
              </w:rPr>
              <w:t xml:space="preserve"> data</w:t>
            </w:r>
            <w:r w:rsidRPr="009C4FD7">
              <w:rPr>
                <w:rFonts w:ascii="Times New Roman" w:eastAsiaTheme="minorEastAsia"/>
                <w:sz w:val="18"/>
                <w:szCs w:val="18"/>
              </w:rPr>
              <w:t xml:space="preserve"> </w:t>
            </w:r>
            <w:r>
              <w:rPr>
                <w:rFonts w:ascii="Times New Roman" w:eastAsiaTheme="minorEastAsia" w:hint="eastAsia"/>
                <w:sz w:val="18"/>
                <w:szCs w:val="18"/>
              </w:rPr>
              <w:t>from A7 to RFDSP</w:t>
            </w:r>
            <w:r w:rsidRPr="009C4FD7">
              <w:rPr>
                <w:rFonts w:ascii="Times New Roman" w:eastAsiaTheme="minorEastAsia"/>
                <w:sz w:val="18"/>
                <w:szCs w:val="18"/>
              </w:rPr>
              <w:t>.</w:t>
            </w:r>
          </w:p>
        </w:tc>
      </w:tr>
    </w:tbl>
    <w:p w:rsidR="003C41F8" w:rsidRPr="009C4FD7" w:rsidRDefault="003C41F8" w:rsidP="003C41F8"/>
    <w:p w:rsidR="003C41F8" w:rsidRDefault="005A6DA4" w:rsidP="003C41F8">
      <w:pPr>
        <w:pStyle w:val="3"/>
        <w:numPr>
          <w:ilvl w:val="2"/>
          <w:numId w:val="18"/>
        </w:numPr>
      </w:pPr>
      <w:bookmarkStart w:id="2497" w:name="_Toc482273651"/>
      <w:r>
        <w:rPr>
          <w:rFonts w:hint="eastAsia"/>
        </w:rPr>
        <w:t>A7TORFIPCDATA1</w:t>
      </w:r>
      <w:r w:rsidR="003C41F8">
        <w:rPr>
          <w:rFonts w:hint="eastAsia"/>
        </w:rPr>
        <w:t>&lt;31:0&gt;</w:t>
      </w:r>
      <w:bookmarkEnd w:id="2497"/>
    </w:p>
    <w:p w:rsidR="003C41F8" w:rsidRDefault="003C41F8" w:rsidP="003C41F8">
      <w:r>
        <w:rPr>
          <w:rFonts w:hint="eastAsia"/>
        </w:rPr>
        <w:t xml:space="preserve"> </w:t>
      </w:r>
      <w:r>
        <w:t>A</w:t>
      </w:r>
      <w:r>
        <w:rPr>
          <w:rFonts w:hint="eastAsia"/>
        </w:rPr>
        <w:t xml:space="preserve">7 core to RFDSP core IPC </w:t>
      </w:r>
      <w:r w:rsidR="005A6DA4">
        <w:rPr>
          <w:rFonts w:hint="eastAsia"/>
        </w:rPr>
        <w:t xml:space="preserve">data </w:t>
      </w:r>
      <w:r>
        <w:rPr>
          <w:rFonts w:hint="eastAsia"/>
        </w:rPr>
        <w:t>register</w:t>
      </w:r>
    </w:p>
    <w:p w:rsidR="003C41F8" w:rsidRPr="005730D9" w:rsidRDefault="003C41F8" w:rsidP="003C41F8">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3C41F8"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Description</w:t>
            </w:r>
          </w:p>
        </w:tc>
      </w:tr>
      <w:tr w:rsidR="003C41F8"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31:0</w:t>
            </w:r>
          </w:p>
        </w:tc>
        <w:tc>
          <w:tcPr>
            <w:tcW w:w="2056" w:type="dxa"/>
            <w:tcBorders>
              <w:top w:val="single" w:sz="4" w:space="0" w:color="auto"/>
              <w:left w:val="single" w:sz="4" w:space="0" w:color="auto"/>
              <w:bottom w:val="single" w:sz="4" w:space="0" w:color="auto"/>
              <w:right w:val="single" w:sz="4" w:space="0" w:color="auto"/>
            </w:tcBorders>
          </w:tcPr>
          <w:p w:rsidR="003C41F8" w:rsidRPr="00C53D86" w:rsidRDefault="005A6DA4" w:rsidP="00A42246">
            <w:pPr>
              <w:pStyle w:val="ad"/>
              <w:rPr>
                <w:rFonts w:ascii="Times New Roman" w:eastAsiaTheme="minorEastAsia"/>
                <w:sz w:val="18"/>
                <w:szCs w:val="18"/>
              </w:rPr>
            </w:pPr>
            <w:r>
              <w:rPr>
                <w:rFonts w:ascii="Times New Roman" w:eastAsiaTheme="minorEastAsia" w:hint="eastAsia"/>
                <w:sz w:val="18"/>
                <w:szCs w:val="18"/>
              </w:rPr>
              <w:t>WDATA1</w:t>
            </w:r>
          </w:p>
        </w:tc>
        <w:tc>
          <w:tcPr>
            <w:tcW w:w="736" w:type="dxa"/>
            <w:tcBorders>
              <w:top w:val="single" w:sz="4" w:space="0" w:color="auto"/>
              <w:left w:val="single" w:sz="4" w:space="0" w:color="auto"/>
              <w:bottom w:val="single" w:sz="4" w:space="0" w:color="auto"/>
              <w:right w:val="single" w:sz="4" w:space="0" w:color="auto"/>
            </w:tcBorders>
          </w:tcPr>
          <w:p w:rsidR="003C41F8" w:rsidRPr="009669F1" w:rsidRDefault="003C41F8" w:rsidP="005A6DA4">
            <w:pPr>
              <w:pStyle w:val="ad"/>
              <w:rPr>
                <w:rFonts w:ascii="Times New Roman" w:eastAsiaTheme="minorEastAsia"/>
                <w:sz w:val="18"/>
                <w:szCs w:val="18"/>
              </w:rPr>
            </w:pPr>
            <w:r>
              <w:rPr>
                <w:rFonts w:ascii="Times New Roman" w:eastAsiaTheme="minorEastAsia" w:hint="eastAsia"/>
                <w:sz w:val="18"/>
                <w:szCs w:val="18"/>
              </w:rPr>
              <w:t>R</w:t>
            </w:r>
            <w:r w:rsidR="005A6DA4">
              <w:rPr>
                <w:rFonts w:ascii="Times New Roman" w:eastAsiaTheme="minorEastAsia" w:hint="eastAsia"/>
                <w:sz w:val="18"/>
                <w:szCs w:val="18"/>
              </w:rPr>
              <w:t>-</w:t>
            </w:r>
          </w:p>
        </w:tc>
        <w:tc>
          <w:tcPr>
            <w:tcW w:w="691"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sidRPr="009C4FD7">
              <w:rPr>
                <w:rFonts w:ascii="Times New Roman" w:eastAsiaTheme="minorEastAsia"/>
                <w:sz w:val="18"/>
                <w:szCs w:val="18"/>
              </w:rPr>
              <w:t>This is a general purpose register u</w:t>
            </w:r>
            <w:r>
              <w:rPr>
                <w:rFonts w:ascii="Times New Roman" w:eastAsiaTheme="minorEastAsia"/>
                <w:sz w:val="18"/>
                <w:szCs w:val="18"/>
              </w:rPr>
              <w:t>sed to</w:t>
            </w:r>
            <w:r w:rsidR="00BC7CEB" w:rsidRPr="009C4FD7">
              <w:rPr>
                <w:rFonts w:ascii="Times New Roman" w:eastAsiaTheme="minorEastAsia"/>
                <w:sz w:val="18"/>
                <w:szCs w:val="18"/>
              </w:rPr>
              <w:t xml:space="preserve"> used to send software-defined</w:t>
            </w:r>
            <w:r w:rsidR="00BC7CEB">
              <w:rPr>
                <w:rFonts w:ascii="Times New Roman" w:eastAsiaTheme="minorEastAsia" w:hint="eastAsia"/>
                <w:sz w:val="18"/>
                <w:szCs w:val="18"/>
              </w:rPr>
              <w:t xml:space="preserve"> data</w:t>
            </w:r>
            <w:r w:rsidR="00BC7CEB" w:rsidRPr="009C4FD7">
              <w:rPr>
                <w:rFonts w:ascii="Times New Roman" w:eastAsiaTheme="minorEastAsia"/>
                <w:sz w:val="18"/>
                <w:szCs w:val="18"/>
              </w:rPr>
              <w:t xml:space="preserve"> </w:t>
            </w:r>
            <w:r w:rsidR="00BC7CEB">
              <w:rPr>
                <w:rFonts w:ascii="Times New Roman" w:eastAsiaTheme="minorEastAsia" w:hint="eastAsia"/>
                <w:sz w:val="18"/>
                <w:szCs w:val="18"/>
              </w:rPr>
              <w:t>from A7 to RFDSP</w:t>
            </w:r>
            <w:r w:rsidR="00BC7CEB" w:rsidRPr="009C4FD7">
              <w:rPr>
                <w:rFonts w:ascii="Times New Roman" w:eastAsiaTheme="minorEastAsia"/>
                <w:sz w:val="18"/>
                <w:szCs w:val="18"/>
              </w:rPr>
              <w:t>.</w:t>
            </w:r>
          </w:p>
        </w:tc>
      </w:tr>
    </w:tbl>
    <w:p w:rsidR="003C41F8" w:rsidRPr="009C4FD7" w:rsidRDefault="003C41F8" w:rsidP="003C41F8"/>
    <w:p w:rsidR="003C41F8" w:rsidRDefault="003C41F8" w:rsidP="003C41F8">
      <w:pPr>
        <w:pStyle w:val="3"/>
        <w:numPr>
          <w:ilvl w:val="2"/>
          <w:numId w:val="18"/>
        </w:numPr>
      </w:pPr>
      <w:bookmarkStart w:id="2498" w:name="_Toc482273652"/>
      <w:r>
        <w:rPr>
          <w:rFonts w:hint="eastAsia"/>
        </w:rPr>
        <w:t>RFTOA7IPCCOMM&lt;31:0&gt;</w:t>
      </w:r>
      <w:bookmarkEnd w:id="2498"/>
    </w:p>
    <w:p w:rsidR="003C41F8" w:rsidRDefault="003C41F8" w:rsidP="003C41F8">
      <w:r>
        <w:t>RFDSP core to A7</w:t>
      </w:r>
      <w:r>
        <w:rPr>
          <w:rFonts w:hint="eastAsia"/>
        </w:rPr>
        <w:t xml:space="preserve"> core IPC command register</w:t>
      </w:r>
    </w:p>
    <w:p w:rsidR="003C41F8" w:rsidRPr="005730D9" w:rsidRDefault="003C41F8" w:rsidP="003C41F8">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3C41F8"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Description</w:t>
            </w:r>
          </w:p>
        </w:tc>
      </w:tr>
      <w:tr w:rsidR="003C41F8"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lastRenderedPageBreak/>
              <w:t>31:0</w:t>
            </w:r>
          </w:p>
        </w:tc>
        <w:tc>
          <w:tcPr>
            <w:tcW w:w="2056"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COMMAND</w:t>
            </w:r>
          </w:p>
        </w:tc>
        <w:tc>
          <w:tcPr>
            <w:tcW w:w="736" w:type="dxa"/>
            <w:tcBorders>
              <w:top w:val="single" w:sz="4" w:space="0" w:color="auto"/>
              <w:left w:val="single" w:sz="4" w:space="0" w:color="auto"/>
              <w:bottom w:val="single" w:sz="4" w:space="0" w:color="auto"/>
              <w:right w:val="single" w:sz="4" w:space="0" w:color="auto"/>
            </w:tcBorders>
          </w:tcPr>
          <w:p w:rsidR="003C41F8" w:rsidRPr="009669F1" w:rsidRDefault="003C41F8" w:rsidP="00A42246">
            <w:pPr>
              <w:pStyle w:val="ad"/>
              <w:rPr>
                <w:rFonts w:ascii="Times New Roman" w:eastAsiaTheme="minorEastAsia"/>
                <w:sz w:val="18"/>
                <w:szCs w:val="18"/>
              </w:rPr>
            </w:pPr>
            <w:r>
              <w:rPr>
                <w:rFonts w:ascii="Times New Roman" w:eastAsiaTheme="minorEastAsia" w:hint="eastAsia"/>
                <w:sz w:val="18"/>
                <w:szCs w:val="18"/>
              </w:rPr>
              <w:t>R/W</w:t>
            </w:r>
          </w:p>
        </w:tc>
        <w:tc>
          <w:tcPr>
            <w:tcW w:w="691"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sidRPr="009C4FD7">
              <w:rPr>
                <w:rFonts w:ascii="Times New Roman" w:eastAsiaTheme="minorEastAsia"/>
                <w:sz w:val="18"/>
                <w:szCs w:val="18"/>
              </w:rPr>
              <w:t>This is a general purpose register used to send software-defined</w:t>
            </w:r>
            <w:r>
              <w:rPr>
                <w:rFonts w:ascii="Times New Roman" w:eastAsiaTheme="minorEastAsia" w:hint="eastAsia"/>
                <w:sz w:val="18"/>
                <w:szCs w:val="18"/>
              </w:rPr>
              <w:t xml:space="preserve"> </w:t>
            </w:r>
            <w:r w:rsidRPr="009C4FD7">
              <w:rPr>
                <w:rFonts w:ascii="Times New Roman" w:eastAsiaTheme="minorEastAsia"/>
                <w:sz w:val="18"/>
                <w:szCs w:val="18"/>
              </w:rPr>
              <w:t xml:space="preserve">commands </w:t>
            </w:r>
            <w:r>
              <w:rPr>
                <w:rFonts w:ascii="Times New Roman" w:eastAsiaTheme="minorEastAsia" w:hint="eastAsia"/>
                <w:sz w:val="18"/>
                <w:szCs w:val="18"/>
              </w:rPr>
              <w:t>from RFDSP to A7</w:t>
            </w:r>
            <w:r w:rsidRPr="009C4FD7">
              <w:rPr>
                <w:rFonts w:ascii="Times New Roman" w:eastAsiaTheme="minorEastAsia"/>
                <w:sz w:val="18"/>
                <w:szCs w:val="18"/>
              </w:rPr>
              <w:t>.</w:t>
            </w:r>
          </w:p>
        </w:tc>
      </w:tr>
    </w:tbl>
    <w:p w:rsidR="003C41F8" w:rsidRPr="009C4FD7" w:rsidRDefault="003C41F8" w:rsidP="003C41F8"/>
    <w:p w:rsidR="003C41F8" w:rsidRDefault="003C41F8" w:rsidP="003C41F8">
      <w:pPr>
        <w:pStyle w:val="3"/>
        <w:numPr>
          <w:ilvl w:val="2"/>
          <w:numId w:val="18"/>
        </w:numPr>
      </w:pPr>
      <w:bookmarkStart w:id="2499" w:name="_Toc482273653"/>
      <w:r>
        <w:t>RFTOA7</w:t>
      </w:r>
      <w:r>
        <w:rPr>
          <w:rFonts w:hint="eastAsia"/>
        </w:rPr>
        <w:t>IPCADDR&lt;31:0&gt;</w:t>
      </w:r>
      <w:bookmarkEnd w:id="2499"/>
    </w:p>
    <w:p w:rsidR="003C41F8" w:rsidRDefault="003C41F8" w:rsidP="003C41F8">
      <w:r>
        <w:t>RFDSP core to A7</w:t>
      </w:r>
      <w:r>
        <w:rPr>
          <w:rFonts w:hint="eastAsia"/>
        </w:rPr>
        <w:t xml:space="preserve"> core IPC address register</w:t>
      </w:r>
    </w:p>
    <w:p w:rsidR="003C41F8" w:rsidRPr="005730D9" w:rsidRDefault="003C41F8" w:rsidP="003C41F8">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3C41F8"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Description</w:t>
            </w:r>
          </w:p>
        </w:tc>
      </w:tr>
      <w:tr w:rsidR="003C41F8"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31:0</w:t>
            </w:r>
          </w:p>
        </w:tc>
        <w:tc>
          <w:tcPr>
            <w:tcW w:w="2056"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ADDRESS</w:t>
            </w:r>
          </w:p>
        </w:tc>
        <w:tc>
          <w:tcPr>
            <w:tcW w:w="736" w:type="dxa"/>
            <w:tcBorders>
              <w:top w:val="single" w:sz="4" w:space="0" w:color="auto"/>
              <w:left w:val="single" w:sz="4" w:space="0" w:color="auto"/>
              <w:bottom w:val="single" w:sz="4" w:space="0" w:color="auto"/>
              <w:right w:val="single" w:sz="4" w:space="0" w:color="auto"/>
            </w:tcBorders>
          </w:tcPr>
          <w:p w:rsidR="003C41F8" w:rsidRPr="009669F1" w:rsidRDefault="003C41F8" w:rsidP="00A42246">
            <w:pPr>
              <w:pStyle w:val="ad"/>
              <w:rPr>
                <w:rFonts w:ascii="Times New Roman" w:eastAsiaTheme="minorEastAsia"/>
                <w:sz w:val="18"/>
                <w:szCs w:val="18"/>
              </w:rPr>
            </w:pPr>
            <w:r>
              <w:rPr>
                <w:rFonts w:ascii="Times New Roman" w:eastAsiaTheme="minorEastAsia" w:hint="eastAsia"/>
                <w:sz w:val="18"/>
                <w:szCs w:val="18"/>
              </w:rPr>
              <w:t>R/W</w:t>
            </w:r>
          </w:p>
        </w:tc>
        <w:tc>
          <w:tcPr>
            <w:tcW w:w="691"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sidRPr="009C4FD7">
              <w:rPr>
                <w:rFonts w:ascii="Times New Roman" w:eastAsiaTheme="minorEastAsia"/>
                <w:sz w:val="18"/>
                <w:szCs w:val="18"/>
              </w:rPr>
              <w:t>This is a general purpose register used to send software-defined</w:t>
            </w:r>
            <w:r>
              <w:rPr>
                <w:rFonts w:ascii="Times New Roman" w:eastAsiaTheme="minorEastAsia" w:hint="eastAsia"/>
                <w:sz w:val="18"/>
                <w:szCs w:val="18"/>
              </w:rPr>
              <w:t xml:space="preserve"> address</w:t>
            </w:r>
            <w:r w:rsidRPr="009C4FD7">
              <w:rPr>
                <w:rFonts w:ascii="Times New Roman" w:eastAsiaTheme="minorEastAsia"/>
                <w:sz w:val="18"/>
                <w:szCs w:val="18"/>
              </w:rPr>
              <w:t xml:space="preserve"> </w:t>
            </w:r>
            <w:r>
              <w:rPr>
                <w:rFonts w:ascii="Times New Roman" w:eastAsiaTheme="minorEastAsia" w:hint="eastAsia"/>
                <w:sz w:val="18"/>
                <w:szCs w:val="18"/>
              </w:rPr>
              <w:t>from RFDSP to A7</w:t>
            </w:r>
            <w:r w:rsidRPr="009C4FD7">
              <w:rPr>
                <w:rFonts w:ascii="Times New Roman" w:eastAsiaTheme="minorEastAsia"/>
                <w:sz w:val="18"/>
                <w:szCs w:val="18"/>
              </w:rPr>
              <w:t>.</w:t>
            </w:r>
          </w:p>
        </w:tc>
      </w:tr>
    </w:tbl>
    <w:p w:rsidR="003C41F8" w:rsidRPr="009C4FD7" w:rsidRDefault="003C41F8" w:rsidP="003C41F8"/>
    <w:p w:rsidR="003C41F8" w:rsidRDefault="003C41F8" w:rsidP="003C41F8">
      <w:pPr>
        <w:pStyle w:val="3"/>
        <w:numPr>
          <w:ilvl w:val="2"/>
          <w:numId w:val="18"/>
        </w:numPr>
      </w:pPr>
      <w:bookmarkStart w:id="2500" w:name="_Toc482273654"/>
      <w:r>
        <w:rPr>
          <w:rFonts w:hint="eastAsia"/>
        </w:rPr>
        <w:t>RFTOA7IPCDATA</w:t>
      </w:r>
      <w:r w:rsidR="00C26FF6">
        <w:rPr>
          <w:rFonts w:hint="eastAsia"/>
        </w:rPr>
        <w:t>0</w:t>
      </w:r>
      <w:r>
        <w:rPr>
          <w:rFonts w:hint="eastAsia"/>
        </w:rPr>
        <w:t>&lt;31:0&gt;</w:t>
      </w:r>
      <w:bookmarkEnd w:id="2500"/>
    </w:p>
    <w:p w:rsidR="003C41F8" w:rsidRDefault="003C41F8" w:rsidP="003C41F8">
      <w:r>
        <w:t>RFDSP core to A7</w:t>
      </w:r>
      <w:r>
        <w:rPr>
          <w:rFonts w:hint="eastAsia"/>
        </w:rPr>
        <w:t xml:space="preserve"> core IPC data register</w:t>
      </w:r>
    </w:p>
    <w:p w:rsidR="003C41F8" w:rsidRPr="005730D9" w:rsidRDefault="003C41F8" w:rsidP="003C41F8">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3C41F8"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Description</w:t>
            </w:r>
          </w:p>
        </w:tc>
      </w:tr>
      <w:tr w:rsidR="003C41F8"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31:0</w:t>
            </w:r>
          </w:p>
        </w:tc>
        <w:tc>
          <w:tcPr>
            <w:tcW w:w="2056"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WDATA</w:t>
            </w:r>
            <w:r w:rsidR="00C26FF6">
              <w:rPr>
                <w:rFonts w:ascii="Times New Roman" w:eastAsiaTheme="minorEastAsia" w:hint="eastAsia"/>
                <w:sz w:val="18"/>
                <w:szCs w:val="18"/>
              </w:rPr>
              <w:t>0</w:t>
            </w:r>
          </w:p>
        </w:tc>
        <w:tc>
          <w:tcPr>
            <w:tcW w:w="736" w:type="dxa"/>
            <w:tcBorders>
              <w:top w:val="single" w:sz="4" w:space="0" w:color="auto"/>
              <w:left w:val="single" w:sz="4" w:space="0" w:color="auto"/>
              <w:bottom w:val="single" w:sz="4" w:space="0" w:color="auto"/>
              <w:right w:val="single" w:sz="4" w:space="0" w:color="auto"/>
            </w:tcBorders>
          </w:tcPr>
          <w:p w:rsidR="003C41F8" w:rsidRPr="009669F1" w:rsidRDefault="003C41F8" w:rsidP="00A42246">
            <w:pPr>
              <w:pStyle w:val="ad"/>
              <w:rPr>
                <w:rFonts w:ascii="Times New Roman" w:eastAsiaTheme="minorEastAsia"/>
                <w:sz w:val="18"/>
                <w:szCs w:val="18"/>
              </w:rPr>
            </w:pPr>
            <w:r>
              <w:rPr>
                <w:rFonts w:ascii="Times New Roman" w:eastAsiaTheme="minorEastAsia" w:hint="eastAsia"/>
                <w:sz w:val="18"/>
                <w:szCs w:val="18"/>
              </w:rPr>
              <w:t>R/W</w:t>
            </w:r>
          </w:p>
        </w:tc>
        <w:tc>
          <w:tcPr>
            <w:tcW w:w="691"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sidRPr="009C4FD7">
              <w:rPr>
                <w:rFonts w:ascii="Times New Roman" w:eastAsiaTheme="minorEastAsia"/>
                <w:sz w:val="18"/>
                <w:szCs w:val="18"/>
              </w:rPr>
              <w:t>This is a general purpose register used to send software-defined</w:t>
            </w:r>
            <w:r>
              <w:rPr>
                <w:rFonts w:ascii="Times New Roman" w:eastAsiaTheme="minorEastAsia" w:hint="eastAsia"/>
                <w:sz w:val="18"/>
                <w:szCs w:val="18"/>
              </w:rPr>
              <w:t xml:space="preserve"> data</w:t>
            </w:r>
            <w:r w:rsidRPr="009C4FD7">
              <w:rPr>
                <w:rFonts w:ascii="Times New Roman" w:eastAsiaTheme="minorEastAsia"/>
                <w:sz w:val="18"/>
                <w:szCs w:val="18"/>
              </w:rPr>
              <w:t xml:space="preserve"> </w:t>
            </w:r>
            <w:r>
              <w:rPr>
                <w:rFonts w:ascii="Times New Roman" w:eastAsiaTheme="minorEastAsia" w:hint="eastAsia"/>
                <w:sz w:val="18"/>
                <w:szCs w:val="18"/>
              </w:rPr>
              <w:t>from RFDSP to A7</w:t>
            </w:r>
            <w:r w:rsidRPr="009C4FD7">
              <w:rPr>
                <w:rFonts w:ascii="Times New Roman" w:eastAsiaTheme="minorEastAsia"/>
                <w:sz w:val="18"/>
                <w:szCs w:val="18"/>
              </w:rPr>
              <w:t>.</w:t>
            </w:r>
          </w:p>
        </w:tc>
      </w:tr>
    </w:tbl>
    <w:p w:rsidR="003C41F8" w:rsidRPr="009C4FD7" w:rsidRDefault="003C41F8" w:rsidP="003C41F8"/>
    <w:p w:rsidR="003C41F8" w:rsidRDefault="00C26FF6" w:rsidP="003C41F8">
      <w:pPr>
        <w:pStyle w:val="3"/>
        <w:numPr>
          <w:ilvl w:val="2"/>
          <w:numId w:val="18"/>
        </w:numPr>
      </w:pPr>
      <w:bookmarkStart w:id="2501" w:name="_Toc482273655"/>
      <w:r>
        <w:rPr>
          <w:rFonts w:hint="eastAsia"/>
        </w:rPr>
        <w:t>RFTOA7IPCDATA1</w:t>
      </w:r>
      <w:r w:rsidR="003C41F8">
        <w:rPr>
          <w:rFonts w:hint="eastAsia"/>
        </w:rPr>
        <w:t>&lt;31:0&gt;</w:t>
      </w:r>
      <w:bookmarkEnd w:id="2501"/>
    </w:p>
    <w:p w:rsidR="003C41F8" w:rsidRDefault="003C41F8" w:rsidP="003C41F8">
      <w:r>
        <w:rPr>
          <w:rFonts w:hint="eastAsia"/>
        </w:rPr>
        <w:t xml:space="preserve"> </w:t>
      </w:r>
      <w:r>
        <w:t>RFDSP core to A7</w:t>
      </w:r>
      <w:r>
        <w:rPr>
          <w:rFonts w:hint="eastAsia"/>
        </w:rPr>
        <w:t xml:space="preserve"> core IPC response register</w:t>
      </w:r>
    </w:p>
    <w:p w:rsidR="003C41F8" w:rsidRPr="005730D9" w:rsidRDefault="003C41F8" w:rsidP="003C41F8">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3C41F8"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Description</w:t>
            </w:r>
          </w:p>
        </w:tc>
      </w:tr>
      <w:tr w:rsidR="003C41F8" w:rsidRPr="00F122CB"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31:0</w:t>
            </w:r>
          </w:p>
        </w:tc>
        <w:tc>
          <w:tcPr>
            <w:tcW w:w="2056" w:type="dxa"/>
            <w:tcBorders>
              <w:top w:val="single" w:sz="4" w:space="0" w:color="auto"/>
              <w:left w:val="single" w:sz="4" w:space="0" w:color="auto"/>
              <w:bottom w:val="single" w:sz="4" w:space="0" w:color="auto"/>
              <w:right w:val="single" w:sz="4" w:space="0" w:color="auto"/>
            </w:tcBorders>
          </w:tcPr>
          <w:p w:rsidR="003C41F8" w:rsidRPr="00C53D86" w:rsidRDefault="00C26FF6" w:rsidP="00A42246">
            <w:pPr>
              <w:pStyle w:val="ad"/>
              <w:rPr>
                <w:rFonts w:ascii="Times New Roman" w:eastAsiaTheme="minorEastAsia"/>
                <w:sz w:val="18"/>
                <w:szCs w:val="18"/>
              </w:rPr>
            </w:pPr>
            <w:r>
              <w:rPr>
                <w:rFonts w:ascii="Times New Roman" w:eastAsiaTheme="minorEastAsia" w:hint="eastAsia"/>
                <w:sz w:val="18"/>
                <w:szCs w:val="18"/>
              </w:rPr>
              <w:t>WDATA1</w:t>
            </w:r>
          </w:p>
        </w:tc>
        <w:tc>
          <w:tcPr>
            <w:tcW w:w="736" w:type="dxa"/>
            <w:tcBorders>
              <w:top w:val="single" w:sz="4" w:space="0" w:color="auto"/>
              <w:left w:val="single" w:sz="4" w:space="0" w:color="auto"/>
              <w:bottom w:val="single" w:sz="4" w:space="0" w:color="auto"/>
              <w:right w:val="single" w:sz="4" w:space="0" w:color="auto"/>
            </w:tcBorders>
          </w:tcPr>
          <w:p w:rsidR="003C41F8" w:rsidRPr="009669F1" w:rsidRDefault="003C41F8" w:rsidP="00A42246">
            <w:pPr>
              <w:pStyle w:val="ad"/>
              <w:rPr>
                <w:rFonts w:ascii="Times New Roman" w:eastAsiaTheme="minorEastAsia"/>
                <w:sz w:val="18"/>
                <w:szCs w:val="18"/>
              </w:rPr>
            </w:pPr>
            <w:r>
              <w:rPr>
                <w:rFonts w:ascii="Times New Roman" w:eastAsiaTheme="minorEastAsia" w:hint="eastAsia"/>
                <w:sz w:val="18"/>
                <w:szCs w:val="18"/>
              </w:rPr>
              <w:t>R</w:t>
            </w:r>
            <w:r w:rsidR="00C26FF6">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sidRPr="009C4FD7">
              <w:rPr>
                <w:rFonts w:ascii="Times New Roman" w:eastAsiaTheme="minorEastAsia"/>
                <w:sz w:val="18"/>
                <w:szCs w:val="18"/>
              </w:rPr>
              <w:t>This is a general purpose register u</w:t>
            </w:r>
            <w:r>
              <w:rPr>
                <w:rFonts w:ascii="Times New Roman" w:eastAsiaTheme="minorEastAsia"/>
                <w:sz w:val="18"/>
                <w:szCs w:val="18"/>
              </w:rPr>
              <w:t>sed to</w:t>
            </w:r>
            <w:r w:rsidR="00EA2FEF" w:rsidRPr="009C4FD7">
              <w:rPr>
                <w:rFonts w:ascii="Times New Roman" w:eastAsiaTheme="minorEastAsia"/>
                <w:sz w:val="18"/>
                <w:szCs w:val="18"/>
              </w:rPr>
              <w:t xml:space="preserve"> to send software-defined</w:t>
            </w:r>
            <w:r w:rsidR="00EA2FEF">
              <w:rPr>
                <w:rFonts w:ascii="Times New Roman" w:eastAsiaTheme="minorEastAsia" w:hint="eastAsia"/>
                <w:sz w:val="18"/>
                <w:szCs w:val="18"/>
              </w:rPr>
              <w:t xml:space="preserve"> data</w:t>
            </w:r>
            <w:r w:rsidR="00EA2FEF" w:rsidRPr="009C4FD7">
              <w:rPr>
                <w:rFonts w:ascii="Times New Roman" w:eastAsiaTheme="minorEastAsia"/>
                <w:sz w:val="18"/>
                <w:szCs w:val="18"/>
              </w:rPr>
              <w:t xml:space="preserve"> </w:t>
            </w:r>
            <w:r w:rsidR="00EA2FEF">
              <w:rPr>
                <w:rFonts w:ascii="Times New Roman" w:eastAsiaTheme="minorEastAsia" w:hint="eastAsia"/>
                <w:sz w:val="18"/>
                <w:szCs w:val="18"/>
              </w:rPr>
              <w:t>from RFDSP to A7</w:t>
            </w:r>
            <w:r w:rsidR="00EA2FEF" w:rsidRPr="009C4FD7">
              <w:rPr>
                <w:rFonts w:ascii="Times New Roman" w:eastAsiaTheme="minorEastAsia"/>
                <w:sz w:val="18"/>
                <w:szCs w:val="18"/>
              </w:rPr>
              <w:t>.</w:t>
            </w:r>
          </w:p>
        </w:tc>
      </w:tr>
    </w:tbl>
    <w:p w:rsidR="003C41F8" w:rsidRDefault="003C41F8" w:rsidP="003C41F8">
      <w:pPr>
        <w:pStyle w:val="3"/>
        <w:numPr>
          <w:ilvl w:val="2"/>
          <w:numId w:val="18"/>
        </w:numPr>
      </w:pPr>
      <w:bookmarkStart w:id="2502" w:name="_Toc482273656"/>
      <w:r>
        <w:rPr>
          <w:rFonts w:hint="eastAsia"/>
        </w:rPr>
        <w:t>RFTOPLCIPCCOMM&lt;31:0&gt;</w:t>
      </w:r>
      <w:bookmarkEnd w:id="2502"/>
    </w:p>
    <w:p w:rsidR="003C41F8" w:rsidRDefault="003C41F8" w:rsidP="003C41F8">
      <w:r>
        <w:t>RFDSP core</w:t>
      </w:r>
      <w:r>
        <w:rPr>
          <w:rFonts w:hint="eastAsia"/>
        </w:rPr>
        <w:t xml:space="preserve"> to PLCDSP core IPC command register</w:t>
      </w:r>
    </w:p>
    <w:p w:rsidR="003C41F8" w:rsidRPr="005730D9" w:rsidRDefault="003C41F8" w:rsidP="003C41F8">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3C41F8"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Description</w:t>
            </w:r>
          </w:p>
        </w:tc>
      </w:tr>
      <w:tr w:rsidR="003C41F8"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31:0</w:t>
            </w:r>
          </w:p>
        </w:tc>
        <w:tc>
          <w:tcPr>
            <w:tcW w:w="2056"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COMMAND</w:t>
            </w:r>
          </w:p>
        </w:tc>
        <w:tc>
          <w:tcPr>
            <w:tcW w:w="736" w:type="dxa"/>
            <w:tcBorders>
              <w:top w:val="single" w:sz="4" w:space="0" w:color="auto"/>
              <w:left w:val="single" w:sz="4" w:space="0" w:color="auto"/>
              <w:bottom w:val="single" w:sz="4" w:space="0" w:color="auto"/>
              <w:right w:val="single" w:sz="4" w:space="0" w:color="auto"/>
            </w:tcBorders>
          </w:tcPr>
          <w:p w:rsidR="003C41F8" w:rsidRPr="009669F1" w:rsidRDefault="003C41F8" w:rsidP="00A42246">
            <w:pPr>
              <w:pStyle w:val="ad"/>
              <w:rPr>
                <w:rFonts w:ascii="Times New Roman" w:eastAsiaTheme="minorEastAsia"/>
                <w:sz w:val="18"/>
                <w:szCs w:val="18"/>
              </w:rPr>
            </w:pPr>
            <w:r>
              <w:rPr>
                <w:rFonts w:ascii="Times New Roman" w:eastAsiaTheme="minorEastAsia" w:hint="eastAsia"/>
                <w:sz w:val="18"/>
                <w:szCs w:val="18"/>
              </w:rPr>
              <w:t>R/W</w:t>
            </w:r>
          </w:p>
        </w:tc>
        <w:tc>
          <w:tcPr>
            <w:tcW w:w="691"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sidRPr="009C4FD7">
              <w:rPr>
                <w:rFonts w:ascii="Times New Roman" w:eastAsiaTheme="minorEastAsia"/>
                <w:sz w:val="18"/>
                <w:szCs w:val="18"/>
              </w:rPr>
              <w:t>This is a general purpose register used to send software-defined</w:t>
            </w:r>
            <w:r>
              <w:rPr>
                <w:rFonts w:ascii="Times New Roman" w:eastAsiaTheme="minorEastAsia" w:hint="eastAsia"/>
                <w:sz w:val="18"/>
                <w:szCs w:val="18"/>
              </w:rPr>
              <w:t xml:space="preserve"> </w:t>
            </w:r>
            <w:r w:rsidRPr="009C4FD7">
              <w:rPr>
                <w:rFonts w:ascii="Times New Roman" w:eastAsiaTheme="minorEastAsia"/>
                <w:sz w:val="18"/>
                <w:szCs w:val="18"/>
              </w:rPr>
              <w:t xml:space="preserve">commands </w:t>
            </w:r>
            <w:r>
              <w:rPr>
                <w:rFonts w:ascii="Times New Roman" w:eastAsiaTheme="minorEastAsia" w:hint="eastAsia"/>
                <w:sz w:val="18"/>
                <w:szCs w:val="18"/>
              </w:rPr>
              <w:t>from RFDSP to PLCDSP</w:t>
            </w:r>
            <w:r w:rsidRPr="009C4FD7">
              <w:rPr>
                <w:rFonts w:ascii="Times New Roman" w:eastAsiaTheme="minorEastAsia"/>
                <w:sz w:val="18"/>
                <w:szCs w:val="18"/>
              </w:rPr>
              <w:t>.</w:t>
            </w:r>
          </w:p>
        </w:tc>
      </w:tr>
    </w:tbl>
    <w:p w:rsidR="003C41F8" w:rsidRPr="009C4FD7" w:rsidRDefault="003C41F8" w:rsidP="003C41F8"/>
    <w:p w:rsidR="003C41F8" w:rsidRDefault="003C41F8" w:rsidP="003C41F8">
      <w:pPr>
        <w:pStyle w:val="3"/>
        <w:numPr>
          <w:ilvl w:val="2"/>
          <w:numId w:val="18"/>
        </w:numPr>
      </w:pPr>
      <w:bookmarkStart w:id="2503" w:name="_Toc482273657"/>
      <w:r>
        <w:t>RFTO</w:t>
      </w:r>
      <w:r>
        <w:rPr>
          <w:rFonts w:hint="eastAsia"/>
        </w:rPr>
        <w:t>PLCIPCADDR&lt;31:0&gt;</w:t>
      </w:r>
      <w:bookmarkEnd w:id="2503"/>
    </w:p>
    <w:p w:rsidR="003C41F8" w:rsidRDefault="003C41F8" w:rsidP="003C41F8">
      <w:r>
        <w:t>RFDSP core</w:t>
      </w:r>
      <w:r>
        <w:rPr>
          <w:rFonts w:hint="eastAsia"/>
        </w:rPr>
        <w:t xml:space="preserve"> to PLCDSP core IPC address register</w:t>
      </w:r>
    </w:p>
    <w:p w:rsidR="003C41F8" w:rsidRPr="005730D9" w:rsidRDefault="003C41F8" w:rsidP="003C41F8">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3C41F8"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Description</w:t>
            </w:r>
          </w:p>
        </w:tc>
      </w:tr>
      <w:tr w:rsidR="003C41F8"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lastRenderedPageBreak/>
              <w:t>31:0</w:t>
            </w:r>
          </w:p>
        </w:tc>
        <w:tc>
          <w:tcPr>
            <w:tcW w:w="2056"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ADDRESS</w:t>
            </w:r>
          </w:p>
        </w:tc>
        <w:tc>
          <w:tcPr>
            <w:tcW w:w="736" w:type="dxa"/>
            <w:tcBorders>
              <w:top w:val="single" w:sz="4" w:space="0" w:color="auto"/>
              <w:left w:val="single" w:sz="4" w:space="0" w:color="auto"/>
              <w:bottom w:val="single" w:sz="4" w:space="0" w:color="auto"/>
              <w:right w:val="single" w:sz="4" w:space="0" w:color="auto"/>
            </w:tcBorders>
          </w:tcPr>
          <w:p w:rsidR="003C41F8" w:rsidRPr="009669F1" w:rsidRDefault="003C41F8" w:rsidP="00A42246">
            <w:pPr>
              <w:pStyle w:val="ad"/>
              <w:rPr>
                <w:rFonts w:ascii="Times New Roman" w:eastAsiaTheme="minorEastAsia"/>
                <w:sz w:val="18"/>
                <w:szCs w:val="18"/>
              </w:rPr>
            </w:pPr>
            <w:r>
              <w:rPr>
                <w:rFonts w:ascii="Times New Roman" w:eastAsiaTheme="minorEastAsia" w:hint="eastAsia"/>
                <w:sz w:val="18"/>
                <w:szCs w:val="18"/>
              </w:rPr>
              <w:t>R/W</w:t>
            </w:r>
          </w:p>
        </w:tc>
        <w:tc>
          <w:tcPr>
            <w:tcW w:w="691"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sidRPr="009C4FD7">
              <w:rPr>
                <w:rFonts w:ascii="Times New Roman" w:eastAsiaTheme="minorEastAsia"/>
                <w:sz w:val="18"/>
                <w:szCs w:val="18"/>
              </w:rPr>
              <w:t>This is a general purpose register used to send software-defined</w:t>
            </w:r>
            <w:r>
              <w:rPr>
                <w:rFonts w:ascii="Times New Roman" w:eastAsiaTheme="minorEastAsia" w:hint="eastAsia"/>
                <w:sz w:val="18"/>
                <w:szCs w:val="18"/>
              </w:rPr>
              <w:t xml:space="preserve"> address</w:t>
            </w:r>
            <w:r w:rsidRPr="009C4FD7">
              <w:rPr>
                <w:rFonts w:ascii="Times New Roman" w:eastAsiaTheme="minorEastAsia"/>
                <w:sz w:val="18"/>
                <w:szCs w:val="18"/>
              </w:rPr>
              <w:t xml:space="preserve"> </w:t>
            </w:r>
            <w:r>
              <w:rPr>
                <w:rFonts w:ascii="Times New Roman" w:eastAsiaTheme="minorEastAsia" w:hint="eastAsia"/>
                <w:sz w:val="18"/>
                <w:szCs w:val="18"/>
              </w:rPr>
              <w:t>from RFDSP to PLCDSP</w:t>
            </w:r>
            <w:r w:rsidRPr="009C4FD7">
              <w:rPr>
                <w:rFonts w:ascii="Times New Roman" w:eastAsiaTheme="minorEastAsia"/>
                <w:sz w:val="18"/>
                <w:szCs w:val="18"/>
              </w:rPr>
              <w:t>.</w:t>
            </w:r>
          </w:p>
        </w:tc>
      </w:tr>
    </w:tbl>
    <w:p w:rsidR="003C41F8" w:rsidRPr="009C4FD7" w:rsidRDefault="003C41F8" w:rsidP="003C41F8"/>
    <w:p w:rsidR="003C41F8" w:rsidRDefault="003C41F8" w:rsidP="003C41F8">
      <w:pPr>
        <w:pStyle w:val="3"/>
        <w:numPr>
          <w:ilvl w:val="2"/>
          <w:numId w:val="18"/>
        </w:numPr>
      </w:pPr>
      <w:bookmarkStart w:id="2504" w:name="_Toc482273658"/>
      <w:r>
        <w:rPr>
          <w:rFonts w:hint="eastAsia"/>
        </w:rPr>
        <w:t>RFTOPLCIPCDATA</w:t>
      </w:r>
      <w:r w:rsidR="004E7FC1">
        <w:rPr>
          <w:rFonts w:hint="eastAsia"/>
        </w:rPr>
        <w:t>0</w:t>
      </w:r>
      <w:r>
        <w:rPr>
          <w:rFonts w:hint="eastAsia"/>
        </w:rPr>
        <w:t>&lt;31:0&gt;</w:t>
      </w:r>
      <w:bookmarkEnd w:id="2504"/>
    </w:p>
    <w:p w:rsidR="003C41F8" w:rsidRDefault="003C41F8" w:rsidP="003C41F8">
      <w:r>
        <w:t>RFDSP core</w:t>
      </w:r>
      <w:r>
        <w:rPr>
          <w:rFonts w:hint="eastAsia"/>
        </w:rPr>
        <w:t xml:space="preserve"> to PLCDSP core IPC data register</w:t>
      </w:r>
    </w:p>
    <w:p w:rsidR="003C41F8" w:rsidRPr="005730D9" w:rsidRDefault="003C41F8" w:rsidP="003C41F8">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3C41F8"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Description</w:t>
            </w:r>
          </w:p>
        </w:tc>
      </w:tr>
      <w:tr w:rsidR="003C41F8"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31:0</w:t>
            </w:r>
          </w:p>
        </w:tc>
        <w:tc>
          <w:tcPr>
            <w:tcW w:w="2056"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WDATA</w:t>
            </w:r>
            <w:r w:rsidR="004E7FC1">
              <w:rPr>
                <w:rFonts w:ascii="Times New Roman" w:eastAsiaTheme="minorEastAsia" w:hint="eastAsia"/>
                <w:sz w:val="18"/>
                <w:szCs w:val="18"/>
              </w:rPr>
              <w:t>0</w:t>
            </w:r>
          </w:p>
        </w:tc>
        <w:tc>
          <w:tcPr>
            <w:tcW w:w="736" w:type="dxa"/>
            <w:tcBorders>
              <w:top w:val="single" w:sz="4" w:space="0" w:color="auto"/>
              <w:left w:val="single" w:sz="4" w:space="0" w:color="auto"/>
              <w:bottom w:val="single" w:sz="4" w:space="0" w:color="auto"/>
              <w:right w:val="single" w:sz="4" w:space="0" w:color="auto"/>
            </w:tcBorders>
          </w:tcPr>
          <w:p w:rsidR="003C41F8" w:rsidRPr="009669F1" w:rsidRDefault="003C41F8" w:rsidP="00A42246">
            <w:pPr>
              <w:pStyle w:val="ad"/>
              <w:rPr>
                <w:rFonts w:ascii="Times New Roman" w:eastAsiaTheme="minorEastAsia"/>
                <w:sz w:val="18"/>
                <w:szCs w:val="18"/>
              </w:rPr>
            </w:pPr>
            <w:r>
              <w:rPr>
                <w:rFonts w:ascii="Times New Roman" w:eastAsiaTheme="minorEastAsia" w:hint="eastAsia"/>
                <w:sz w:val="18"/>
                <w:szCs w:val="18"/>
              </w:rPr>
              <w:t>R/W</w:t>
            </w:r>
          </w:p>
        </w:tc>
        <w:tc>
          <w:tcPr>
            <w:tcW w:w="691"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sidRPr="009C4FD7">
              <w:rPr>
                <w:rFonts w:ascii="Times New Roman" w:eastAsiaTheme="minorEastAsia"/>
                <w:sz w:val="18"/>
                <w:szCs w:val="18"/>
              </w:rPr>
              <w:t>This is a general purpose register used to send software-defined</w:t>
            </w:r>
            <w:r>
              <w:rPr>
                <w:rFonts w:ascii="Times New Roman" w:eastAsiaTheme="minorEastAsia" w:hint="eastAsia"/>
                <w:sz w:val="18"/>
                <w:szCs w:val="18"/>
              </w:rPr>
              <w:t xml:space="preserve"> data</w:t>
            </w:r>
            <w:r w:rsidRPr="009C4FD7">
              <w:rPr>
                <w:rFonts w:ascii="Times New Roman" w:eastAsiaTheme="minorEastAsia"/>
                <w:sz w:val="18"/>
                <w:szCs w:val="18"/>
              </w:rPr>
              <w:t xml:space="preserve"> </w:t>
            </w:r>
            <w:r>
              <w:rPr>
                <w:rFonts w:ascii="Times New Roman" w:eastAsiaTheme="minorEastAsia" w:hint="eastAsia"/>
                <w:sz w:val="18"/>
                <w:szCs w:val="18"/>
              </w:rPr>
              <w:t>from RFDSP to PLCDSP</w:t>
            </w:r>
            <w:r w:rsidRPr="009C4FD7">
              <w:rPr>
                <w:rFonts w:ascii="Times New Roman" w:eastAsiaTheme="minorEastAsia"/>
                <w:sz w:val="18"/>
                <w:szCs w:val="18"/>
              </w:rPr>
              <w:t>.</w:t>
            </w:r>
          </w:p>
        </w:tc>
      </w:tr>
    </w:tbl>
    <w:p w:rsidR="003C41F8" w:rsidRPr="009C4FD7" w:rsidRDefault="003C41F8" w:rsidP="003C41F8"/>
    <w:p w:rsidR="003C41F8" w:rsidRDefault="00F440F9" w:rsidP="003C41F8">
      <w:pPr>
        <w:pStyle w:val="3"/>
        <w:numPr>
          <w:ilvl w:val="2"/>
          <w:numId w:val="18"/>
        </w:numPr>
      </w:pPr>
      <w:bookmarkStart w:id="2505" w:name="_Toc482273659"/>
      <w:r>
        <w:rPr>
          <w:rFonts w:hint="eastAsia"/>
        </w:rPr>
        <w:t>RFTOPLCIPCDATA1</w:t>
      </w:r>
      <w:r w:rsidR="003C41F8">
        <w:rPr>
          <w:rFonts w:hint="eastAsia"/>
        </w:rPr>
        <w:t>&lt;31:0&gt;</w:t>
      </w:r>
      <w:bookmarkEnd w:id="2505"/>
    </w:p>
    <w:p w:rsidR="003C41F8" w:rsidRDefault="003C41F8" w:rsidP="003C41F8">
      <w:r>
        <w:rPr>
          <w:rFonts w:hint="eastAsia"/>
        </w:rPr>
        <w:t xml:space="preserve"> </w:t>
      </w:r>
      <w:r>
        <w:t>RFDSP core</w:t>
      </w:r>
      <w:r>
        <w:rPr>
          <w:rFonts w:hint="eastAsia"/>
        </w:rPr>
        <w:t xml:space="preserve"> to PLCDSP core IPC response register</w:t>
      </w:r>
    </w:p>
    <w:p w:rsidR="003C41F8" w:rsidRPr="005730D9" w:rsidRDefault="003C41F8" w:rsidP="003C41F8">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3C41F8"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Description</w:t>
            </w:r>
          </w:p>
        </w:tc>
      </w:tr>
      <w:tr w:rsidR="003C41F8"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31:0</w:t>
            </w:r>
          </w:p>
        </w:tc>
        <w:tc>
          <w:tcPr>
            <w:tcW w:w="2056" w:type="dxa"/>
            <w:tcBorders>
              <w:top w:val="single" w:sz="4" w:space="0" w:color="auto"/>
              <w:left w:val="single" w:sz="4" w:space="0" w:color="auto"/>
              <w:bottom w:val="single" w:sz="4" w:space="0" w:color="auto"/>
              <w:right w:val="single" w:sz="4" w:space="0" w:color="auto"/>
            </w:tcBorders>
          </w:tcPr>
          <w:p w:rsidR="003C41F8" w:rsidRPr="00C53D86" w:rsidRDefault="004E7FC1" w:rsidP="00A42246">
            <w:pPr>
              <w:pStyle w:val="ad"/>
              <w:rPr>
                <w:rFonts w:ascii="Times New Roman" w:eastAsiaTheme="minorEastAsia"/>
                <w:sz w:val="18"/>
                <w:szCs w:val="18"/>
              </w:rPr>
            </w:pPr>
            <w:r>
              <w:rPr>
                <w:rFonts w:ascii="Times New Roman" w:eastAsiaTheme="minorEastAsia" w:hint="eastAsia"/>
                <w:sz w:val="18"/>
                <w:szCs w:val="18"/>
              </w:rPr>
              <w:t>WDATA1</w:t>
            </w:r>
          </w:p>
        </w:tc>
        <w:tc>
          <w:tcPr>
            <w:tcW w:w="736" w:type="dxa"/>
            <w:tcBorders>
              <w:top w:val="single" w:sz="4" w:space="0" w:color="auto"/>
              <w:left w:val="single" w:sz="4" w:space="0" w:color="auto"/>
              <w:bottom w:val="single" w:sz="4" w:space="0" w:color="auto"/>
              <w:right w:val="single" w:sz="4" w:space="0" w:color="auto"/>
            </w:tcBorders>
          </w:tcPr>
          <w:p w:rsidR="003C41F8" w:rsidRPr="009669F1" w:rsidRDefault="003C41F8" w:rsidP="00A42246">
            <w:pPr>
              <w:pStyle w:val="ad"/>
              <w:rPr>
                <w:rFonts w:ascii="Times New Roman" w:eastAsiaTheme="minorEastAsia"/>
                <w:sz w:val="18"/>
                <w:szCs w:val="18"/>
              </w:rPr>
            </w:pPr>
            <w:r>
              <w:rPr>
                <w:rFonts w:ascii="Times New Roman" w:eastAsiaTheme="minorEastAsia" w:hint="eastAsia"/>
                <w:sz w:val="18"/>
                <w:szCs w:val="18"/>
              </w:rPr>
              <w:t>R</w:t>
            </w:r>
            <w:r w:rsidR="004E7FC1">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sidRPr="009C4FD7">
              <w:rPr>
                <w:rFonts w:ascii="Times New Roman" w:eastAsiaTheme="minorEastAsia"/>
                <w:sz w:val="18"/>
                <w:szCs w:val="18"/>
              </w:rPr>
              <w:t>This is a general purpose register u</w:t>
            </w:r>
            <w:r>
              <w:rPr>
                <w:rFonts w:ascii="Times New Roman" w:eastAsiaTheme="minorEastAsia"/>
                <w:sz w:val="18"/>
                <w:szCs w:val="18"/>
              </w:rPr>
              <w:t xml:space="preserve">sed to </w:t>
            </w:r>
            <w:r w:rsidR="004E7FC1" w:rsidRPr="009C4FD7">
              <w:rPr>
                <w:rFonts w:ascii="Times New Roman" w:eastAsiaTheme="minorEastAsia"/>
                <w:sz w:val="18"/>
                <w:szCs w:val="18"/>
              </w:rPr>
              <w:t>send software-defined</w:t>
            </w:r>
            <w:r w:rsidR="004E7FC1">
              <w:rPr>
                <w:rFonts w:ascii="Times New Roman" w:eastAsiaTheme="minorEastAsia" w:hint="eastAsia"/>
                <w:sz w:val="18"/>
                <w:szCs w:val="18"/>
              </w:rPr>
              <w:t xml:space="preserve"> data</w:t>
            </w:r>
            <w:r w:rsidR="004E7FC1" w:rsidRPr="009C4FD7">
              <w:rPr>
                <w:rFonts w:ascii="Times New Roman" w:eastAsiaTheme="minorEastAsia"/>
                <w:sz w:val="18"/>
                <w:szCs w:val="18"/>
              </w:rPr>
              <w:t xml:space="preserve"> </w:t>
            </w:r>
            <w:r w:rsidR="004E7FC1">
              <w:rPr>
                <w:rFonts w:ascii="Times New Roman" w:eastAsiaTheme="minorEastAsia" w:hint="eastAsia"/>
                <w:sz w:val="18"/>
                <w:szCs w:val="18"/>
              </w:rPr>
              <w:t>from RFDSP to PLCDSP</w:t>
            </w:r>
            <w:r w:rsidR="004E7FC1" w:rsidRPr="009C4FD7">
              <w:rPr>
                <w:rFonts w:ascii="Times New Roman" w:eastAsiaTheme="minorEastAsia"/>
                <w:sz w:val="18"/>
                <w:szCs w:val="18"/>
              </w:rPr>
              <w:t>.</w:t>
            </w:r>
          </w:p>
        </w:tc>
      </w:tr>
    </w:tbl>
    <w:p w:rsidR="003C41F8" w:rsidRDefault="003C41F8" w:rsidP="003C41F8">
      <w:pPr>
        <w:pStyle w:val="3"/>
        <w:numPr>
          <w:ilvl w:val="2"/>
          <w:numId w:val="18"/>
        </w:numPr>
      </w:pPr>
      <w:bookmarkStart w:id="2506" w:name="_Toc482273660"/>
      <w:r>
        <w:rPr>
          <w:rFonts w:hint="eastAsia"/>
        </w:rPr>
        <w:t>PLCTORFIPCCOMM&lt;31:0&gt;</w:t>
      </w:r>
      <w:bookmarkEnd w:id="2506"/>
    </w:p>
    <w:p w:rsidR="003C41F8" w:rsidRDefault="003C41F8" w:rsidP="003C41F8">
      <w:r>
        <w:t>PLCDSP core</w:t>
      </w:r>
      <w:r>
        <w:rPr>
          <w:rFonts w:hint="eastAsia"/>
        </w:rPr>
        <w:t xml:space="preserve"> to RFDSP core IPC command register</w:t>
      </w:r>
    </w:p>
    <w:p w:rsidR="003C41F8" w:rsidRPr="005730D9" w:rsidRDefault="003C41F8" w:rsidP="003C41F8">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3C41F8"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Description</w:t>
            </w:r>
          </w:p>
        </w:tc>
      </w:tr>
      <w:tr w:rsidR="003C41F8"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31:0</w:t>
            </w:r>
          </w:p>
        </w:tc>
        <w:tc>
          <w:tcPr>
            <w:tcW w:w="2056"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COMMAND</w:t>
            </w:r>
          </w:p>
        </w:tc>
        <w:tc>
          <w:tcPr>
            <w:tcW w:w="736" w:type="dxa"/>
            <w:tcBorders>
              <w:top w:val="single" w:sz="4" w:space="0" w:color="auto"/>
              <w:left w:val="single" w:sz="4" w:space="0" w:color="auto"/>
              <w:bottom w:val="single" w:sz="4" w:space="0" w:color="auto"/>
              <w:right w:val="single" w:sz="4" w:space="0" w:color="auto"/>
            </w:tcBorders>
          </w:tcPr>
          <w:p w:rsidR="003C41F8" w:rsidRPr="009669F1" w:rsidRDefault="003C41F8"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sidRPr="009C4FD7">
              <w:rPr>
                <w:rFonts w:ascii="Times New Roman" w:eastAsiaTheme="minorEastAsia"/>
                <w:sz w:val="18"/>
                <w:szCs w:val="18"/>
              </w:rPr>
              <w:t>This is a general purpose register used to send software-defined</w:t>
            </w:r>
            <w:r>
              <w:rPr>
                <w:rFonts w:ascii="Times New Roman" w:eastAsiaTheme="minorEastAsia" w:hint="eastAsia"/>
                <w:sz w:val="18"/>
                <w:szCs w:val="18"/>
              </w:rPr>
              <w:t xml:space="preserve"> </w:t>
            </w:r>
            <w:r w:rsidRPr="009C4FD7">
              <w:rPr>
                <w:rFonts w:ascii="Times New Roman" w:eastAsiaTheme="minorEastAsia"/>
                <w:sz w:val="18"/>
                <w:szCs w:val="18"/>
              </w:rPr>
              <w:t xml:space="preserve">commands </w:t>
            </w:r>
            <w:r>
              <w:rPr>
                <w:rFonts w:ascii="Times New Roman" w:eastAsiaTheme="minorEastAsia" w:hint="eastAsia"/>
                <w:sz w:val="18"/>
                <w:szCs w:val="18"/>
              </w:rPr>
              <w:t>from PLCDSP to RFDSP</w:t>
            </w:r>
            <w:r w:rsidRPr="009C4FD7">
              <w:rPr>
                <w:rFonts w:ascii="Times New Roman" w:eastAsiaTheme="minorEastAsia"/>
                <w:sz w:val="18"/>
                <w:szCs w:val="18"/>
              </w:rPr>
              <w:t>.</w:t>
            </w:r>
          </w:p>
        </w:tc>
      </w:tr>
    </w:tbl>
    <w:p w:rsidR="003C41F8" w:rsidRPr="009C4FD7" w:rsidRDefault="003C41F8" w:rsidP="003C41F8"/>
    <w:p w:rsidR="003C41F8" w:rsidRDefault="003C41F8" w:rsidP="003C41F8">
      <w:pPr>
        <w:pStyle w:val="3"/>
        <w:numPr>
          <w:ilvl w:val="2"/>
          <w:numId w:val="18"/>
        </w:numPr>
      </w:pPr>
      <w:bookmarkStart w:id="2507" w:name="_Toc482273661"/>
      <w:r>
        <w:t>PLCTO</w:t>
      </w:r>
      <w:r>
        <w:rPr>
          <w:rFonts w:hint="eastAsia"/>
        </w:rPr>
        <w:t>RFIPCADDR&lt;31:0&gt;</w:t>
      </w:r>
      <w:bookmarkEnd w:id="2507"/>
    </w:p>
    <w:p w:rsidR="003C41F8" w:rsidRDefault="003C41F8" w:rsidP="003C41F8">
      <w:r>
        <w:t>PLCDSP core</w:t>
      </w:r>
      <w:r>
        <w:rPr>
          <w:rFonts w:hint="eastAsia"/>
        </w:rPr>
        <w:t xml:space="preserve"> to RFDSP core IPC address register</w:t>
      </w:r>
    </w:p>
    <w:p w:rsidR="003C41F8" w:rsidRPr="005730D9" w:rsidRDefault="003C41F8" w:rsidP="003C41F8">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3C41F8"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Description</w:t>
            </w:r>
          </w:p>
        </w:tc>
      </w:tr>
      <w:tr w:rsidR="003C41F8"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31:0</w:t>
            </w:r>
          </w:p>
        </w:tc>
        <w:tc>
          <w:tcPr>
            <w:tcW w:w="2056"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ADDRESS</w:t>
            </w:r>
          </w:p>
        </w:tc>
        <w:tc>
          <w:tcPr>
            <w:tcW w:w="736" w:type="dxa"/>
            <w:tcBorders>
              <w:top w:val="single" w:sz="4" w:space="0" w:color="auto"/>
              <w:left w:val="single" w:sz="4" w:space="0" w:color="auto"/>
              <w:bottom w:val="single" w:sz="4" w:space="0" w:color="auto"/>
              <w:right w:val="single" w:sz="4" w:space="0" w:color="auto"/>
            </w:tcBorders>
          </w:tcPr>
          <w:p w:rsidR="003C41F8" w:rsidRPr="009669F1" w:rsidRDefault="003C41F8"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sidRPr="009C4FD7">
              <w:rPr>
                <w:rFonts w:ascii="Times New Roman" w:eastAsiaTheme="minorEastAsia"/>
                <w:sz w:val="18"/>
                <w:szCs w:val="18"/>
              </w:rPr>
              <w:t>This is a general purpose register used to send software-defined</w:t>
            </w:r>
            <w:r>
              <w:rPr>
                <w:rFonts w:ascii="Times New Roman" w:eastAsiaTheme="minorEastAsia" w:hint="eastAsia"/>
                <w:sz w:val="18"/>
                <w:szCs w:val="18"/>
              </w:rPr>
              <w:t xml:space="preserve"> address</w:t>
            </w:r>
            <w:r w:rsidRPr="009C4FD7">
              <w:rPr>
                <w:rFonts w:ascii="Times New Roman" w:eastAsiaTheme="minorEastAsia"/>
                <w:sz w:val="18"/>
                <w:szCs w:val="18"/>
              </w:rPr>
              <w:t xml:space="preserve"> </w:t>
            </w:r>
            <w:r>
              <w:rPr>
                <w:rFonts w:ascii="Times New Roman" w:eastAsiaTheme="minorEastAsia" w:hint="eastAsia"/>
                <w:sz w:val="18"/>
                <w:szCs w:val="18"/>
              </w:rPr>
              <w:t>from PLCDSP to RFDSP</w:t>
            </w:r>
            <w:r w:rsidRPr="009C4FD7">
              <w:rPr>
                <w:rFonts w:ascii="Times New Roman" w:eastAsiaTheme="minorEastAsia"/>
                <w:sz w:val="18"/>
                <w:szCs w:val="18"/>
              </w:rPr>
              <w:t>.</w:t>
            </w:r>
          </w:p>
        </w:tc>
      </w:tr>
    </w:tbl>
    <w:p w:rsidR="003C41F8" w:rsidRPr="009C4FD7" w:rsidRDefault="003C41F8" w:rsidP="003C41F8"/>
    <w:p w:rsidR="003C41F8" w:rsidRDefault="003C41F8" w:rsidP="003C41F8">
      <w:pPr>
        <w:pStyle w:val="3"/>
        <w:numPr>
          <w:ilvl w:val="2"/>
          <w:numId w:val="18"/>
        </w:numPr>
      </w:pPr>
      <w:bookmarkStart w:id="2508" w:name="_Toc482273662"/>
      <w:r>
        <w:rPr>
          <w:rFonts w:hint="eastAsia"/>
        </w:rPr>
        <w:t>PLCTORFIPCDATA</w:t>
      </w:r>
      <w:r w:rsidR="009972AD">
        <w:rPr>
          <w:rFonts w:hint="eastAsia"/>
        </w:rPr>
        <w:t>0</w:t>
      </w:r>
      <w:r>
        <w:rPr>
          <w:rFonts w:hint="eastAsia"/>
        </w:rPr>
        <w:t>&lt;31:0&gt;</w:t>
      </w:r>
      <w:bookmarkEnd w:id="2508"/>
    </w:p>
    <w:p w:rsidR="003C41F8" w:rsidRDefault="003C41F8" w:rsidP="003C41F8">
      <w:r>
        <w:t>PLCDSP core</w:t>
      </w:r>
      <w:r>
        <w:rPr>
          <w:rFonts w:hint="eastAsia"/>
        </w:rPr>
        <w:t xml:space="preserve"> to RFDSP core IPC data register</w:t>
      </w:r>
    </w:p>
    <w:p w:rsidR="003C41F8" w:rsidRPr="005730D9" w:rsidRDefault="003C41F8" w:rsidP="003C41F8">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3C41F8"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Description</w:t>
            </w:r>
          </w:p>
        </w:tc>
      </w:tr>
      <w:tr w:rsidR="003C41F8"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lastRenderedPageBreak/>
              <w:t>31:0</w:t>
            </w:r>
          </w:p>
        </w:tc>
        <w:tc>
          <w:tcPr>
            <w:tcW w:w="2056"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WDATA</w:t>
            </w:r>
            <w:r w:rsidR="008A3F10">
              <w:rPr>
                <w:rFonts w:ascii="Times New Roman" w:eastAsiaTheme="minorEastAsia" w:hint="eastAsia"/>
                <w:sz w:val="18"/>
                <w:szCs w:val="18"/>
              </w:rPr>
              <w:t>0</w:t>
            </w:r>
          </w:p>
        </w:tc>
        <w:tc>
          <w:tcPr>
            <w:tcW w:w="736" w:type="dxa"/>
            <w:tcBorders>
              <w:top w:val="single" w:sz="4" w:space="0" w:color="auto"/>
              <w:left w:val="single" w:sz="4" w:space="0" w:color="auto"/>
              <w:bottom w:val="single" w:sz="4" w:space="0" w:color="auto"/>
              <w:right w:val="single" w:sz="4" w:space="0" w:color="auto"/>
            </w:tcBorders>
          </w:tcPr>
          <w:p w:rsidR="003C41F8" w:rsidRPr="009669F1" w:rsidRDefault="003C41F8"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sidRPr="009C4FD7">
              <w:rPr>
                <w:rFonts w:ascii="Times New Roman" w:eastAsiaTheme="minorEastAsia"/>
                <w:sz w:val="18"/>
                <w:szCs w:val="18"/>
              </w:rPr>
              <w:t>This is a general purpose register used to send software-defined</w:t>
            </w:r>
            <w:r>
              <w:rPr>
                <w:rFonts w:ascii="Times New Roman" w:eastAsiaTheme="minorEastAsia" w:hint="eastAsia"/>
                <w:sz w:val="18"/>
                <w:szCs w:val="18"/>
              </w:rPr>
              <w:t xml:space="preserve"> data</w:t>
            </w:r>
            <w:r w:rsidRPr="009C4FD7">
              <w:rPr>
                <w:rFonts w:ascii="Times New Roman" w:eastAsiaTheme="minorEastAsia"/>
                <w:sz w:val="18"/>
                <w:szCs w:val="18"/>
              </w:rPr>
              <w:t xml:space="preserve"> </w:t>
            </w:r>
            <w:r>
              <w:rPr>
                <w:rFonts w:ascii="Times New Roman" w:eastAsiaTheme="minorEastAsia" w:hint="eastAsia"/>
                <w:sz w:val="18"/>
                <w:szCs w:val="18"/>
              </w:rPr>
              <w:t>from PLCDSP to RFDSP</w:t>
            </w:r>
            <w:r w:rsidRPr="009C4FD7">
              <w:rPr>
                <w:rFonts w:ascii="Times New Roman" w:eastAsiaTheme="minorEastAsia"/>
                <w:sz w:val="18"/>
                <w:szCs w:val="18"/>
              </w:rPr>
              <w:t>.</w:t>
            </w:r>
          </w:p>
        </w:tc>
      </w:tr>
    </w:tbl>
    <w:p w:rsidR="003C41F8" w:rsidRPr="009C4FD7" w:rsidRDefault="003C41F8" w:rsidP="003C41F8"/>
    <w:p w:rsidR="003C41F8" w:rsidRDefault="009972AD" w:rsidP="003C41F8">
      <w:pPr>
        <w:pStyle w:val="3"/>
        <w:numPr>
          <w:ilvl w:val="2"/>
          <w:numId w:val="18"/>
        </w:numPr>
      </w:pPr>
      <w:bookmarkStart w:id="2509" w:name="_Toc482273663"/>
      <w:r>
        <w:rPr>
          <w:rFonts w:hint="eastAsia"/>
        </w:rPr>
        <w:t>PLCTORFIPCDATA1</w:t>
      </w:r>
      <w:r w:rsidR="003C41F8">
        <w:rPr>
          <w:rFonts w:hint="eastAsia"/>
        </w:rPr>
        <w:t>&lt;31:0&gt;</w:t>
      </w:r>
      <w:bookmarkEnd w:id="2509"/>
    </w:p>
    <w:p w:rsidR="003C41F8" w:rsidRDefault="003C41F8" w:rsidP="003C41F8">
      <w:r>
        <w:rPr>
          <w:rFonts w:hint="eastAsia"/>
        </w:rPr>
        <w:t xml:space="preserve"> </w:t>
      </w:r>
      <w:r>
        <w:t>PLCDSP core</w:t>
      </w:r>
      <w:r>
        <w:rPr>
          <w:rFonts w:hint="eastAsia"/>
        </w:rPr>
        <w:t xml:space="preserve"> to RFDSP core IPC </w:t>
      </w:r>
      <w:r w:rsidR="004E7E82">
        <w:rPr>
          <w:rFonts w:hint="eastAsia"/>
        </w:rPr>
        <w:t xml:space="preserve">data </w:t>
      </w:r>
      <w:r>
        <w:rPr>
          <w:rFonts w:hint="eastAsia"/>
        </w:rPr>
        <w:t>register</w:t>
      </w:r>
    </w:p>
    <w:p w:rsidR="003C41F8" w:rsidRPr="005730D9" w:rsidRDefault="003C41F8" w:rsidP="003C41F8">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3C41F8"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Description</w:t>
            </w:r>
          </w:p>
        </w:tc>
      </w:tr>
      <w:tr w:rsidR="003C41F8" w:rsidRPr="00B52F2E"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31:0</w:t>
            </w:r>
          </w:p>
        </w:tc>
        <w:tc>
          <w:tcPr>
            <w:tcW w:w="2056" w:type="dxa"/>
            <w:tcBorders>
              <w:top w:val="single" w:sz="4" w:space="0" w:color="auto"/>
              <w:left w:val="single" w:sz="4" w:space="0" w:color="auto"/>
              <w:bottom w:val="single" w:sz="4" w:space="0" w:color="auto"/>
              <w:right w:val="single" w:sz="4" w:space="0" w:color="auto"/>
            </w:tcBorders>
          </w:tcPr>
          <w:p w:rsidR="003C41F8" w:rsidRPr="00C53D86" w:rsidRDefault="008A3F10" w:rsidP="00A42246">
            <w:pPr>
              <w:pStyle w:val="ad"/>
              <w:rPr>
                <w:rFonts w:ascii="Times New Roman" w:eastAsiaTheme="minorEastAsia"/>
                <w:sz w:val="18"/>
                <w:szCs w:val="18"/>
              </w:rPr>
            </w:pPr>
            <w:r>
              <w:rPr>
                <w:rFonts w:ascii="Times New Roman" w:eastAsiaTheme="minorEastAsia" w:hint="eastAsia"/>
                <w:sz w:val="18"/>
                <w:szCs w:val="18"/>
              </w:rPr>
              <w:t>WDATA1</w:t>
            </w:r>
          </w:p>
        </w:tc>
        <w:tc>
          <w:tcPr>
            <w:tcW w:w="736" w:type="dxa"/>
            <w:tcBorders>
              <w:top w:val="single" w:sz="4" w:space="0" w:color="auto"/>
              <w:left w:val="single" w:sz="4" w:space="0" w:color="auto"/>
              <w:bottom w:val="single" w:sz="4" w:space="0" w:color="auto"/>
              <w:right w:val="single" w:sz="4" w:space="0" w:color="auto"/>
            </w:tcBorders>
          </w:tcPr>
          <w:p w:rsidR="003C41F8" w:rsidRPr="009669F1" w:rsidRDefault="003C41F8" w:rsidP="004E7E82">
            <w:pPr>
              <w:pStyle w:val="ad"/>
              <w:rPr>
                <w:rFonts w:ascii="Times New Roman" w:eastAsiaTheme="minorEastAsia"/>
                <w:sz w:val="18"/>
                <w:szCs w:val="18"/>
              </w:rPr>
            </w:pPr>
            <w:r>
              <w:rPr>
                <w:rFonts w:ascii="Times New Roman" w:eastAsiaTheme="minorEastAsia" w:hint="eastAsia"/>
                <w:sz w:val="18"/>
                <w:szCs w:val="18"/>
              </w:rPr>
              <w:t>R</w:t>
            </w:r>
            <w:r w:rsidR="004E7E82">
              <w:rPr>
                <w:rFonts w:ascii="Times New Roman" w:eastAsiaTheme="minorEastAsia" w:hint="eastAsia"/>
                <w:sz w:val="18"/>
                <w:szCs w:val="18"/>
              </w:rPr>
              <w:t>-</w:t>
            </w:r>
          </w:p>
        </w:tc>
        <w:tc>
          <w:tcPr>
            <w:tcW w:w="691"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sidRPr="009C4FD7">
              <w:rPr>
                <w:rFonts w:ascii="Times New Roman" w:eastAsiaTheme="minorEastAsia"/>
                <w:sz w:val="18"/>
                <w:szCs w:val="18"/>
              </w:rPr>
              <w:t>This is a general purpose register u</w:t>
            </w:r>
            <w:r>
              <w:rPr>
                <w:rFonts w:ascii="Times New Roman" w:eastAsiaTheme="minorEastAsia"/>
                <w:sz w:val="18"/>
                <w:szCs w:val="18"/>
              </w:rPr>
              <w:t xml:space="preserve">sed to </w:t>
            </w:r>
            <w:r w:rsidR="004E7E82" w:rsidRPr="009C4FD7">
              <w:rPr>
                <w:rFonts w:ascii="Times New Roman" w:eastAsiaTheme="minorEastAsia"/>
                <w:sz w:val="18"/>
                <w:szCs w:val="18"/>
              </w:rPr>
              <w:t>to send software-defined</w:t>
            </w:r>
            <w:r w:rsidR="004E7E82">
              <w:rPr>
                <w:rFonts w:ascii="Times New Roman" w:eastAsiaTheme="minorEastAsia" w:hint="eastAsia"/>
                <w:sz w:val="18"/>
                <w:szCs w:val="18"/>
              </w:rPr>
              <w:t xml:space="preserve"> data</w:t>
            </w:r>
            <w:r w:rsidR="004E7E82" w:rsidRPr="009C4FD7">
              <w:rPr>
                <w:rFonts w:ascii="Times New Roman" w:eastAsiaTheme="minorEastAsia"/>
                <w:sz w:val="18"/>
                <w:szCs w:val="18"/>
              </w:rPr>
              <w:t xml:space="preserve"> </w:t>
            </w:r>
            <w:r w:rsidR="004E7E82">
              <w:rPr>
                <w:rFonts w:ascii="Times New Roman" w:eastAsiaTheme="minorEastAsia" w:hint="eastAsia"/>
                <w:sz w:val="18"/>
                <w:szCs w:val="18"/>
              </w:rPr>
              <w:t>from PLCDSP to RFDSP</w:t>
            </w:r>
            <w:r w:rsidR="004E7E82" w:rsidRPr="009C4FD7">
              <w:rPr>
                <w:rFonts w:ascii="Times New Roman" w:eastAsiaTheme="minorEastAsia"/>
                <w:sz w:val="18"/>
                <w:szCs w:val="18"/>
              </w:rPr>
              <w:t>.</w:t>
            </w:r>
          </w:p>
        </w:tc>
      </w:tr>
    </w:tbl>
    <w:p w:rsidR="003C41F8" w:rsidRDefault="003C41F8" w:rsidP="003C41F8"/>
    <w:p w:rsidR="00F43E2D" w:rsidRDefault="00F43E2D" w:rsidP="00F43E2D">
      <w:pPr>
        <w:pStyle w:val="3"/>
        <w:numPr>
          <w:ilvl w:val="2"/>
          <w:numId w:val="18"/>
        </w:numPr>
      </w:pPr>
      <w:bookmarkStart w:id="2510" w:name="_Toc482273664"/>
      <w:r>
        <w:rPr>
          <w:rFonts w:hint="eastAsia"/>
        </w:rPr>
        <w:t>IPCTMRSCALER &lt;31:0&gt;</w:t>
      </w:r>
      <w:bookmarkEnd w:id="2510"/>
    </w:p>
    <w:p w:rsidR="00F43E2D" w:rsidRDefault="00F43E2D" w:rsidP="00F43E2D">
      <w:r>
        <w:t>F</w:t>
      </w:r>
      <w:r>
        <w:rPr>
          <w:rFonts w:hint="eastAsia"/>
        </w:rPr>
        <w:t>ree running 64bit timestamp counter prescaler register.</w:t>
      </w:r>
    </w:p>
    <w:p w:rsidR="00F43E2D" w:rsidRDefault="00F43E2D" w:rsidP="00F43E2D">
      <w:r>
        <w:t>A</w:t>
      </w:r>
      <w:r>
        <w:rPr>
          <w:rFonts w:hint="eastAsia"/>
        </w:rPr>
        <w:t>ddress offset:</w:t>
      </w:r>
    </w:p>
    <w:p w:rsidR="00F43E2D" w:rsidRPr="005730D9" w:rsidRDefault="00F43E2D" w:rsidP="00F43E2D">
      <w:r>
        <w:rPr>
          <w:rFonts w:hint="eastAsia"/>
        </w:rPr>
        <w:t xml:space="preserve"> </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F43E2D" w:rsidRPr="00E53CAA" w:rsidTr="0082406E">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F43E2D" w:rsidRPr="00E53CAA" w:rsidRDefault="00F43E2D" w:rsidP="0082406E">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F43E2D" w:rsidRPr="00E53CAA" w:rsidRDefault="00F43E2D" w:rsidP="0082406E">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F43E2D" w:rsidRPr="00E53CAA" w:rsidRDefault="00F43E2D" w:rsidP="0082406E">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F43E2D" w:rsidRPr="00E53CAA" w:rsidRDefault="00F43E2D" w:rsidP="0082406E">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F43E2D" w:rsidRPr="00E53CAA" w:rsidRDefault="00F43E2D" w:rsidP="0082406E">
            <w:pPr>
              <w:pStyle w:val="ad"/>
              <w:rPr>
                <w:rFonts w:ascii="Times New Roman" w:eastAsia="MS PGothic"/>
                <w:sz w:val="18"/>
                <w:szCs w:val="18"/>
              </w:rPr>
            </w:pPr>
            <w:r w:rsidRPr="00E53CAA">
              <w:rPr>
                <w:rFonts w:ascii="Times New Roman" w:eastAsia="MS PGothic"/>
                <w:sz w:val="18"/>
                <w:szCs w:val="18"/>
              </w:rPr>
              <w:t>Description</w:t>
            </w:r>
          </w:p>
        </w:tc>
      </w:tr>
      <w:tr w:rsidR="00F43E2D" w:rsidRPr="007C2D0D" w:rsidTr="0082406E">
        <w:trPr>
          <w:cantSplit/>
          <w:trHeight w:val="222"/>
        </w:trPr>
        <w:tc>
          <w:tcPr>
            <w:tcW w:w="695" w:type="dxa"/>
            <w:tcBorders>
              <w:top w:val="single" w:sz="4" w:space="0" w:color="auto"/>
              <w:left w:val="single" w:sz="4" w:space="0" w:color="auto"/>
              <w:bottom w:val="single" w:sz="4" w:space="0" w:color="auto"/>
              <w:right w:val="single" w:sz="4" w:space="0" w:color="auto"/>
            </w:tcBorders>
          </w:tcPr>
          <w:p w:rsidR="00F43E2D" w:rsidRPr="00C53D86" w:rsidRDefault="00F43E2D" w:rsidP="0082406E">
            <w:pPr>
              <w:pStyle w:val="ad"/>
              <w:rPr>
                <w:rFonts w:ascii="Times New Roman" w:eastAsiaTheme="minorEastAsia"/>
                <w:sz w:val="18"/>
                <w:szCs w:val="18"/>
              </w:rPr>
            </w:pPr>
            <w:r>
              <w:rPr>
                <w:rFonts w:ascii="Times New Roman" w:eastAsiaTheme="minorEastAsia" w:hint="eastAsia"/>
                <w:sz w:val="18"/>
                <w:szCs w:val="18"/>
              </w:rPr>
              <w:t>31:16</w:t>
            </w:r>
          </w:p>
        </w:tc>
        <w:tc>
          <w:tcPr>
            <w:tcW w:w="2056" w:type="dxa"/>
            <w:tcBorders>
              <w:top w:val="single" w:sz="4" w:space="0" w:color="auto"/>
              <w:left w:val="single" w:sz="4" w:space="0" w:color="auto"/>
              <w:bottom w:val="single" w:sz="4" w:space="0" w:color="auto"/>
              <w:right w:val="single" w:sz="4" w:space="0" w:color="auto"/>
            </w:tcBorders>
          </w:tcPr>
          <w:p w:rsidR="00F43E2D" w:rsidRPr="00C53D86" w:rsidRDefault="00F43E2D" w:rsidP="0082406E">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F43E2D" w:rsidRPr="00E53CAA" w:rsidRDefault="00F43E2D" w:rsidP="0082406E">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F43E2D" w:rsidRPr="00481022" w:rsidRDefault="00F43E2D" w:rsidP="0082406E">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F43E2D" w:rsidRPr="007C2D0D" w:rsidRDefault="00F43E2D" w:rsidP="0082406E">
            <w:pPr>
              <w:pStyle w:val="ad"/>
              <w:rPr>
                <w:rFonts w:ascii="Times New Roman" w:eastAsiaTheme="minorEastAsia"/>
                <w:sz w:val="18"/>
                <w:szCs w:val="18"/>
              </w:rPr>
            </w:pPr>
            <w:r>
              <w:rPr>
                <w:rFonts w:ascii="Times New Roman" w:eastAsiaTheme="minorEastAsia" w:hint="eastAsia"/>
                <w:sz w:val="18"/>
                <w:szCs w:val="18"/>
              </w:rPr>
              <w:t>Reserved</w:t>
            </w:r>
          </w:p>
        </w:tc>
      </w:tr>
      <w:tr w:rsidR="00F43E2D" w:rsidRPr="007C2D0D" w:rsidTr="0082406E">
        <w:trPr>
          <w:cantSplit/>
          <w:trHeight w:val="222"/>
        </w:trPr>
        <w:tc>
          <w:tcPr>
            <w:tcW w:w="695" w:type="dxa"/>
            <w:tcBorders>
              <w:top w:val="single" w:sz="4" w:space="0" w:color="auto"/>
              <w:left w:val="single" w:sz="4" w:space="0" w:color="auto"/>
              <w:bottom w:val="single" w:sz="4" w:space="0" w:color="auto"/>
              <w:right w:val="single" w:sz="4" w:space="0" w:color="auto"/>
            </w:tcBorders>
          </w:tcPr>
          <w:p w:rsidR="00F43E2D" w:rsidRPr="00C53D86" w:rsidRDefault="00F43E2D" w:rsidP="0082406E">
            <w:pPr>
              <w:pStyle w:val="ad"/>
              <w:rPr>
                <w:rFonts w:ascii="Times New Roman" w:eastAsiaTheme="minorEastAsia"/>
                <w:sz w:val="18"/>
                <w:szCs w:val="18"/>
              </w:rPr>
            </w:pPr>
            <w:r>
              <w:rPr>
                <w:rFonts w:ascii="Times New Roman" w:eastAsiaTheme="minorEastAsia" w:hint="eastAsia"/>
                <w:sz w:val="18"/>
                <w:szCs w:val="18"/>
              </w:rPr>
              <w:t>15:0</w:t>
            </w:r>
          </w:p>
        </w:tc>
        <w:tc>
          <w:tcPr>
            <w:tcW w:w="2056" w:type="dxa"/>
            <w:tcBorders>
              <w:top w:val="single" w:sz="4" w:space="0" w:color="auto"/>
              <w:left w:val="single" w:sz="4" w:space="0" w:color="auto"/>
              <w:bottom w:val="single" w:sz="4" w:space="0" w:color="auto"/>
              <w:right w:val="single" w:sz="4" w:space="0" w:color="auto"/>
            </w:tcBorders>
          </w:tcPr>
          <w:p w:rsidR="00F43E2D" w:rsidRPr="00C53D86" w:rsidRDefault="00F43E2D" w:rsidP="0082406E">
            <w:pPr>
              <w:pStyle w:val="ad"/>
              <w:rPr>
                <w:rFonts w:ascii="Times New Roman" w:eastAsiaTheme="minorEastAsia"/>
                <w:sz w:val="18"/>
                <w:szCs w:val="18"/>
              </w:rPr>
            </w:pPr>
            <w:r>
              <w:rPr>
                <w:rFonts w:ascii="Times New Roman" w:eastAsiaTheme="minorEastAsia" w:hint="eastAsia"/>
                <w:sz w:val="18"/>
                <w:szCs w:val="18"/>
              </w:rPr>
              <w:t>PRESCALER</w:t>
            </w:r>
          </w:p>
        </w:tc>
        <w:tc>
          <w:tcPr>
            <w:tcW w:w="736" w:type="dxa"/>
            <w:tcBorders>
              <w:top w:val="single" w:sz="4" w:space="0" w:color="auto"/>
              <w:left w:val="single" w:sz="4" w:space="0" w:color="auto"/>
              <w:bottom w:val="single" w:sz="4" w:space="0" w:color="auto"/>
              <w:right w:val="single" w:sz="4" w:space="0" w:color="auto"/>
            </w:tcBorders>
          </w:tcPr>
          <w:p w:rsidR="00F43E2D" w:rsidRPr="009669F1" w:rsidRDefault="00F43E2D" w:rsidP="0082406E">
            <w:pPr>
              <w:pStyle w:val="ad"/>
              <w:rPr>
                <w:rFonts w:ascii="Times New Roman" w:eastAsiaTheme="minorEastAsia"/>
                <w:sz w:val="18"/>
                <w:szCs w:val="18"/>
              </w:rPr>
            </w:pPr>
            <w:r>
              <w:rPr>
                <w:rFonts w:ascii="Times New Roman" w:eastAsiaTheme="minorEastAsia" w:hint="eastAsia"/>
                <w:sz w:val="18"/>
                <w:szCs w:val="18"/>
              </w:rPr>
              <w:t>R/W</w:t>
            </w:r>
          </w:p>
        </w:tc>
        <w:tc>
          <w:tcPr>
            <w:tcW w:w="691" w:type="dxa"/>
            <w:tcBorders>
              <w:top w:val="single" w:sz="4" w:space="0" w:color="auto"/>
              <w:left w:val="single" w:sz="4" w:space="0" w:color="auto"/>
              <w:bottom w:val="single" w:sz="4" w:space="0" w:color="auto"/>
              <w:right w:val="single" w:sz="4" w:space="0" w:color="auto"/>
            </w:tcBorders>
          </w:tcPr>
          <w:p w:rsidR="00F43E2D" w:rsidRPr="007C2D0D" w:rsidRDefault="00F43E2D" w:rsidP="0082406E">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F43E2D" w:rsidRDefault="00F43E2D" w:rsidP="0082406E">
            <w:pPr>
              <w:pStyle w:val="ad"/>
              <w:rPr>
                <w:rFonts w:ascii="Times New Roman" w:eastAsiaTheme="minorEastAsia"/>
                <w:sz w:val="18"/>
                <w:szCs w:val="18"/>
              </w:rPr>
            </w:pPr>
            <w:r>
              <w:rPr>
                <w:rFonts w:ascii="Times New Roman" w:eastAsiaTheme="minorEastAsia"/>
                <w:sz w:val="18"/>
                <w:szCs w:val="18"/>
              </w:rPr>
              <w:t>T</w:t>
            </w:r>
            <w:r>
              <w:rPr>
                <w:rFonts w:ascii="Times New Roman" w:eastAsiaTheme="minorEastAsia" w:hint="eastAsia"/>
                <w:sz w:val="18"/>
                <w:szCs w:val="18"/>
              </w:rPr>
              <w:t xml:space="preserve">he prescaler value used to derive the free </w:t>
            </w:r>
            <w:r>
              <w:rPr>
                <w:rFonts w:ascii="Times New Roman" w:eastAsiaTheme="minorEastAsia"/>
                <w:sz w:val="18"/>
                <w:szCs w:val="18"/>
              </w:rPr>
              <w:t>running</w:t>
            </w:r>
            <w:r>
              <w:rPr>
                <w:rFonts w:ascii="Times New Roman" w:eastAsiaTheme="minorEastAsia" w:hint="eastAsia"/>
                <w:sz w:val="18"/>
                <w:szCs w:val="18"/>
              </w:rPr>
              <w:t xml:space="preserve"> timer</w:t>
            </w:r>
            <w:r>
              <w:rPr>
                <w:rFonts w:ascii="Times New Roman" w:eastAsiaTheme="minorEastAsia"/>
                <w:sz w:val="18"/>
                <w:szCs w:val="18"/>
              </w:rPr>
              <w:t>’</w:t>
            </w:r>
            <w:r>
              <w:rPr>
                <w:rFonts w:ascii="Times New Roman" w:eastAsiaTheme="minorEastAsia" w:hint="eastAsia"/>
                <w:sz w:val="18"/>
                <w:szCs w:val="18"/>
              </w:rPr>
              <w:t>s clock: Ftimer=Fcpu/(prescaler+1).</w:t>
            </w:r>
          </w:p>
          <w:p w:rsidR="00F43E2D" w:rsidRDefault="00F43E2D" w:rsidP="0082406E">
            <w:pPr>
              <w:pStyle w:val="ad"/>
              <w:rPr>
                <w:rFonts w:ascii="Times New Roman" w:eastAsiaTheme="minorEastAsia"/>
                <w:sz w:val="18"/>
                <w:szCs w:val="18"/>
              </w:rPr>
            </w:pPr>
            <w:r>
              <w:rPr>
                <w:rFonts w:ascii="Times New Roman" w:eastAsiaTheme="minorEastAsia" w:hint="eastAsia"/>
                <w:sz w:val="18"/>
                <w:szCs w:val="18"/>
              </w:rPr>
              <w:t>Prescale counter is reset whenever this setting or IPCTMRCNT is changed</w:t>
            </w:r>
          </w:p>
          <w:p w:rsidR="00F43E2D" w:rsidRPr="007C2D0D" w:rsidRDefault="00F43E2D" w:rsidP="0082406E">
            <w:pPr>
              <w:pStyle w:val="ad"/>
              <w:rPr>
                <w:rFonts w:ascii="Times New Roman" w:eastAsiaTheme="minorEastAsia"/>
                <w:sz w:val="18"/>
                <w:szCs w:val="18"/>
              </w:rPr>
            </w:pPr>
            <w:r>
              <w:rPr>
                <w:rFonts w:ascii="Times New Roman" w:eastAsiaTheme="minorEastAsia" w:hint="eastAsia"/>
                <w:sz w:val="18"/>
                <w:szCs w:val="18"/>
              </w:rPr>
              <w:t xml:space="preserve">It can be only configured by </w:t>
            </w:r>
            <w:r w:rsidR="00CD48E1">
              <w:rPr>
                <w:rFonts w:ascii="Times New Roman" w:eastAsiaTheme="minorEastAsia" w:hint="eastAsia"/>
                <w:sz w:val="18"/>
                <w:szCs w:val="18"/>
              </w:rPr>
              <w:t>RF</w:t>
            </w:r>
            <w:r>
              <w:rPr>
                <w:rFonts w:ascii="Times New Roman" w:eastAsiaTheme="minorEastAsia" w:hint="eastAsia"/>
                <w:sz w:val="18"/>
                <w:szCs w:val="18"/>
              </w:rPr>
              <w:t xml:space="preserve"> Core</w:t>
            </w:r>
          </w:p>
        </w:tc>
      </w:tr>
    </w:tbl>
    <w:p w:rsidR="00C21B56" w:rsidRPr="00F43E2D" w:rsidRDefault="00C21B56" w:rsidP="003C41F8"/>
    <w:p w:rsidR="003C41F8" w:rsidRDefault="003C41F8" w:rsidP="003C41F8">
      <w:pPr>
        <w:pStyle w:val="3"/>
        <w:numPr>
          <w:ilvl w:val="2"/>
          <w:numId w:val="18"/>
        </w:numPr>
      </w:pPr>
      <w:bookmarkStart w:id="2511" w:name="_Toc482273665"/>
      <w:r>
        <w:rPr>
          <w:rFonts w:hint="eastAsia"/>
        </w:rPr>
        <w:t>IPCCOUNTERL &lt;31:0&gt;</w:t>
      </w:r>
      <w:bookmarkEnd w:id="2511"/>
    </w:p>
    <w:p w:rsidR="003C41F8" w:rsidRDefault="003C41F8" w:rsidP="003C41F8">
      <w:r>
        <w:t>F</w:t>
      </w:r>
      <w:r>
        <w:rPr>
          <w:rFonts w:hint="eastAsia"/>
        </w:rPr>
        <w:t>ree running 64bit timestamp counter low register.</w:t>
      </w:r>
    </w:p>
    <w:p w:rsidR="0082406E" w:rsidRDefault="00A1428F">
      <w:r w:rsidRPr="00053685">
        <w:t xml:space="preserve">To </w:t>
      </w:r>
      <w:r w:rsidRPr="00053685">
        <w:rPr>
          <w:rFonts w:hint="eastAsia"/>
        </w:rPr>
        <w:t>ensure the integrity of read data from AHB bus</w:t>
      </w:r>
      <w:r w:rsidRPr="00053685">
        <w:t>, a snapshot for the high</w:t>
      </w:r>
      <w:r w:rsidRPr="00053685">
        <w:rPr>
          <w:rFonts w:hint="eastAsia"/>
        </w:rPr>
        <w:t xml:space="preserve"> </w:t>
      </w:r>
      <w:r w:rsidRPr="00053685">
        <w:t xml:space="preserve">32-bits counter is taken when a read is performed on the IPCCOUNTERL register. When the </w:t>
      </w:r>
      <w:r>
        <w:rPr>
          <w:rFonts w:hint="eastAsia"/>
        </w:rPr>
        <w:t>RF DSP</w:t>
      </w:r>
      <w:r w:rsidRPr="00053685">
        <w:rPr>
          <w:rFonts w:hint="eastAsia"/>
        </w:rPr>
        <w:t xml:space="preserve"> core </w:t>
      </w:r>
      <w:r w:rsidRPr="00053685">
        <w:t>read</w:t>
      </w:r>
      <w:r w:rsidRPr="00053685">
        <w:rPr>
          <w:rFonts w:hint="eastAsia"/>
        </w:rPr>
        <w:t>s</w:t>
      </w:r>
      <w:r w:rsidRPr="00053685">
        <w:t xml:space="preserve"> the IPCOUNTERH, the snapshot is fed back to the user instead of the current value in the</w:t>
      </w:r>
      <w:r w:rsidRPr="00053685">
        <w:rPr>
          <w:rFonts w:hint="eastAsia"/>
        </w:rPr>
        <w:t xml:space="preserve"> </w:t>
      </w:r>
      <w:r w:rsidRPr="00053685">
        <w:t>IPCOUNTERH register. Therefore, the user application software must always read IPCCOUNTERL</w:t>
      </w:r>
      <w:r w:rsidRPr="00053685">
        <w:rPr>
          <w:rFonts w:hint="eastAsia"/>
        </w:rPr>
        <w:t xml:space="preserve"> </w:t>
      </w:r>
      <w:r w:rsidRPr="00053685">
        <w:t>first and then read IPCCOUNTERH.</w:t>
      </w:r>
    </w:p>
    <w:p w:rsidR="00A1428F" w:rsidRPr="00A1428F" w:rsidRDefault="00A1428F" w:rsidP="003C41F8"/>
    <w:p w:rsidR="003C41F8" w:rsidRDefault="003C41F8" w:rsidP="003C41F8">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3C41F8"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Description</w:t>
            </w:r>
          </w:p>
        </w:tc>
      </w:tr>
      <w:tr w:rsidR="003C41F8"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31:0</w:t>
            </w:r>
          </w:p>
        </w:tc>
        <w:tc>
          <w:tcPr>
            <w:tcW w:w="2056"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IPCCOUNTERL</w:t>
            </w:r>
          </w:p>
        </w:tc>
        <w:tc>
          <w:tcPr>
            <w:tcW w:w="736" w:type="dxa"/>
            <w:tcBorders>
              <w:top w:val="single" w:sz="4" w:space="0" w:color="auto"/>
              <w:left w:val="single" w:sz="4" w:space="0" w:color="auto"/>
              <w:bottom w:val="single" w:sz="4" w:space="0" w:color="auto"/>
              <w:right w:val="single" w:sz="4" w:space="0" w:color="auto"/>
            </w:tcBorders>
          </w:tcPr>
          <w:p w:rsidR="003C41F8" w:rsidRPr="009669F1" w:rsidRDefault="003C41F8"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sz w:val="18"/>
                <w:szCs w:val="18"/>
              </w:rPr>
              <w:t xml:space="preserve">This is the </w:t>
            </w:r>
            <w:r>
              <w:rPr>
                <w:rFonts w:ascii="Times New Roman" w:eastAsiaTheme="minorEastAsia" w:hint="eastAsia"/>
                <w:sz w:val="18"/>
                <w:szCs w:val="18"/>
              </w:rPr>
              <w:t>low</w:t>
            </w:r>
            <w:r w:rsidRPr="00F8731D">
              <w:rPr>
                <w:rFonts w:ascii="Times New Roman" w:eastAsiaTheme="minorEastAsia"/>
                <w:sz w:val="18"/>
                <w:szCs w:val="18"/>
              </w:rPr>
              <w:t>er 32-bits of free r</w:t>
            </w:r>
            <w:r>
              <w:rPr>
                <w:rFonts w:ascii="Times New Roman" w:eastAsiaTheme="minorEastAsia"/>
                <w:sz w:val="18"/>
                <w:szCs w:val="18"/>
              </w:rPr>
              <w:t>unning 64 bit timestamp counter</w:t>
            </w:r>
            <w:r>
              <w:rPr>
                <w:rFonts w:ascii="Times New Roman" w:eastAsiaTheme="minorEastAsia" w:hint="eastAsia"/>
                <w:sz w:val="18"/>
                <w:szCs w:val="18"/>
              </w:rPr>
              <w:t xml:space="preserve"> </w:t>
            </w:r>
            <w:r w:rsidRPr="00F8731D">
              <w:rPr>
                <w:rFonts w:ascii="Times New Roman" w:eastAsiaTheme="minorEastAsia"/>
                <w:sz w:val="18"/>
                <w:szCs w:val="18"/>
              </w:rPr>
              <w:t xml:space="preserve">clocked by the </w:t>
            </w:r>
            <w:r>
              <w:rPr>
                <w:rFonts w:ascii="Times New Roman" w:eastAsiaTheme="minorEastAsia" w:hint="eastAsia"/>
                <w:sz w:val="18"/>
                <w:szCs w:val="18"/>
              </w:rPr>
              <w:t>divided clock</w:t>
            </w:r>
            <w:r w:rsidRPr="00F8731D">
              <w:rPr>
                <w:rFonts w:ascii="Times New Roman" w:eastAsiaTheme="minorEastAsia"/>
                <w:sz w:val="18"/>
                <w:szCs w:val="18"/>
              </w:rPr>
              <w:t>.</w:t>
            </w:r>
          </w:p>
        </w:tc>
      </w:tr>
    </w:tbl>
    <w:p w:rsidR="003C41F8" w:rsidRPr="005730D9" w:rsidRDefault="003C41F8" w:rsidP="003C41F8"/>
    <w:p w:rsidR="003C41F8" w:rsidRDefault="003C41F8" w:rsidP="003C41F8">
      <w:pPr>
        <w:pStyle w:val="3"/>
        <w:numPr>
          <w:ilvl w:val="2"/>
          <w:numId w:val="18"/>
        </w:numPr>
      </w:pPr>
      <w:bookmarkStart w:id="2512" w:name="_Toc482273666"/>
      <w:r>
        <w:rPr>
          <w:rFonts w:hint="eastAsia"/>
        </w:rPr>
        <w:lastRenderedPageBreak/>
        <w:t>IPCCOUNTERH &lt;31:0&gt;</w:t>
      </w:r>
      <w:bookmarkEnd w:id="2512"/>
    </w:p>
    <w:p w:rsidR="003C41F8" w:rsidRDefault="003C41F8" w:rsidP="003C41F8">
      <w:r>
        <w:t>F</w:t>
      </w:r>
      <w:r>
        <w:rPr>
          <w:rFonts w:hint="eastAsia"/>
        </w:rPr>
        <w:t>ree running 64bit timestamp counter high register.</w:t>
      </w:r>
    </w:p>
    <w:p w:rsidR="003C41F8" w:rsidRDefault="003C41F8" w:rsidP="003C41F8">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3C41F8"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Description</w:t>
            </w:r>
          </w:p>
        </w:tc>
      </w:tr>
      <w:tr w:rsidR="003C41F8"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31:0</w:t>
            </w:r>
          </w:p>
        </w:tc>
        <w:tc>
          <w:tcPr>
            <w:tcW w:w="2056"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IPCCOUNTERH</w:t>
            </w:r>
          </w:p>
        </w:tc>
        <w:tc>
          <w:tcPr>
            <w:tcW w:w="736" w:type="dxa"/>
            <w:tcBorders>
              <w:top w:val="single" w:sz="4" w:space="0" w:color="auto"/>
              <w:left w:val="single" w:sz="4" w:space="0" w:color="auto"/>
              <w:bottom w:val="single" w:sz="4" w:space="0" w:color="auto"/>
              <w:right w:val="single" w:sz="4" w:space="0" w:color="auto"/>
            </w:tcBorders>
          </w:tcPr>
          <w:p w:rsidR="003C41F8" w:rsidRPr="009669F1" w:rsidRDefault="003C41F8"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sz w:val="18"/>
                <w:szCs w:val="18"/>
              </w:rPr>
              <w:t xml:space="preserve">This is the </w:t>
            </w:r>
            <w:r>
              <w:rPr>
                <w:rFonts w:ascii="Times New Roman" w:eastAsiaTheme="minorEastAsia" w:hint="eastAsia"/>
                <w:sz w:val="18"/>
                <w:szCs w:val="18"/>
              </w:rPr>
              <w:t>upp</w:t>
            </w:r>
            <w:r w:rsidRPr="00F8731D">
              <w:rPr>
                <w:rFonts w:ascii="Times New Roman" w:eastAsiaTheme="minorEastAsia"/>
                <w:sz w:val="18"/>
                <w:szCs w:val="18"/>
              </w:rPr>
              <w:t>er 32-bits of free r</w:t>
            </w:r>
            <w:r>
              <w:rPr>
                <w:rFonts w:ascii="Times New Roman" w:eastAsiaTheme="minorEastAsia"/>
                <w:sz w:val="18"/>
                <w:szCs w:val="18"/>
              </w:rPr>
              <w:t>unning 64 bit timestamp counter</w:t>
            </w:r>
            <w:r>
              <w:rPr>
                <w:rFonts w:ascii="Times New Roman" w:eastAsiaTheme="minorEastAsia" w:hint="eastAsia"/>
                <w:sz w:val="18"/>
                <w:szCs w:val="18"/>
              </w:rPr>
              <w:t xml:space="preserve"> </w:t>
            </w:r>
            <w:r w:rsidRPr="00F8731D">
              <w:rPr>
                <w:rFonts w:ascii="Times New Roman" w:eastAsiaTheme="minorEastAsia"/>
                <w:sz w:val="18"/>
                <w:szCs w:val="18"/>
              </w:rPr>
              <w:t xml:space="preserve">clocked by the </w:t>
            </w:r>
            <w:r>
              <w:rPr>
                <w:rFonts w:ascii="Times New Roman" w:eastAsiaTheme="minorEastAsia" w:hint="eastAsia"/>
                <w:sz w:val="18"/>
                <w:szCs w:val="18"/>
              </w:rPr>
              <w:t>divided clock</w:t>
            </w:r>
            <w:r w:rsidRPr="00F8731D">
              <w:rPr>
                <w:rFonts w:ascii="Times New Roman" w:eastAsiaTheme="minorEastAsia"/>
                <w:sz w:val="18"/>
                <w:szCs w:val="18"/>
              </w:rPr>
              <w:t>.</w:t>
            </w:r>
          </w:p>
        </w:tc>
      </w:tr>
    </w:tbl>
    <w:p w:rsidR="003C41F8" w:rsidRDefault="003C41F8" w:rsidP="003C41F8"/>
    <w:p w:rsidR="00897551" w:rsidRDefault="00897551" w:rsidP="00897551">
      <w:pPr>
        <w:pStyle w:val="3"/>
        <w:numPr>
          <w:ilvl w:val="2"/>
          <w:numId w:val="18"/>
        </w:numPr>
      </w:pPr>
      <w:bookmarkStart w:id="2513" w:name="_Toc482273667"/>
      <w:r>
        <w:rPr>
          <w:rFonts w:hint="eastAsia"/>
        </w:rPr>
        <w:t>IPCTMRC</w:t>
      </w:r>
      <w:r w:rsidR="00BE2FC4">
        <w:rPr>
          <w:rFonts w:hint="eastAsia"/>
        </w:rPr>
        <w:t>O</w:t>
      </w:r>
      <w:r>
        <w:rPr>
          <w:rFonts w:hint="eastAsia"/>
        </w:rPr>
        <w:t>NT &lt;31:0&gt;</w:t>
      </w:r>
      <w:bookmarkEnd w:id="2513"/>
    </w:p>
    <w:p w:rsidR="00897551" w:rsidRDefault="00897551" w:rsidP="00897551">
      <w:r>
        <w:t>F</w:t>
      </w:r>
      <w:r>
        <w:rPr>
          <w:rFonts w:hint="eastAsia"/>
        </w:rPr>
        <w:t>ree running 64bit control register.</w:t>
      </w:r>
    </w:p>
    <w:p w:rsidR="00897551" w:rsidRDefault="00897551" w:rsidP="00897551">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897551" w:rsidRPr="00E53CAA" w:rsidTr="0082406E">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897551" w:rsidRPr="00E53CAA" w:rsidRDefault="00897551" w:rsidP="0082406E">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897551" w:rsidRPr="00E53CAA" w:rsidRDefault="00897551" w:rsidP="0082406E">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897551" w:rsidRPr="00E53CAA" w:rsidRDefault="00897551" w:rsidP="0082406E">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897551" w:rsidRPr="00E53CAA" w:rsidRDefault="00897551" w:rsidP="0082406E">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897551" w:rsidRPr="00E53CAA" w:rsidRDefault="00897551" w:rsidP="0082406E">
            <w:pPr>
              <w:pStyle w:val="ad"/>
              <w:rPr>
                <w:rFonts w:ascii="Times New Roman" w:eastAsia="MS PGothic"/>
                <w:sz w:val="18"/>
                <w:szCs w:val="18"/>
              </w:rPr>
            </w:pPr>
            <w:r w:rsidRPr="00E53CAA">
              <w:rPr>
                <w:rFonts w:ascii="Times New Roman" w:eastAsia="MS PGothic"/>
                <w:sz w:val="18"/>
                <w:szCs w:val="18"/>
              </w:rPr>
              <w:t>Description</w:t>
            </w:r>
          </w:p>
        </w:tc>
      </w:tr>
      <w:tr w:rsidR="00897551" w:rsidRPr="00E53CAA" w:rsidTr="0082406E">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FFFFFF" w:themeFill="background1"/>
          </w:tcPr>
          <w:p w:rsidR="00897551" w:rsidRPr="004C09E6" w:rsidRDefault="00897551" w:rsidP="0082406E">
            <w:pPr>
              <w:pStyle w:val="ad"/>
              <w:rPr>
                <w:rFonts w:ascii="Times New Roman" w:eastAsiaTheme="minorEastAsia"/>
                <w:sz w:val="18"/>
                <w:szCs w:val="18"/>
              </w:rPr>
            </w:pPr>
            <w:r>
              <w:rPr>
                <w:rFonts w:ascii="Times New Roman" w:eastAsiaTheme="minorEastAsia" w:hint="eastAsia"/>
                <w:sz w:val="18"/>
                <w:szCs w:val="18"/>
              </w:rPr>
              <w:t>31:1</w:t>
            </w:r>
          </w:p>
        </w:tc>
        <w:tc>
          <w:tcPr>
            <w:tcW w:w="2056" w:type="dxa"/>
            <w:tcBorders>
              <w:top w:val="single" w:sz="4" w:space="0" w:color="auto"/>
              <w:left w:val="single" w:sz="4" w:space="0" w:color="auto"/>
              <w:bottom w:val="single" w:sz="4" w:space="0" w:color="auto"/>
              <w:right w:val="single" w:sz="4" w:space="0" w:color="auto"/>
            </w:tcBorders>
            <w:shd w:val="clear" w:color="auto" w:fill="FFFFFF" w:themeFill="background1"/>
          </w:tcPr>
          <w:p w:rsidR="00897551" w:rsidRPr="004C09E6" w:rsidRDefault="00897551" w:rsidP="0082406E">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shd w:val="clear" w:color="auto" w:fill="FFFFFF" w:themeFill="background1"/>
          </w:tcPr>
          <w:p w:rsidR="00897551" w:rsidRDefault="00897551" w:rsidP="0082406E">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shd w:val="clear" w:color="auto" w:fill="FFFFFF" w:themeFill="background1"/>
          </w:tcPr>
          <w:p w:rsidR="00897551" w:rsidRPr="00E53CAA" w:rsidRDefault="00897551" w:rsidP="0082406E">
            <w:pPr>
              <w:pStyle w:val="ad"/>
              <w:rPr>
                <w:rFonts w:ascii="Times New Roman" w:eastAsia="MS PGothic"/>
                <w:sz w:val="18"/>
                <w:szCs w:val="18"/>
              </w:rPr>
            </w:pPr>
          </w:p>
        </w:tc>
        <w:tc>
          <w:tcPr>
            <w:tcW w:w="4446" w:type="dxa"/>
            <w:tcBorders>
              <w:top w:val="single" w:sz="4" w:space="0" w:color="auto"/>
              <w:left w:val="single" w:sz="4" w:space="0" w:color="auto"/>
              <w:bottom w:val="single" w:sz="4" w:space="0" w:color="auto"/>
              <w:right w:val="single" w:sz="4" w:space="0" w:color="auto"/>
            </w:tcBorders>
            <w:shd w:val="clear" w:color="auto" w:fill="FFFFFF" w:themeFill="background1"/>
          </w:tcPr>
          <w:p w:rsidR="00897551" w:rsidRPr="00E53CAA" w:rsidRDefault="00897551" w:rsidP="0082406E">
            <w:pPr>
              <w:pStyle w:val="ad"/>
              <w:rPr>
                <w:rFonts w:ascii="Times New Roman" w:eastAsia="MS PGothic"/>
                <w:sz w:val="18"/>
                <w:szCs w:val="18"/>
              </w:rPr>
            </w:pPr>
          </w:p>
        </w:tc>
      </w:tr>
      <w:tr w:rsidR="00897551" w:rsidRPr="007C2D0D" w:rsidTr="0082406E">
        <w:trPr>
          <w:cantSplit/>
          <w:trHeight w:val="222"/>
        </w:trPr>
        <w:tc>
          <w:tcPr>
            <w:tcW w:w="695" w:type="dxa"/>
            <w:tcBorders>
              <w:top w:val="single" w:sz="4" w:space="0" w:color="auto"/>
              <w:left w:val="single" w:sz="4" w:space="0" w:color="auto"/>
              <w:bottom w:val="single" w:sz="4" w:space="0" w:color="auto"/>
              <w:right w:val="single" w:sz="4" w:space="0" w:color="auto"/>
            </w:tcBorders>
          </w:tcPr>
          <w:p w:rsidR="00897551" w:rsidRPr="00C53D86" w:rsidRDefault="00897551" w:rsidP="0082406E">
            <w:pPr>
              <w:pStyle w:val="ad"/>
              <w:rPr>
                <w:rFonts w:ascii="Times New Roman" w:eastAsiaTheme="minorEastAsia"/>
                <w:sz w:val="18"/>
                <w:szCs w:val="18"/>
              </w:rPr>
            </w:pPr>
            <w:r>
              <w:rPr>
                <w:rFonts w:ascii="Times New Roman" w:eastAsiaTheme="minorEastAsia" w:hint="eastAsia"/>
                <w:sz w:val="18"/>
                <w:szCs w:val="18"/>
              </w:rPr>
              <w:t>0</w:t>
            </w:r>
          </w:p>
        </w:tc>
        <w:tc>
          <w:tcPr>
            <w:tcW w:w="2056" w:type="dxa"/>
            <w:tcBorders>
              <w:top w:val="single" w:sz="4" w:space="0" w:color="auto"/>
              <w:left w:val="single" w:sz="4" w:space="0" w:color="auto"/>
              <w:bottom w:val="single" w:sz="4" w:space="0" w:color="auto"/>
              <w:right w:val="single" w:sz="4" w:space="0" w:color="auto"/>
            </w:tcBorders>
          </w:tcPr>
          <w:p w:rsidR="00897551" w:rsidRPr="00C53D86" w:rsidRDefault="00897551" w:rsidP="0082406E">
            <w:pPr>
              <w:pStyle w:val="ad"/>
              <w:rPr>
                <w:rFonts w:ascii="Times New Roman" w:eastAsiaTheme="minorEastAsia"/>
                <w:sz w:val="18"/>
                <w:szCs w:val="18"/>
              </w:rPr>
            </w:pPr>
            <w:r>
              <w:rPr>
                <w:rFonts w:ascii="Times New Roman" w:eastAsiaTheme="minorEastAsia" w:hint="eastAsia"/>
                <w:sz w:val="18"/>
                <w:szCs w:val="18"/>
              </w:rPr>
              <w:t>TMRCOUNTUP</w:t>
            </w:r>
          </w:p>
        </w:tc>
        <w:tc>
          <w:tcPr>
            <w:tcW w:w="736" w:type="dxa"/>
            <w:tcBorders>
              <w:top w:val="single" w:sz="4" w:space="0" w:color="auto"/>
              <w:left w:val="single" w:sz="4" w:space="0" w:color="auto"/>
              <w:bottom w:val="single" w:sz="4" w:space="0" w:color="auto"/>
              <w:right w:val="single" w:sz="4" w:space="0" w:color="auto"/>
            </w:tcBorders>
          </w:tcPr>
          <w:p w:rsidR="00897551" w:rsidRPr="009669F1" w:rsidRDefault="00897551" w:rsidP="0082406E">
            <w:pPr>
              <w:pStyle w:val="ad"/>
              <w:rPr>
                <w:rFonts w:ascii="Times New Roman" w:eastAsiaTheme="minorEastAsia"/>
                <w:sz w:val="18"/>
                <w:szCs w:val="18"/>
              </w:rPr>
            </w:pPr>
            <w:r>
              <w:rPr>
                <w:rFonts w:ascii="Times New Roman" w:eastAsiaTheme="minorEastAsia" w:hint="eastAsia"/>
                <w:sz w:val="18"/>
                <w:szCs w:val="18"/>
              </w:rPr>
              <w:t>R/W</w:t>
            </w:r>
          </w:p>
        </w:tc>
        <w:tc>
          <w:tcPr>
            <w:tcW w:w="691" w:type="dxa"/>
            <w:tcBorders>
              <w:top w:val="single" w:sz="4" w:space="0" w:color="auto"/>
              <w:left w:val="single" w:sz="4" w:space="0" w:color="auto"/>
              <w:bottom w:val="single" w:sz="4" w:space="0" w:color="auto"/>
              <w:right w:val="single" w:sz="4" w:space="0" w:color="auto"/>
            </w:tcBorders>
          </w:tcPr>
          <w:p w:rsidR="00897551" w:rsidRPr="007C2D0D" w:rsidRDefault="00897551" w:rsidP="0082406E">
            <w:pPr>
              <w:pStyle w:val="ad"/>
              <w:rPr>
                <w:rFonts w:ascii="Times New Roman" w:eastAsiaTheme="minorEastAsia"/>
                <w:sz w:val="18"/>
                <w:szCs w:val="18"/>
              </w:rPr>
            </w:pPr>
            <w:r>
              <w:rPr>
                <w:rFonts w:ascii="Times New Roman" w:eastAsiaTheme="minorEastAsia" w:hint="eastAsia"/>
                <w:sz w:val="18"/>
                <w:szCs w:val="18"/>
              </w:rPr>
              <w:t>1</w:t>
            </w:r>
          </w:p>
        </w:tc>
        <w:tc>
          <w:tcPr>
            <w:tcW w:w="4446" w:type="dxa"/>
            <w:tcBorders>
              <w:top w:val="single" w:sz="4" w:space="0" w:color="auto"/>
              <w:left w:val="single" w:sz="4" w:space="0" w:color="auto"/>
              <w:bottom w:val="single" w:sz="4" w:space="0" w:color="auto"/>
              <w:right w:val="single" w:sz="4" w:space="0" w:color="auto"/>
            </w:tcBorders>
          </w:tcPr>
          <w:p w:rsidR="00897551" w:rsidRDefault="00897551" w:rsidP="0082406E">
            <w:pPr>
              <w:pStyle w:val="ad"/>
              <w:rPr>
                <w:rFonts w:ascii="Times New Roman" w:eastAsiaTheme="minorEastAsia"/>
                <w:sz w:val="18"/>
                <w:szCs w:val="18"/>
              </w:rPr>
            </w:pPr>
            <w:r>
              <w:rPr>
                <w:rFonts w:ascii="Times New Roman" w:eastAsiaTheme="minorEastAsia" w:hint="eastAsia"/>
                <w:sz w:val="18"/>
                <w:szCs w:val="18"/>
              </w:rPr>
              <w:t>0x1: Timer as upward counter</w:t>
            </w:r>
          </w:p>
          <w:p w:rsidR="00897551" w:rsidRDefault="00897551" w:rsidP="0082406E">
            <w:pPr>
              <w:pStyle w:val="ad"/>
              <w:rPr>
                <w:rFonts w:ascii="Times New Roman" w:eastAsiaTheme="minorEastAsia"/>
                <w:sz w:val="18"/>
                <w:szCs w:val="18"/>
              </w:rPr>
            </w:pPr>
            <w:r>
              <w:rPr>
                <w:rFonts w:ascii="Times New Roman" w:eastAsiaTheme="minorEastAsia" w:hint="eastAsia"/>
                <w:sz w:val="18"/>
                <w:szCs w:val="18"/>
              </w:rPr>
              <w:t>0x0: Timer as downward counter</w:t>
            </w:r>
          </w:p>
          <w:p w:rsidR="00897551" w:rsidRDefault="00897551" w:rsidP="0082406E">
            <w:pPr>
              <w:pStyle w:val="ad"/>
              <w:rPr>
                <w:rFonts w:ascii="Times New Roman" w:eastAsiaTheme="minorEastAsia"/>
                <w:sz w:val="18"/>
                <w:szCs w:val="18"/>
              </w:rPr>
            </w:pPr>
            <w:r w:rsidRPr="008871BD">
              <w:rPr>
                <w:rFonts w:ascii="Times New Roman" w:eastAsiaTheme="minorEastAsia"/>
                <w:sz w:val="18"/>
                <w:szCs w:val="18"/>
              </w:rPr>
              <w:t xml:space="preserve">It can be only configured by </w:t>
            </w:r>
            <w:r w:rsidR="00EE019B">
              <w:rPr>
                <w:rFonts w:ascii="Times New Roman" w:eastAsiaTheme="minorEastAsia" w:hint="eastAsia"/>
                <w:sz w:val="18"/>
                <w:szCs w:val="18"/>
              </w:rPr>
              <w:t>RF</w:t>
            </w:r>
            <w:r w:rsidRPr="008871BD">
              <w:rPr>
                <w:rFonts w:ascii="Times New Roman" w:eastAsiaTheme="minorEastAsia"/>
                <w:sz w:val="18"/>
                <w:szCs w:val="18"/>
              </w:rPr>
              <w:t xml:space="preserve"> Core</w:t>
            </w:r>
          </w:p>
          <w:p w:rsidR="00897551" w:rsidRPr="004C09E6" w:rsidRDefault="00897551" w:rsidP="0082406E">
            <w:pPr>
              <w:pStyle w:val="ad"/>
              <w:rPr>
                <w:rFonts w:ascii="Times New Roman" w:eastAsiaTheme="minorEastAsia"/>
                <w:sz w:val="18"/>
                <w:szCs w:val="18"/>
              </w:rPr>
            </w:pPr>
            <w:r>
              <w:rPr>
                <w:rFonts w:ascii="Times New Roman" w:eastAsiaTheme="minorEastAsia"/>
                <w:sz w:val="18"/>
                <w:szCs w:val="18"/>
              </w:rPr>
              <w:t>T</w:t>
            </w:r>
            <w:r>
              <w:rPr>
                <w:rFonts w:ascii="Times New Roman" w:eastAsiaTheme="minorEastAsia" w:hint="eastAsia"/>
                <w:sz w:val="18"/>
                <w:szCs w:val="18"/>
              </w:rPr>
              <w:t>imer count value is reset to 0x0 (count up) or 0xffffffff_ffffffff (count down) whenever TMRCOUNTUP setting is changed</w:t>
            </w:r>
          </w:p>
        </w:tc>
      </w:tr>
    </w:tbl>
    <w:p w:rsidR="00897551" w:rsidRPr="00897551" w:rsidRDefault="00897551" w:rsidP="003C41F8"/>
    <w:p w:rsidR="003C41F8" w:rsidRDefault="003C41F8" w:rsidP="003C41F8">
      <w:pPr>
        <w:pStyle w:val="3"/>
        <w:numPr>
          <w:ilvl w:val="2"/>
          <w:numId w:val="18"/>
        </w:numPr>
      </w:pPr>
      <w:bookmarkStart w:id="2514" w:name="_Toc482273668"/>
      <w:r>
        <w:rPr>
          <w:rFonts w:hint="eastAsia"/>
        </w:rPr>
        <w:t>SRMSEL0&lt;31:0&gt;</w:t>
      </w:r>
      <w:bookmarkEnd w:id="2514"/>
    </w:p>
    <w:p w:rsidR="003C41F8" w:rsidRDefault="003C41F8" w:rsidP="003C41F8">
      <w:r>
        <w:rPr>
          <w:rFonts w:hint="eastAsia"/>
        </w:rPr>
        <w:t>Shared RAM pages</w:t>
      </w:r>
      <w:r>
        <w:t>’</w:t>
      </w:r>
      <w:r>
        <w:rPr>
          <w:rFonts w:hint="eastAsia"/>
        </w:rPr>
        <w:t xml:space="preserve"> ownership (master selection) status register0 </w:t>
      </w:r>
    </w:p>
    <w:p w:rsidR="003C41F8" w:rsidRDefault="003C41F8" w:rsidP="003C41F8">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3C41F8"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Description</w:t>
            </w:r>
          </w:p>
        </w:tc>
      </w:tr>
      <w:tr w:rsidR="003C41F8"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31:30</w:t>
            </w:r>
          </w:p>
        </w:tc>
        <w:tc>
          <w:tcPr>
            <w:tcW w:w="2056"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SRP15OWN</w:t>
            </w:r>
          </w:p>
        </w:tc>
        <w:tc>
          <w:tcPr>
            <w:tcW w:w="736" w:type="dxa"/>
            <w:tcBorders>
              <w:top w:val="single" w:sz="4" w:space="0" w:color="auto"/>
              <w:left w:val="single" w:sz="4" w:space="0" w:color="auto"/>
              <w:bottom w:val="single" w:sz="4" w:space="0" w:color="auto"/>
              <w:right w:val="single" w:sz="4" w:space="0" w:color="auto"/>
            </w:tcBorders>
          </w:tcPr>
          <w:p w:rsidR="003C41F8" w:rsidRPr="009669F1" w:rsidRDefault="003C41F8"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3C41F8" w:rsidRPr="004054C8" w:rsidRDefault="003C41F8" w:rsidP="00A42246">
            <w:pPr>
              <w:pStyle w:val="ad"/>
              <w:rPr>
                <w:rFonts w:ascii="Times New Roman" w:eastAsiaTheme="minorEastAsia"/>
                <w:sz w:val="18"/>
                <w:szCs w:val="18"/>
              </w:rPr>
            </w:pPr>
            <w:r w:rsidRPr="004054C8">
              <w:rPr>
                <w:rFonts w:ascii="Times New Roman" w:eastAsiaTheme="minorEastAsia"/>
                <w:sz w:val="18"/>
                <w:szCs w:val="18"/>
              </w:rPr>
              <w:t>Shared RAM page</w:t>
            </w:r>
            <w:r>
              <w:rPr>
                <w:rFonts w:ascii="Times New Roman" w:eastAsiaTheme="minorEastAsia" w:hint="eastAsia"/>
                <w:sz w:val="18"/>
                <w:szCs w:val="18"/>
              </w:rPr>
              <w:t xml:space="preserve">15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3C41F8" w:rsidRDefault="003C41F8"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3C41F8" w:rsidRPr="004054C8" w:rsidRDefault="003C41F8"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3C41F8"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29:28</w:t>
            </w:r>
          </w:p>
        </w:tc>
        <w:tc>
          <w:tcPr>
            <w:tcW w:w="2056"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SRP14OWN</w:t>
            </w:r>
          </w:p>
        </w:tc>
        <w:tc>
          <w:tcPr>
            <w:tcW w:w="736" w:type="dxa"/>
            <w:tcBorders>
              <w:top w:val="single" w:sz="4" w:space="0" w:color="auto"/>
              <w:left w:val="single" w:sz="4" w:space="0" w:color="auto"/>
              <w:bottom w:val="single" w:sz="4" w:space="0" w:color="auto"/>
              <w:right w:val="single" w:sz="4" w:space="0" w:color="auto"/>
            </w:tcBorders>
          </w:tcPr>
          <w:p w:rsidR="003C41F8" w:rsidRPr="009669F1" w:rsidRDefault="003C41F8"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3C41F8" w:rsidRPr="004054C8" w:rsidRDefault="003C41F8"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14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3C41F8" w:rsidRDefault="003C41F8"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3C41F8" w:rsidRPr="004054C8" w:rsidRDefault="003C41F8"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3C41F8"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27:26</w:t>
            </w:r>
          </w:p>
        </w:tc>
        <w:tc>
          <w:tcPr>
            <w:tcW w:w="2056"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SRP13OWN</w:t>
            </w:r>
          </w:p>
        </w:tc>
        <w:tc>
          <w:tcPr>
            <w:tcW w:w="736" w:type="dxa"/>
            <w:tcBorders>
              <w:top w:val="single" w:sz="4" w:space="0" w:color="auto"/>
              <w:left w:val="single" w:sz="4" w:space="0" w:color="auto"/>
              <w:bottom w:val="single" w:sz="4" w:space="0" w:color="auto"/>
              <w:right w:val="single" w:sz="4" w:space="0" w:color="auto"/>
            </w:tcBorders>
          </w:tcPr>
          <w:p w:rsidR="003C41F8" w:rsidRPr="009669F1" w:rsidRDefault="003C41F8"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3C41F8" w:rsidRPr="004054C8" w:rsidRDefault="003C41F8"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13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3C41F8" w:rsidRDefault="003C41F8"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3C41F8" w:rsidRPr="004054C8" w:rsidRDefault="003C41F8"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3C41F8"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25:24</w:t>
            </w:r>
          </w:p>
        </w:tc>
        <w:tc>
          <w:tcPr>
            <w:tcW w:w="2056"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SRP12OWN</w:t>
            </w:r>
          </w:p>
        </w:tc>
        <w:tc>
          <w:tcPr>
            <w:tcW w:w="736" w:type="dxa"/>
            <w:tcBorders>
              <w:top w:val="single" w:sz="4" w:space="0" w:color="auto"/>
              <w:left w:val="single" w:sz="4" w:space="0" w:color="auto"/>
              <w:bottom w:val="single" w:sz="4" w:space="0" w:color="auto"/>
              <w:right w:val="single" w:sz="4" w:space="0" w:color="auto"/>
            </w:tcBorders>
          </w:tcPr>
          <w:p w:rsidR="003C41F8" w:rsidRPr="009669F1" w:rsidRDefault="003C41F8"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3C41F8" w:rsidRPr="004054C8" w:rsidRDefault="003C41F8"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12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3C41F8" w:rsidRDefault="003C41F8"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3C41F8" w:rsidRPr="004054C8" w:rsidRDefault="003C41F8"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3C41F8"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23:22</w:t>
            </w:r>
          </w:p>
        </w:tc>
        <w:tc>
          <w:tcPr>
            <w:tcW w:w="2056"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SRP110OWN</w:t>
            </w:r>
          </w:p>
        </w:tc>
        <w:tc>
          <w:tcPr>
            <w:tcW w:w="736" w:type="dxa"/>
            <w:tcBorders>
              <w:top w:val="single" w:sz="4" w:space="0" w:color="auto"/>
              <w:left w:val="single" w:sz="4" w:space="0" w:color="auto"/>
              <w:bottom w:val="single" w:sz="4" w:space="0" w:color="auto"/>
              <w:right w:val="single" w:sz="4" w:space="0" w:color="auto"/>
            </w:tcBorders>
          </w:tcPr>
          <w:p w:rsidR="003C41F8" w:rsidRPr="009669F1" w:rsidRDefault="003C41F8"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3C41F8" w:rsidRPr="004054C8" w:rsidRDefault="003C41F8"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11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3C41F8" w:rsidRDefault="003C41F8"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3C41F8" w:rsidRPr="004054C8" w:rsidRDefault="003C41F8"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3C41F8"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21:20</w:t>
            </w:r>
          </w:p>
        </w:tc>
        <w:tc>
          <w:tcPr>
            <w:tcW w:w="2056"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SRP10OWN</w:t>
            </w:r>
          </w:p>
        </w:tc>
        <w:tc>
          <w:tcPr>
            <w:tcW w:w="736" w:type="dxa"/>
            <w:tcBorders>
              <w:top w:val="single" w:sz="4" w:space="0" w:color="auto"/>
              <w:left w:val="single" w:sz="4" w:space="0" w:color="auto"/>
              <w:bottom w:val="single" w:sz="4" w:space="0" w:color="auto"/>
              <w:right w:val="single" w:sz="4" w:space="0" w:color="auto"/>
            </w:tcBorders>
          </w:tcPr>
          <w:p w:rsidR="003C41F8" w:rsidRPr="009669F1" w:rsidRDefault="003C41F8"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3C41F8" w:rsidRPr="004054C8" w:rsidRDefault="003C41F8"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10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3C41F8" w:rsidRDefault="003C41F8"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3C41F8" w:rsidRPr="004054C8" w:rsidRDefault="003C41F8"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3C41F8"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19:18</w:t>
            </w:r>
          </w:p>
        </w:tc>
        <w:tc>
          <w:tcPr>
            <w:tcW w:w="2056"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SRP09OWN</w:t>
            </w:r>
          </w:p>
        </w:tc>
        <w:tc>
          <w:tcPr>
            <w:tcW w:w="736" w:type="dxa"/>
            <w:tcBorders>
              <w:top w:val="single" w:sz="4" w:space="0" w:color="auto"/>
              <w:left w:val="single" w:sz="4" w:space="0" w:color="auto"/>
              <w:bottom w:val="single" w:sz="4" w:space="0" w:color="auto"/>
              <w:right w:val="single" w:sz="4" w:space="0" w:color="auto"/>
            </w:tcBorders>
          </w:tcPr>
          <w:p w:rsidR="003C41F8" w:rsidRPr="009669F1" w:rsidRDefault="003C41F8"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3C41F8" w:rsidRPr="004054C8" w:rsidRDefault="003C41F8"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9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3C41F8" w:rsidRDefault="003C41F8"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3C41F8" w:rsidRPr="004054C8" w:rsidRDefault="003C41F8"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3C41F8"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17:16</w:t>
            </w:r>
          </w:p>
        </w:tc>
        <w:tc>
          <w:tcPr>
            <w:tcW w:w="2056"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SRP08OWN</w:t>
            </w:r>
          </w:p>
        </w:tc>
        <w:tc>
          <w:tcPr>
            <w:tcW w:w="736" w:type="dxa"/>
            <w:tcBorders>
              <w:top w:val="single" w:sz="4" w:space="0" w:color="auto"/>
              <w:left w:val="single" w:sz="4" w:space="0" w:color="auto"/>
              <w:bottom w:val="single" w:sz="4" w:space="0" w:color="auto"/>
              <w:right w:val="single" w:sz="4" w:space="0" w:color="auto"/>
            </w:tcBorders>
          </w:tcPr>
          <w:p w:rsidR="003C41F8" w:rsidRPr="009669F1" w:rsidRDefault="003C41F8"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3C41F8" w:rsidRPr="004054C8" w:rsidRDefault="003C41F8"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8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3C41F8" w:rsidRDefault="003C41F8"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3C41F8" w:rsidRPr="004054C8" w:rsidRDefault="003C41F8"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3C41F8"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lastRenderedPageBreak/>
              <w:t>15:14</w:t>
            </w:r>
          </w:p>
        </w:tc>
        <w:tc>
          <w:tcPr>
            <w:tcW w:w="2056"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SRP07OWN</w:t>
            </w:r>
          </w:p>
        </w:tc>
        <w:tc>
          <w:tcPr>
            <w:tcW w:w="736" w:type="dxa"/>
            <w:tcBorders>
              <w:top w:val="single" w:sz="4" w:space="0" w:color="auto"/>
              <w:left w:val="single" w:sz="4" w:space="0" w:color="auto"/>
              <w:bottom w:val="single" w:sz="4" w:space="0" w:color="auto"/>
              <w:right w:val="single" w:sz="4" w:space="0" w:color="auto"/>
            </w:tcBorders>
          </w:tcPr>
          <w:p w:rsidR="003C41F8" w:rsidRPr="009669F1" w:rsidRDefault="003C41F8"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3C41F8" w:rsidRPr="004054C8" w:rsidRDefault="003C41F8"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7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3C41F8" w:rsidRDefault="003C41F8"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3C41F8" w:rsidRPr="004054C8" w:rsidRDefault="003C41F8"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3C41F8"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13:12</w:t>
            </w:r>
          </w:p>
        </w:tc>
        <w:tc>
          <w:tcPr>
            <w:tcW w:w="2056"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SRP06OWN</w:t>
            </w:r>
          </w:p>
        </w:tc>
        <w:tc>
          <w:tcPr>
            <w:tcW w:w="736" w:type="dxa"/>
            <w:tcBorders>
              <w:top w:val="single" w:sz="4" w:space="0" w:color="auto"/>
              <w:left w:val="single" w:sz="4" w:space="0" w:color="auto"/>
              <w:bottom w:val="single" w:sz="4" w:space="0" w:color="auto"/>
              <w:right w:val="single" w:sz="4" w:space="0" w:color="auto"/>
            </w:tcBorders>
          </w:tcPr>
          <w:p w:rsidR="003C41F8" w:rsidRPr="009669F1" w:rsidRDefault="003C41F8"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3C41F8" w:rsidRPr="004054C8" w:rsidRDefault="003C41F8"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6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3C41F8" w:rsidRDefault="003C41F8"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3C41F8" w:rsidRPr="004054C8" w:rsidRDefault="003C41F8"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3C41F8"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11:10</w:t>
            </w:r>
          </w:p>
        </w:tc>
        <w:tc>
          <w:tcPr>
            <w:tcW w:w="2056"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SRP05OWN</w:t>
            </w:r>
          </w:p>
        </w:tc>
        <w:tc>
          <w:tcPr>
            <w:tcW w:w="736" w:type="dxa"/>
            <w:tcBorders>
              <w:top w:val="single" w:sz="4" w:space="0" w:color="auto"/>
              <w:left w:val="single" w:sz="4" w:space="0" w:color="auto"/>
              <w:bottom w:val="single" w:sz="4" w:space="0" w:color="auto"/>
              <w:right w:val="single" w:sz="4" w:space="0" w:color="auto"/>
            </w:tcBorders>
          </w:tcPr>
          <w:p w:rsidR="003C41F8" w:rsidRPr="009669F1" w:rsidRDefault="003C41F8"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3C41F8" w:rsidRPr="004054C8" w:rsidRDefault="003C41F8"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5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3C41F8" w:rsidRDefault="003C41F8"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3C41F8" w:rsidRPr="004054C8" w:rsidRDefault="003C41F8"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3C41F8"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9:8</w:t>
            </w:r>
          </w:p>
        </w:tc>
        <w:tc>
          <w:tcPr>
            <w:tcW w:w="2056"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SRP04OWN</w:t>
            </w:r>
          </w:p>
        </w:tc>
        <w:tc>
          <w:tcPr>
            <w:tcW w:w="736" w:type="dxa"/>
            <w:tcBorders>
              <w:top w:val="single" w:sz="4" w:space="0" w:color="auto"/>
              <w:left w:val="single" w:sz="4" w:space="0" w:color="auto"/>
              <w:bottom w:val="single" w:sz="4" w:space="0" w:color="auto"/>
              <w:right w:val="single" w:sz="4" w:space="0" w:color="auto"/>
            </w:tcBorders>
          </w:tcPr>
          <w:p w:rsidR="003C41F8" w:rsidRPr="009669F1" w:rsidRDefault="003C41F8"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3C41F8" w:rsidRPr="004054C8" w:rsidRDefault="003C41F8"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4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3C41F8" w:rsidRDefault="003C41F8"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3C41F8" w:rsidRPr="004054C8" w:rsidRDefault="003C41F8"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3C41F8"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7:6</w:t>
            </w:r>
          </w:p>
        </w:tc>
        <w:tc>
          <w:tcPr>
            <w:tcW w:w="2056"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SRP03OWN</w:t>
            </w:r>
          </w:p>
        </w:tc>
        <w:tc>
          <w:tcPr>
            <w:tcW w:w="736" w:type="dxa"/>
            <w:tcBorders>
              <w:top w:val="single" w:sz="4" w:space="0" w:color="auto"/>
              <w:left w:val="single" w:sz="4" w:space="0" w:color="auto"/>
              <w:bottom w:val="single" w:sz="4" w:space="0" w:color="auto"/>
              <w:right w:val="single" w:sz="4" w:space="0" w:color="auto"/>
            </w:tcBorders>
          </w:tcPr>
          <w:p w:rsidR="003C41F8" w:rsidRPr="009669F1" w:rsidRDefault="003C41F8"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3C41F8" w:rsidRPr="004054C8" w:rsidRDefault="003C41F8"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3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3C41F8" w:rsidRDefault="003C41F8"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3C41F8" w:rsidRPr="004054C8" w:rsidRDefault="003C41F8"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3C41F8"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5:4</w:t>
            </w:r>
          </w:p>
        </w:tc>
        <w:tc>
          <w:tcPr>
            <w:tcW w:w="2056"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SRP02OWN</w:t>
            </w:r>
          </w:p>
        </w:tc>
        <w:tc>
          <w:tcPr>
            <w:tcW w:w="736" w:type="dxa"/>
            <w:tcBorders>
              <w:top w:val="single" w:sz="4" w:space="0" w:color="auto"/>
              <w:left w:val="single" w:sz="4" w:space="0" w:color="auto"/>
              <w:bottom w:val="single" w:sz="4" w:space="0" w:color="auto"/>
              <w:right w:val="single" w:sz="4" w:space="0" w:color="auto"/>
            </w:tcBorders>
          </w:tcPr>
          <w:p w:rsidR="003C41F8" w:rsidRPr="009669F1" w:rsidRDefault="003C41F8"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3C41F8" w:rsidRPr="004054C8" w:rsidRDefault="003C41F8"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2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3C41F8" w:rsidRDefault="003C41F8"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3C41F8" w:rsidRPr="004054C8" w:rsidRDefault="003C41F8"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3C41F8"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SRP01OWN</w:t>
            </w:r>
          </w:p>
        </w:tc>
        <w:tc>
          <w:tcPr>
            <w:tcW w:w="736" w:type="dxa"/>
            <w:tcBorders>
              <w:top w:val="single" w:sz="4" w:space="0" w:color="auto"/>
              <w:left w:val="single" w:sz="4" w:space="0" w:color="auto"/>
              <w:bottom w:val="single" w:sz="4" w:space="0" w:color="auto"/>
              <w:right w:val="single" w:sz="4" w:space="0" w:color="auto"/>
            </w:tcBorders>
          </w:tcPr>
          <w:p w:rsidR="003C41F8" w:rsidRPr="009669F1" w:rsidRDefault="003C41F8"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3C41F8" w:rsidRPr="004054C8" w:rsidRDefault="003C41F8"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1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3C41F8" w:rsidRDefault="003C41F8"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3C41F8" w:rsidRPr="004054C8" w:rsidRDefault="003C41F8"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3C41F8"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SRP00OWN</w:t>
            </w:r>
          </w:p>
        </w:tc>
        <w:tc>
          <w:tcPr>
            <w:tcW w:w="736" w:type="dxa"/>
            <w:tcBorders>
              <w:top w:val="single" w:sz="4" w:space="0" w:color="auto"/>
              <w:left w:val="single" w:sz="4" w:space="0" w:color="auto"/>
              <w:bottom w:val="single" w:sz="4" w:space="0" w:color="auto"/>
              <w:right w:val="single" w:sz="4" w:space="0" w:color="auto"/>
            </w:tcBorders>
          </w:tcPr>
          <w:p w:rsidR="003C41F8" w:rsidRPr="009669F1" w:rsidRDefault="003C41F8"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3C41F8" w:rsidRPr="004054C8" w:rsidRDefault="003C41F8" w:rsidP="00A42246">
            <w:pPr>
              <w:pStyle w:val="ad"/>
              <w:rPr>
                <w:rFonts w:ascii="Times New Roman" w:eastAsiaTheme="minorEastAsia"/>
                <w:sz w:val="18"/>
                <w:szCs w:val="18"/>
              </w:rPr>
            </w:pPr>
            <w:r w:rsidRPr="004054C8">
              <w:rPr>
                <w:rFonts w:ascii="Times New Roman" w:eastAsiaTheme="minorEastAsia"/>
                <w:sz w:val="18"/>
                <w:szCs w:val="18"/>
              </w:rPr>
              <w:t>Shared RAM page 0</w:t>
            </w:r>
            <w:r>
              <w:rPr>
                <w:rFonts w:ascii="Times New Roman" w:eastAsiaTheme="minorEastAsia" w:hint="eastAsia"/>
                <w:sz w:val="18"/>
                <w:szCs w:val="18"/>
              </w:rPr>
              <w:t xml:space="preserve">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3C41F8" w:rsidRDefault="003C41F8"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3C41F8" w:rsidRPr="004054C8" w:rsidRDefault="003C41F8" w:rsidP="00A42246">
            <w:pPr>
              <w:pStyle w:val="ad"/>
              <w:rPr>
                <w:rFonts w:ascii="Times New Roman" w:eastAsiaTheme="minorEastAsia"/>
                <w:sz w:val="18"/>
                <w:szCs w:val="18"/>
              </w:rPr>
            </w:pPr>
            <w:r w:rsidRPr="004054C8">
              <w:rPr>
                <w:rFonts w:ascii="Times New Roman"/>
                <w:sz w:val="18"/>
                <w:szCs w:val="18"/>
              </w:rPr>
              <w:t>10: owned by RFDSP; 11: owned by PLCDSP.</w:t>
            </w:r>
          </w:p>
        </w:tc>
      </w:tr>
    </w:tbl>
    <w:p w:rsidR="003C41F8" w:rsidRPr="008A0FF2" w:rsidRDefault="003C41F8" w:rsidP="003C41F8"/>
    <w:p w:rsidR="003C41F8" w:rsidRDefault="003C41F8" w:rsidP="003C41F8">
      <w:pPr>
        <w:pStyle w:val="3"/>
        <w:numPr>
          <w:ilvl w:val="2"/>
          <w:numId w:val="18"/>
        </w:numPr>
      </w:pPr>
      <w:bookmarkStart w:id="2515" w:name="_Toc482273669"/>
      <w:r>
        <w:rPr>
          <w:rFonts w:hint="eastAsia"/>
        </w:rPr>
        <w:t>SRMSEL1&lt;31:0&gt;</w:t>
      </w:r>
      <w:bookmarkEnd w:id="2515"/>
    </w:p>
    <w:p w:rsidR="003C41F8" w:rsidRDefault="003C41F8" w:rsidP="003C41F8">
      <w:r>
        <w:rPr>
          <w:rFonts w:hint="eastAsia"/>
        </w:rPr>
        <w:t>Shared RAM pages</w:t>
      </w:r>
      <w:r>
        <w:t>’</w:t>
      </w:r>
      <w:r>
        <w:rPr>
          <w:rFonts w:hint="eastAsia"/>
        </w:rPr>
        <w:t xml:space="preserve"> ownership (master selection) status register1</w:t>
      </w:r>
    </w:p>
    <w:p w:rsidR="003C41F8" w:rsidRDefault="003C41F8" w:rsidP="003C41F8">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3C41F8"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3C41F8" w:rsidRPr="00E53CAA" w:rsidRDefault="003C41F8" w:rsidP="00A42246">
            <w:pPr>
              <w:pStyle w:val="ad"/>
              <w:rPr>
                <w:rFonts w:ascii="Times New Roman" w:eastAsia="MS PGothic"/>
                <w:sz w:val="18"/>
                <w:szCs w:val="18"/>
              </w:rPr>
            </w:pPr>
            <w:r w:rsidRPr="00E53CAA">
              <w:rPr>
                <w:rFonts w:ascii="Times New Roman" w:eastAsia="MS PGothic"/>
                <w:sz w:val="18"/>
                <w:szCs w:val="18"/>
              </w:rPr>
              <w:t>Description</w:t>
            </w:r>
          </w:p>
        </w:tc>
      </w:tr>
      <w:tr w:rsidR="003C41F8"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31:30</w:t>
            </w:r>
          </w:p>
        </w:tc>
        <w:tc>
          <w:tcPr>
            <w:tcW w:w="2056"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SRP31OWN</w:t>
            </w:r>
          </w:p>
        </w:tc>
        <w:tc>
          <w:tcPr>
            <w:tcW w:w="736" w:type="dxa"/>
            <w:tcBorders>
              <w:top w:val="single" w:sz="4" w:space="0" w:color="auto"/>
              <w:left w:val="single" w:sz="4" w:space="0" w:color="auto"/>
              <w:bottom w:val="single" w:sz="4" w:space="0" w:color="auto"/>
              <w:right w:val="single" w:sz="4" w:space="0" w:color="auto"/>
            </w:tcBorders>
          </w:tcPr>
          <w:p w:rsidR="003C41F8" w:rsidRPr="009669F1" w:rsidRDefault="003C41F8"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3C41F8" w:rsidRPr="004054C8" w:rsidRDefault="003C41F8" w:rsidP="00A42246">
            <w:pPr>
              <w:pStyle w:val="ad"/>
              <w:rPr>
                <w:rFonts w:ascii="Times New Roman" w:eastAsiaTheme="minorEastAsia"/>
                <w:sz w:val="18"/>
                <w:szCs w:val="18"/>
              </w:rPr>
            </w:pPr>
            <w:r w:rsidRPr="004054C8">
              <w:rPr>
                <w:rFonts w:ascii="Times New Roman" w:eastAsiaTheme="minorEastAsia"/>
                <w:sz w:val="18"/>
                <w:szCs w:val="18"/>
              </w:rPr>
              <w:t>Shared RAM page</w:t>
            </w:r>
            <w:r>
              <w:rPr>
                <w:rFonts w:ascii="Times New Roman" w:eastAsiaTheme="minorEastAsia" w:hint="eastAsia"/>
                <w:sz w:val="18"/>
                <w:szCs w:val="18"/>
              </w:rPr>
              <w:t xml:space="preserve"> 31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3C41F8" w:rsidRDefault="003C41F8"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3C41F8" w:rsidRPr="004054C8" w:rsidRDefault="003C41F8"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3C41F8"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29:28</w:t>
            </w:r>
          </w:p>
        </w:tc>
        <w:tc>
          <w:tcPr>
            <w:tcW w:w="2056"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SRP30OWN</w:t>
            </w:r>
          </w:p>
        </w:tc>
        <w:tc>
          <w:tcPr>
            <w:tcW w:w="736" w:type="dxa"/>
            <w:tcBorders>
              <w:top w:val="single" w:sz="4" w:space="0" w:color="auto"/>
              <w:left w:val="single" w:sz="4" w:space="0" w:color="auto"/>
              <w:bottom w:val="single" w:sz="4" w:space="0" w:color="auto"/>
              <w:right w:val="single" w:sz="4" w:space="0" w:color="auto"/>
            </w:tcBorders>
          </w:tcPr>
          <w:p w:rsidR="003C41F8" w:rsidRPr="009669F1" w:rsidRDefault="003C41F8"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3C41F8" w:rsidRPr="004054C8" w:rsidRDefault="003C41F8"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30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3C41F8" w:rsidRDefault="003C41F8"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3C41F8" w:rsidRPr="004054C8" w:rsidRDefault="003C41F8"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3C41F8"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27:26</w:t>
            </w:r>
          </w:p>
        </w:tc>
        <w:tc>
          <w:tcPr>
            <w:tcW w:w="2056"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SRP29OWN</w:t>
            </w:r>
          </w:p>
        </w:tc>
        <w:tc>
          <w:tcPr>
            <w:tcW w:w="736" w:type="dxa"/>
            <w:tcBorders>
              <w:top w:val="single" w:sz="4" w:space="0" w:color="auto"/>
              <w:left w:val="single" w:sz="4" w:space="0" w:color="auto"/>
              <w:bottom w:val="single" w:sz="4" w:space="0" w:color="auto"/>
              <w:right w:val="single" w:sz="4" w:space="0" w:color="auto"/>
            </w:tcBorders>
          </w:tcPr>
          <w:p w:rsidR="003C41F8" w:rsidRPr="009669F1" w:rsidRDefault="003C41F8"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3C41F8" w:rsidRPr="004054C8" w:rsidRDefault="003C41F8"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29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3C41F8" w:rsidRDefault="003C41F8"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3C41F8" w:rsidRPr="004054C8" w:rsidRDefault="003C41F8"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3C41F8"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25:24</w:t>
            </w:r>
          </w:p>
        </w:tc>
        <w:tc>
          <w:tcPr>
            <w:tcW w:w="2056"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SRP28OWN</w:t>
            </w:r>
          </w:p>
        </w:tc>
        <w:tc>
          <w:tcPr>
            <w:tcW w:w="736" w:type="dxa"/>
            <w:tcBorders>
              <w:top w:val="single" w:sz="4" w:space="0" w:color="auto"/>
              <w:left w:val="single" w:sz="4" w:space="0" w:color="auto"/>
              <w:bottom w:val="single" w:sz="4" w:space="0" w:color="auto"/>
              <w:right w:val="single" w:sz="4" w:space="0" w:color="auto"/>
            </w:tcBorders>
          </w:tcPr>
          <w:p w:rsidR="003C41F8" w:rsidRPr="009669F1" w:rsidRDefault="003C41F8"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3C41F8" w:rsidRPr="004054C8" w:rsidRDefault="003C41F8"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28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3C41F8" w:rsidRDefault="003C41F8"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3C41F8" w:rsidRPr="004054C8" w:rsidRDefault="003C41F8"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3C41F8"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23:22</w:t>
            </w:r>
          </w:p>
        </w:tc>
        <w:tc>
          <w:tcPr>
            <w:tcW w:w="2056"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SRP270OWN</w:t>
            </w:r>
          </w:p>
        </w:tc>
        <w:tc>
          <w:tcPr>
            <w:tcW w:w="736" w:type="dxa"/>
            <w:tcBorders>
              <w:top w:val="single" w:sz="4" w:space="0" w:color="auto"/>
              <w:left w:val="single" w:sz="4" w:space="0" w:color="auto"/>
              <w:bottom w:val="single" w:sz="4" w:space="0" w:color="auto"/>
              <w:right w:val="single" w:sz="4" w:space="0" w:color="auto"/>
            </w:tcBorders>
          </w:tcPr>
          <w:p w:rsidR="003C41F8" w:rsidRPr="009669F1" w:rsidRDefault="003C41F8"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3C41F8" w:rsidRPr="004054C8" w:rsidRDefault="003C41F8"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27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3C41F8" w:rsidRDefault="003C41F8"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3C41F8" w:rsidRPr="004054C8" w:rsidRDefault="003C41F8" w:rsidP="00A42246">
            <w:pPr>
              <w:pStyle w:val="ad"/>
              <w:rPr>
                <w:rFonts w:ascii="Times New Roman" w:eastAsiaTheme="minorEastAsia"/>
                <w:sz w:val="18"/>
                <w:szCs w:val="18"/>
              </w:rPr>
            </w:pPr>
            <w:r w:rsidRPr="004054C8">
              <w:rPr>
                <w:rFonts w:ascii="Times New Roman"/>
                <w:sz w:val="18"/>
                <w:szCs w:val="18"/>
              </w:rPr>
              <w:t xml:space="preserve">10: owned by RFDSP; </w:t>
            </w:r>
            <w:r>
              <w:rPr>
                <w:rFonts w:ascii="Times New Roman" w:eastAsiaTheme="minorEastAsia" w:hint="eastAsia"/>
                <w:sz w:val="18"/>
                <w:szCs w:val="18"/>
              </w:rPr>
              <w:t>11</w:t>
            </w:r>
            <w:r w:rsidRPr="004054C8">
              <w:rPr>
                <w:rFonts w:ascii="Times New Roman"/>
                <w:sz w:val="18"/>
                <w:szCs w:val="18"/>
              </w:rPr>
              <w:t>: owned by PLCDSP.</w:t>
            </w:r>
          </w:p>
        </w:tc>
      </w:tr>
      <w:tr w:rsidR="003C41F8"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21:20</w:t>
            </w:r>
          </w:p>
        </w:tc>
        <w:tc>
          <w:tcPr>
            <w:tcW w:w="2056"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SRP26OWN</w:t>
            </w:r>
          </w:p>
        </w:tc>
        <w:tc>
          <w:tcPr>
            <w:tcW w:w="736" w:type="dxa"/>
            <w:tcBorders>
              <w:top w:val="single" w:sz="4" w:space="0" w:color="auto"/>
              <w:left w:val="single" w:sz="4" w:space="0" w:color="auto"/>
              <w:bottom w:val="single" w:sz="4" w:space="0" w:color="auto"/>
              <w:right w:val="single" w:sz="4" w:space="0" w:color="auto"/>
            </w:tcBorders>
          </w:tcPr>
          <w:p w:rsidR="003C41F8" w:rsidRPr="009669F1" w:rsidRDefault="003C41F8"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3C41F8" w:rsidRPr="004054C8" w:rsidRDefault="003C41F8"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26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3C41F8" w:rsidRDefault="003C41F8"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3C41F8" w:rsidRPr="004054C8" w:rsidRDefault="003C41F8"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3C41F8"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19:18</w:t>
            </w:r>
          </w:p>
        </w:tc>
        <w:tc>
          <w:tcPr>
            <w:tcW w:w="2056"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SRP25OWN</w:t>
            </w:r>
          </w:p>
        </w:tc>
        <w:tc>
          <w:tcPr>
            <w:tcW w:w="736" w:type="dxa"/>
            <w:tcBorders>
              <w:top w:val="single" w:sz="4" w:space="0" w:color="auto"/>
              <w:left w:val="single" w:sz="4" w:space="0" w:color="auto"/>
              <w:bottom w:val="single" w:sz="4" w:space="0" w:color="auto"/>
              <w:right w:val="single" w:sz="4" w:space="0" w:color="auto"/>
            </w:tcBorders>
          </w:tcPr>
          <w:p w:rsidR="003C41F8" w:rsidRPr="009669F1" w:rsidRDefault="003C41F8"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3C41F8" w:rsidRPr="004054C8" w:rsidRDefault="003C41F8"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25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3C41F8" w:rsidRDefault="003C41F8"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3C41F8" w:rsidRPr="004054C8" w:rsidRDefault="003C41F8"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3C41F8"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17:16</w:t>
            </w:r>
          </w:p>
        </w:tc>
        <w:tc>
          <w:tcPr>
            <w:tcW w:w="2056"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SRP24OWN</w:t>
            </w:r>
          </w:p>
        </w:tc>
        <w:tc>
          <w:tcPr>
            <w:tcW w:w="736" w:type="dxa"/>
            <w:tcBorders>
              <w:top w:val="single" w:sz="4" w:space="0" w:color="auto"/>
              <w:left w:val="single" w:sz="4" w:space="0" w:color="auto"/>
              <w:bottom w:val="single" w:sz="4" w:space="0" w:color="auto"/>
              <w:right w:val="single" w:sz="4" w:space="0" w:color="auto"/>
            </w:tcBorders>
          </w:tcPr>
          <w:p w:rsidR="003C41F8" w:rsidRPr="009669F1" w:rsidRDefault="003C41F8"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3C41F8" w:rsidRPr="004054C8" w:rsidRDefault="003C41F8"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24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3C41F8" w:rsidRDefault="003C41F8"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3C41F8" w:rsidRPr="004054C8" w:rsidRDefault="003C41F8"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3C41F8"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15:14</w:t>
            </w:r>
          </w:p>
        </w:tc>
        <w:tc>
          <w:tcPr>
            <w:tcW w:w="2056"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SRP23OWN</w:t>
            </w:r>
          </w:p>
        </w:tc>
        <w:tc>
          <w:tcPr>
            <w:tcW w:w="736" w:type="dxa"/>
            <w:tcBorders>
              <w:top w:val="single" w:sz="4" w:space="0" w:color="auto"/>
              <w:left w:val="single" w:sz="4" w:space="0" w:color="auto"/>
              <w:bottom w:val="single" w:sz="4" w:space="0" w:color="auto"/>
              <w:right w:val="single" w:sz="4" w:space="0" w:color="auto"/>
            </w:tcBorders>
          </w:tcPr>
          <w:p w:rsidR="003C41F8" w:rsidRPr="009669F1" w:rsidRDefault="003C41F8"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3C41F8" w:rsidRPr="004054C8" w:rsidRDefault="003C41F8"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23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3C41F8" w:rsidRDefault="003C41F8"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3C41F8" w:rsidRPr="004054C8" w:rsidRDefault="003C41F8"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3C41F8"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lastRenderedPageBreak/>
              <w:t>13:12</w:t>
            </w:r>
          </w:p>
        </w:tc>
        <w:tc>
          <w:tcPr>
            <w:tcW w:w="2056"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SRP22OWN</w:t>
            </w:r>
          </w:p>
        </w:tc>
        <w:tc>
          <w:tcPr>
            <w:tcW w:w="736" w:type="dxa"/>
            <w:tcBorders>
              <w:top w:val="single" w:sz="4" w:space="0" w:color="auto"/>
              <w:left w:val="single" w:sz="4" w:space="0" w:color="auto"/>
              <w:bottom w:val="single" w:sz="4" w:space="0" w:color="auto"/>
              <w:right w:val="single" w:sz="4" w:space="0" w:color="auto"/>
            </w:tcBorders>
          </w:tcPr>
          <w:p w:rsidR="003C41F8" w:rsidRPr="009669F1" w:rsidRDefault="003C41F8"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3C41F8" w:rsidRPr="004054C8" w:rsidRDefault="003C41F8"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22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3C41F8" w:rsidRDefault="003C41F8"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3C41F8" w:rsidRPr="004054C8" w:rsidRDefault="003C41F8"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3C41F8"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11:10</w:t>
            </w:r>
          </w:p>
        </w:tc>
        <w:tc>
          <w:tcPr>
            <w:tcW w:w="2056"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SRP21OWN</w:t>
            </w:r>
          </w:p>
        </w:tc>
        <w:tc>
          <w:tcPr>
            <w:tcW w:w="736" w:type="dxa"/>
            <w:tcBorders>
              <w:top w:val="single" w:sz="4" w:space="0" w:color="auto"/>
              <w:left w:val="single" w:sz="4" w:space="0" w:color="auto"/>
              <w:bottom w:val="single" w:sz="4" w:space="0" w:color="auto"/>
              <w:right w:val="single" w:sz="4" w:space="0" w:color="auto"/>
            </w:tcBorders>
          </w:tcPr>
          <w:p w:rsidR="003C41F8" w:rsidRPr="009669F1" w:rsidRDefault="003C41F8"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3C41F8" w:rsidRPr="004054C8" w:rsidRDefault="003C41F8"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21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3C41F8" w:rsidRDefault="003C41F8"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3C41F8" w:rsidRPr="004054C8" w:rsidRDefault="003C41F8"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3C41F8"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9:8</w:t>
            </w:r>
          </w:p>
        </w:tc>
        <w:tc>
          <w:tcPr>
            <w:tcW w:w="2056"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SRP20OWN</w:t>
            </w:r>
          </w:p>
        </w:tc>
        <w:tc>
          <w:tcPr>
            <w:tcW w:w="736" w:type="dxa"/>
            <w:tcBorders>
              <w:top w:val="single" w:sz="4" w:space="0" w:color="auto"/>
              <w:left w:val="single" w:sz="4" w:space="0" w:color="auto"/>
              <w:bottom w:val="single" w:sz="4" w:space="0" w:color="auto"/>
              <w:right w:val="single" w:sz="4" w:space="0" w:color="auto"/>
            </w:tcBorders>
          </w:tcPr>
          <w:p w:rsidR="003C41F8" w:rsidRPr="009669F1" w:rsidRDefault="003C41F8"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3C41F8" w:rsidRPr="004054C8" w:rsidRDefault="003C41F8"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20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3C41F8" w:rsidRDefault="003C41F8"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3C41F8" w:rsidRPr="004054C8" w:rsidRDefault="003C41F8"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3C41F8"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7:6</w:t>
            </w:r>
          </w:p>
        </w:tc>
        <w:tc>
          <w:tcPr>
            <w:tcW w:w="2056"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SRP19OWN</w:t>
            </w:r>
          </w:p>
        </w:tc>
        <w:tc>
          <w:tcPr>
            <w:tcW w:w="736" w:type="dxa"/>
            <w:tcBorders>
              <w:top w:val="single" w:sz="4" w:space="0" w:color="auto"/>
              <w:left w:val="single" w:sz="4" w:space="0" w:color="auto"/>
              <w:bottom w:val="single" w:sz="4" w:space="0" w:color="auto"/>
              <w:right w:val="single" w:sz="4" w:space="0" w:color="auto"/>
            </w:tcBorders>
          </w:tcPr>
          <w:p w:rsidR="003C41F8" w:rsidRPr="009669F1" w:rsidRDefault="003C41F8"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3C41F8" w:rsidRPr="004054C8" w:rsidRDefault="003C41F8"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19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3C41F8" w:rsidRDefault="003C41F8"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3C41F8" w:rsidRPr="004054C8" w:rsidRDefault="003C41F8"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3C41F8"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5:4</w:t>
            </w:r>
          </w:p>
        </w:tc>
        <w:tc>
          <w:tcPr>
            <w:tcW w:w="2056"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SRP18OWN</w:t>
            </w:r>
          </w:p>
        </w:tc>
        <w:tc>
          <w:tcPr>
            <w:tcW w:w="736" w:type="dxa"/>
            <w:tcBorders>
              <w:top w:val="single" w:sz="4" w:space="0" w:color="auto"/>
              <w:left w:val="single" w:sz="4" w:space="0" w:color="auto"/>
              <w:bottom w:val="single" w:sz="4" w:space="0" w:color="auto"/>
              <w:right w:val="single" w:sz="4" w:space="0" w:color="auto"/>
            </w:tcBorders>
          </w:tcPr>
          <w:p w:rsidR="003C41F8" w:rsidRPr="009669F1" w:rsidRDefault="003C41F8"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3C41F8" w:rsidRPr="004054C8" w:rsidRDefault="003C41F8"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18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3C41F8" w:rsidRDefault="003C41F8"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3C41F8" w:rsidRPr="004054C8" w:rsidRDefault="003C41F8"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3C41F8"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SRP17OWN</w:t>
            </w:r>
          </w:p>
        </w:tc>
        <w:tc>
          <w:tcPr>
            <w:tcW w:w="736" w:type="dxa"/>
            <w:tcBorders>
              <w:top w:val="single" w:sz="4" w:space="0" w:color="auto"/>
              <w:left w:val="single" w:sz="4" w:space="0" w:color="auto"/>
              <w:bottom w:val="single" w:sz="4" w:space="0" w:color="auto"/>
              <w:right w:val="single" w:sz="4" w:space="0" w:color="auto"/>
            </w:tcBorders>
          </w:tcPr>
          <w:p w:rsidR="003C41F8" w:rsidRPr="009669F1" w:rsidRDefault="003C41F8"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3C41F8" w:rsidRPr="004054C8" w:rsidRDefault="003C41F8"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17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3C41F8" w:rsidRDefault="003C41F8"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3C41F8" w:rsidRPr="004054C8" w:rsidRDefault="003C41F8"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3C41F8"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3C41F8" w:rsidRPr="00C53D86" w:rsidRDefault="003C41F8" w:rsidP="00A42246">
            <w:pPr>
              <w:pStyle w:val="ad"/>
              <w:rPr>
                <w:rFonts w:ascii="Times New Roman" w:eastAsiaTheme="minorEastAsia"/>
                <w:sz w:val="18"/>
                <w:szCs w:val="18"/>
              </w:rPr>
            </w:pPr>
            <w:r>
              <w:rPr>
                <w:rFonts w:ascii="Times New Roman" w:eastAsiaTheme="minorEastAsia" w:hint="eastAsia"/>
                <w:sz w:val="18"/>
                <w:szCs w:val="18"/>
              </w:rPr>
              <w:t>SRP16OWN</w:t>
            </w:r>
          </w:p>
        </w:tc>
        <w:tc>
          <w:tcPr>
            <w:tcW w:w="736" w:type="dxa"/>
            <w:tcBorders>
              <w:top w:val="single" w:sz="4" w:space="0" w:color="auto"/>
              <w:left w:val="single" w:sz="4" w:space="0" w:color="auto"/>
              <w:bottom w:val="single" w:sz="4" w:space="0" w:color="auto"/>
              <w:right w:val="single" w:sz="4" w:space="0" w:color="auto"/>
            </w:tcBorders>
          </w:tcPr>
          <w:p w:rsidR="003C41F8" w:rsidRPr="009669F1" w:rsidRDefault="003C41F8"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3C41F8" w:rsidRPr="007C2D0D" w:rsidRDefault="003C41F8"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3C41F8" w:rsidRPr="004054C8" w:rsidRDefault="003C41F8"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16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3C41F8" w:rsidRDefault="003C41F8"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3C41F8" w:rsidRPr="004054C8" w:rsidRDefault="003C41F8" w:rsidP="00A42246">
            <w:pPr>
              <w:pStyle w:val="ad"/>
              <w:rPr>
                <w:rFonts w:ascii="Times New Roman" w:eastAsiaTheme="minorEastAsia"/>
                <w:sz w:val="18"/>
                <w:szCs w:val="18"/>
              </w:rPr>
            </w:pPr>
            <w:r w:rsidRPr="004054C8">
              <w:rPr>
                <w:rFonts w:ascii="Times New Roman"/>
                <w:sz w:val="18"/>
                <w:szCs w:val="18"/>
              </w:rPr>
              <w:t>10: owned by RFDSP; 11: owned by PLCDSP.</w:t>
            </w:r>
          </w:p>
        </w:tc>
      </w:tr>
    </w:tbl>
    <w:p w:rsidR="003C41F8" w:rsidRPr="004054C8" w:rsidRDefault="003C41F8" w:rsidP="003C41F8"/>
    <w:p w:rsidR="00D4354C" w:rsidRDefault="00475508" w:rsidP="003C41F8">
      <w:pPr>
        <w:pStyle w:val="3"/>
        <w:numPr>
          <w:ilvl w:val="2"/>
          <w:numId w:val="18"/>
        </w:numPr>
      </w:pPr>
      <w:bookmarkStart w:id="2516" w:name="_Toc482273670"/>
      <w:r>
        <w:rPr>
          <w:rFonts w:hint="eastAsia"/>
        </w:rPr>
        <w:t>RFTOA7</w:t>
      </w:r>
      <w:r w:rsidR="00D4354C">
        <w:rPr>
          <w:rFonts w:hint="eastAsia"/>
        </w:rPr>
        <w:t>IPCSET&lt;15:0&gt;</w:t>
      </w:r>
      <w:bookmarkEnd w:id="2516"/>
    </w:p>
    <w:p w:rsidR="00D4354C" w:rsidRDefault="00475508" w:rsidP="00D4354C">
      <w:r>
        <w:rPr>
          <w:rFonts w:hint="eastAsia"/>
        </w:rPr>
        <w:t>RFDSP</w:t>
      </w:r>
      <w:r w:rsidR="00D4354C">
        <w:rPr>
          <w:rFonts w:hint="eastAsia"/>
        </w:rPr>
        <w:t xml:space="preserve"> core to </w:t>
      </w:r>
      <w:r>
        <w:rPr>
          <w:rFonts w:hint="eastAsia"/>
        </w:rPr>
        <w:t>A7</w:t>
      </w:r>
      <w:r w:rsidR="00D4354C">
        <w:rPr>
          <w:rFonts w:hint="eastAsia"/>
        </w:rPr>
        <w:t xml:space="preserve"> core IPC set register</w:t>
      </w:r>
    </w:p>
    <w:p w:rsidR="00D4354C" w:rsidRPr="00E53CAA" w:rsidRDefault="00D4354C" w:rsidP="00D4354C">
      <w:pPr>
        <w:pStyle w:val="ae"/>
        <w:rPr>
          <w:rFonts w:ascii="Times New Roman" w:eastAsiaTheme="minorEastAsia" w:hAnsi="Times New Roman"/>
          <w:lang w:eastAsia="zh-CN"/>
        </w:rPr>
      </w:pPr>
      <w:r w:rsidRPr="00E53CAA">
        <w:rPr>
          <w:rFonts w:ascii="Times New Roman" w:hAnsi="Times New Roman"/>
        </w:rPr>
        <w:t>Address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7D3CB9" w:rsidRDefault="00D4354C" w:rsidP="00D4354C">
            <w:pPr>
              <w:pStyle w:val="ad"/>
              <w:rPr>
                <w:rFonts w:ascii="Times New Roman" w:eastAsiaTheme="minorEastAsia"/>
                <w:sz w:val="18"/>
                <w:szCs w:val="18"/>
              </w:rPr>
            </w:pPr>
            <w:r w:rsidRPr="00E53CAA">
              <w:rPr>
                <w:rFonts w:ascii="Times New Roman" w:eastAsia="MS PGothic"/>
                <w:sz w:val="18"/>
                <w:szCs w:val="18"/>
              </w:rPr>
              <w:t>Description</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31:16</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50671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15</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475508" w:rsidP="00D4354C">
            <w:pPr>
              <w:pStyle w:val="ad"/>
              <w:rPr>
                <w:rFonts w:ascii="Times New Roman" w:eastAsiaTheme="minorEastAsia"/>
                <w:sz w:val="18"/>
                <w:szCs w:val="18"/>
              </w:rPr>
            </w:pPr>
            <w:r>
              <w:rPr>
                <w:rFonts w:ascii="Times New Roman" w:eastAsiaTheme="minorEastAsia" w:hint="eastAsia"/>
                <w:sz w:val="18"/>
                <w:szCs w:val="18"/>
              </w:rPr>
              <w:t>RFTOA7</w:t>
            </w:r>
            <w:r w:rsidR="00D4354C">
              <w:rPr>
                <w:rFonts w:ascii="Times New Roman" w:eastAsiaTheme="minorEastAsia" w:hint="eastAsia"/>
                <w:sz w:val="18"/>
                <w:szCs w:val="18"/>
              </w:rPr>
              <w:t>IPCSET&lt;15&gt;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RFDSP to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15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475508">
              <w:rPr>
                <w:rFonts w:ascii="Times New Roman" w:eastAsiaTheme="minorEastAsia" w:hint="eastAsia"/>
                <w:sz w:val="18"/>
                <w:szCs w:val="18"/>
              </w:rPr>
              <w:t>RFTOA7</w:t>
            </w:r>
            <w:r w:rsidRPr="007C2D0D">
              <w:rPr>
                <w:rFonts w:ascii="Times New Roman" w:eastAsiaTheme="minorEastAsia"/>
                <w:sz w:val="18"/>
                <w:szCs w:val="18"/>
              </w:rPr>
              <w:t>IPCFLG</w:t>
            </w:r>
            <w:r>
              <w:rPr>
                <w:rFonts w:ascii="Times New Roman" w:eastAsiaTheme="minorEastAsia" w:hint="eastAsia"/>
                <w:sz w:val="18"/>
                <w:szCs w:val="18"/>
              </w:rPr>
              <w:t>&lt;15&gt;</w:t>
            </w:r>
            <w:r>
              <w:rPr>
                <w:rFonts w:ascii="Times New Roman" w:eastAsiaTheme="minorEastAsia"/>
                <w:sz w:val="18"/>
                <w:szCs w:val="18"/>
              </w:rPr>
              <w:t xml:space="preserve"> for </w:t>
            </w:r>
            <w:r w:rsidR="007D3CB9">
              <w:rPr>
                <w:rFonts w:ascii="Times New Roman" w:eastAsiaTheme="minorEastAsia"/>
                <w:sz w:val="18"/>
                <w:szCs w:val="18"/>
              </w:rPr>
              <w:t>the RFDSP and</w:t>
            </w:r>
            <w:r>
              <w:rPr>
                <w:rFonts w:ascii="Times New Roman" w:eastAsiaTheme="minorEastAsia" w:hint="eastAsia"/>
                <w:sz w:val="18"/>
                <w:szCs w:val="18"/>
              </w:rPr>
              <w:t xml:space="preserve"> </w:t>
            </w:r>
            <w:r w:rsidR="00475508">
              <w:rPr>
                <w:rFonts w:ascii="Times New Roman" w:eastAsiaTheme="minorEastAsia" w:hint="eastAsia"/>
                <w:sz w:val="18"/>
                <w:szCs w:val="18"/>
              </w:rPr>
              <w:t>RFTOA7</w:t>
            </w:r>
            <w:r w:rsidRPr="007C2D0D">
              <w:rPr>
                <w:rFonts w:ascii="Times New Roman" w:eastAsiaTheme="minorEastAsia"/>
                <w:sz w:val="18"/>
                <w:szCs w:val="18"/>
              </w:rPr>
              <w:t>IPC</w:t>
            </w:r>
            <w:r>
              <w:rPr>
                <w:rFonts w:ascii="Times New Roman" w:eastAsiaTheme="minorEastAsia" w:hint="eastAsia"/>
                <w:sz w:val="18"/>
                <w:szCs w:val="18"/>
              </w:rPr>
              <w:t xml:space="preserve">STS&lt;15&gt; for the </w:t>
            </w:r>
            <w:r w:rsidR="007D3CB9">
              <w:rPr>
                <w:rFonts w:ascii="Times New Roman" w:eastAsiaTheme="minorEastAsia" w:hint="eastAsia"/>
                <w:sz w:val="18"/>
                <w:szCs w:val="18"/>
              </w:rPr>
              <w:t>A7</w:t>
            </w:r>
            <w:r w:rsidRPr="00AB1E80">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475508" w:rsidP="00D4354C">
            <w:pPr>
              <w:pStyle w:val="ad"/>
              <w:rPr>
                <w:rFonts w:ascii="Times New Roman" w:eastAsiaTheme="minorEastAsia"/>
                <w:sz w:val="18"/>
                <w:szCs w:val="18"/>
              </w:rPr>
            </w:pPr>
            <w:r>
              <w:rPr>
                <w:rFonts w:ascii="Times New Roman" w:eastAsiaTheme="minorEastAsia" w:hint="eastAsia"/>
                <w:sz w:val="18"/>
                <w:szCs w:val="18"/>
              </w:rPr>
              <w:t>RFTOA7</w:t>
            </w:r>
            <w:r w:rsidR="00D4354C">
              <w:rPr>
                <w:rFonts w:ascii="Times New Roman" w:eastAsiaTheme="minorEastAsia" w:hint="eastAsia"/>
                <w:sz w:val="18"/>
                <w:szCs w:val="18"/>
              </w:rPr>
              <w:t>IPCSET&lt;14&gt;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RFDSP to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4</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475508">
              <w:rPr>
                <w:rFonts w:ascii="Times New Roman" w:eastAsiaTheme="minorEastAsia" w:hint="eastAsia"/>
                <w:sz w:val="18"/>
                <w:szCs w:val="18"/>
              </w:rPr>
              <w:t>RFTOA7</w:t>
            </w:r>
            <w:r w:rsidRPr="007C2D0D">
              <w:rPr>
                <w:rFonts w:ascii="Times New Roman" w:eastAsiaTheme="minorEastAsia"/>
                <w:sz w:val="18"/>
                <w:szCs w:val="18"/>
              </w:rPr>
              <w:t>IPCFLG</w:t>
            </w:r>
            <w:r>
              <w:rPr>
                <w:rFonts w:ascii="Times New Roman" w:eastAsiaTheme="minorEastAsia" w:hint="eastAsia"/>
                <w:sz w:val="18"/>
                <w:szCs w:val="18"/>
              </w:rPr>
              <w:t>&lt;14&gt;</w:t>
            </w:r>
            <w:r>
              <w:rPr>
                <w:rFonts w:ascii="Times New Roman" w:eastAsiaTheme="minorEastAsia"/>
                <w:sz w:val="18"/>
                <w:szCs w:val="18"/>
              </w:rPr>
              <w:t xml:space="preserve"> for </w:t>
            </w:r>
            <w:r w:rsidR="007D3CB9">
              <w:rPr>
                <w:rFonts w:ascii="Times New Roman" w:eastAsiaTheme="minorEastAsia"/>
                <w:sz w:val="18"/>
                <w:szCs w:val="18"/>
              </w:rPr>
              <w:t>the RFDSP and</w:t>
            </w:r>
            <w:r>
              <w:rPr>
                <w:rFonts w:ascii="Times New Roman" w:eastAsiaTheme="minorEastAsia" w:hint="eastAsia"/>
                <w:sz w:val="18"/>
                <w:szCs w:val="18"/>
              </w:rPr>
              <w:t xml:space="preserve"> </w:t>
            </w:r>
            <w:r w:rsidR="00475508">
              <w:rPr>
                <w:rFonts w:ascii="Times New Roman" w:eastAsiaTheme="minorEastAsia" w:hint="eastAsia"/>
                <w:sz w:val="18"/>
                <w:szCs w:val="18"/>
              </w:rPr>
              <w:t>RFTOA7</w:t>
            </w:r>
            <w:r w:rsidRPr="007C2D0D">
              <w:rPr>
                <w:rFonts w:ascii="Times New Roman" w:eastAsiaTheme="minorEastAsia"/>
                <w:sz w:val="18"/>
                <w:szCs w:val="18"/>
              </w:rPr>
              <w:t>IPC</w:t>
            </w:r>
            <w:r>
              <w:rPr>
                <w:rFonts w:ascii="Times New Roman" w:eastAsiaTheme="minorEastAsia" w:hint="eastAsia"/>
                <w:sz w:val="18"/>
                <w:szCs w:val="18"/>
              </w:rPr>
              <w:t xml:space="preserve">STS&lt;14&gt; for the </w:t>
            </w:r>
            <w:r w:rsidR="007D3CB9">
              <w:rPr>
                <w:rFonts w:ascii="Times New Roman" w:eastAsiaTheme="minorEastAsia" w:hint="eastAsia"/>
                <w:sz w:val="18"/>
                <w:szCs w:val="18"/>
              </w:rPr>
              <w:t>A7</w:t>
            </w:r>
            <w:r w:rsidRPr="00AB1E80">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13</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475508" w:rsidP="00D4354C">
            <w:pPr>
              <w:pStyle w:val="ad"/>
              <w:rPr>
                <w:rFonts w:ascii="Times New Roman" w:eastAsiaTheme="minorEastAsia"/>
                <w:sz w:val="18"/>
                <w:szCs w:val="18"/>
              </w:rPr>
            </w:pPr>
            <w:r>
              <w:rPr>
                <w:rFonts w:ascii="Times New Roman" w:eastAsiaTheme="minorEastAsia" w:hint="eastAsia"/>
                <w:sz w:val="18"/>
                <w:szCs w:val="18"/>
              </w:rPr>
              <w:t>RFTOA7</w:t>
            </w:r>
            <w:r w:rsidR="00D4354C">
              <w:rPr>
                <w:rFonts w:ascii="Times New Roman" w:eastAsiaTheme="minorEastAsia" w:hint="eastAsia"/>
                <w:sz w:val="18"/>
                <w:szCs w:val="18"/>
              </w:rPr>
              <w:t>IPCSET&lt;13&gt;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RFDSP to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3</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475508">
              <w:rPr>
                <w:rFonts w:ascii="Times New Roman" w:eastAsiaTheme="minorEastAsia" w:hint="eastAsia"/>
                <w:sz w:val="18"/>
                <w:szCs w:val="18"/>
              </w:rPr>
              <w:t>RFTOA7</w:t>
            </w:r>
            <w:r w:rsidRPr="007C2D0D">
              <w:rPr>
                <w:rFonts w:ascii="Times New Roman" w:eastAsiaTheme="minorEastAsia"/>
                <w:sz w:val="18"/>
                <w:szCs w:val="18"/>
              </w:rPr>
              <w:t>IPCFLG</w:t>
            </w:r>
            <w:r>
              <w:rPr>
                <w:rFonts w:ascii="Times New Roman" w:eastAsiaTheme="minorEastAsia" w:hint="eastAsia"/>
                <w:sz w:val="18"/>
                <w:szCs w:val="18"/>
              </w:rPr>
              <w:t>&lt;13&gt;</w:t>
            </w:r>
            <w:r>
              <w:rPr>
                <w:rFonts w:ascii="Times New Roman" w:eastAsiaTheme="minorEastAsia"/>
                <w:sz w:val="18"/>
                <w:szCs w:val="18"/>
              </w:rPr>
              <w:t xml:space="preserve"> for </w:t>
            </w:r>
            <w:r w:rsidR="007D3CB9">
              <w:rPr>
                <w:rFonts w:ascii="Times New Roman" w:eastAsiaTheme="minorEastAsia"/>
                <w:sz w:val="18"/>
                <w:szCs w:val="18"/>
              </w:rPr>
              <w:t>the RFDSP and</w:t>
            </w:r>
            <w:r>
              <w:rPr>
                <w:rFonts w:ascii="Times New Roman" w:eastAsiaTheme="minorEastAsia" w:hint="eastAsia"/>
                <w:sz w:val="18"/>
                <w:szCs w:val="18"/>
              </w:rPr>
              <w:t xml:space="preserve"> </w:t>
            </w:r>
            <w:r w:rsidR="00475508">
              <w:rPr>
                <w:rFonts w:ascii="Times New Roman" w:eastAsiaTheme="minorEastAsia" w:hint="eastAsia"/>
                <w:sz w:val="18"/>
                <w:szCs w:val="18"/>
              </w:rPr>
              <w:t>RFTOA7</w:t>
            </w:r>
            <w:r w:rsidRPr="007C2D0D">
              <w:rPr>
                <w:rFonts w:ascii="Times New Roman" w:eastAsiaTheme="minorEastAsia"/>
                <w:sz w:val="18"/>
                <w:szCs w:val="18"/>
              </w:rPr>
              <w:t>IPC</w:t>
            </w:r>
            <w:r>
              <w:rPr>
                <w:rFonts w:ascii="Times New Roman" w:eastAsiaTheme="minorEastAsia" w:hint="eastAsia"/>
                <w:sz w:val="18"/>
                <w:szCs w:val="18"/>
              </w:rPr>
              <w:t xml:space="preserve">STS&lt;13&gt; for the </w:t>
            </w:r>
            <w:r w:rsidR="007D3CB9">
              <w:rPr>
                <w:rFonts w:ascii="Times New Roman" w:eastAsiaTheme="minorEastAsia" w:hint="eastAsia"/>
                <w:sz w:val="18"/>
                <w:szCs w:val="18"/>
              </w:rPr>
              <w:t>A7</w:t>
            </w:r>
            <w:r w:rsidRPr="00AB1E80">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475508" w:rsidP="00D4354C">
            <w:pPr>
              <w:pStyle w:val="ad"/>
              <w:rPr>
                <w:rFonts w:ascii="Times New Roman" w:eastAsiaTheme="minorEastAsia"/>
                <w:sz w:val="18"/>
                <w:szCs w:val="18"/>
              </w:rPr>
            </w:pPr>
            <w:r>
              <w:rPr>
                <w:rFonts w:ascii="Times New Roman" w:eastAsiaTheme="minorEastAsia" w:hint="eastAsia"/>
                <w:sz w:val="18"/>
                <w:szCs w:val="18"/>
              </w:rPr>
              <w:t>RFTOA7</w:t>
            </w:r>
            <w:r w:rsidR="00D4354C">
              <w:rPr>
                <w:rFonts w:ascii="Times New Roman" w:eastAsiaTheme="minorEastAsia" w:hint="eastAsia"/>
                <w:sz w:val="18"/>
                <w:szCs w:val="18"/>
              </w:rPr>
              <w:t>IPCSET&lt;12&gt;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RFDSP to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2</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475508">
              <w:rPr>
                <w:rFonts w:ascii="Times New Roman" w:eastAsiaTheme="minorEastAsia" w:hint="eastAsia"/>
                <w:sz w:val="18"/>
                <w:szCs w:val="18"/>
              </w:rPr>
              <w:t>RFTOA7</w:t>
            </w:r>
            <w:r w:rsidRPr="007C2D0D">
              <w:rPr>
                <w:rFonts w:ascii="Times New Roman" w:eastAsiaTheme="minorEastAsia"/>
                <w:sz w:val="18"/>
                <w:szCs w:val="18"/>
              </w:rPr>
              <w:t>IPCFLG</w:t>
            </w:r>
            <w:r>
              <w:rPr>
                <w:rFonts w:ascii="Times New Roman" w:eastAsiaTheme="minorEastAsia" w:hint="eastAsia"/>
                <w:sz w:val="18"/>
                <w:szCs w:val="18"/>
              </w:rPr>
              <w:t>&lt;12&gt;</w:t>
            </w:r>
            <w:r>
              <w:rPr>
                <w:rFonts w:ascii="Times New Roman" w:eastAsiaTheme="minorEastAsia"/>
                <w:sz w:val="18"/>
                <w:szCs w:val="18"/>
              </w:rPr>
              <w:t xml:space="preserve"> for </w:t>
            </w:r>
            <w:r w:rsidR="007D3CB9">
              <w:rPr>
                <w:rFonts w:ascii="Times New Roman" w:eastAsiaTheme="minorEastAsia"/>
                <w:sz w:val="18"/>
                <w:szCs w:val="18"/>
              </w:rPr>
              <w:t>the RFDSP and</w:t>
            </w:r>
            <w:r>
              <w:rPr>
                <w:rFonts w:ascii="Times New Roman" w:eastAsiaTheme="minorEastAsia" w:hint="eastAsia"/>
                <w:sz w:val="18"/>
                <w:szCs w:val="18"/>
              </w:rPr>
              <w:t xml:space="preserve"> </w:t>
            </w:r>
            <w:r w:rsidR="00475508">
              <w:rPr>
                <w:rFonts w:ascii="Times New Roman" w:eastAsiaTheme="minorEastAsia" w:hint="eastAsia"/>
                <w:sz w:val="18"/>
                <w:szCs w:val="18"/>
              </w:rPr>
              <w:t>RFTOA7</w:t>
            </w:r>
            <w:r w:rsidRPr="007C2D0D">
              <w:rPr>
                <w:rFonts w:ascii="Times New Roman" w:eastAsiaTheme="minorEastAsia"/>
                <w:sz w:val="18"/>
                <w:szCs w:val="18"/>
              </w:rPr>
              <w:t>IPC</w:t>
            </w:r>
            <w:r>
              <w:rPr>
                <w:rFonts w:ascii="Times New Roman" w:eastAsiaTheme="minorEastAsia" w:hint="eastAsia"/>
                <w:sz w:val="18"/>
                <w:szCs w:val="18"/>
              </w:rPr>
              <w:t xml:space="preserve">STS&lt;12&gt; for the </w:t>
            </w:r>
            <w:r w:rsidR="007D3CB9">
              <w:rPr>
                <w:rFonts w:ascii="Times New Roman" w:eastAsiaTheme="minorEastAsia" w:hint="eastAsia"/>
                <w:sz w:val="18"/>
                <w:szCs w:val="18"/>
              </w:rPr>
              <w:t>A7</w:t>
            </w:r>
            <w:r w:rsidRPr="00AB1E80">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11</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475508" w:rsidP="00D4354C">
            <w:pPr>
              <w:pStyle w:val="ad"/>
              <w:rPr>
                <w:rFonts w:ascii="Times New Roman" w:eastAsiaTheme="minorEastAsia"/>
                <w:sz w:val="18"/>
                <w:szCs w:val="18"/>
              </w:rPr>
            </w:pPr>
            <w:r>
              <w:rPr>
                <w:rFonts w:ascii="Times New Roman" w:eastAsiaTheme="minorEastAsia" w:hint="eastAsia"/>
                <w:sz w:val="18"/>
                <w:szCs w:val="18"/>
              </w:rPr>
              <w:t>RFTOA7</w:t>
            </w:r>
            <w:r w:rsidR="00D4354C">
              <w:rPr>
                <w:rFonts w:ascii="Times New Roman" w:eastAsiaTheme="minorEastAsia" w:hint="eastAsia"/>
                <w:sz w:val="18"/>
                <w:szCs w:val="18"/>
              </w:rPr>
              <w:t>IPCSET&lt;11&gt;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RFDSP to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1</w:t>
            </w:r>
            <w:r w:rsidR="00D4354C" w:rsidRPr="007C2D0D">
              <w:rPr>
                <w:rFonts w:ascii="Times New Roman" w:eastAsiaTheme="minorEastAsia"/>
                <w:sz w:val="18"/>
                <w:szCs w:val="18"/>
              </w:rPr>
              <w:t xml:space="preserve"> set.</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475508">
              <w:rPr>
                <w:rFonts w:ascii="Times New Roman" w:eastAsiaTheme="minorEastAsia" w:hint="eastAsia"/>
                <w:sz w:val="18"/>
                <w:szCs w:val="18"/>
              </w:rPr>
              <w:t>RFTOA7</w:t>
            </w:r>
            <w:r w:rsidRPr="007C2D0D">
              <w:rPr>
                <w:rFonts w:ascii="Times New Roman" w:eastAsiaTheme="minorEastAsia"/>
                <w:sz w:val="18"/>
                <w:szCs w:val="18"/>
              </w:rPr>
              <w:t>IPCFLG</w:t>
            </w:r>
            <w:r>
              <w:rPr>
                <w:rFonts w:ascii="Times New Roman" w:eastAsiaTheme="minorEastAsia" w:hint="eastAsia"/>
                <w:sz w:val="18"/>
                <w:szCs w:val="18"/>
              </w:rPr>
              <w:t>&lt;11&gt;</w:t>
            </w:r>
            <w:r>
              <w:rPr>
                <w:rFonts w:ascii="Times New Roman" w:eastAsiaTheme="minorEastAsia"/>
                <w:sz w:val="18"/>
                <w:szCs w:val="18"/>
              </w:rPr>
              <w:t xml:space="preserve"> for </w:t>
            </w:r>
            <w:r w:rsidR="007D3CB9">
              <w:rPr>
                <w:rFonts w:ascii="Times New Roman" w:eastAsiaTheme="minorEastAsia"/>
                <w:sz w:val="18"/>
                <w:szCs w:val="18"/>
              </w:rPr>
              <w:t>the RFDSP and</w:t>
            </w:r>
            <w:r>
              <w:rPr>
                <w:rFonts w:ascii="Times New Roman" w:eastAsiaTheme="minorEastAsia" w:hint="eastAsia"/>
                <w:sz w:val="18"/>
                <w:szCs w:val="18"/>
              </w:rPr>
              <w:t xml:space="preserve"> </w:t>
            </w:r>
            <w:r w:rsidR="00475508">
              <w:rPr>
                <w:rFonts w:ascii="Times New Roman" w:eastAsiaTheme="minorEastAsia" w:hint="eastAsia"/>
                <w:sz w:val="18"/>
                <w:szCs w:val="18"/>
              </w:rPr>
              <w:t>RFTOA7</w:t>
            </w:r>
            <w:r w:rsidRPr="007C2D0D">
              <w:rPr>
                <w:rFonts w:ascii="Times New Roman" w:eastAsiaTheme="minorEastAsia"/>
                <w:sz w:val="18"/>
                <w:szCs w:val="18"/>
              </w:rPr>
              <w:t>IPC</w:t>
            </w:r>
            <w:r>
              <w:rPr>
                <w:rFonts w:ascii="Times New Roman" w:eastAsiaTheme="minorEastAsia" w:hint="eastAsia"/>
                <w:sz w:val="18"/>
                <w:szCs w:val="18"/>
              </w:rPr>
              <w:t xml:space="preserve">STS&lt;11&gt; for the </w:t>
            </w:r>
            <w:r w:rsidR="007D3CB9">
              <w:rPr>
                <w:rFonts w:ascii="Times New Roman" w:eastAsiaTheme="minorEastAsia" w:hint="eastAsia"/>
                <w:sz w:val="18"/>
                <w:szCs w:val="18"/>
              </w:rPr>
              <w:t>A7</w:t>
            </w:r>
            <w:r w:rsidRPr="00AB1E80">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475508" w:rsidP="00D4354C">
            <w:pPr>
              <w:pStyle w:val="ad"/>
              <w:rPr>
                <w:rFonts w:ascii="Times New Roman" w:eastAsiaTheme="minorEastAsia"/>
                <w:sz w:val="18"/>
                <w:szCs w:val="18"/>
              </w:rPr>
            </w:pPr>
            <w:r>
              <w:rPr>
                <w:rFonts w:ascii="Times New Roman" w:eastAsiaTheme="minorEastAsia" w:hint="eastAsia"/>
                <w:sz w:val="18"/>
                <w:szCs w:val="18"/>
              </w:rPr>
              <w:t>RFTOA7</w:t>
            </w:r>
            <w:r w:rsidR="00D4354C">
              <w:rPr>
                <w:rFonts w:ascii="Times New Roman" w:eastAsiaTheme="minorEastAsia" w:hint="eastAsia"/>
                <w:sz w:val="18"/>
                <w:szCs w:val="18"/>
              </w:rPr>
              <w:t>IPCSET&lt;10&gt;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RFDSP to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0</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475508">
              <w:rPr>
                <w:rFonts w:ascii="Times New Roman" w:eastAsiaTheme="minorEastAsia" w:hint="eastAsia"/>
                <w:sz w:val="18"/>
                <w:szCs w:val="18"/>
              </w:rPr>
              <w:t>RFTOA7</w:t>
            </w:r>
            <w:r w:rsidRPr="007C2D0D">
              <w:rPr>
                <w:rFonts w:ascii="Times New Roman" w:eastAsiaTheme="minorEastAsia"/>
                <w:sz w:val="18"/>
                <w:szCs w:val="18"/>
              </w:rPr>
              <w:t>IPCFLG</w:t>
            </w:r>
            <w:r>
              <w:rPr>
                <w:rFonts w:ascii="Times New Roman" w:eastAsiaTheme="minorEastAsia" w:hint="eastAsia"/>
                <w:sz w:val="18"/>
                <w:szCs w:val="18"/>
              </w:rPr>
              <w:t>&lt;10&gt;</w:t>
            </w:r>
            <w:r>
              <w:rPr>
                <w:rFonts w:ascii="Times New Roman" w:eastAsiaTheme="minorEastAsia"/>
                <w:sz w:val="18"/>
                <w:szCs w:val="18"/>
              </w:rPr>
              <w:t xml:space="preserve"> for </w:t>
            </w:r>
            <w:r w:rsidR="007D3CB9">
              <w:rPr>
                <w:rFonts w:ascii="Times New Roman" w:eastAsiaTheme="minorEastAsia"/>
                <w:sz w:val="18"/>
                <w:szCs w:val="18"/>
              </w:rPr>
              <w:t>the RFDSP and</w:t>
            </w:r>
            <w:r>
              <w:rPr>
                <w:rFonts w:ascii="Times New Roman" w:eastAsiaTheme="minorEastAsia" w:hint="eastAsia"/>
                <w:sz w:val="18"/>
                <w:szCs w:val="18"/>
              </w:rPr>
              <w:t xml:space="preserve"> </w:t>
            </w:r>
            <w:r w:rsidR="00475508">
              <w:rPr>
                <w:rFonts w:ascii="Times New Roman" w:eastAsiaTheme="minorEastAsia" w:hint="eastAsia"/>
                <w:sz w:val="18"/>
                <w:szCs w:val="18"/>
              </w:rPr>
              <w:t>RFTOA7</w:t>
            </w:r>
            <w:r w:rsidRPr="007C2D0D">
              <w:rPr>
                <w:rFonts w:ascii="Times New Roman" w:eastAsiaTheme="minorEastAsia"/>
                <w:sz w:val="18"/>
                <w:szCs w:val="18"/>
              </w:rPr>
              <w:t>IPC</w:t>
            </w:r>
            <w:r>
              <w:rPr>
                <w:rFonts w:ascii="Times New Roman" w:eastAsiaTheme="minorEastAsia" w:hint="eastAsia"/>
                <w:sz w:val="18"/>
                <w:szCs w:val="18"/>
              </w:rPr>
              <w:t xml:space="preserve">STS&lt;10&gt; for the </w:t>
            </w:r>
            <w:r w:rsidR="007D3CB9">
              <w:rPr>
                <w:rFonts w:ascii="Times New Roman" w:eastAsiaTheme="minorEastAsia" w:hint="eastAsia"/>
                <w:sz w:val="18"/>
                <w:szCs w:val="18"/>
              </w:rPr>
              <w:t>A7</w:t>
            </w:r>
            <w:r w:rsidRPr="00AB1E80">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9</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475508" w:rsidP="00D4354C">
            <w:pPr>
              <w:pStyle w:val="ad"/>
              <w:rPr>
                <w:rFonts w:ascii="Times New Roman" w:eastAsiaTheme="minorEastAsia"/>
                <w:sz w:val="18"/>
                <w:szCs w:val="18"/>
              </w:rPr>
            </w:pPr>
            <w:r>
              <w:rPr>
                <w:rFonts w:ascii="Times New Roman" w:eastAsiaTheme="minorEastAsia" w:hint="eastAsia"/>
                <w:sz w:val="18"/>
                <w:szCs w:val="18"/>
              </w:rPr>
              <w:t>RFTOA7</w:t>
            </w:r>
            <w:r w:rsidR="00D4354C">
              <w:rPr>
                <w:rFonts w:ascii="Times New Roman" w:eastAsiaTheme="minorEastAsia" w:hint="eastAsia"/>
                <w:sz w:val="18"/>
                <w:szCs w:val="18"/>
              </w:rPr>
              <w:t>IPCSET&lt;9</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RFDSP to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9</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475508">
              <w:rPr>
                <w:rFonts w:ascii="Times New Roman" w:eastAsiaTheme="minorEastAsia" w:hint="eastAsia"/>
                <w:sz w:val="18"/>
                <w:szCs w:val="18"/>
              </w:rPr>
              <w:t>RFTOA7</w:t>
            </w:r>
            <w:r w:rsidRPr="007C2D0D">
              <w:rPr>
                <w:rFonts w:ascii="Times New Roman" w:eastAsiaTheme="minorEastAsia"/>
                <w:sz w:val="18"/>
                <w:szCs w:val="18"/>
              </w:rPr>
              <w:t>IPCFLG</w:t>
            </w:r>
            <w:r>
              <w:rPr>
                <w:rFonts w:ascii="Times New Roman" w:eastAsiaTheme="minorEastAsia" w:hint="eastAsia"/>
                <w:sz w:val="18"/>
                <w:szCs w:val="18"/>
              </w:rPr>
              <w:t>&lt;9&gt;</w:t>
            </w:r>
            <w:r>
              <w:rPr>
                <w:rFonts w:ascii="Times New Roman" w:eastAsiaTheme="minorEastAsia"/>
                <w:sz w:val="18"/>
                <w:szCs w:val="18"/>
              </w:rPr>
              <w:t xml:space="preserve"> for </w:t>
            </w:r>
            <w:r w:rsidR="007D3CB9">
              <w:rPr>
                <w:rFonts w:ascii="Times New Roman" w:eastAsiaTheme="minorEastAsia"/>
                <w:sz w:val="18"/>
                <w:szCs w:val="18"/>
              </w:rPr>
              <w:t>the RFDSP and</w:t>
            </w:r>
            <w:r>
              <w:rPr>
                <w:rFonts w:ascii="Times New Roman" w:eastAsiaTheme="minorEastAsia" w:hint="eastAsia"/>
                <w:sz w:val="18"/>
                <w:szCs w:val="18"/>
              </w:rPr>
              <w:t xml:space="preserve"> </w:t>
            </w:r>
            <w:r w:rsidR="00475508">
              <w:rPr>
                <w:rFonts w:ascii="Times New Roman" w:eastAsiaTheme="minorEastAsia" w:hint="eastAsia"/>
                <w:sz w:val="18"/>
                <w:szCs w:val="18"/>
              </w:rPr>
              <w:t>RFTOA7</w:t>
            </w:r>
            <w:r w:rsidRPr="007C2D0D">
              <w:rPr>
                <w:rFonts w:ascii="Times New Roman" w:eastAsiaTheme="minorEastAsia"/>
                <w:sz w:val="18"/>
                <w:szCs w:val="18"/>
              </w:rPr>
              <w:t>IPC</w:t>
            </w:r>
            <w:r>
              <w:rPr>
                <w:rFonts w:ascii="Times New Roman" w:eastAsiaTheme="minorEastAsia" w:hint="eastAsia"/>
                <w:sz w:val="18"/>
                <w:szCs w:val="18"/>
              </w:rPr>
              <w:t xml:space="preserve">STS&lt;9&gt; for the </w:t>
            </w:r>
            <w:r w:rsidR="007D3CB9">
              <w:rPr>
                <w:rFonts w:ascii="Times New Roman" w:eastAsiaTheme="minorEastAsia" w:hint="eastAsia"/>
                <w:sz w:val="18"/>
                <w:szCs w:val="18"/>
              </w:rPr>
              <w:t>A7</w:t>
            </w:r>
            <w:r w:rsidRPr="00AB1E80">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lastRenderedPageBreak/>
              <w:t>8</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475508" w:rsidP="00D4354C">
            <w:pPr>
              <w:pStyle w:val="ad"/>
              <w:rPr>
                <w:rFonts w:ascii="Times New Roman" w:eastAsiaTheme="minorEastAsia"/>
                <w:sz w:val="18"/>
                <w:szCs w:val="18"/>
              </w:rPr>
            </w:pPr>
            <w:r>
              <w:rPr>
                <w:rFonts w:ascii="Times New Roman" w:eastAsiaTheme="minorEastAsia" w:hint="eastAsia"/>
                <w:sz w:val="18"/>
                <w:szCs w:val="18"/>
              </w:rPr>
              <w:t>RFTOA7</w:t>
            </w:r>
            <w:r w:rsidR="00D4354C">
              <w:rPr>
                <w:rFonts w:ascii="Times New Roman" w:eastAsiaTheme="minorEastAsia" w:hint="eastAsia"/>
                <w:sz w:val="18"/>
                <w:szCs w:val="18"/>
              </w:rPr>
              <w:t>IPCSET&lt;8&gt;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RFDSP to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8</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475508">
              <w:rPr>
                <w:rFonts w:ascii="Times New Roman" w:eastAsiaTheme="minorEastAsia" w:hint="eastAsia"/>
                <w:sz w:val="18"/>
                <w:szCs w:val="18"/>
              </w:rPr>
              <w:t>RFTOA7</w:t>
            </w:r>
            <w:r w:rsidRPr="007C2D0D">
              <w:rPr>
                <w:rFonts w:ascii="Times New Roman" w:eastAsiaTheme="minorEastAsia"/>
                <w:sz w:val="18"/>
                <w:szCs w:val="18"/>
              </w:rPr>
              <w:t>IPCFLG</w:t>
            </w:r>
            <w:r>
              <w:rPr>
                <w:rFonts w:ascii="Times New Roman" w:eastAsiaTheme="minorEastAsia" w:hint="eastAsia"/>
                <w:sz w:val="18"/>
                <w:szCs w:val="18"/>
              </w:rPr>
              <w:t>&lt;8&gt;</w:t>
            </w:r>
            <w:r>
              <w:rPr>
                <w:rFonts w:ascii="Times New Roman" w:eastAsiaTheme="minorEastAsia"/>
                <w:sz w:val="18"/>
                <w:szCs w:val="18"/>
              </w:rPr>
              <w:t xml:space="preserve"> for </w:t>
            </w:r>
            <w:r w:rsidR="007D3CB9">
              <w:rPr>
                <w:rFonts w:ascii="Times New Roman" w:eastAsiaTheme="minorEastAsia"/>
                <w:sz w:val="18"/>
                <w:szCs w:val="18"/>
              </w:rPr>
              <w:t>the RFDSP and</w:t>
            </w:r>
            <w:r>
              <w:rPr>
                <w:rFonts w:ascii="Times New Roman" w:eastAsiaTheme="minorEastAsia" w:hint="eastAsia"/>
                <w:sz w:val="18"/>
                <w:szCs w:val="18"/>
              </w:rPr>
              <w:t xml:space="preserve"> </w:t>
            </w:r>
            <w:r w:rsidR="00475508">
              <w:rPr>
                <w:rFonts w:ascii="Times New Roman" w:eastAsiaTheme="minorEastAsia" w:hint="eastAsia"/>
                <w:sz w:val="18"/>
                <w:szCs w:val="18"/>
              </w:rPr>
              <w:t>RFTOA7</w:t>
            </w:r>
            <w:r w:rsidRPr="007C2D0D">
              <w:rPr>
                <w:rFonts w:ascii="Times New Roman" w:eastAsiaTheme="minorEastAsia"/>
                <w:sz w:val="18"/>
                <w:szCs w:val="18"/>
              </w:rPr>
              <w:t>IPC</w:t>
            </w:r>
            <w:r>
              <w:rPr>
                <w:rFonts w:ascii="Times New Roman" w:eastAsiaTheme="minorEastAsia" w:hint="eastAsia"/>
                <w:sz w:val="18"/>
                <w:szCs w:val="18"/>
              </w:rPr>
              <w:t xml:space="preserve">STS&lt;8&gt; for the </w:t>
            </w:r>
            <w:r w:rsidR="007D3CB9">
              <w:rPr>
                <w:rFonts w:ascii="Times New Roman" w:eastAsiaTheme="minorEastAsia" w:hint="eastAsia"/>
                <w:sz w:val="18"/>
                <w:szCs w:val="18"/>
              </w:rPr>
              <w:t>A7</w:t>
            </w:r>
            <w:r w:rsidRPr="00AB1E80">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7</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475508" w:rsidP="00D4354C">
            <w:pPr>
              <w:pStyle w:val="ad"/>
              <w:rPr>
                <w:rFonts w:ascii="Times New Roman" w:eastAsiaTheme="minorEastAsia"/>
                <w:sz w:val="18"/>
                <w:szCs w:val="18"/>
              </w:rPr>
            </w:pPr>
            <w:r>
              <w:rPr>
                <w:rFonts w:ascii="Times New Roman" w:eastAsiaTheme="minorEastAsia" w:hint="eastAsia"/>
                <w:sz w:val="18"/>
                <w:szCs w:val="18"/>
              </w:rPr>
              <w:t>RFTOA7</w:t>
            </w:r>
            <w:r w:rsidR="00D4354C">
              <w:rPr>
                <w:rFonts w:ascii="Times New Roman" w:eastAsiaTheme="minorEastAsia" w:hint="eastAsia"/>
                <w:sz w:val="18"/>
                <w:szCs w:val="18"/>
              </w:rPr>
              <w:t>IPCSET&lt;7&gt;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RFDSP to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7</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475508">
              <w:rPr>
                <w:rFonts w:ascii="Times New Roman" w:eastAsiaTheme="minorEastAsia" w:hint="eastAsia"/>
                <w:sz w:val="18"/>
                <w:szCs w:val="18"/>
              </w:rPr>
              <w:t>RFTOA7</w:t>
            </w:r>
            <w:r w:rsidRPr="007C2D0D">
              <w:rPr>
                <w:rFonts w:ascii="Times New Roman" w:eastAsiaTheme="minorEastAsia"/>
                <w:sz w:val="18"/>
                <w:szCs w:val="18"/>
              </w:rPr>
              <w:t>IPCFLG</w:t>
            </w:r>
            <w:r>
              <w:rPr>
                <w:rFonts w:ascii="Times New Roman" w:eastAsiaTheme="minorEastAsia" w:hint="eastAsia"/>
                <w:sz w:val="18"/>
                <w:szCs w:val="18"/>
              </w:rPr>
              <w:t>&lt;7&gt;</w:t>
            </w:r>
            <w:r>
              <w:rPr>
                <w:rFonts w:ascii="Times New Roman" w:eastAsiaTheme="minorEastAsia"/>
                <w:sz w:val="18"/>
                <w:szCs w:val="18"/>
              </w:rPr>
              <w:t xml:space="preserve"> for </w:t>
            </w:r>
            <w:r w:rsidR="007D3CB9">
              <w:rPr>
                <w:rFonts w:ascii="Times New Roman" w:eastAsiaTheme="minorEastAsia"/>
                <w:sz w:val="18"/>
                <w:szCs w:val="18"/>
              </w:rPr>
              <w:t>the RFDSP and</w:t>
            </w:r>
            <w:r>
              <w:rPr>
                <w:rFonts w:ascii="Times New Roman" w:eastAsiaTheme="minorEastAsia" w:hint="eastAsia"/>
                <w:sz w:val="18"/>
                <w:szCs w:val="18"/>
              </w:rPr>
              <w:t xml:space="preserve"> </w:t>
            </w:r>
            <w:r w:rsidR="00475508">
              <w:rPr>
                <w:rFonts w:ascii="Times New Roman" w:eastAsiaTheme="minorEastAsia" w:hint="eastAsia"/>
                <w:sz w:val="18"/>
                <w:szCs w:val="18"/>
              </w:rPr>
              <w:t>RFTOA7</w:t>
            </w:r>
            <w:r w:rsidRPr="007C2D0D">
              <w:rPr>
                <w:rFonts w:ascii="Times New Roman" w:eastAsiaTheme="minorEastAsia"/>
                <w:sz w:val="18"/>
                <w:szCs w:val="18"/>
              </w:rPr>
              <w:t>IPC</w:t>
            </w:r>
            <w:r>
              <w:rPr>
                <w:rFonts w:ascii="Times New Roman" w:eastAsiaTheme="minorEastAsia" w:hint="eastAsia"/>
                <w:sz w:val="18"/>
                <w:szCs w:val="18"/>
              </w:rPr>
              <w:t xml:space="preserve">STS&lt;7&gt; for the </w:t>
            </w:r>
            <w:r w:rsidR="007D3CB9">
              <w:rPr>
                <w:rFonts w:ascii="Times New Roman" w:eastAsiaTheme="minorEastAsia" w:hint="eastAsia"/>
                <w:sz w:val="18"/>
                <w:szCs w:val="18"/>
              </w:rPr>
              <w:t>A7</w:t>
            </w:r>
            <w:r w:rsidRPr="00AB1E80">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6</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475508" w:rsidP="00D4354C">
            <w:pPr>
              <w:pStyle w:val="ad"/>
              <w:rPr>
                <w:rFonts w:ascii="Times New Roman" w:eastAsiaTheme="minorEastAsia"/>
                <w:sz w:val="18"/>
                <w:szCs w:val="18"/>
              </w:rPr>
            </w:pPr>
            <w:r>
              <w:rPr>
                <w:rFonts w:ascii="Times New Roman" w:eastAsiaTheme="minorEastAsia" w:hint="eastAsia"/>
                <w:sz w:val="18"/>
                <w:szCs w:val="18"/>
              </w:rPr>
              <w:t>RFTOA7</w:t>
            </w:r>
            <w:r w:rsidR="00D4354C">
              <w:rPr>
                <w:rFonts w:ascii="Times New Roman" w:eastAsiaTheme="minorEastAsia" w:hint="eastAsia"/>
                <w:sz w:val="18"/>
                <w:szCs w:val="18"/>
              </w:rPr>
              <w:t>IPCSET&lt;6&gt;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RFDSP to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6</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475508">
              <w:rPr>
                <w:rFonts w:ascii="Times New Roman" w:eastAsiaTheme="minorEastAsia" w:hint="eastAsia"/>
                <w:sz w:val="18"/>
                <w:szCs w:val="18"/>
              </w:rPr>
              <w:t>RFTOA7</w:t>
            </w:r>
            <w:r w:rsidRPr="007C2D0D">
              <w:rPr>
                <w:rFonts w:ascii="Times New Roman" w:eastAsiaTheme="minorEastAsia"/>
                <w:sz w:val="18"/>
                <w:szCs w:val="18"/>
              </w:rPr>
              <w:t>IPCFLG</w:t>
            </w:r>
            <w:r>
              <w:rPr>
                <w:rFonts w:ascii="Times New Roman" w:eastAsiaTheme="minorEastAsia" w:hint="eastAsia"/>
                <w:sz w:val="18"/>
                <w:szCs w:val="18"/>
              </w:rPr>
              <w:t>&lt;6&gt;</w:t>
            </w:r>
            <w:r>
              <w:rPr>
                <w:rFonts w:ascii="Times New Roman" w:eastAsiaTheme="minorEastAsia"/>
                <w:sz w:val="18"/>
                <w:szCs w:val="18"/>
              </w:rPr>
              <w:t xml:space="preserve"> for </w:t>
            </w:r>
            <w:r w:rsidR="007D3CB9">
              <w:rPr>
                <w:rFonts w:ascii="Times New Roman" w:eastAsiaTheme="minorEastAsia"/>
                <w:sz w:val="18"/>
                <w:szCs w:val="18"/>
              </w:rPr>
              <w:t>the RFDSP and</w:t>
            </w:r>
            <w:r>
              <w:rPr>
                <w:rFonts w:ascii="Times New Roman" w:eastAsiaTheme="minorEastAsia" w:hint="eastAsia"/>
                <w:sz w:val="18"/>
                <w:szCs w:val="18"/>
              </w:rPr>
              <w:t xml:space="preserve"> </w:t>
            </w:r>
            <w:r w:rsidR="00475508">
              <w:rPr>
                <w:rFonts w:ascii="Times New Roman" w:eastAsiaTheme="minorEastAsia" w:hint="eastAsia"/>
                <w:sz w:val="18"/>
                <w:szCs w:val="18"/>
              </w:rPr>
              <w:t>RFTOA7</w:t>
            </w:r>
            <w:r w:rsidRPr="007C2D0D">
              <w:rPr>
                <w:rFonts w:ascii="Times New Roman" w:eastAsiaTheme="minorEastAsia"/>
                <w:sz w:val="18"/>
                <w:szCs w:val="18"/>
              </w:rPr>
              <w:t>IPC</w:t>
            </w:r>
            <w:r>
              <w:rPr>
                <w:rFonts w:ascii="Times New Roman" w:eastAsiaTheme="minorEastAsia" w:hint="eastAsia"/>
                <w:sz w:val="18"/>
                <w:szCs w:val="18"/>
              </w:rPr>
              <w:t xml:space="preserve">STS&lt;6&gt; for the </w:t>
            </w:r>
            <w:r w:rsidR="007D3CB9">
              <w:rPr>
                <w:rFonts w:ascii="Times New Roman" w:eastAsiaTheme="minorEastAsia" w:hint="eastAsia"/>
                <w:sz w:val="18"/>
                <w:szCs w:val="18"/>
              </w:rPr>
              <w:t>A7</w:t>
            </w:r>
            <w:r w:rsidRPr="00AB1E80">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5</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475508" w:rsidP="00D4354C">
            <w:pPr>
              <w:pStyle w:val="ad"/>
              <w:rPr>
                <w:rFonts w:ascii="Times New Roman" w:eastAsiaTheme="minorEastAsia"/>
                <w:sz w:val="18"/>
                <w:szCs w:val="18"/>
              </w:rPr>
            </w:pPr>
            <w:r>
              <w:rPr>
                <w:rFonts w:ascii="Times New Roman" w:eastAsiaTheme="minorEastAsia" w:hint="eastAsia"/>
                <w:sz w:val="18"/>
                <w:szCs w:val="18"/>
              </w:rPr>
              <w:t>RFTOA7</w:t>
            </w:r>
            <w:r w:rsidR="00D4354C">
              <w:rPr>
                <w:rFonts w:ascii="Times New Roman" w:eastAsiaTheme="minorEastAsia" w:hint="eastAsia"/>
                <w:sz w:val="18"/>
                <w:szCs w:val="18"/>
              </w:rPr>
              <w:t>IPCSET&lt;5&gt;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RFDSP to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5</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475508">
              <w:rPr>
                <w:rFonts w:ascii="Times New Roman" w:eastAsiaTheme="minorEastAsia" w:hint="eastAsia"/>
                <w:sz w:val="18"/>
                <w:szCs w:val="18"/>
              </w:rPr>
              <w:t>RFTOA7</w:t>
            </w:r>
            <w:r w:rsidRPr="007C2D0D">
              <w:rPr>
                <w:rFonts w:ascii="Times New Roman" w:eastAsiaTheme="minorEastAsia"/>
                <w:sz w:val="18"/>
                <w:szCs w:val="18"/>
              </w:rPr>
              <w:t>IPCFLG</w:t>
            </w:r>
            <w:r>
              <w:rPr>
                <w:rFonts w:ascii="Times New Roman" w:eastAsiaTheme="minorEastAsia" w:hint="eastAsia"/>
                <w:sz w:val="18"/>
                <w:szCs w:val="18"/>
              </w:rPr>
              <w:t>&lt;5&gt;</w:t>
            </w:r>
            <w:r>
              <w:rPr>
                <w:rFonts w:ascii="Times New Roman" w:eastAsiaTheme="minorEastAsia"/>
                <w:sz w:val="18"/>
                <w:szCs w:val="18"/>
              </w:rPr>
              <w:t xml:space="preserve"> for </w:t>
            </w:r>
            <w:r w:rsidR="007D3CB9">
              <w:rPr>
                <w:rFonts w:ascii="Times New Roman" w:eastAsiaTheme="minorEastAsia"/>
                <w:sz w:val="18"/>
                <w:szCs w:val="18"/>
              </w:rPr>
              <w:t>the RFDSP and</w:t>
            </w:r>
            <w:r>
              <w:rPr>
                <w:rFonts w:ascii="Times New Roman" w:eastAsiaTheme="minorEastAsia" w:hint="eastAsia"/>
                <w:sz w:val="18"/>
                <w:szCs w:val="18"/>
              </w:rPr>
              <w:t xml:space="preserve"> </w:t>
            </w:r>
            <w:r w:rsidR="00475508">
              <w:rPr>
                <w:rFonts w:ascii="Times New Roman" w:eastAsiaTheme="minorEastAsia" w:hint="eastAsia"/>
                <w:sz w:val="18"/>
                <w:szCs w:val="18"/>
              </w:rPr>
              <w:t>RFTOA7</w:t>
            </w:r>
            <w:r w:rsidRPr="007C2D0D">
              <w:rPr>
                <w:rFonts w:ascii="Times New Roman" w:eastAsiaTheme="minorEastAsia"/>
                <w:sz w:val="18"/>
                <w:szCs w:val="18"/>
              </w:rPr>
              <w:t>IPC</w:t>
            </w:r>
            <w:r>
              <w:rPr>
                <w:rFonts w:ascii="Times New Roman" w:eastAsiaTheme="minorEastAsia" w:hint="eastAsia"/>
                <w:sz w:val="18"/>
                <w:szCs w:val="18"/>
              </w:rPr>
              <w:t xml:space="preserve">STS&lt;5&gt; for the </w:t>
            </w:r>
            <w:r w:rsidR="007D3CB9">
              <w:rPr>
                <w:rFonts w:ascii="Times New Roman" w:eastAsiaTheme="minorEastAsia" w:hint="eastAsia"/>
                <w:sz w:val="18"/>
                <w:szCs w:val="18"/>
              </w:rPr>
              <w:t>A7</w:t>
            </w:r>
            <w:r w:rsidRPr="00AB1E80">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475508" w:rsidP="00D4354C">
            <w:pPr>
              <w:pStyle w:val="ad"/>
              <w:rPr>
                <w:rFonts w:ascii="Times New Roman" w:eastAsiaTheme="minorEastAsia"/>
                <w:sz w:val="18"/>
                <w:szCs w:val="18"/>
              </w:rPr>
            </w:pPr>
            <w:r>
              <w:rPr>
                <w:rFonts w:ascii="Times New Roman" w:eastAsiaTheme="minorEastAsia" w:hint="eastAsia"/>
                <w:sz w:val="18"/>
                <w:szCs w:val="18"/>
              </w:rPr>
              <w:t>RFTOA7</w:t>
            </w:r>
            <w:r w:rsidR="00D4354C">
              <w:rPr>
                <w:rFonts w:ascii="Times New Roman" w:eastAsiaTheme="minorEastAsia" w:hint="eastAsia"/>
                <w:sz w:val="18"/>
                <w:szCs w:val="18"/>
              </w:rPr>
              <w:t>IPCSET&lt;4&gt;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RFDSP to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4</w:t>
            </w:r>
            <w:r w:rsidR="00D4354C" w:rsidRPr="007C2D0D">
              <w:rPr>
                <w:rFonts w:ascii="Times New Roman" w:eastAsiaTheme="minorEastAsia"/>
                <w:sz w:val="18"/>
                <w:szCs w:val="18"/>
              </w:rPr>
              <w:t xml:space="preserve"> set.</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475508">
              <w:rPr>
                <w:rFonts w:ascii="Times New Roman" w:eastAsiaTheme="minorEastAsia" w:hint="eastAsia"/>
                <w:sz w:val="18"/>
                <w:szCs w:val="18"/>
              </w:rPr>
              <w:t>RFTOA7</w:t>
            </w:r>
            <w:r w:rsidRPr="007C2D0D">
              <w:rPr>
                <w:rFonts w:ascii="Times New Roman" w:eastAsiaTheme="minorEastAsia"/>
                <w:sz w:val="18"/>
                <w:szCs w:val="18"/>
              </w:rPr>
              <w:t>IPCFLG</w:t>
            </w:r>
            <w:r>
              <w:rPr>
                <w:rFonts w:ascii="Times New Roman" w:eastAsiaTheme="minorEastAsia" w:hint="eastAsia"/>
                <w:sz w:val="18"/>
                <w:szCs w:val="18"/>
              </w:rPr>
              <w:t>&lt;4&gt;</w:t>
            </w:r>
            <w:r>
              <w:rPr>
                <w:rFonts w:ascii="Times New Roman" w:eastAsiaTheme="minorEastAsia"/>
                <w:sz w:val="18"/>
                <w:szCs w:val="18"/>
              </w:rPr>
              <w:t xml:space="preserve"> for </w:t>
            </w:r>
            <w:r w:rsidR="007D3CB9">
              <w:rPr>
                <w:rFonts w:ascii="Times New Roman" w:eastAsiaTheme="minorEastAsia"/>
                <w:sz w:val="18"/>
                <w:szCs w:val="18"/>
              </w:rPr>
              <w:t>the RFDSP and</w:t>
            </w:r>
            <w:r>
              <w:rPr>
                <w:rFonts w:ascii="Times New Roman" w:eastAsiaTheme="minorEastAsia" w:hint="eastAsia"/>
                <w:sz w:val="18"/>
                <w:szCs w:val="18"/>
              </w:rPr>
              <w:t xml:space="preserve"> </w:t>
            </w:r>
            <w:r w:rsidR="00475508">
              <w:rPr>
                <w:rFonts w:ascii="Times New Roman" w:eastAsiaTheme="minorEastAsia" w:hint="eastAsia"/>
                <w:sz w:val="18"/>
                <w:szCs w:val="18"/>
              </w:rPr>
              <w:t>RFTOA7</w:t>
            </w:r>
            <w:r w:rsidRPr="007C2D0D">
              <w:rPr>
                <w:rFonts w:ascii="Times New Roman" w:eastAsiaTheme="minorEastAsia"/>
                <w:sz w:val="18"/>
                <w:szCs w:val="18"/>
              </w:rPr>
              <w:t>IPC</w:t>
            </w:r>
            <w:r>
              <w:rPr>
                <w:rFonts w:ascii="Times New Roman" w:eastAsiaTheme="minorEastAsia" w:hint="eastAsia"/>
                <w:sz w:val="18"/>
                <w:szCs w:val="18"/>
              </w:rPr>
              <w:t xml:space="preserve">STS&lt;4&gt; for the </w:t>
            </w:r>
            <w:r w:rsidR="007D3CB9">
              <w:rPr>
                <w:rFonts w:ascii="Times New Roman" w:eastAsiaTheme="minorEastAsia" w:hint="eastAsia"/>
                <w:sz w:val="18"/>
                <w:szCs w:val="18"/>
              </w:rPr>
              <w:t>A7</w:t>
            </w:r>
            <w:r w:rsidRPr="00AB1E80">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475508" w:rsidP="00D4354C">
            <w:pPr>
              <w:pStyle w:val="ad"/>
              <w:rPr>
                <w:rFonts w:ascii="Times New Roman" w:eastAsiaTheme="minorEastAsia"/>
                <w:sz w:val="18"/>
                <w:szCs w:val="18"/>
              </w:rPr>
            </w:pPr>
            <w:r>
              <w:rPr>
                <w:rFonts w:ascii="Times New Roman" w:eastAsiaTheme="minorEastAsia" w:hint="eastAsia"/>
                <w:sz w:val="18"/>
                <w:szCs w:val="18"/>
              </w:rPr>
              <w:t>RFTOA7</w:t>
            </w:r>
            <w:r w:rsidR="00D4354C">
              <w:rPr>
                <w:rFonts w:ascii="Times New Roman" w:eastAsiaTheme="minorEastAsia" w:hint="eastAsia"/>
                <w:sz w:val="18"/>
                <w:szCs w:val="18"/>
              </w:rPr>
              <w:t>IPCSET&lt;3&gt;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RFDSP to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3</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475508">
              <w:rPr>
                <w:rFonts w:ascii="Times New Roman" w:eastAsiaTheme="minorEastAsia" w:hint="eastAsia"/>
                <w:sz w:val="18"/>
                <w:szCs w:val="18"/>
              </w:rPr>
              <w:t>RFTOA7</w:t>
            </w:r>
            <w:r w:rsidRPr="007C2D0D">
              <w:rPr>
                <w:rFonts w:ascii="Times New Roman" w:eastAsiaTheme="minorEastAsia"/>
                <w:sz w:val="18"/>
                <w:szCs w:val="18"/>
              </w:rPr>
              <w:t>IPCFLG</w:t>
            </w:r>
            <w:r>
              <w:rPr>
                <w:rFonts w:ascii="Times New Roman" w:eastAsiaTheme="minorEastAsia" w:hint="eastAsia"/>
                <w:sz w:val="18"/>
                <w:szCs w:val="18"/>
              </w:rPr>
              <w:t>&lt;3&gt;</w:t>
            </w:r>
            <w:r>
              <w:rPr>
                <w:rFonts w:ascii="Times New Roman" w:eastAsiaTheme="minorEastAsia"/>
                <w:sz w:val="18"/>
                <w:szCs w:val="18"/>
              </w:rPr>
              <w:t xml:space="preserve"> for </w:t>
            </w:r>
            <w:r w:rsidR="007D3CB9">
              <w:rPr>
                <w:rFonts w:ascii="Times New Roman" w:eastAsiaTheme="minorEastAsia"/>
                <w:sz w:val="18"/>
                <w:szCs w:val="18"/>
              </w:rPr>
              <w:t>the RFDSP and</w:t>
            </w:r>
            <w:r>
              <w:rPr>
                <w:rFonts w:ascii="Times New Roman" w:eastAsiaTheme="minorEastAsia" w:hint="eastAsia"/>
                <w:sz w:val="18"/>
                <w:szCs w:val="18"/>
              </w:rPr>
              <w:t xml:space="preserve"> </w:t>
            </w:r>
            <w:r w:rsidR="00475508">
              <w:rPr>
                <w:rFonts w:ascii="Times New Roman" w:eastAsiaTheme="minorEastAsia" w:hint="eastAsia"/>
                <w:sz w:val="18"/>
                <w:szCs w:val="18"/>
              </w:rPr>
              <w:t>RFTOA7</w:t>
            </w:r>
            <w:r w:rsidRPr="007C2D0D">
              <w:rPr>
                <w:rFonts w:ascii="Times New Roman" w:eastAsiaTheme="minorEastAsia"/>
                <w:sz w:val="18"/>
                <w:szCs w:val="18"/>
              </w:rPr>
              <w:t>IPC</w:t>
            </w:r>
            <w:r>
              <w:rPr>
                <w:rFonts w:ascii="Times New Roman" w:eastAsiaTheme="minorEastAsia" w:hint="eastAsia"/>
                <w:sz w:val="18"/>
                <w:szCs w:val="18"/>
              </w:rPr>
              <w:t xml:space="preserve">STS&lt;3&gt; for the </w:t>
            </w:r>
            <w:r w:rsidR="007D3CB9">
              <w:rPr>
                <w:rFonts w:ascii="Times New Roman" w:eastAsiaTheme="minorEastAsia" w:hint="eastAsia"/>
                <w:sz w:val="18"/>
                <w:szCs w:val="18"/>
              </w:rPr>
              <w:t>A7</w:t>
            </w:r>
            <w:r w:rsidRPr="00AB1E80">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475508" w:rsidP="00D4354C">
            <w:pPr>
              <w:pStyle w:val="ad"/>
              <w:rPr>
                <w:rFonts w:ascii="Times New Roman" w:eastAsiaTheme="minorEastAsia"/>
                <w:sz w:val="18"/>
                <w:szCs w:val="18"/>
              </w:rPr>
            </w:pPr>
            <w:r>
              <w:rPr>
                <w:rFonts w:ascii="Times New Roman" w:eastAsiaTheme="minorEastAsia" w:hint="eastAsia"/>
                <w:sz w:val="18"/>
                <w:szCs w:val="18"/>
              </w:rPr>
              <w:t>RFTOA7</w:t>
            </w:r>
            <w:r w:rsidR="00D4354C">
              <w:rPr>
                <w:rFonts w:ascii="Times New Roman" w:eastAsiaTheme="minorEastAsia" w:hint="eastAsia"/>
                <w:sz w:val="18"/>
                <w:szCs w:val="18"/>
              </w:rPr>
              <w:t>IPCSET&lt;2&gt;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RFDSP to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2</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475508">
              <w:rPr>
                <w:rFonts w:ascii="Times New Roman" w:eastAsiaTheme="minorEastAsia" w:hint="eastAsia"/>
                <w:sz w:val="18"/>
                <w:szCs w:val="18"/>
              </w:rPr>
              <w:t>RFTOA7</w:t>
            </w:r>
            <w:r w:rsidRPr="007C2D0D">
              <w:rPr>
                <w:rFonts w:ascii="Times New Roman" w:eastAsiaTheme="minorEastAsia"/>
                <w:sz w:val="18"/>
                <w:szCs w:val="18"/>
              </w:rPr>
              <w:t>IPCFLG</w:t>
            </w:r>
            <w:r>
              <w:rPr>
                <w:rFonts w:ascii="Times New Roman" w:eastAsiaTheme="minorEastAsia" w:hint="eastAsia"/>
                <w:sz w:val="18"/>
                <w:szCs w:val="18"/>
              </w:rPr>
              <w:t>&lt;2&gt;</w:t>
            </w:r>
            <w:r>
              <w:rPr>
                <w:rFonts w:ascii="Times New Roman" w:eastAsiaTheme="minorEastAsia"/>
                <w:sz w:val="18"/>
                <w:szCs w:val="18"/>
              </w:rPr>
              <w:t xml:space="preserve"> for </w:t>
            </w:r>
            <w:r w:rsidR="007D3CB9">
              <w:rPr>
                <w:rFonts w:ascii="Times New Roman" w:eastAsiaTheme="minorEastAsia"/>
                <w:sz w:val="18"/>
                <w:szCs w:val="18"/>
              </w:rPr>
              <w:t>the RFDSP and</w:t>
            </w:r>
            <w:r>
              <w:rPr>
                <w:rFonts w:ascii="Times New Roman" w:eastAsiaTheme="minorEastAsia" w:hint="eastAsia"/>
                <w:sz w:val="18"/>
                <w:szCs w:val="18"/>
              </w:rPr>
              <w:t xml:space="preserve"> </w:t>
            </w:r>
            <w:r w:rsidR="00475508">
              <w:rPr>
                <w:rFonts w:ascii="Times New Roman" w:eastAsiaTheme="minorEastAsia" w:hint="eastAsia"/>
                <w:sz w:val="18"/>
                <w:szCs w:val="18"/>
              </w:rPr>
              <w:t>RFTOA7</w:t>
            </w:r>
            <w:r w:rsidRPr="007C2D0D">
              <w:rPr>
                <w:rFonts w:ascii="Times New Roman" w:eastAsiaTheme="minorEastAsia"/>
                <w:sz w:val="18"/>
                <w:szCs w:val="18"/>
              </w:rPr>
              <w:t>IPC</w:t>
            </w:r>
            <w:r>
              <w:rPr>
                <w:rFonts w:ascii="Times New Roman" w:eastAsiaTheme="minorEastAsia" w:hint="eastAsia"/>
                <w:sz w:val="18"/>
                <w:szCs w:val="18"/>
              </w:rPr>
              <w:t xml:space="preserve">STS&lt;2&gt; for the </w:t>
            </w:r>
            <w:r w:rsidR="007D3CB9">
              <w:rPr>
                <w:rFonts w:ascii="Times New Roman" w:eastAsiaTheme="minorEastAsia" w:hint="eastAsia"/>
                <w:sz w:val="18"/>
                <w:szCs w:val="18"/>
              </w:rPr>
              <w:t>A7</w:t>
            </w:r>
            <w:r w:rsidRPr="00AB1E80">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475508" w:rsidP="00D4354C">
            <w:pPr>
              <w:pStyle w:val="ad"/>
              <w:rPr>
                <w:rFonts w:ascii="Times New Roman" w:eastAsiaTheme="minorEastAsia"/>
                <w:sz w:val="18"/>
                <w:szCs w:val="18"/>
              </w:rPr>
            </w:pPr>
            <w:r>
              <w:rPr>
                <w:rFonts w:ascii="Times New Roman" w:eastAsiaTheme="minorEastAsia" w:hint="eastAsia"/>
                <w:sz w:val="18"/>
                <w:szCs w:val="18"/>
              </w:rPr>
              <w:t>RFTOA7</w:t>
            </w:r>
            <w:r w:rsidR="00D4354C">
              <w:rPr>
                <w:rFonts w:ascii="Times New Roman" w:eastAsiaTheme="minorEastAsia" w:hint="eastAsia"/>
                <w:sz w:val="18"/>
                <w:szCs w:val="18"/>
              </w:rPr>
              <w:t>IPCSET&lt;1&gt;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RFDSP to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1</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475508">
              <w:rPr>
                <w:rFonts w:ascii="Times New Roman" w:eastAsiaTheme="minorEastAsia" w:hint="eastAsia"/>
                <w:sz w:val="18"/>
                <w:szCs w:val="18"/>
              </w:rPr>
              <w:t>RFTOA7</w:t>
            </w:r>
            <w:r w:rsidRPr="007C2D0D">
              <w:rPr>
                <w:rFonts w:ascii="Times New Roman" w:eastAsiaTheme="minorEastAsia"/>
                <w:sz w:val="18"/>
                <w:szCs w:val="18"/>
              </w:rPr>
              <w:t>IPCFLG</w:t>
            </w:r>
            <w:r>
              <w:rPr>
                <w:rFonts w:ascii="Times New Roman" w:eastAsiaTheme="minorEastAsia" w:hint="eastAsia"/>
                <w:sz w:val="18"/>
                <w:szCs w:val="18"/>
              </w:rPr>
              <w:t>&lt;1&gt;</w:t>
            </w:r>
            <w:r>
              <w:rPr>
                <w:rFonts w:ascii="Times New Roman" w:eastAsiaTheme="minorEastAsia"/>
                <w:sz w:val="18"/>
                <w:szCs w:val="18"/>
              </w:rPr>
              <w:t xml:space="preserve"> for </w:t>
            </w:r>
            <w:r w:rsidR="007D3CB9">
              <w:rPr>
                <w:rFonts w:ascii="Times New Roman" w:eastAsiaTheme="minorEastAsia"/>
                <w:sz w:val="18"/>
                <w:szCs w:val="18"/>
              </w:rPr>
              <w:t>the RFDSP and</w:t>
            </w:r>
            <w:r>
              <w:rPr>
                <w:rFonts w:ascii="Times New Roman" w:eastAsiaTheme="minorEastAsia" w:hint="eastAsia"/>
                <w:sz w:val="18"/>
                <w:szCs w:val="18"/>
              </w:rPr>
              <w:t xml:space="preserve"> </w:t>
            </w:r>
            <w:r w:rsidR="00475508">
              <w:rPr>
                <w:rFonts w:ascii="Times New Roman" w:eastAsiaTheme="minorEastAsia" w:hint="eastAsia"/>
                <w:sz w:val="18"/>
                <w:szCs w:val="18"/>
              </w:rPr>
              <w:t>RFTOA7</w:t>
            </w:r>
            <w:r w:rsidRPr="007C2D0D">
              <w:rPr>
                <w:rFonts w:ascii="Times New Roman" w:eastAsiaTheme="minorEastAsia"/>
                <w:sz w:val="18"/>
                <w:szCs w:val="18"/>
              </w:rPr>
              <w:t>IPC</w:t>
            </w:r>
            <w:r>
              <w:rPr>
                <w:rFonts w:ascii="Times New Roman" w:eastAsiaTheme="minorEastAsia" w:hint="eastAsia"/>
                <w:sz w:val="18"/>
                <w:szCs w:val="18"/>
              </w:rPr>
              <w:t xml:space="preserve">STS&lt;1&gt; for the </w:t>
            </w:r>
            <w:r w:rsidR="007D3CB9">
              <w:rPr>
                <w:rFonts w:ascii="Times New Roman" w:eastAsiaTheme="minorEastAsia" w:hint="eastAsia"/>
                <w:sz w:val="18"/>
                <w:szCs w:val="18"/>
              </w:rPr>
              <w:t>A7</w:t>
            </w:r>
            <w:r w:rsidRPr="00AB1E80">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hRule="exact" w:val="933"/>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475508" w:rsidP="00D4354C">
            <w:pPr>
              <w:pStyle w:val="ad"/>
              <w:rPr>
                <w:rFonts w:ascii="Times New Roman" w:eastAsiaTheme="minorEastAsia"/>
                <w:sz w:val="18"/>
                <w:szCs w:val="18"/>
              </w:rPr>
            </w:pPr>
            <w:r>
              <w:rPr>
                <w:rFonts w:ascii="Times New Roman" w:eastAsiaTheme="minorEastAsia" w:hint="eastAsia"/>
                <w:sz w:val="18"/>
                <w:szCs w:val="18"/>
              </w:rPr>
              <w:t>RFTOA7</w:t>
            </w:r>
            <w:r w:rsidR="00D4354C">
              <w:rPr>
                <w:rFonts w:ascii="Times New Roman" w:eastAsiaTheme="minorEastAsia" w:hint="eastAsia"/>
                <w:sz w:val="18"/>
                <w:szCs w:val="18"/>
              </w:rPr>
              <w:t>IPCSET&lt;0&gt;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RFDSP to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0</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475508">
              <w:rPr>
                <w:rFonts w:ascii="Times New Roman" w:eastAsiaTheme="minorEastAsia" w:hint="eastAsia"/>
                <w:sz w:val="18"/>
                <w:szCs w:val="18"/>
              </w:rPr>
              <w:t>RFTOA7</w:t>
            </w:r>
            <w:r w:rsidRPr="007C2D0D">
              <w:rPr>
                <w:rFonts w:ascii="Times New Roman" w:eastAsiaTheme="minorEastAsia"/>
                <w:sz w:val="18"/>
                <w:szCs w:val="18"/>
              </w:rPr>
              <w:t>IPCFLG</w:t>
            </w:r>
            <w:r>
              <w:rPr>
                <w:rFonts w:ascii="Times New Roman" w:eastAsiaTheme="minorEastAsia" w:hint="eastAsia"/>
                <w:sz w:val="18"/>
                <w:szCs w:val="18"/>
              </w:rPr>
              <w:t>&lt;0&gt;</w:t>
            </w:r>
            <w:r>
              <w:rPr>
                <w:rFonts w:ascii="Times New Roman" w:eastAsiaTheme="minorEastAsia"/>
                <w:sz w:val="18"/>
                <w:szCs w:val="18"/>
              </w:rPr>
              <w:t xml:space="preserve"> for </w:t>
            </w:r>
            <w:r w:rsidR="007D3CB9">
              <w:rPr>
                <w:rFonts w:ascii="Times New Roman" w:eastAsiaTheme="minorEastAsia"/>
                <w:sz w:val="18"/>
                <w:szCs w:val="18"/>
              </w:rPr>
              <w:t>the RFDSP and</w:t>
            </w:r>
            <w:r>
              <w:rPr>
                <w:rFonts w:ascii="Times New Roman" w:eastAsiaTheme="minorEastAsia" w:hint="eastAsia"/>
                <w:sz w:val="18"/>
                <w:szCs w:val="18"/>
              </w:rPr>
              <w:t xml:space="preserve"> </w:t>
            </w:r>
            <w:r w:rsidR="00475508">
              <w:rPr>
                <w:rFonts w:ascii="Times New Roman" w:eastAsiaTheme="minorEastAsia" w:hint="eastAsia"/>
                <w:sz w:val="18"/>
                <w:szCs w:val="18"/>
              </w:rPr>
              <w:t>RFTOA7</w:t>
            </w:r>
            <w:r w:rsidRPr="007C2D0D">
              <w:rPr>
                <w:rFonts w:ascii="Times New Roman" w:eastAsiaTheme="minorEastAsia"/>
                <w:sz w:val="18"/>
                <w:szCs w:val="18"/>
              </w:rPr>
              <w:t>IPC</w:t>
            </w:r>
            <w:r>
              <w:rPr>
                <w:rFonts w:ascii="Times New Roman" w:eastAsiaTheme="minorEastAsia" w:hint="eastAsia"/>
                <w:sz w:val="18"/>
                <w:szCs w:val="18"/>
              </w:rPr>
              <w:t xml:space="preserve">STS&lt;0&gt; for the </w:t>
            </w:r>
            <w:r w:rsidR="007D3CB9">
              <w:rPr>
                <w:rFonts w:ascii="Times New Roman" w:eastAsiaTheme="minorEastAsia" w:hint="eastAsia"/>
                <w:sz w:val="18"/>
                <w:szCs w:val="18"/>
              </w:rPr>
              <w:t>A7</w:t>
            </w:r>
            <w:r w:rsidRPr="00AB1E80">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bl>
    <w:p w:rsidR="00D4354C" w:rsidRDefault="00475508" w:rsidP="00D4354C">
      <w:pPr>
        <w:pStyle w:val="3"/>
        <w:numPr>
          <w:ilvl w:val="2"/>
          <w:numId w:val="18"/>
        </w:numPr>
      </w:pPr>
      <w:bookmarkStart w:id="2517" w:name="_Toc482273671"/>
      <w:r>
        <w:rPr>
          <w:rFonts w:hint="eastAsia"/>
        </w:rPr>
        <w:t>RFTOA7</w:t>
      </w:r>
      <w:r w:rsidR="00D4354C">
        <w:rPr>
          <w:rFonts w:hint="eastAsia"/>
        </w:rPr>
        <w:t>IPCCLR&lt;15:0&gt;</w:t>
      </w:r>
      <w:bookmarkEnd w:id="2517"/>
    </w:p>
    <w:p w:rsidR="00D4354C" w:rsidRDefault="00475508" w:rsidP="00D4354C">
      <w:r>
        <w:rPr>
          <w:rFonts w:hint="eastAsia"/>
        </w:rPr>
        <w:t>RFDSP</w:t>
      </w:r>
      <w:r w:rsidR="00D4354C">
        <w:rPr>
          <w:rFonts w:hint="eastAsia"/>
        </w:rPr>
        <w:t xml:space="preserve"> core to </w:t>
      </w:r>
      <w:r>
        <w:rPr>
          <w:rFonts w:hint="eastAsia"/>
        </w:rPr>
        <w:t>A7</w:t>
      </w:r>
      <w:r w:rsidR="00D4354C">
        <w:rPr>
          <w:rFonts w:hint="eastAsia"/>
        </w:rPr>
        <w:t xml:space="preserve"> core IPC clear register</w:t>
      </w:r>
    </w:p>
    <w:p w:rsidR="00D4354C" w:rsidRPr="00E53CAA" w:rsidRDefault="00D4354C" w:rsidP="00D4354C">
      <w:pPr>
        <w:pStyle w:val="ae"/>
        <w:rPr>
          <w:rFonts w:ascii="Times New Roman" w:eastAsiaTheme="minorEastAsia" w:hAnsi="Times New Roman"/>
          <w:lang w:eastAsia="zh-CN"/>
        </w:rPr>
      </w:pPr>
      <w:r w:rsidRPr="00E53CAA">
        <w:rPr>
          <w:rFonts w:ascii="Times New Roman" w:hAnsi="Times New Roman"/>
        </w:rPr>
        <w:t>Address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31:16</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50671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15</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475508" w:rsidP="00D4354C">
            <w:pPr>
              <w:pStyle w:val="ad"/>
              <w:rPr>
                <w:rFonts w:ascii="Times New Roman" w:eastAsiaTheme="minorEastAsia"/>
                <w:sz w:val="18"/>
                <w:szCs w:val="18"/>
              </w:rPr>
            </w:pPr>
            <w:r>
              <w:rPr>
                <w:rFonts w:ascii="Times New Roman" w:eastAsiaTheme="minorEastAsia" w:hint="eastAsia"/>
                <w:sz w:val="18"/>
                <w:szCs w:val="18"/>
              </w:rPr>
              <w:t>RFTOA7</w:t>
            </w:r>
            <w:r w:rsidR="00D4354C">
              <w:rPr>
                <w:rFonts w:ascii="Times New Roman" w:eastAsiaTheme="minorEastAsia" w:hint="eastAsia"/>
                <w:sz w:val="18"/>
                <w:szCs w:val="18"/>
              </w:rPr>
              <w:t>IPCCLR&lt;15&gt;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RFDSP to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15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475508">
              <w:rPr>
                <w:rFonts w:ascii="Times New Roman" w:eastAsiaTheme="minorEastAsia" w:hint="eastAsia"/>
                <w:sz w:val="18"/>
                <w:szCs w:val="18"/>
              </w:rPr>
              <w:t>RFTOA7</w:t>
            </w:r>
            <w:r w:rsidRPr="007C2D0D">
              <w:rPr>
                <w:rFonts w:ascii="Times New Roman" w:eastAsiaTheme="minorEastAsia"/>
                <w:sz w:val="18"/>
                <w:szCs w:val="18"/>
              </w:rPr>
              <w:t>IPCFLG</w:t>
            </w:r>
            <w:r>
              <w:rPr>
                <w:rFonts w:ascii="Times New Roman" w:eastAsiaTheme="minorEastAsia" w:hint="eastAsia"/>
                <w:sz w:val="18"/>
                <w:szCs w:val="18"/>
              </w:rPr>
              <w:t>&lt;15&gt;</w:t>
            </w:r>
            <w:r>
              <w:rPr>
                <w:rFonts w:ascii="Times New Roman" w:eastAsiaTheme="minorEastAsia"/>
                <w:sz w:val="18"/>
                <w:szCs w:val="18"/>
              </w:rPr>
              <w:t xml:space="preserve"> for </w:t>
            </w:r>
            <w:r w:rsidR="007D3CB9">
              <w:rPr>
                <w:rFonts w:ascii="Times New Roman" w:eastAsiaTheme="minorEastAsia"/>
                <w:sz w:val="18"/>
                <w:szCs w:val="18"/>
              </w:rPr>
              <w:t>the RFDSP and</w:t>
            </w:r>
            <w:r>
              <w:rPr>
                <w:rFonts w:ascii="Times New Roman" w:eastAsiaTheme="minorEastAsia" w:hint="eastAsia"/>
                <w:sz w:val="18"/>
                <w:szCs w:val="18"/>
              </w:rPr>
              <w:t xml:space="preserve"> </w:t>
            </w:r>
            <w:r w:rsidR="00475508">
              <w:rPr>
                <w:rFonts w:ascii="Times New Roman" w:eastAsiaTheme="minorEastAsia" w:hint="eastAsia"/>
                <w:sz w:val="18"/>
                <w:szCs w:val="18"/>
              </w:rPr>
              <w:t>RFTOA7</w:t>
            </w:r>
            <w:r w:rsidRPr="007C2D0D">
              <w:rPr>
                <w:rFonts w:ascii="Times New Roman" w:eastAsiaTheme="minorEastAsia"/>
                <w:sz w:val="18"/>
                <w:szCs w:val="18"/>
              </w:rPr>
              <w:t>IPC</w:t>
            </w:r>
            <w:r>
              <w:rPr>
                <w:rFonts w:ascii="Times New Roman" w:eastAsiaTheme="minorEastAsia" w:hint="eastAsia"/>
                <w:sz w:val="18"/>
                <w:szCs w:val="18"/>
              </w:rPr>
              <w:t xml:space="preserve">STS&lt;15&gt; for the </w:t>
            </w:r>
            <w:r w:rsidR="007D3CB9">
              <w:rPr>
                <w:rFonts w:ascii="Times New Roman" w:eastAsiaTheme="minorEastAsia" w:hint="eastAsia"/>
                <w:sz w:val="18"/>
                <w:szCs w:val="18"/>
              </w:rPr>
              <w:t>A7</w:t>
            </w:r>
            <w:r w:rsidRPr="00AB1E80">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475508" w:rsidP="00D4354C">
            <w:pPr>
              <w:pStyle w:val="ad"/>
              <w:rPr>
                <w:rFonts w:ascii="Times New Roman" w:eastAsiaTheme="minorEastAsia"/>
                <w:sz w:val="18"/>
                <w:szCs w:val="18"/>
              </w:rPr>
            </w:pPr>
            <w:r>
              <w:rPr>
                <w:rFonts w:ascii="Times New Roman" w:eastAsiaTheme="minorEastAsia" w:hint="eastAsia"/>
                <w:sz w:val="18"/>
                <w:szCs w:val="18"/>
              </w:rPr>
              <w:t>RFTOA7</w:t>
            </w:r>
            <w:r w:rsidR="00D4354C">
              <w:rPr>
                <w:rFonts w:ascii="Times New Roman" w:eastAsiaTheme="minorEastAsia" w:hint="eastAsia"/>
                <w:sz w:val="18"/>
                <w:szCs w:val="18"/>
              </w:rPr>
              <w:t>IPCCLR&lt;14&gt;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RFDSP to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4</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475508">
              <w:rPr>
                <w:rFonts w:ascii="Times New Roman" w:eastAsiaTheme="minorEastAsia" w:hint="eastAsia"/>
                <w:sz w:val="18"/>
                <w:szCs w:val="18"/>
              </w:rPr>
              <w:t>RFTOA7</w:t>
            </w:r>
            <w:r w:rsidRPr="007C2D0D">
              <w:rPr>
                <w:rFonts w:ascii="Times New Roman" w:eastAsiaTheme="minorEastAsia"/>
                <w:sz w:val="18"/>
                <w:szCs w:val="18"/>
              </w:rPr>
              <w:t>IPCFLG</w:t>
            </w:r>
            <w:r>
              <w:rPr>
                <w:rFonts w:ascii="Times New Roman" w:eastAsiaTheme="minorEastAsia" w:hint="eastAsia"/>
                <w:sz w:val="18"/>
                <w:szCs w:val="18"/>
              </w:rPr>
              <w:t>&lt;14&gt;</w:t>
            </w:r>
            <w:r>
              <w:rPr>
                <w:rFonts w:ascii="Times New Roman" w:eastAsiaTheme="minorEastAsia"/>
                <w:sz w:val="18"/>
                <w:szCs w:val="18"/>
              </w:rPr>
              <w:t xml:space="preserve"> for </w:t>
            </w:r>
            <w:r w:rsidR="007D3CB9">
              <w:rPr>
                <w:rFonts w:ascii="Times New Roman" w:eastAsiaTheme="minorEastAsia"/>
                <w:sz w:val="18"/>
                <w:szCs w:val="18"/>
              </w:rPr>
              <w:t>the RFDSP and</w:t>
            </w:r>
            <w:r>
              <w:rPr>
                <w:rFonts w:ascii="Times New Roman" w:eastAsiaTheme="minorEastAsia" w:hint="eastAsia"/>
                <w:sz w:val="18"/>
                <w:szCs w:val="18"/>
              </w:rPr>
              <w:t xml:space="preserve"> </w:t>
            </w:r>
            <w:r w:rsidR="00475508">
              <w:rPr>
                <w:rFonts w:ascii="Times New Roman" w:eastAsiaTheme="minorEastAsia" w:hint="eastAsia"/>
                <w:sz w:val="18"/>
                <w:szCs w:val="18"/>
              </w:rPr>
              <w:t>RFTOA7</w:t>
            </w:r>
            <w:r w:rsidRPr="007C2D0D">
              <w:rPr>
                <w:rFonts w:ascii="Times New Roman" w:eastAsiaTheme="minorEastAsia"/>
                <w:sz w:val="18"/>
                <w:szCs w:val="18"/>
              </w:rPr>
              <w:t>IPC</w:t>
            </w:r>
            <w:r>
              <w:rPr>
                <w:rFonts w:ascii="Times New Roman" w:eastAsiaTheme="minorEastAsia" w:hint="eastAsia"/>
                <w:sz w:val="18"/>
                <w:szCs w:val="18"/>
              </w:rPr>
              <w:t xml:space="preserve">STS&lt;14&gt; for the </w:t>
            </w:r>
            <w:r w:rsidR="007D3CB9">
              <w:rPr>
                <w:rFonts w:ascii="Times New Roman" w:eastAsiaTheme="minorEastAsia" w:hint="eastAsia"/>
                <w:sz w:val="18"/>
                <w:szCs w:val="18"/>
              </w:rPr>
              <w:t>A7</w:t>
            </w:r>
            <w:r w:rsidRPr="00AB1E80">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13</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475508" w:rsidP="00D4354C">
            <w:pPr>
              <w:pStyle w:val="ad"/>
              <w:rPr>
                <w:rFonts w:ascii="Times New Roman" w:eastAsiaTheme="minorEastAsia"/>
                <w:sz w:val="18"/>
                <w:szCs w:val="18"/>
              </w:rPr>
            </w:pPr>
            <w:r>
              <w:rPr>
                <w:rFonts w:ascii="Times New Roman" w:eastAsiaTheme="minorEastAsia" w:hint="eastAsia"/>
                <w:sz w:val="18"/>
                <w:szCs w:val="18"/>
              </w:rPr>
              <w:t>RFTOA7</w:t>
            </w:r>
            <w:r w:rsidR="00D4354C">
              <w:rPr>
                <w:rFonts w:ascii="Times New Roman" w:eastAsiaTheme="minorEastAsia" w:hint="eastAsia"/>
                <w:sz w:val="18"/>
                <w:szCs w:val="18"/>
              </w:rPr>
              <w:t>IPCCLR&lt;13&gt;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RFDSP to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3</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475508">
              <w:rPr>
                <w:rFonts w:ascii="Times New Roman" w:eastAsiaTheme="minorEastAsia" w:hint="eastAsia"/>
                <w:sz w:val="18"/>
                <w:szCs w:val="18"/>
              </w:rPr>
              <w:t>RFTOA7</w:t>
            </w:r>
            <w:r w:rsidRPr="007C2D0D">
              <w:rPr>
                <w:rFonts w:ascii="Times New Roman" w:eastAsiaTheme="minorEastAsia"/>
                <w:sz w:val="18"/>
                <w:szCs w:val="18"/>
              </w:rPr>
              <w:t>IPCFLG</w:t>
            </w:r>
            <w:r>
              <w:rPr>
                <w:rFonts w:ascii="Times New Roman" w:eastAsiaTheme="minorEastAsia" w:hint="eastAsia"/>
                <w:sz w:val="18"/>
                <w:szCs w:val="18"/>
              </w:rPr>
              <w:t>&lt;13&gt;</w:t>
            </w:r>
            <w:r>
              <w:rPr>
                <w:rFonts w:ascii="Times New Roman" w:eastAsiaTheme="minorEastAsia"/>
                <w:sz w:val="18"/>
                <w:szCs w:val="18"/>
              </w:rPr>
              <w:t xml:space="preserve"> for </w:t>
            </w:r>
            <w:r w:rsidR="007D3CB9">
              <w:rPr>
                <w:rFonts w:ascii="Times New Roman" w:eastAsiaTheme="minorEastAsia"/>
                <w:sz w:val="18"/>
                <w:szCs w:val="18"/>
              </w:rPr>
              <w:t>the RFDSP and</w:t>
            </w:r>
            <w:r>
              <w:rPr>
                <w:rFonts w:ascii="Times New Roman" w:eastAsiaTheme="minorEastAsia" w:hint="eastAsia"/>
                <w:sz w:val="18"/>
                <w:szCs w:val="18"/>
              </w:rPr>
              <w:t xml:space="preserve"> </w:t>
            </w:r>
            <w:r w:rsidR="00475508">
              <w:rPr>
                <w:rFonts w:ascii="Times New Roman" w:eastAsiaTheme="minorEastAsia" w:hint="eastAsia"/>
                <w:sz w:val="18"/>
                <w:szCs w:val="18"/>
              </w:rPr>
              <w:t>RFTOA7</w:t>
            </w:r>
            <w:r w:rsidRPr="007C2D0D">
              <w:rPr>
                <w:rFonts w:ascii="Times New Roman" w:eastAsiaTheme="minorEastAsia"/>
                <w:sz w:val="18"/>
                <w:szCs w:val="18"/>
              </w:rPr>
              <w:t>IPC</w:t>
            </w:r>
            <w:r>
              <w:rPr>
                <w:rFonts w:ascii="Times New Roman" w:eastAsiaTheme="minorEastAsia" w:hint="eastAsia"/>
                <w:sz w:val="18"/>
                <w:szCs w:val="18"/>
              </w:rPr>
              <w:t xml:space="preserve">STS&lt;13&gt; for the </w:t>
            </w:r>
            <w:r w:rsidR="007D3CB9">
              <w:rPr>
                <w:rFonts w:ascii="Times New Roman" w:eastAsiaTheme="minorEastAsia" w:hint="eastAsia"/>
                <w:sz w:val="18"/>
                <w:szCs w:val="18"/>
              </w:rPr>
              <w:t>A7</w:t>
            </w:r>
            <w:r w:rsidRPr="00AB1E80">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475508" w:rsidP="00D4354C">
            <w:pPr>
              <w:pStyle w:val="ad"/>
              <w:rPr>
                <w:rFonts w:ascii="Times New Roman" w:eastAsiaTheme="minorEastAsia"/>
                <w:sz w:val="18"/>
                <w:szCs w:val="18"/>
              </w:rPr>
            </w:pPr>
            <w:r>
              <w:rPr>
                <w:rFonts w:ascii="Times New Roman" w:eastAsiaTheme="minorEastAsia" w:hint="eastAsia"/>
                <w:sz w:val="18"/>
                <w:szCs w:val="18"/>
              </w:rPr>
              <w:t>RFTOA7</w:t>
            </w:r>
            <w:r w:rsidR="00D4354C">
              <w:rPr>
                <w:rFonts w:ascii="Times New Roman" w:eastAsiaTheme="minorEastAsia" w:hint="eastAsia"/>
                <w:sz w:val="18"/>
                <w:szCs w:val="18"/>
              </w:rPr>
              <w:t>IPCCLR&lt;12&gt;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RFDSP to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2</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475508">
              <w:rPr>
                <w:rFonts w:ascii="Times New Roman" w:eastAsiaTheme="minorEastAsia" w:hint="eastAsia"/>
                <w:sz w:val="18"/>
                <w:szCs w:val="18"/>
              </w:rPr>
              <w:t>RFTOA7</w:t>
            </w:r>
            <w:r w:rsidRPr="007C2D0D">
              <w:rPr>
                <w:rFonts w:ascii="Times New Roman" w:eastAsiaTheme="minorEastAsia"/>
                <w:sz w:val="18"/>
                <w:szCs w:val="18"/>
              </w:rPr>
              <w:t>IPCFLG</w:t>
            </w:r>
            <w:r>
              <w:rPr>
                <w:rFonts w:ascii="Times New Roman" w:eastAsiaTheme="minorEastAsia" w:hint="eastAsia"/>
                <w:sz w:val="18"/>
                <w:szCs w:val="18"/>
              </w:rPr>
              <w:t>&lt;12&gt;</w:t>
            </w:r>
            <w:r>
              <w:rPr>
                <w:rFonts w:ascii="Times New Roman" w:eastAsiaTheme="minorEastAsia"/>
                <w:sz w:val="18"/>
                <w:szCs w:val="18"/>
              </w:rPr>
              <w:t xml:space="preserve"> for </w:t>
            </w:r>
            <w:r w:rsidR="007D3CB9">
              <w:rPr>
                <w:rFonts w:ascii="Times New Roman" w:eastAsiaTheme="minorEastAsia"/>
                <w:sz w:val="18"/>
                <w:szCs w:val="18"/>
              </w:rPr>
              <w:t>the RFDSP and</w:t>
            </w:r>
            <w:r>
              <w:rPr>
                <w:rFonts w:ascii="Times New Roman" w:eastAsiaTheme="minorEastAsia" w:hint="eastAsia"/>
                <w:sz w:val="18"/>
                <w:szCs w:val="18"/>
              </w:rPr>
              <w:t xml:space="preserve"> </w:t>
            </w:r>
            <w:r w:rsidR="00475508">
              <w:rPr>
                <w:rFonts w:ascii="Times New Roman" w:eastAsiaTheme="minorEastAsia" w:hint="eastAsia"/>
                <w:sz w:val="18"/>
                <w:szCs w:val="18"/>
              </w:rPr>
              <w:t>RFTOA7</w:t>
            </w:r>
            <w:r w:rsidRPr="007C2D0D">
              <w:rPr>
                <w:rFonts w:ascii="Times New Roman" w:eastAsiaTheme="minorEastAsia"/>
                <w:sz w:val="18"/>
                <w:szCs w:val="18"/>
              </w:rPr>
              <w:t>IPC</w:t>
            </w:r>
            <w:r>
              <w:rPr>
                <w:rFonts w:ascii="Times New Roman" w:eastAsiaTheme="minorEastAsia" w:hint="eastAsia"/>
                <w:sz w:val="18"/>
                <w:szCs w:val="18"/>
              </w:rPr>
              <w:t xml:space="preserve">STS&lt;12&gt; for the </w:t>
            </w:r>
            <w:r w:rsidR="007D3CB9">
              <w:rPr>
                <w:rFonts w:ascii="Times New Roman" w:eastAsiaTheme="minorEastAsia" w:hint="eastAsia"/>
                <w:sz w:val="18"/>
                <w:szCs w:val="18"/>
              </w:rPr>
              <w:t>A7</w:t>
            </w:r>
            <w:r w:rsidRPr="00AB1E80">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lastRenderedPageBreak/>
              <w:t>11</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475508" w:rsidP="00D4354C">
            <w:pPr>
              <w:pStyle w:val="ad"/>
              <w:rPr>
                <w:rFonts w:ascii="Times New Roman" w:eastAsiaTheme="minorEastAsia"/>
                <w:sz w:val="18"/>
                <w:szCs w:val="18"/>
              </w:rPr>
            </w:pPr>
            <w:r>
              <w:rPr>
                <w:rFonts w:ascii="Times New Roman" w:eastAsiaTheme="minorEastAsia" w:hint="eastAsia"/>
                <w:sz w:val="18"/>
                <w:szCs w:val="18"/>
              </w:rPr>
              <w:t>RFTOA7</w:t>
            </w:r>
            <w:r w:rsidR="00D4354C">
              <w:rPr>
                <w:rFonts w:ascii="Times New Roman" w:eastAsiaTheme="minorEastAsia" w:hint="eastAsia"/>
                <w:sz w:val="18"/>
                <w:szCs w:val="18"/>
              </w:rPr>
              <w:t>IPCCLR&lt;11&gt;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RFDSP to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1</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475508">
              <w:rPr>
                <w:rFonts w:ascii="Times New Roman" w:eastAsiaTheme="minorEastAsia" w:hint="eastAsia"/>
                <w:sz w:val="18"/>
                <w:szCs w:val="18"/>
              </w:rPr>
              <w:t>RFTOA7</w:t>
            </w:r>
            <w:r w:rsidRPr="007C2D0D">
              <w:rPr>
                <w:rFonts w:ascii="Times New Roman" w:eastAsiaTheme="minorEastAsia"/>
                <w:sz w:val="18"/>
                <w:szCs w:val="18"/>
              </w:rPr>
              <w:t>IPCFLG</w:t>
            </w:r>
            <w:r>
              <w:rPr>
                <w:rFonts w:ascii="Times New Roman" w:eastAsiaTheme="minorEastAsia" w:hint="eastAsia"/>
                <w:sz w:val="18"/>
                <w:szCs w:val="18"/>
              </w:rPr>
              <w:t>&lt;11&gt;</w:t>
            </w:r>
            <w:r>
              <w:rPr>
                <w:rFonts w:ascii="Times New Roman" w:eastAsiaTheme="minorEastAsia"/>
                <w:sz w:val="18"/>
                <w:szCs w:val="18"/>
              </w:rPr>
              <w:t xml:space="preserve"> for </w:t>
            </w:r>
            <w:r w:rsidR="007D3CB9">
              <w:rPr>
                <w:rFonts w:ascii="Times New Roman" w:eastAsiaTheme="minorEastAsia"/>
                <w:sz w:val="18"/>
                <w:szCs w:val="18"/>
              </w:rPr>
              <w:t>the RFDSP and</w:t>
            </w:r>
            <w:r>
              <w:rPr>
                <w:rFonts w:ascii="Times New Roman" w:eastAsiaTheme="minorEastAsia" w:hint="eastAsia"/>
                <w:sz w:val="18"/>
                <w:szCs w:val="18"/>
              </w:rPr>
              <w:t xml:space="preserve"> </w:t>
            </w:r>
            <w:r w:rsidR="00475508">
              <w:rPr>
                <w:rFonts w:ascii="Times New Roman" w:eastAsiaTheme="minorEastAsia" w:hint="eastAsia"/>
                <w:sz w:val="18"/>
                <w:szCs w:val="18"/>
              </w:rPr>
              <w:t>RFTOA7</w:t>
            </w:r>
            <w:r w:rsidRPr="007C2D0D">
              <w:rPr>
                <w:rFonts w:ascii="Times New Roman" w:eastAsiaTheme="minorEastAsia"/>
                <w:sz w:val="18"/>
                <w:szCs w:val="18"/>
              </w:rPr>
              <w:t>IPC</w:t>
            </w:r>
            <w:r>
              <w:rPr>
                <w:rFonts w:ascii="Times New Roman" w:eastAsiaTheme="minorEastAsia" w:hint="eastAsia"/>
                <w:sz w:val="18"/>
                <w:szCs w:val="18"/>
              </w:rPr>
              <w:t xml:space="preserve">STS&lt;11&gt; for the </w:t>
            </w:r>
            <w:r w:rsidR="007D3CB9">
              <w:rPr>
                <w:rFonts w:ascii="Times New Roman" w:eastAsiaTheme="minorEastAsia" w:hint="eastAsia"/>
                <w:sz w:val="18"/>
                <w:szCs w:val="18"/>
              </w:rPr>
              <w:t>A7</w:t>
            </w:r>
            <w:r w:rsidRPr="00AB1E80">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475508" w:rsidP="00D4354C">
            <w:pPr>
              <w:pStyle w:val="ad"/>
              <w:rPr>
                <w:rFonts w:ascii="Times New Roman" w:eastAsiaTheme="minorEastAsia"/>
                <w:sz w:val="18"/>
                <w:szCs w:val="18"/>
              </w:rPr>
            </w:pPr>
            <w:r>
              <w:rPr>
                <w:rFonts w:ascii="Times New Roman" w:eastAsiaTheme="minorEastAsia" w:hint="eastAsia"/>
                <w:sz w:val="18"/>
                <w:szCs w:val="18"/>
              </w:rPr>
              <w:t>RFTOA7</w:t>
            </w:r>
            <w:r w:rsidR="00D4354C">
              <w:rPr>
                <w:rFonts w:ascii="Times New Roman" w:eastAsiaTheme="minorEastAsia" w:hint="eastAsia"/>
                <w:sz w:val="18"/>
                <w:szCs w:val="18"/>
              </w:rPr>
              <w:t>IPCCLR&lt;10&gt;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RFDSP to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0</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475508">
              <w:rPr>
                <w:rFonts w:ascii="Times New Roman" w:eastAsiaTheme="minorEastAsia" w:hint="eastAsia"/>
                <w:sz w:val="18"/>
                <w:szCs w:val="18"/>
              </w:rPr>
              <w:t>RFTOA7</w:t>
            </w:r>
            <w:r w:rsidRPr="007C2D0D">
              <w:rPr>
                <w:rFonts w:ascii="Times New Roman" w:eastAsiaTheme="minorEastAsia"/>
                <w:sz w:val="18"/>
                <w:szCs w:val="18"/>
              </w:rPr>
              <w:t>IPCFLG</w:t>
            </w:r>
            <w:r>
              <w:rPr>
                <w:rFonts w:ascii="Times New Roman" w:eastAsiaTheme="minorEastAsia" w:hint="eastAsia"/>
                <w:sz w:val="18"/>
                <w:szCs w:val="18"/>
              </w:rPr>
              <w:t>&lt;10&gt;</w:t>
            </w:r>
            <w:r>
              <w:rPr>
                <w:rFonts w:ascii="Times New Roman" w:eastAsiaTheme="minorEastAsia"/>
                <w:sz w:val="18"/>
                <w:szCs w:val="18"/>
              </w:rPr>
              <w:t xml:space="preserve"> for </w:t>
            </w:r>
            <w:r w:rsidR="007D3CB9">
              <w:rPr>
                <w:rFonts w:ascii="Times New Roman" w:eastAsiaTheme="minorEastAsia"/>
                <w:sz w:val="18"/>
                <w:szCs w:val="18"/>
              </w:rPr>
              <w:t>the RFDSP and</w:t>
            </w:r>
            <w:r>
              <w:rPr>
                <w:rFonts w:ascii="Times New Roman" w:eastAsiaTheme="minorEastAsia" w:hint="eastAsia"/>
                <w:sz w:val="18"/>
                <w:szCs w:val="18"/>
              </w:rPr>
              <w:t xml:space="preserve"> </w:t>
            </w:r>
            <w:r w:rsidR="00475508">
              <w:rPr>
                <w:rFonts w:ascii="Times New Roman" w:eastAsiaTheme="minorEastAsia" w:hint="eastAsia"/>
                <w:sz w:val="18"/>
                <w:szCs w:val="18"/>
              </w:rPr>
              <w:t>RFTOA7</w:t>
            </w:r>
            <w:r w:rsidRPr="007C2D0D">
              <w:rPr>
                <w:rFonts w:ascii="Times New Roman" w:eastAsiaTheme="minorEastAsia"/>
                <w:sz w:val="18"/>
                <w:szCs w:val="18"/>
              </w:rPr>
              <w:t>IPC</w:t>
            </w:r>
            <w:r>
              <w:rPr>
                <w:rFonts w:ascii="Times New Roman" w:eastAsiaTheme="minorEastAsia" w:hint="eastAsia"/>
                <w:sz w:val="18"/>
                <w:szCs w:val="18"/>
              </w:rPr>
              <w:t xml:space="preserve">STS&lt;10&gt; for the </w:t>
            </w:r>
            <w:r w:rsidR="007D3CB9">
              <w:rPr>
                <w:rFonts w:ascii="Times New Roman" w:eastAsiaTheme="minorEastAsia" w:hint="eastAsia"/>
                <w:sz w:val="18"/>
                <w:szCs w:val="18"/>
              </w:rPr>
              <w:t>A7</w:t>
            </w:r>
            <w:r w:rsidRPr="00AB1E80">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9</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475508" w:rsidP="00D4354C">
            <w:pPr>
              <w:pStyle w:val="ad"/>
              <w:rPr>
                <w:rFonts w:ascii="Times New Roman" w:eastAsiaTheme="minorEastAsia"/>
                <w:sz w:val="18"/>
                <w:szCs w:val="18"/>
              </w:rPr>
            </w:pPr>
            <w:r>
              <w:rPr>
                <w:rFonts w:ascii="Times New Roman" w:eastAsiaTheme="minorEastAsia" w:hint="eastAsia"/>
                <w:sz w:val="18"/>
                <w:szCs w:val="18"/>
              </w:rPr>
              <w:t>RFTOA7</w:t>
            </w:r>
            <w:r w:rsidR="00D4354C">
              <w:rPr>
                <w:rFonts w:ascii="Times New Roman" w:eastAsiaTheme="minorEastAsia" w:hint="eastAsia"/>
                <w:sz w:val="18"/>
                <w:szCs w:val="18"/>
              </w:rPr>
              <w:t>IPCCLR&lt;9</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RFDSP to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9</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475508">
              <w:rPr>
                <w:rFonts w:ascii="Times New Roman" w:eastAsiaTheme="minorEastAsia" w:hint="eastAsia"/>
                <w:sz w:val="18"/>
                <w:szCs w:val="18"/>
              </w:rPr>
              <w:t>RFTOA7</w:t>
            </w:r>
            <w:r w:rsidRPr="007C2D0D">
              <w:rPr>
                <w:rFonts w:ascii="Times New Roman" w:eastAsiaTheme="minorEastAsia"/>
                <w:sz w:val="18"/>
                <w:szCs w:val="18"/>
              </w:rPr>
              <w:t>IPCFLG</w:t>
            </w:r>
            <w:r>
              <w:rPr>
                <w:rFonts w:ascii="Times New Roman" w:eastAsiaTheme="minorEastAsia" w:hint="eastAsia"/>
                <w:sz w:val="18"/>
                <w:szCs w:val="18"/>
              </w:rPr>
              <w:t>&lt;9&gt;</w:t>
            </w:r>
            <w:r>
              <w:rPr>
                <w:rFonts w:ascii="Times New Roman" w:eastAsiaTheme="minorEastAsia"/>
                <w:sz w:val="18"/>
                <w:szCs w:val="18"/>
              </w:rPr>
              <w:t xml:space="preserve"> for </w:t>
            </w:r>
            <w:r w:rsidR="007D3CB9">
              <w:rPr>
                <w:rFonts w:ascii="Times New Roman" w:eastAsiaTheme="minorEastAsia"/>
                <w:sz w:val="18"/>
                <w:szCs w:val="18"/>
              </w:rPr>
              <w:t>the RFDSP and</w:t>
            </w:r>
            <w:r>
              <w:rPr>
                <w:rFonts w:ascii="Times New Roman" w:eastAsiaTheme="minorEastAsia" w:hint="eastAsia"/>
                <w:sz w:val="18"/>
                <w:szCs w:val="18"/>
              </w:rPr>
              <w:t xml:space="preserve"> </w:t>
            </w:r>
            <w:r w:rsidR="00475508">
              <w:rPr>
                <w:rFonts w:ascii="Times New Roman" w:eastAsiaTheme="minorEastAsia" w:hint="eastAsia"/>
                <w:sz w:val="18"/>
                <w:szCs w:val="18"/>
              </w:rPr>
              <w:t>RFTOA7</w:t>
            </w:r>
            <w:r w:rsidRPr="007C2D0D">
              <w:rPr>
                <w:rFonts w:ascii="Times New Roman" w:eastAsiaTheme="minorEastAsia"/>
                <w:sz w:val="18"/>
                <w:szCs w:val="18"/>
              </w:rPr>
              <w:t>IPC</w:t>
            </w:r>
            <w:r>
              <w:rPr>
                <w:rFonts w:ascii="Times New Roman" w:eastAsiaTheme="minorEastAsia" w:hint="eastAsia"/>
                <w:sz w:val="18"/>
                <w:szCs w:val="18"/>
              </w:rPr>
              <w:t xml:space="preserve">STS&lt;9&gt; for the </w:t>
            </w:r>
            <w:r w:rsidR="007D3CB9">
              <w:rPr>
                <w:rFonts w:ascii="Times New Roman" w:eastAsiaTheme="minorEastAsia" w:hint="eastAsia"/>
                <w:sz w:val="18"/>
                <w:szCs w:val="18"/>
              </w:rPr>
              <w:t>A7</w:t>
            </w:r>
            <w:r w:rsidRPr="00AB1E80">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8</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475508" w:rsidP="00D4354C">
            <w:pPr>
              <w:pStyle w:val="ad"/>
              <w:rPr>
                <w:rFonts w:ascii="Times New Roman" w:eastAsiaTheme="minorEastAsia"/>
                <w:sz w:val="18"/>
                <w:szCs w:val="18"/>
              </w:rPr>
            </w:pPr>
            <w:r>
              <w:rPr>
                <w:rFonts w:ascii="Times New Roman" w:eastAsiaTheme="minorEastAsia" w:hint="eastAsia"/>
                <w:sz w:val="18"/>
                <w:szCs w:val="18"/>
              </w:rPr>
              <w:t>RFTOA7</w:t>
            </w:r>
            <w:r w:rsidR="00D4354C">
              <w:rPr>
                <w:rFonts w:ascii="Times New Roman" w:eastAsiaTheme="minorEastAsia" w:hint="eastAsia"/>
                <w:sz w:val="18"/>
                <w:szCs w:val="18"/>
              </w:rPr>
              <w:t>IPCCLR&lt;8&gt;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RFDSP to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8</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475508">
              <w:rPr>
                <w:rFonts w:ascii="Times New Roman" w:eastAsiaTheme="minorEastAsia" w:hint="eastAsia"/>
                <w:sz w:val="18"/>
                <w:szCs w:val="18"/>
              </w:rPr>
              <w:t>RFTOA7</w:t>
            </w:r>
            <w:r w:rsidRPr="007C2D0D">
              <w:rPr>
                <w:rFonts w:ascii="Times New Roman" w:eastAsiaTheme="minorEastAsia"/>
                <w:sz w:val="18"/>
                <w:szCs w:val="18"/>
              </w:rPr>
              <w:t>IPCFLG</w:t>
            </w:r>
            <w:r>
              <w:rPr>
                <w:rFonts w:ascii="Times New Roman" w:eastAsiaTheme="minorEastAsia" w:hint="eastAsia"/>
                <w:sz w:val="18"/>
                <w:szCs w:val="18"/>
              </w:rPr>
              <w:t>&lt;8&gt;</w:t>
            </w:r>
            <w:r>
              <w:rPr>
                <w:rFonts w:ascii="Times New Roman" w:eastAsiaTheme="minorEastAsia"/>
                <w:sz w:val="18"/>
                <w:szCs w:val="18"/>
              </w:rPr>
              <w:t xml:space="preserve"> for </w:t>
            </w:r>
            <w:r w:rsidR="007D3CB9">
              <w:rPr>
                <w:rFonts w:ascii="Times New Roman" w:eastAsiaTheme="minorEastAsia"/>
                <w:sz w:val="18"/>
                <w:szCs w:val="18"/>
              </w:rPr>
              <w:t>the RFDSP and</w:t>
            </w:r>
            <w:r>
              <w:rPr>
                <w:rFonts w:ascii="Times New Roman" w:eastAsiaTheme="minorEastAsia" w:hint="eastAsia"/>
                <w:sz w:val="18"/>
                <w:szCs w:val="18"/>
              </w:rPr>
              <w:t xml:space="preserve"> </w:t>
            </w:r>
            <w:r w:rsidR="00475508">
              <w:rPr>
                <w:rFonts w:ascii="Times New Roman" w:eastAsiaTheme="minorEastAsia" w:hint="eastAsia"/>
                <w:sz w:val="18"/>
                <w:szCs w:val="18"/>
              </w:rPr>
              <w:t>RFTOA7</w:t>
            </w:r>
            <w:r w:rsidRPr="007C2D0D">
              <w:rPr>
                <w:rFonts w:ascii="Times New Roman" w:eastAsiaTheme="minorEastAsia"/>
                <w:sz w:val="18"/>
                <w:szCs w:val="18"/>
              </w:rPr>
              <w:t>IPC</w:t>
            </w:r>
            <w:r>
              <w:rPr>
                <w:rFonts w:ascii="Times New Roman" w:eastAsiaTheme="minorEastAsia" w:hint="eastAsia"/>
                <w:sz w:val="18"/>
                <w:szCs w:val="18"/>
              </w:rPr>
              <w:t xml:space="preserve">STS&lt;8&gt; for the </w:t>
            </w:r>
            <w:r w:rsidR="007D3CB9">
              <w:rPr>
                <w:rFonts w:ascii="Times New Roman" w:eastAsiaTheme="minorEastAsia" w:hint="eastAsia"/>
                <w:sz w:val="18"/>
                <w:szCs w:val="18"/>
              </w:rPr>
              <w:t>A7</w:t>
            </w:r>
            <w:r w:rsidRPr="00AB1E80">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7</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475508" w:rsidP="00D4354C">
            <w:pPr>
              <w:pStyle w:val="ad"/>
              <w:rPr>
                <w:rFonts w:ascii="Times New Roman" w:eastAsiaTheme="minorEastAsia"/>
                <w:sz w:val="18"/>
                <w:szCs w:val="18"/>
              </w:rPr>
            </w:pPr>
            <w:r>
              <w:rPr>
                <w:rFonts w:ascii="Times New Roman" w:eastAsiaTheme="minorEastAsia" w:hint="eastAsia"/>
                <w:sz w:val="18"/>
                <w:szCs w:val="18"/>
              </w:rPr>
              <w:t>RFTOA7</w:t>
            </w:r>
            <w:r w:rsidR="00D4354C">
              <w:rPr>
                <w:rFonts w:ascii="Times New Roman" w:eastAsiaTheme="minorEastAsia" w:hint="eastAsia"/>
                <w:sz w:val="18"/>
                <w:szCs w:val="18"/>
              </w:rPr>
              <w:t>IPCCLR&lt;7&gt;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RFDSP to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7</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475508">
              <w:rPr>
                <w:rFonts w:ascii="Times New Roman" w:eastAsiaTheme="minorEastAsia" w:hint="eastAsia"/>
                <w:sz w:val="18"/>
                <w:szCs w:val="18"/>
              </w:rPr>
              <w:t>RFTOA7</w:t>
            </w:r>
            <w:r w:rsidRPr="007C2D0D">
              <w:rPr>
                <w:rFonts w:ascii="Times New Roman" w:eastAsiaTheme="minorEastAsia"/>
                <w:sz w:val="18"/>
                <w:szCs w:val="18"/>
              </w:rPr>
              <w:t>IPCFLG</w:t>
            </w:r>
            <w:r>
              <w:rPr>
                <w:rFonts w:ascii="Times New Roman" w:eastAsiaTheme="minorEastAsia" w:hint="eastAsia"/>
                <w:sz w:val="18"/>
                <w:szCs w:val="18"/>
              </w:rPr>
              <w:t>&lt;7&gt;</w:t>
            </w:r>
            <w:r>
              <w:rPr>
                <w:rFonts w:ascii="Times New Roman" w:eastAsiaTheme="minorEastAsia"/>
                <w:sz w:val="18"/>
                <w:szCs w:val="18"/>
              </w:rPr>
              <w:t xml:space="preserve"> for </w:t>
            </w:r>
            <w:r w:rsidR="007D3CB9">
              <w:rPr>
                <w:rFonts w:ascii="Times New Roman" w:eastAsiaTheme="minorEastAsia"/>
                <w:sz w:val="18"/>
                <w:szCs w:val="18"/>
              </w:rPr>
              <w:t>the RFDSP and</w:t>
            </w:r>
            <w:r>
              <w:rPr>
                <w:rFonts w:ascii="Times New Roman" w:eastAsiaTheme="minorEastAsia" w:hint="eastAsia"/>
                <w:sz w:val="18"/>
                <w:szCs w:val="18"/>
              </w:rPr>
              <w:t xml:space="preserve"> </w:t>
            </w:r>
            <w:r w:rsidR="00475508">
              <w:rPr>
                <w:rFonts w:ascii="Times New Roman" w:eastAsiaTheme="minorEastAsia" w:hint="eastAsia"/>
                <w:sz w:val="18"/>
                <w:szCs w:val="18"/>
              </w:rPr>
              <w:t>RFTOA7</w:t>
            </w:r>
            <w:r w:rsidRPr="007C2D0D">
              <w:rPr>
                <w:rFonts w:ascii="Times New Roman" w:eastAsiaTheme="minorEastAsia"/>
                <w:sz w:val="18"/>
                <w:szCs w:val="18"/>
              </w:rPr>
              <w:t>IPC</w:t>
            </w:r>
            <w:r>
              <w:rPr>
                <w:rFonts w:ascii="Times New Roman" w:eastAsiaTheme="minorEastAsia" w:hint="eastAsia"/>
                <w:sz w:val="18"/>
                <w:szCs w:val="18"/>
              </w:rPr>
              <w:t xml:space="preserve">STS&lt;7&gt; for the </w:t>
            </w:r>
            <w:r w:rsidR="007D3CB9">
              <w:rPr>
                <w:rFonts w:ascii="Times New Roman" w:eastAsiaTheme="minorEastAsia" w:hint="eastAsia"/>
                <w:sz w:val="18"/>
                <w:szCs w:val="18"/>
              </w:rPr>
              <w:t>A7</w:t>
            </w:r>
            <w:r w:rsidRPr="00AB1E80">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6</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475508" w:rsidP="00D4354C">
            <w:pPr>
              <w:pStyle w:val="ad"/>
              <w:rPr>
                <w:rFonts w:ascii="Times New Roman" w:eastAsiaTheme="minorEastAsia"/>
                <w:sz w:val="18"/>
                <w:szCs w:val="18"/>
              </w:rPr>
            </w:pPr>
            <w:r>
              <w:rPr>
                <w:rFonts w:ascii="Times New Roman" w:eastAsiaTheme="minorEastAsia" w:hint="eastAsia"/>
                <w:sz w:val="18"/>
                <w:szCs w:val="18"/>
              </w:rPr>
              <w:t>RFTOA7</w:t>
            </w:r>
            <w:r w:rsidR="00D4354C">
              <w:rPr>
                <w:rFonts w:ascii="Times New Roman" w:eastAsiaTheme="minorEastAsia" w:hint="eastAsia"/>
                <w:sz w:val="18"/>
                <w:szCs w:val="18"/>
              </w:rPr>
              <w:t>IPCCLR&lt;6&gt;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RFDSP to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6</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475508">
              <w:rPr>
                <w:rFonts w:ascii="Times New Roman" w:eastAsiaTheme="minorEastAsia" w:hint="eastAsia"/>
                <w:sz w:val="18"/>
                <w:szCs w:val="18"/>
              </w:rPr>
              <w:t>RFTOA7</w:t>
            </w:r>
            <w:r w:rsidRPr="007C2D0D">
              <w:rPr>
                <w:rFonts w:ascii="Times New Roman" w:eastAsiaTheme="minorEastAsia"/>
                <w:sz w:val="18"/>
                <w:szCs w:val="18"/>
              </w:rPr>
              <w:t>IPCFLG</w:t>
            </w:r>
            <w:r>
              <w:rPr>
                <w:rFonts w:ascii="Times New Roman" w:eastAsiaTheme="minorEastAsia" w:hint="eastAsia"/>
                <w:sz w:val="18"/>
                <w:szCs w:val="18"/>
              </w:rPr>
              <w:t>&lt;6&gt;</w:t>
            </w:r>
            <w:r>
              <w:rPr>
                <w:rFonts w:ascii="Times New Roman" w:eastAsiaTheme="minorEastAsia"/>
                <w:sz w:val="18"/>
                <w:szCs w:val="18"/>
              </w:rPr>
              <w:t xml:space="preserve"> for </w:t>
            </w:r>
            <w:r w:rsidR="007D3CB9">
              <w:rPr>
                <w:rFonts w:ascii="Times New Roman" w:eastAsiaTheme="minorEastAsia"/>
                <w:sz w:val="18"/>
                <w:szCs w:val="18"/>
              </w:rPr>
              <w:t>the RFDSP and</w:t>
            </w:r>
            <w:r>
              <w:rPr>
                <w:rFonts w:ascii="Times New Roman" w:eastAsiaTheme="minorEastAsia" w:hint="eastAsia"/>
                <w:sz w:val="18"/>
                <w:szCs w:val="18"/>
              </w:rPr>
              <w:t xml:space="preserve"> </w:t>
            </w:r>
            <w:r w:rsidR="00475508">
              <w:rPr>
                <w:rFonts w:ascii="Times New Roman" w:eastAsiaTheme="minorEastAsia" w:hint="eastAsia"/>
                <w:sz w:val="18"/>
                <w:szCs w:val="18"/>
              </w:rPr>
              <w:t>RFTOA7</w:t>
            </w:r>
            <w:r w:rsidRPr="007C2D0D">
              <w:rPr>
                <w:rFonts w:ascii="Times New Roman" w:eastAsiaTheme="minorEastAsia"/>
                <w:sz w:val="18"/>
                <w:szCs w:val="18"/>
              </w:rPr>
              <w:t>IPC</w:t>
            </w:r>
            <w:r>
              <w:rPr>
                <w:rFonts w:ascii="Times New Roman" w:eastAsiaTheme="minorEastAsia" w:hint="eastAsia"/>
                <w:sz w:val="18"/>
                <w:szCs w:val="18"/>
              </w:rPr>
              <w:t xml:space="preserve">STS&lt;6&gt; for the </w:t>
            </w:r>
            <w:r w:rsidR="007D3CB9">
              <w:rPr>
                <w:rFonts w:ascii="Times New Roman" w:eastAsiaTheme="minorEastAsia" w:hint="eastAsia"/>
                <w:sz w:val="18"/>
                <w:szCs w:val="18"/>
              </w:rPr>
              <w:t>A7</w:t>
            </w:r>
            <w:r w:rsidRPr="00AB1E80">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5</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475508" w:rsidP="00D4354C">
            <w:pPr>
              <w:pStyle w:val="ad"/>
              <w:rPr>
                <w:rFonts w:ascii="Times New Roman" w:eastAsiaTheme="minorEastAsia"/>
                <w:sz w:val="18"/>
                <w:szCs w:val="18"/>
              </w:rPr>
            </w:pPr>
            <w:r>
              <w:rPr>
                <w:rFonts w:ascii="Times New Roman" w:eastAsiaTheme="minorEastAsia" w:hint="eastAsia"/>
                <w:sz w:val="18"/>
                <w:szCs w:val="18"/>
              </w:rPr>
              <w:t>RFTOA7</w:t>
            </w:r>
            <w:r w:rsidR="00D4354C">
              <w:rPr>
                <w:rFonts w:ascii="Times New Roman" w:eastAsiaTheme="minorEastAsia" w:hint="eastAsia"/>
                <w:sz w:val="18"/>
                <w:szCs w:val="18"/>
              </w:rPr>
              <w:t>IPCCLR&lt;5&gt;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RFDSP to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5</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475508">
              <w:rPr>
                <w:rFonts w:ascii="Times New Roman" w:eastAsiaTheme="minorEastAsia" w:hint="eastAsia"/>
                <w:sz w:val="18"/>
                <w:szCs w:val="18"/>
              </w:rPr>
              <w:t>RFTOA7</w:t>
            </w:r>
            <w:r w:rsidRPr="007C2D0D">
              <w:rPr>
                <w:rFonts w:ascii="Times New Roman" w:eastAsiaTheme="minorEastAsia"/>
                <w:sz w:val="18"/>
                <w:szCs w:val="18"/>
              </w:rPr>
              <w:t>IPCFLG</w:t>
            </w:r>
            <w:r>
              <w:rPr>
                <w:rFonts w:ascii="Times New Roman" w:eastAsiaTheme="minorEastAsia" w:hint="eastAsia"/>
                <w:sz w:val="18"/>
                <w:szCs w:val="18"/>
              </w:rPr>
              <w:t>&lt;5&gt;</w:t>
            </w:r>
            <w:r>
              <w:rPr>
                <w:rFonts w:ascii="Times New Roman" w:eastAsiaTheme="minorEastAsia"/>
                <w:sz w:val="18"/>
                <w:szCs w:val="18"/>
              </w:rPr>
              <w:t xml:space="preserve"> for </w:t>
            </w:r>
            <w:r w:rsidR="007D3CB9">
              <w:rPr>
                <w:rFonts w:ascii="Times New Roman" w:eastAsiaTheme="minorEastAsia"/>
                <w:sz w:val="18"/>
                <w:szCs w:val="18"/>
              </w:rPr>
              <w:t>the RFDSP and</w:t>
            </w:r>
            <w:r>
              <w:rPr>
                <w:rFonts w:ascii="Times New Roman" w:eastAsiaTheme="minorEastAsia" w:hint="eastAsia"/>
                <w:sz w:val="18"/>
                <w:szCs w:val="18"/>
              </w:rPr>
              <w:t xml:space="preserve"> </w:t>
            </w:r>
            <w:r w:rsidR="00475508">
              <w:rPr>
                <w:rFonts w:ascii="Times New Roman" w:eastAsiaTheme="minorEastAsia" w:hint="eastAsia"/>
                <w:sz w:val="18"/>
                <w:szCs w:val="18"/>
              </w:rPr>
              <w:t>RFTOA7</w:t>
            </w:r>
            <w:r w:rsidRPr="007C2D0D">
              <w:rPr>
                <w:rFonts w:ascii="Times New Roman" w:eastAsiaTheme="minorEastAsia"/>
                <w:sz w:val="18"/>
                <w:szCs w:val="18"/>
              </w:rPr>
              <w:t>IPC</w:t>
            </w:r>
            <w:r>
              <w:rPr>
                <w:rFonts w:ascii="Times New Roman" w:eastAsiaTheme="minorEastAsia" w:hint="eastAsia"/>
                <w:sz w:val="18"/>
                <w:szCs w:val="18"/>
              </w:rPr>
              <w:t xml:space="preserve">STS&lt;5&gt; for the </w:t>
            </w:r>
            <w:r w:rsidR="007D3CB9">
              <w:rPr>
                <w:rFonts w:ascii="Times New Roman" w:eastAsiaTheme="minorEastAsia" w:hint="eastAsia"/>
                <w:sz w:val="18"/>
                <w:szCs w:val="18"/>
              </w:rPr>
              <w:t>A7</w:t>
            </w:r>
            <w:r w:rsidRPr="00AB1E80">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475508" w:rsidP="00D4354C">
            <w:pPr>
              <w:pStyle w:val="ad"/>
              <w:rPr>
                <w:rFonts w:ascii="Times New Roman" w:eastAsiaTheme="minorEastAsia"/>
                <w:sz w:val="18"/>
                <w:szCs w:val="18"/>
              </w:rPr>
            </w:pPr>
            <w:r>
              <w:rPr>
                <w:rFonts w:ascii="Times New Roman" w:eastAsiaTheme="minorEastAsia" w:hint="eastAsia"/>
                <w:sz w:val="18"/>
                <w:szCs w:val="18"/>
              </w:rPr>
              <w:t>RFTOA7</w:t>
            </w:r>
            <w:r w:rsidR="00D4354C">
              <w:rPr>
                <w:rFonts w:ascii="Times New Roman" w:eastAsiaTheme="minorEastAsia" w:hint="eastAsia"/>
                <w:sz w:val="18"/>
                <w:szCs w:val="18"/>
              </w:rPr>
              <w:t>IPCCLR&lt;4&gt;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RFDSP to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4</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475508">
              <w:rPr>
                <w:rFonts w:ascii="Times New Roman" w:eastAsiaTheme="minorEastAsia" w:hint="eastAsia"/>
                <w:sz w:val="18"/>
                <w:szCs w:val="18"/>
              </w:rPr>
              <w:t>RFTOA7</w:t>
            </w:r>
            <w:r w:rsidRPr="007C2D0D">
              <w:rPr>
                <w:rFonts w:ascii="Times New Roman" w:eastAsiaTheme="minorEastAsia"/>
                <w:sz w:val="18"/>
                <w:szCs w:val="18"/>
              </w:rPr>
              <w:t>IPCFLG</w:t>
            </w:r>
            <w:r>
              <w:rPr>
                <w:rFonts w:ascii="Times New Roman" w:eastAsiaTheme="minorEastAsia" w:hint="eastAsia"/>
                <w:sz w:val="18"/>
                <w:szCs w:val="18"/>
              </w:rPr>
              <w:t>&lt;4&gt;</w:t>
            </w:r>
            <w:r>
              <w:rPr>
                <w:rFonts w:ascii="Times New Roman" w:eastAsiaTheme="minorEastAsia"/>
                <w:sz w:val="18"/>
                <w:szCs w:val="18"/>
              </w:rPr>
              <w:t xml:space="preserve"> for </w:t>
            </w:r>
            <w:r w:rsidR="007D3CB9">
              <w:rPr>
                <w:rFonts w:ascii="Times New Roman" w:eastAsiaTheme="minorEastAsia"/>
                <w:sz w:val="18"/>
                <w:szCs w:val="18"/>
              </w:rPr>
              <w:t>the RFDSP and</w:t>
            </w:r>
            <w:r>
              <w:rPr>
                <w:rFonts w:ascii="Times New Roman" w:eastAsiaTheme="minorEastAsia" w:hint="eastAsia"/>
                <w:sz w:val="18"/>
                <w:szCs w:val="18"/>
              </w:rPr>
              <w:t xml:space="preserve"> </w:t>
            </w:r>
            <w:r w:rsidR="00475508">
              <w:rPr>
                <w:rFonts w:ascii="Times New Roman" w:eastAsiaTheme="minorEastAsia" w:hint="eastAsia"/>
                <w:sz w:val="18"/>
                <w:szCs w:val="18"/>
              </w:rPr>
              <w:t>RFTOA7</w:t>
            </w:r>
            <w:r w:rsidRPr="007C2D0D">
              <w:rPr>
                <w:rFonts w:ascii="Times New Roman" w:eastAsiaTheme="minorEastAsia"/>
                <w:sz w:val="18"/>
                <w:szCs w:val="18"/>
              </w:rPr>
              <w:t>IPC</w:t>
            </w:r>
            <w:r>
              <w:rPr>
                <w:rFonts w:ascii="Times New Roman" w:eastAsiaTheme="minorEastAsia" w:hint="eastAsia"/>
                <w:sz w:val="18"/>
                <w:szCs w:val="18"/>
              </w:rPr>
              <w:t xml:space="preserve">STS&lt;4&gt; for the </w:t>
            </w:r>
            <w:r w:rsidR="007D3CB9">
              <w:rPr>
                <w:rFonts w:ascii="Times New Roman" w:eastAsiaTheme="minorEastAsia" w:hint="eastAsia"/>
                <w:sz w:val="18"/>
                <w:szCs w:val="18"/>
              </w:rPr>
              <w:t>A7</w:t>
            </w:r>
            <w:r w:rsidRPr="00AB1E80">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475508" w:rsidP="00D4354C">
            <w:pPr>
              <w:pStyle w:val="ad"/>
              <w:rPr>
                <w:rFonts w:ascii="Times New Roman" w:eastAsiaTheme="minorEastAsia"/>
                <w:sz w:val="18"/>
                <w:szCs w:val="18"/>
              </w:rPr>
            </w:pPr>
            <w:r>
              <w:rPr>
                <w:rFonts w:ascii="Times New Roman" w:eastAsiaTheme="minorEastAsia" w:hint="eastAsia"/>
                <w:sz w:val="18"/>
                <w:szCs w:val="18"/>
              </w:rPr>
              <w:t>RFTOA7</w:t>
            </w:r>
            <w:r w:rsidR="00D4354C">
              <w:rPr>
                <w:rFonts w:ascii="Times New Roman" w:eastAsiaTheme="minorEastAsia" w:hint="eastAsia"/>
                <w:sz w:val="18"/>
                <w:szCs w:val="18"/>
              </w:rPr>
              <w:t>IPCCLR&lt;3&gt;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RFDSP to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3</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475508">
              <w:rPr>
                <w:rFonts w:ascii="Times New Roman" w:eastAsiaTheme="minorEastAsia" w:hint="eastAsia"/>
                <w:sz w:val="18"/>
                <w:szCs w:val="18"/>
              </w:rPr>
              <w:t>RFTOA7</w:t>
            </w:r>
            <w:r w:rsidRPr="007C2D0D">
              <w:rPr>
                <w:rFonts w:ascii="Times New Roman" w:eastAsiaTheme="minorEastAsia"/>
                <w:sz w:val="18"/>
                <w:szCs w:val="18"/>
              </w:rPr>
              <w:t>IPCFLG</w:t>
            </w:r>
            <w:r>
              <w:rPr>
                <w:rFonts w:ascii="Times New Roman" w:eastAsiaTheme="minorEastAsia" w:hint="eastAsia"/>
                <w:sz w:val="18"/>
                <w:szCs w:val="18"/>
              </w:rPr>
              <w:t>&lt;3&gt;</w:t>
            </w:r>
            <w:r>
              <w:rPr>
                <w:rFonts w:ascii="Times New Roman" w:eastAsiaTheme="minorEastAsia"/>
                <w:sz w:val="18"/>
                <w:szCs w:val="18"/>
              </w:rPr>
              <w:t xml:space="preserve"> for </w:t>
            </w:r>
            <w:r w:rsidR="007D3CB9">
              <w:rPr>
                <w:rFonts w:ascii="Times New Roman" w:eastAsiaTheme="minorEastAsia"/>
                <w:sz w:val="18"/>
                <w:szCs w:val="18"/>
              </w:rPr>
              <w:t>the RFDSP and</w:t>
            </w:r>
            <w:r>
              <w:rPr>
                <w:rFonts w:ascii="Times New Roman" w:eastAsiaTheme="minorEastAsia" w:hint="eastAsia"/>
                <w:sz w:val="18"/>
                <w:szCs w:val="18"/>
              </w:rPr>
              <w:t xml:space="preserve"> </w:t>
            </w:r>
            <w:r w:rsidR="00475508">
              <w:rPr>
                <w:rFonts w:ascii="Times New Roman" w:eastAsiaTheme="minorEastAsia" w:hint="eastAsia"/>
                <w:sz w:val="18"/>
                <w:szCs w:val="18"/>
              </w:rPr>
              <w:t>RFTOA7</w:t>
            </w:r>
            <w:r w:rsidRPr="007C2D0D">
              <w:rPr>
                <w:rFonts w:ascii="Times New Roman" w:eastAsiaTheme="minorEastAsia"/>
                <w:sz w:val="18"/>
                <w:szCs w:val="18"/>
              </w:rPr>
              <w:t>IPC</w:t>
            </w:r>
            <w:r>
              <w:rPr>
                <w:rFonts w:ascii="Times New Roman" w:eastAsiaTheme="minorEastAsia" w:hint="eastAsia"/>
                <w:sz w:val="18"/>
                <w:szCs w:val="18"/>
              </w:rPr>
              <w:t xml:space="preserve">STS&lt;3&gt; for the </w:t>
            </w:r>
            <w:r w:rsidR="007D3CB9">
              <w:rPr>
                <w:rFonts w:ascii="Times New Roman" w:eastAsiaTheme="minorEastAsia" w:hint="eastAsia"/>
                <w:sz w:val="18"/>
                <w:szCs w:val="18"/>
              </w:rPr>
              <w:t>A7</w:t>
            </w:r>
            <w:r w:rsidRPr="00AB1E80">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475508" w:rsidP="00D4354C">
            <w:pPr>
              <w:pStyle w:val="ad"/>
              <w:rPr>
                <w:rFonts w:ascii="Times New Roman" w:eastAsiaTheme="minorEastAsia"/>
                <w:sz w:val="18"/>
                <w:szCs w:val="18"/>
              </w:rPr>
            </w:pPr>
            <w:r>
              <w:rPr>
                <w:rFonts w:ascii="Times New Roman" w:eastAsiaTheme="minorEastAsia" w:hint="eastAsia"/>
                <w:sz w:val="18"/>
                <w:szCs w:val="18"/>
              </w:rPr>
              <w:t>RFTOA7</w:t>
            </w:r>
            <w:r w:rsidR="00D4354C">
              <w:rPr>
                <w:rFonts w:ascii="Times New Roman" w:eastAsiaTheme="minorEastAsia" w:hint="eastAsia"/>
                <w:sz w:val="18"/>
                <w:szCs w:val="18"/>
              </w:rPr>
              <w:t>IPCCLR&lt;2&gt;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RFDSP to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2</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475508">
              <w:rPr>
                <w:rFonts w:ascii="Times New Roman" w:eastAsiaTheme="minorEastAsia" w:hint="eastAsia"/>
                <w:sz w:val="18"/>
                <w:szCs w:val="18"/>
              </w:rPr>
              <w:t>RFTOA7</w:t>
            </w:r>
            <w:r w:rsidRPr="007C2D0D">
              <w:rPr>
                <w:rFonts w:ascii="Times New Roman" w:eastAsiaTheme="minorEastAsia"/>
                <w:sz w:val="18"/>
                <w:szCs w:val="18"/>
              </w:rPr>
              <w:t>IPCFLG</w:t>
            </w:r>
            <w:r>
              <w:rPr>
                <w:rFonts w:ascii="Times New Roman" w:eastAsiaTheme="minorEastAsia" w:hint="eastAsia"/>
                <w:sz w:val="18"/>
                <w:szCs w:val="18"/>
              </w:rPr>
              <w:t>&lt;2&gt;</w:t>
            </w:r>
            <w:r>
              <w:rPr>
                <w:rFonts w:ascii="Times New Roman" w:eastAsiaTheme="minorEastAsia"/>
                <w:sz w:val="18"/>
                <w:szCs w:val="18"/>
              </w:rPr>
              <w:t xml:space="preserve"> for </w:t>
            </w:r>
            <w:r w:rsidR="007D3CB9">
              <w:rPr>
                <w:rFonts w:ascii="Times New Roman" w:eastAsiaTheme="minorEastAsia"/>
                <w:sz w:val="18"/>
                <w:szCs w:val="18"/>
              </w:rPr>
              <w:t>the RFDSP and</w:t>
            </w:r>
            <w:r>
              <w:rPr>
                <w:rFonts w:ascii="Times New Roman" w:eastAsiaTheme="minorEastAsia" w:hint="eastAsia"/>
                <w:sz w:val="18"/>
                <w:szCs w:val="18"/>
              </w:rPr>
              <w:t xml:space="preserve"> </w:t>
            </w:r>
            <w:r w:rsidR="00475508">
              <w:rPr>
                <w:rFonts w:ascii="Times New Roman" w:eastAsiaTheme="minorEastAsia" w:hint="eastAsia"/>
                <w:sz w:val="18"/>
                <w:szCs w:val="18"/>
              </w:rPr>
              <w:t>RFTOA7</w:t>
            </w:r>
            <w:r w:rsidRPr="007C2D0D">
              <w:rPr>
                <w:rFonts w:ascii="Times New Roman" w:eastAsiaTheme="minorEastAsia"/>
                <w:sz w:val="18"/>
                <w:szCs w:val="18"/>
              </w:rPr>
              <w:t>IPC</w:t>
            </w:r>
            <w:r>
              <w:rPr>
                <w:rFonts w:ascii="Times New Roman" w:eastAsiaTheme="minorEastAsia" w:hint="eastAsia"/>
                <w:sz w:val="18"/>
                <w:szCs w:val="18"/>
              </w:rPr>
              <w:t xml:space="preserve">STS&lt;2&gt; for the </w:t>
            </w:r>
            <w:r w:rsidR="007D3CB9">
              <w:rPr>
                <w:rFonts w:ascii="Times New Roman" w:eastAsiaTheme="minorEastAsia" w:hint="eastAsia"/>
                <w:sz w:val="18"/>
                <w:szCs w:val="18"/>
              </w:rPr>
              <w:t>A7</w:t>
            </w:r>
            <w:r w:rsidRPr="00AB1E80">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475508" w:rsidP="00D4354C">
            <w:pPr>
              <w:pStyle w:val="ad"/>
              <w:rPr>
                <w:rFonts w:ascii="Times New Roman" w:eastAsiaTheme="minorEastAsia"/>
                <w:sz w:val="18"/>
                <w:szCs w:val="18"/>
              </w:rPr>
            </w:pPr>
            <w:r>
              <w:rPr>
                <w:rFonts w:ascii="Times New Roman" w:eastAsiaTheme="minorEastAsia" w:hint="eastAsia"/>
                <w:sz w:val="18"/>
                <w:szCs w:val="18"/>
              </w:rPr>
              <w:t>RFTOA7</w:t>
            </w:r>
            <w:r w:rsidR="00D4354C">
              <w:rPr>
                <w:rFonts w:ascii="Times New Roman" w:eastAsiaTheme="minorEastAsia" w:hint="eastAsia"/>
                <w:sz w:val="18"/>
                <w:szCs w:val="18"/>
              </w:rPr>
              <w:t>IPCCLR&lt;1&gt;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RFDSP to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1</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475508">
              <w:rPr>
                <w:rFonts w:ascii="Times New Roman" w:eastAsiaTheme="minorEastAsia" w:hint="eastAsia"/>
                <w:sz w:val="18"/>
                <w:szCs w:val="18"/>
              </w:rPr>
              <w:t>RFTOA7</w:t>
            </w:r>
            <w:r w:rsidRPr="007C2D0D">
              <w:rPr>
                <w:rFonts w:ascii="Times New Roman" w:eastAsiaTheme="minorEastAsia"/>
                <w:sz w:val="18"/>
                <w:szCs w:val="18"/>
              </w:rPr>
              <w:t>IPCFLG</w:t>
            </w:r>
            <w:r>
              <w:rPr>
                <w:rFonts w:ascii="Times New Roman" w:eastAsiaTheme="minorEastAsia" w:hint="eastAsia"/>
                <w:sz w:val="18"/>
                <w:szCs w:val="18"/>
              </w:rPr>
              <w:t>&lt;1&gt;</w:t>
            </w:r>
            <w:r>
              <w:rPr>
                <w:rFonts w:ascii="Times New Roman" w:eastAsiaTheme="minorEastAsia"/>
                <w:sz w:val="18"/>
                <w:szCs w:val="18"/>
              </w:rPr>
              <w:t xml:space="preserve"> for </w:t>
            </w:r>
            <w:r w:rsidR="007D3CB9">
              <w:rPr>
                <w:rFonts w:ascii="Times New Roman" w:eastAsiaTheme="minorEastAsia"/>
                <w:sz w:val="18"/>
                <w:szCs w:val="18"/>
              </w:rPr>
              <w:t>the RFDSP and</w:t>
            </w:r>
            <w:r>
              <w:rPr>
                <w:rFonts w:ascii="Times New Roman" w:eastAsiaTheme="minorEastAsia" w:hint="eastAsia"/>
                <w:sz w:val="18"/>
                <w:szCs w:val="18"/>
              </w:rPr>
              <w:t xml:space="preserve"> </w:t>
            </w:r>
            <w:r w:rsidR="00475508">
              <w:rPr>
                <w:rFonts w:ascii="Times New Roman" w:eastAsiaTheme="minorEastAsia" w:hint="eastAsia"/>
                <w:sz w:val="18"/>
                <w:szCs w:val="18"/>
              </w:rPr>
              <w:t>RFTOA7</w:t>
            </w:r>
            <w:r w:rsidRPr="007C2D0D">
              <w:rPr>
                <w:rFonts w:ascii="Times New Roman" w:eastAsiaTheme="minorEastAsia"/>
                <w:sz w:val="18"/>
                <w:szCs w:val="18"/>
              </w:rPr>
              <w:t>IPC</w:t>
            </w:r>
            <w:r>
              <w:rPr>
                <w:rFonts w:ascii="Times New Roman" w:eastAsiaTheme="minorEastAsia" w:hint="eastAsia"/>
                <w:sz w:val="18"/>
                <w:szCs w:val="18"/>
              </w:rPr>
              <w:t xml:space="preserve">STS&lt;1&gt; for the </w:t>
            </w:r>
            <w:r w:rsidR="007D3CB9">
              <w:rPr>
                <w:rFonts w:ascii="Times New Roman" w:eastAsiaTheme="minorEastAsia" w:hint="eastAsia"/>
                <w:sz w:val="18"/>
                <w:szCs w:val="18"/>
              </w:rPr>
              <w:t>A7</w:t>
            </w:r>
            <w:r w:rsidRPr="00AB1E80">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hRule="exact" w:val="933"/>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475508" w:rsidP="00D4354C">
            <w:pPr>
              <w:pStyle w:val="ad"/>
              <w:rPr>
                <w:rFonts w:ascii="Times New Roman" w:eastAsiaTheme="minorEastAsia"/>
                <w:sz w:val="18"/>
                <w:szCs w:val="18"/>
              </w:rPr>
            </w:pPr>
            <w:r>
              <w:rPr>
                <w:rFonts w:ascii="Times New Roman" w:eastAsiaTheme="minorEastAsia" w:hint="eastAsia"/>
                <w:sz w:val="18"/>
                <w:szCs w:val="18"/>
              </w:rPr>
              <w:t>RFTOA7</w:t>
            </w:r>
            <w:r w:rsidR="00D4354C">
              <w:rPr>
                <w:rFonts w:ascii="Times New Roman" w:eastAsiaTheme="minorEastAsia" w:hint="eastAsia"/>
                <w:sz w:val="18"/>
                <w:szCs w:val="18"/>
              </w:rPr>
              <w:t>IPCCLR&lt;0&gt;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RFDSP to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0</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475508">
              <w:rPr>
                <w:rFonts w:ascii="Times New Roman" w:eastAsiaTheme="minorEastAsia" w:hint="eastAsia"/>
                <w:sz w:val="18"/>
                <w:szCs w:val="18"/>
              </w:rPr>
              <w:t>RFTOA7</w:t>
            </w:r>
            <w:r w:rsidRPr="007C2D0D">
              <w:rPr>
                <w:rFonts w:ascii="Times New Roman" w:eastAsiaTheme="minorEastAsia"/>
                <w:sz w:val="18"/>
                <w:szCs w:val="18"/>
              </w:rPr>
              <w:t>IPCFLG</w:t>
            </w:r>
            <w:r>
              <w:rPr>
                <w:rFonts w:ascii="Times New Roman" w:eastAsiaTheme="minorEastAsia" w:hint="eastAsia"/>
                <w:sz w:val="18"/>
                <w:szCs w:val="18"/>
              </w:rPr>
              <w:t>&lt;0&gt;</w:t>
            </w:r>
            <w:r>
              <w:rPr>
                <w:rFonts w:ascii="Times New Roman" w:eastAsiaTheme="minorEastAsia"/>
                <w:sz w:val="18"/>
                <w:szCs w:val="18"/>
              </w:rPr>
              <w:t xml:space="preserve"> for </w:t>
            </w:r>
            <w:r w:rsidR="007D3CB9">
              <w:rPr>
                <w:rFonts w:ascii="Times New Roman" w:eastAsiaTheme="minorEastAsia"/>
                <w:sz w:val="18"/>
                <w:szCs w:val="18"/>
              </w:rPr>
              <w:t>the RFDSP and</w:t>
            </w:r>
            <w:r>
              <w:rPr>
                <w:rFonts w:ascii="Times New Roman" w:eastAsiaTheme="minorEastAsia" w:hint="eastAsia"/>
                <w:sz w:val="18"/>
                <w:szCs w:val="18"/>
              </w:rPr>
              <w:t xml:space="preserve"> </w:t>
            </w:r>
            <w:r w:rsidR="00475508">
              <w:rPr>
                <w:rFonts w:ascii="Times New Roman" w:eastAsiaTheme="minorEastAsia" w:hint="eastAsia"/>
                <w:sz w:val="18"/>
                <w:szCs w:val="18"/>
              </w:rPr>
              <w:t>RFTOA7</w:t>
            </w:r>
            <w:r w:rsidRPr="007C2D0D">
              <w:rPr>
                <w:rFonts w:ascii="Times New Roman" w:eastAsiaTheme="minorEastAsia"/>
                <w:sz w:val="18"/>
                <w:szCs w:val="18"/>
              </w:rPr>
              <w:t>IPC</w:t>
            </w:r>
            <w:r>
              <w:rPr>
                <w:rFonts w:ascii="Times New Roman" w:eastAsiaTheme="minorEastAsia" w:hint="eastAsia"/>
                <w:sz w:val="18"/>
                <w:szCs w:val="18"/>
              </w:rPr>
              <w:t xml:space="preserve">STS&lt;0&gt; for the </w:t>
            </w:r>
            <w:r w:rsidR="007D3CB9">
              <w:rPr>
                <w:rFonts w:ascii="Times New Roman" w:eastAsiaTheme="minorEastAsia" w:hint="eastAsia"/>
                <w:sz w:val="18"/>
                <w:szCs w:val="18"/>
              </w:rPr>
              <w:t>A7</w:t>
            </w:r>
            <w:r w:rsidRPr="00AB1E80">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bl>
    <w:p w:rsidR="00D4354C" w:rsidRPr="0050671A" w:rsidRDefault="00D4354C" w:rsidP="00D4354C">
      <w:r w:rsidRPr="0047685A">
        <w:rPr>
          <w:rFonts w:eastAsiaTheme="minorEastAsia"/>
          <w:sz w:val="18"/>
          <w:szCs w:val="18"/>
        </w:rPr>
        <w:t>Notes:</w:t>
      </w:r>
      <w:r>
        <w:rPr>
          <w:rFonts w:eastAsiaTheme="minorEastAsia" w:hint="eastAsia"/>
          <w:sz w:val="18"/>
          <w:szCs w:val="18"/>
        </w:rPr>
        <w:t xml:space="preserve"> </w:t>
      </w:r>
      <w:r w:rsidRPr="0047685A">
        <w:rPr>
          <w:rFonts w:eastAsiaTheme="minorEastAsia"/>
          <w:sz w:val="18"/>
          <w:szCs w:val="18"/>
        </w:rPr>
        <w:t xml:space="preserve">Normally, </w:t>
      </w:r>
      <w:r w:rsidR="00B47260">
        <w:rPr>
          <w:rFonts w:eastAsiaTheme="minorEastAsia" w:hint="eastAsia"/>
          <w:sz w:val="18"/>
          <w:szCs w:val="18"/>
        </w:rPr>
        <w:t>A7</w:t>
      </w:r>
      <w:r w:rsidRPr="0047685A">
        <w:rPr>
          <w:rFonts w:eastAsiaTheme="minorEastAsia"/>
          <w:sz w:val="18"/>
          <w:szCs w:val="18"/>
        </w:rPr>
        <w:t xml:space="preserve"> will clear (acknowledge) </w:t>
      </w:r>
      <w:r>
        <w:rPr>
          <w:rFonts w:eastAsiaTheme="minorEastAsia" w:hint="eastAsia"/>
          <w:sz w:val="18"/>
          <w:szCs w:val="18"/>
        </w:rPr>
        <w:t xml:space="preserve">the </w:t>
      </w:r>
      <w:r w:rsidR="00B47260">
        <w:rPr>
          <w:rFonts w:eastAsiaTheme="minorEastAsia" w:hint="eastAsia"/>
          <w:sz w:val="18"/>
          <w:szCs w:val="18"/>
        </w:rPr>
        <w:t>RFtoA7</w:t>
      </w:r>
      <w:r>
        <w:rPr>
          <w:rFonts w:eastAsiaTheme="minorEastAsia" w:hint="eastAsia"/>
          <w:sz w:val="18"/>
          <w:szCs w:val="18"/>
        </w:rPr>
        <w:t xml:space="preserve"> IPC event </w:t>
      </w:r>
      <w:r>
        <w:rPr>
          <w:rFonts w:eastAsiaTheme="minorEastAsia"/>
          <w:sz w:val="18"/>
          <w:szCs w:val="18"/>
        </w:rPr>
        <w:t>flag</w:t>
      </w:r>
      <w:r>
        <w:rPr>
          <w:rFonts w:eastAsiaTheme="minorEastAsia" w:hint="eastAsia"/>
          <w:sz w:val="18"/>
          <w:szCs w:val="18"/>
        </w:rPr>
        <w:t>s</w:t>
      </w:r>
      <w:r w:rsidRPr="0047685A">
        <w:rPr>
          <w:rFonts w:eastAsiaTheme="minorEastAsia"/>
          <w:sz w:val="18"/>
          <w:szCs w:val="18"/>
        </w:rPr>
        <w:t>. This mechanism may be u</w:t>
      </w:r>
      <w:r>
        <w:rPr>
          <w:rFonts w:eastAsiaTheme="minorEastAsia"/>
          <w:sz w:val="18"/>
          <w:szCs w:val="18"/>
        </w:rPr>
        <w:t xml:space="preserve">seful if </w:t>
      </w:r>
      <w:r w:rsidR="00B47260">
        <w:rPr>
          <w:rFonts w:eastAsiaTheme="minorEastAsia" w:hint="eastAsia"/>
          <w:sz w:val="18"/>
          <w:szCs w:val="18"/>
        </w:rPr>
        <w:t>A7</w:t>
      </w:r>
      <w:r>
        <w:rPr>
          <w:rFonts w:eastAsiaTheme="minorEastAsia"/>
          <w:sz w:val="18"/>
          <w:szCs w:val="18"/>
        </w:rPr>
        <w:t xml:space="preserve"> is non-</w:t>
      </w:r>
      <w:r w:rsidRPr="0047685A">
        <w:rPr>
          <w:rFonts w:eastAsiaTheme="minorEastAsia"/>
          <w:sz w:val="18"/>
          <w:szCs w:val="18"/>
        </w:rPr>
        <w:t>responsive.</w:t>
      </w:r>
    </w:p>
    <w:p w:rsidR="00D4354C" w:rsidRDefault="00475508" w:rsidP="00EC1A23">
      <w:pPr>
        <w:pStyle w:val="3"/>
        <w:numPr>
          <w:ilvl w:val="2"/>
          <w:numId w:val="18"/>
        </w:numPr>
      </w:pPr>
      <w:bookmarkStart w:id="2518" w:name="_Toc482273672"/>
      <w:r>
        <w:rPr>
          <w:rFonts w:hint="eastAsia"/>
        </w:rPr>
        <w:t>RFTOA7</w:t>
      </w:r>
      <w:r w:rsidR="00D4354C">
        <w:rPr>
          <w:rFonts w:hint="eastAsia"/>
        </w:rPr>
        <w:t>IPCFLG&lt;15:0&gt;</w:t>
      </w:r>
      <w:bookmarkEnd w:id="2518"/>
    </w:p>
    <w:p w:rsidR="00D4354C" w:rsidRDefault="00B47260" w:rsidP="00D4354C">
      <w:r>
        <w:rPr>
          <w:rFonts w:hint="eastAsia"/>
        </w:rPr>
        <w:t>RFDSP</w:t>
      </w:r>
      <w:r w:rsidR="00D4354C">
        <w:rPr>
          <w:rFonts w:hint="eastAsia"/>
        </w:rPr>
        <w:t xml:space="preserve"> core to </w:t>
      </w:r>
      <w:r>
        <w:rPr>
          <w:rFonts w:hint="eastAsia"/>
        </w:rPr>
        <w:t>A7</w:t>
      </w:r>
      <w:r w:rsidR="00D4354C">
        <w:rPr>
          <w:rFonts w:hint="eastAsia"/>
        </w:rPr>
        <w:t xml:space="preserve"> core IPC flags register</w:t>
      </w:r>
    </w:p>
    <w:p w:rsidR="00D4354C" w:rsidRPr="00E53CAA" w:rsidRDefault="00D4354C" w:rsidP="00D4354C">
      <w:pPr>
        <w:pStyle w:val="ae"/>
        <w:rPr>
          <w:rFonts w:ascii="Times New Roman" w:eastAsiaTheme="minorEastAsia" w:hAnsi="Times New Roman"/>
          <w:lang w:eastAsia="zh-CN"/>
        </w:rPr>
      </w:pPr>
      <w:r w:rsidRPr="00E53CAA">
        <w:rPr>
          <w:rFonts w:ascii="Times New Roman" w:hAnsi="Times New Roman"/>
        </w:rPr>
        <w:t>Address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31:16</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50671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lastRenderedPageBreak/>
              <w:t>15</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475508" w:rsidP="00D4354C">
            <w:pPr>
              <w:pStyle w:val="ad"/>
              <w:rPr>
                <w:rFonts w:ascii="Times New Roman" w:eastAsiaTheme="minorEastAsia"/>
                <w:sz w:val="18"/>
                <w:szCs w:val="18"/>
              </w:rPr>
            </w:pPr>
            <w:r>
              <w:rPr>
                <w:rFonts w:ascii="Times New Roman" w:eastAsiaTheme="minorEastAsia" w:hint="eastAsia"/>
                <w:sz w:val="18"/>
                <w:szCs w:val="18"/>
              </w:rPr>
              <w:t>RFTOA7</w:t>
            </w:r>
            <w:r w:rsidR="00D4354C">
              <w:rPr>
                <w:rFonts w:ascii="Times New Roman" w:eastAsiaTheme="minorEastAsia" w:hint="eastAsia"/>
                <w:sz w:val="18"/>
                <w:szCs w:val="18"/>
              </w:rPr>
              <w:t>IPCFLG&lt;15&gt;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RFDSP to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15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w:t>
            </w:r>
            <w:r w:rsidR="007414A9">
              <w:rPr>
                <w:rFonts w:ascii="Times New Roman" w:eastAsiaTheme="minorEastAsia"/>
                <w:sz w:val="18"/>
                <w:szCs w:val="18"/>
              </w:rPr>
              <w:t xml:space="preserve">to </w:t>
            </w:r>
            <w:r w:rsidR="007D3CB9">
              <w:rPr>
                <w:rFonts w:ascii="Times New Roman" w:eastAsiaTheme="minorEastAsia"/>
                <w:sz w:val="18"/>
                <w:szCs w:val="18"/>
              </w:rPr>
              <w:t>RFDSP whe</w:t>
            </w:r>
            <w:r w:rsidR="007414A9">
              <w:rPr>
                <w:rFonts w:ascii="Times New Roman" w:eastAsiaTheme="minorEastAsia"/>
                <w:sz w:val="18"/>
                <w:szCs w:val="18"/>
              </w:rPr>
              <w:t>ther</w:t>
            </w:r>
            <w:r w:rsidRPr="00401317">
              <w:rPr>
                <w:rFonts w:ascii="Times New Roman" w:eastAsiaTheme="minorEastAsia"/>
                <w:sz w:val="18"/>
                <w:szCs w:val="18"/>
              </w:rPr>
              <w:t xml:space="preserve"> the</w:t>
            </w:r>
            <w:r w:rsidR="00475508">
              <w:rPr>
                <w:rFonts w:ascii="Times New Roman" w:eastAsiaTheme="minorEastAsia" w:hint="eastAsia"/>
                <w:sz w:val="18"/>
                <w:szCs w:val="18"/>
              </w:rPr>
              <w:t>RFTOA7</w:t>
            </w:r>
            <w:r>
              <w:rPr>
                <w:rFonts w:ascii="Times New Roman" w:eastAsiaTheme="minorEastAsia" w:hint="eastAsia"/>
                <w:sz w:val="18"/>
                <w:szCs w:val="18"/>
              </w:rPr>
              <w:t xml:space="preserve"> IPCFLG&lt;15&gt;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475508" w:rsidP="00D4354C">
            <w:pPr>
              <w:pStyle w:val="ad"/>
              <w:rPr>
                <w:rFonts w:ascii="Times New Roman" w:eastAsiaTheme="minorEastAsia"/>
                <w:sz w:val="18"/>
                <w:szCs w:val="18"/>
              </w:rPr>
            </w:pPr>
            <w:r>
              <w:rPr>
                <w:rFonts w:ascii="Times New Roman" w:eastAsiaTheme="minorEastAsia" w:hint="eastAsia"/>
                <w:sz w:val="18"/>
                <w:szCs w:val="18"/>
              </w:rPr>
              <w:t>RFTOA7</w:t>
            </w:r>
            <w:r w:rsidR="00D4354C">
              <w:rPr>
                <w:rFonts w:ascii="Times New Roman" w:eastAsiaTheme="minorEastAsia" w:hint="eastAsia"/>
                <w:sz w:val="18"/>
                <w:szCs w:val="18"/>
              </w:rPr>
              <w:t>IPCFLG&lt;14&gt;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RFDSP to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4</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w:t>
            </w:r>
            <w:r w:rsidR="007414A9">
              <w:rPr>
                <w:rFonts w:ascii="Times New Roman" w:eastAsiaTheme="minorEastAsia"/>
                <w:sz w:val="18"/>
                <w:szCs w:val="18"/>
              </w:rPr>
              <w:t xml:space="preserve">to </w:t>
            </w:r>
            <w:r w:rsidR="007D3CB9">
              <w:rPr>
                <w:rFonts w:ascii="Times New Roman" w:eastAsiaTheme="minorEastAsia"/>
                <w:sz w:val="18"/>
                <w:szCs w:val="18"/>
              </w:rPr>
              <w:t>RFDSP whe</w:t>
            </w:r>
            <w:r w:rsidR="007414A9">
              <w:rPr>
                <w:rFonts w:ascii="Times New Roman" w:eastAsiaTheme="minorEastAsia"/>
                <w:sz w:val="18"/>
                <w:szCs w:val="18"/>
              </w:rPr>
              <w:t>ther</w:t>
            </w:r>
            <w:r w:rsidRPr="00401317">
              <w:rPr>
                <w:rFonts w:ascii="Times New Roman" w:eastAsiaTheme="minorEastAsia"/>
                <w:sz w:val="18"/>
                <w:szCs w:val="18"/>
              </w:rPr>
              <w:t xml:space="preserve"> the</w:t>
            </w:r>
            <w:r w:rsidR="00475508">
              <w:rPr>
                <w:rFonts w:ascii="Times New Roman" w:eastAsiaTheme="minorEastAsia" w:hint="eastAsia"/>
                <w:sz w:val="18"/>
                <w:szCs w:val="18"/>
              </w:rPr>
              <w:t>RFTOA7</w:t>
            </w:r>
            <w:r>
              <w:rPr>
                <w:rFonts w:ascii="Times New Roman" w:eastAsiaTheme="minorEastAsia" w:hint="eastAsia"/>
                <w:sz w:val="18"/>
                <w:szCs w:val="18"/>
              </w:rPr>
              <w:t xml:space="preserve"> IPCFLG&lt;14&gt;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13</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475508" w:rsidP="00D4354C">
            <w:pPr>
              <w:pStyle w:val="ad"/>
              <w:rPr>
                <w:rFonts w:ascii="Times New Roman" w:eastAsiaTheme="minorEastAsia"/>
                <w:sz w:val="18"/>
                <w:szCs w:val="18"/>
              </w:rPr>
            </w:pPr>
            <w:r>
              <w:rPr>
                <w:rFonts w:ascii="Times New Roman" w:eastAsiaTheme="minorEastAsia" w:hint="eastAsia"/>
                <w:sz w:val="18"/>
                <w:szCs w:val="18"/>
              </w:rPr>
              <w:t>RFTOA7</w:t>
            </w:r>
            <w:r w:rsidR="00D4354C">
              <w:rPr>
                <w:rFonts w:ascii="Times New Roman" w:eastAsiaTheme="minorEastAsia" w:hint="eastAsia"/>
                <w:sz w:val="18"/>
                <w:szCs w:val="18"/>
              </w:rPr>
              <w:t>IPCFLG&lt;13&gt;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RFDSP to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3</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w:t>
            </w:r>
            <w:r w:rsidR="007414A9">
              <w:rPr>
                <w:rFonts w:ascii="Times New Roman" w:eastAsiaTheme="minorEastAsia"/>
                <w:sz w:val="18"/>
                <w:szCs w:val="18"/>
              </w:rPr>
              <w:t xml:space="preserve">to </w:t>
            </w:r>
            <w:r w:rsidR="007D3CB9">
              <w:rPr>
                <w:rFonts w:ascii="Times New Roman" w:eastAsiaTheme="minorEastAsia"/>
                <w:sz w:val="18"/>
                <w:szCs w:val="18"/>
              </w:rPr>
              <w:t>RFDSP whe</w:t>
            </w:r>
            <w:r w:rsidR="007414A9">
              <w:rPr>
                <w:rFonts w:ascii="Times New Roman" w:eastAsiaTheme="minorEastAsia"/>
                <w:sz w:val="18"/>
                <w:szCs w:val="18"/>
              </w:rPr>
              <w:t>ther</w:t>
            </w:r>
            <w:r w:rsidRPr="00401317">
              <w:rPr>
                <w:rFonts w:ascii="Times New Roman" w:eastAsiaTheme="minorEastAsia"/>
                <w:sz w:val="18"/>
                <w:szCs w:val="18"/>
              </w:rPr>
              <w:t xml:space="preserve"> the</w:t>
            </w:r>
            <w:r w:rsidR="00475508">
              <w:rPr>
                <w:rFonts w:ascii="Times New Roman" w:eastAsiaTheme="minorEastAsia" w:hint="eastAsia"/>
                <w:sz w:val="18"/>
                <w:szCs w:val="18"/>
              </w:rPr>
              <w:t>RFTOA7</w:t>
            </w:r>
            <w:r>
              <w:rPr>
                <w:rFonts w:ascii="Times New Roman" w:eastAsiaTheme="minorEastAsia" w:hint="eastAsia"/>
                <w:sz w:val="18"/>
                <w:szCs w:val="18"/>
              </w:rPr>
              <w:t xml:space="preserve"> IPCFLG&lt;13&gt;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475508" w:rsidP="00D4354C">
            <w:pPr>
              <w:pStyle w:val="ad"/>
              <w:rPr>
                <w:rFonts w:ascii="Times New Roman" w:eastAsiaTheme="minorEastAsia"/>
                <w:sz w:val="18"/>
                <w:szCs w:val="18"/>
              </w:rPr>
            </w:pPr>
            <w:r>
              <w:rPr>
                <w:rFonts w:ascii="Times New Roman" w:eastAsiaTheme="minorEastAsia" w:hint="eastAsia"/>
                <w:sz w:val="18"/>
                <w:szCs w:val="18"/>
              </w:rPr>
              <w:t>RFTOA7</w:t>
            </w:r>
            <w:r w:rsidR="00D4354C">
              <w:rPr>
                <w:rFonts w:ascii="Times New Roman" w:eastAsiaTheme="minorEastAsia" w:hint="eastAsia"/>
                <w:sz w:val="18"/>
                <w:szCs w:val="18"/>
              </w:rPr>
              <w:t>IPCFLG&lt;12&gt;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RFDSP to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2</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w:t>
            </w:r>
            <w:r w:rsidR="007414A9">
              <w:rPr>
                <w:rFonts w:ascii="Times New Roman" w:eastAsiaTheme="minorEastAsia"/>
                <w:sz w:val="18"/>
                <w:szCs w:val="18"/>
              </w:rPr>
              <w:t xml:space="preserve">to </w:t>
            </w:r>
            <w:r w:rsidR="007D3CB9">
              <w:rPr>
                <w:rFonts w:ascii="Times New Roman" w:eastAsiaTheme="minorEastAsia"/>
                <w:sz w:val="18"/>
                <w:szCs w:val="18"/>
              </w:rPr>
              <w:t>RFDSP whe</w:t>
            </w:r>
            <w:r w:rsidR="007414A9">
              <w:rPr>
                <w:rFonts w:ascii="Times New Roman" w:eastAsiaTheme="minorEastAsia"/>
                <w:sz w:val="18"/>
                <w:szCs w:val="18"/>
              </w:rPr>
              <w:t>ther</w:t>
            </w:r>
            <w:r w:rsidRPr="00401317">
              <w:rPr>
                <w:rFonts w:ascii="Times New Roman" w:eastAsiaTheme="minorEastAsia"/>
                <w:sz w:val="18"/>
                <w:szCs w:val="18"/>
              </w:rPr>
              <w:t xml:space="preserve"> the</w:t>
            </w:r>
            <w:r w:rsidR="00475508">
              <w:rPr>
                <w:rFonts w:ascii="Times New Roman" w:eastAsiaTheme="minorEastAsia" w:hint="eastAsia"/>
                <w:sz w:val="18"/>
                <w:szCs w:val="18"/>
              </w:rPr>
              <w:t>RFTOA7</w:t>
            </w:r>
            <w:r>
              <w:rPr>
                <w:rFonts w:ascii="Times New Roman" w:eastAsiaTheme="minorEastAsia" w:hint="eastAsia"/>
                <w:sz w:val="18"/>
                <w:szCs w:val="18"/>
              </w:rPr>
              <w:t xml:space="preserve"> IPCFLG&lt;12&gt;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11</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475508" w:rsidP="00D4354C">
            <w:pPr>
              <w:pStyle w:val="ad"/>
              <w:rPr>
                <w:rFonts w:ascii="Times New Roman" w:eastAsiaTheme="minorEastAsia"/>
                <w:sz w:val="18"/>
                <w:szCs w:val="18"/>
              </w:rPr>
            </w:pPr>
            <w:r>
              <w:rPr>
                <w:rFonts w:ascii="Times New Roman" w:eastAsiaTheme="minorEastAsia" w:hint="eastAsia"/>
                <w:sz w:val="18"/>
                <w:szCs w:val="18"/>
              </w:rPr>
              <w:t>RFTOA7</w:t>
            </w:r>
            <w:r w:rsidR="00D4354C">
              <w:rPr>
                <w:rFonts w:ascii="Times New Roman" w:eastAsiaTheme="minorEastAsia" w:hint="eastAsia"/>
                <w:sz w:val="18"/>
                <w:szCs w:val="18"/>
              </w:rPr>
              <w:t>IPCFLG&lt;11&gt;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RFDSP to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1</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w:t>
            </w:r>
            <w:r w:rsidR="007414A9">
              <w:rPr>
                <w:rFonts w:ascii="Times New Roman" w:eastAsiaTheme="minorEastAsia"/>
                <w:sz w:val="18"/>
                <w:szCs w:val="18"/>
              </w:rPr>
              <w:t xml:space="preserve">to </w:t>
            </w:r>
            <w:r w:rsidR="007D3CB9">
              <w:rPr>
                <w:rFonts w:ascii="Times New Roman" w:eastAsiaTheme="minorEastAsia"/>
                <w:sz w:val="18"/>
                <w:szCs w:val="18"/>
              </w:rPr>
              <w:t>RFDSP whe</w:t>
            </w:r>
            <w:r w:rsidR="007414A9">
              <w:rPr>
                <w:rFonts w:ascii="Times New Roman" w:eastAsiaTheme="minorEastAsia"/>
                <w:sz w:val="18"/>
                <w:szCs w:val="18"/>
              </w:rPr>
              <w:t>ther</w:t>
            </w:r>
            <w:r w:rsidRPr="00401317">
              <w:rPr>
                <w:rFonts w:ascii="Times New Roman" w:eastAsiaTheme="minorEastAsia"/>
                <w:sz w:val="18"/>
                <w:szCs w:val="18"/>
              </w:rPr>
              <w:t xml:space="preserve"> the</w:t>
            </w:r>
            <w:r w:rsidR="00475508">
              <w:rPr>
                <w:rFonts w:ascii="Times New Roman" w:eastAsiaTheme="minorEastAsia" w:hint="eastAsia"/>
                <w:sz w:val="18"/>
                <w:szCs w:val="18"/>
              </w:rPr>
              <w:t>RFTOA7</w:t>
            </w:r>
            <w:r>
              <w:rPr>
                <w:rFonts w:ascii="Times New Roman" w:eastAsiaTheme="minorEastAsia" w:hint="eastAsia"/>
                <w:sz w:val="18"/>
                <w:szCs w:val="18"/>
              </w:rPr>
              <w:t xml:space="preserve"> IPCFLG&lt;11&gt;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475508" w:rsidP="00D4354C">
            <w:pPr>
              <w:pStyle w:val="ad"/>
              <w:rPr>
                <w:rFonts w:ascii="Times New Roman" w:eastAsiaTheme="minorEastAsia"/>
                <w:sz w:val="18"/>
                <w:szCs w:val="18"/>
              </w:rPr>
            </w:pPr>
            <w:r>
              <w:rPr>
                <w:rFonts w:ascii="Times New Roman" w:eastAsiaTheme="minorEastAsia" w:hint="eastAsia"/>
                <w:sz w:val="18"/>
                <w:szCs w:val="18"/>
              </w:rPr>
              <w:t>RFTOA7</w:t>
            </w:r>
            <w:r w:rsidR="00D4354C">
              <w:rPr>
                <w:rFonts w:ascii="Times New Roman" w:eastAsiaTheme="minorEastAsia" w:hint="eastAsia"/>
                <w:sz w:val="18"/>
                <w:szCs w:val="18"/>
              </w:rPr>
              <w:t>IPCFLG&lt;10&gt;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RFDSP to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0</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w:t>
            </w:r>
            <w:r w:rsidR="007414A9">
              <w:rPr>
                <w:rFonts w:ascii="Times New Roman" w:eastAsiaTheme="minorEastAsia"/>
                <w:sz w:val="18"/>
                <w:szCs w:val="18"/>
              </w:rPr>
              <w:t xml:space="preserve">to </w:t>
            </w:r>
            <w:r w:rsidR="007D3CB9">
              <w:rPr>
                <w:rFonts w:ascii="Times New Roman" w:eastAsiaTheme="minorEastAsia"/>
                <w:sz w:val="18"/>
                <w:szCs w:val="18"/>
              </w:rPr>
              <w:t>RFDSP whe</w:t>
            </w:r>
            <w:r w:rsidR="007414A9">
              <w:rPr>
                <w:rFonts w:ascii="Times New Roman" w:eastAsiaTheme="minorEastAsia"/>
                <w:sz w:val="18"/>
                <w:szCs w:val="18"/>
              </w:rPr>
              <w:t>ther</w:t>
            </w:r>
            <w:r w:rsidRPr="00401317">
              <w:rPr>
                <w:rFonts w:ascii="Times New Roman" w:eastAsiaTheme="minorEastAsia"/>
                <w:sz w:val="18"/>
                <w:szCs w:val="18"/>
              </w:rPr>
              <w:t xml:space="preserve"> the</w:t>
            </w:r>
            <w:r w:rsidR="00475508">
              <w:rPr>
                <w:rFonts w:ascii="Times New Roman" w:eastAsiaTheme="minorEastAsia" w:hint="eastAsia"/>
                <w:sz w:val="18"/>
                <w:szCs w:val="18"/>
              </w:rPr>
              <w:t>RFTOA7</w:t>
            </w:r>
            <w:r>
              <w:rPr>
                <w:rFonts w:ascii="Times New Roman" w:eastAsiaTheme="minorEastAsia" w:hint="eastAsia"/>
                <w:sz w:val="18"/>
                <w:szCs w:val="18"/>
              </w:rPr>
              <w:t xml:space="preserve"> IPCFLG&lt;10&gt;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9</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475508" w:rsidP="00D4354C">
            <w:pPr>
              <w:pStyle w:val="ad"/>
              <w:rPr>
                <w:rFonts w:ascii="Times New Roman" w:eastAsiaTheme="minorEastAsia"/>
                <w:sz w:val="18"/>
                <w:szCs w:val="18"/>
              </w:rPr>
            </w:pPr>
            <w:r>
              <w:rPr>
                <w:rFonts w:ascii="Times New Roman" w:eastAsiaTheme="minorEastAsia" w:hint="eastAsia"/>
                <w:sz w:val="18"/>
                <w:szCs w:val="18"/>
              </w:rPr>
              <w:t>RFTOA7</w:t>
            </w:r>
            <w:r w:rsidR="00D4354C">
              <w:rPr>
                <w:rFonts w:ascii="Times New Roman" w:eastAsiaTheme="minorEastAsia" w:hint="eastAsia"/>
                <w:sz w:val="18"/>
                <w:szCs w:val="18"/>
              </w:rPr>
              <w:t>IPCFLG&lt;9</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RFDSP to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9</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w:t>
            </w:r>
            <w:r w:rsidR="007414A9">
              <w:rPr>
                <w:rFonts w:ascii="Times New Roman" w:eastAsiaTheme="minorEastAsia"/>
                <w:sz w:val="18"/>
                <w:szCs w:val="18"/>
              </w:rPr>
              <w:t xml:space="preserve">to </w:t>
            </w:r>
            <w:r w:rsidR="007D3CB9">
              <w:rPr>
                <w:rFonts w:ascii="Times New Roman" w:eastAsiaTheme="minorEastAsia"/>
                <w:sz w:val="18"/>
                <w:szCs w:val="18"/>
              </w:rPr>
              <w:t>RFDSP whe</w:t>
            </w:r>
            <w:r w:rsidR="007414A9">
              <w:rPr>
                <w:rFonts w:ascii="Times New Roman" w:eastAsiaTheme="minorEastAsia"/>
                <w:sz w:val="18"/>
                <w:szCs w:val="18"/>
              </w:rPr>
              <w:t>ther</w:t>
            </w:r>
            <w:r w:rsidRPr="00401317">
              <w:rPr>
                <w:rFonts w:ascii="Times New Roman" w:eastAsiaTheme="minorEastAsia"/>
                <w:sz w:val="18"/>
                <w:szCs w:val="18"/>
              </w:rPr>
              <w:t xml:space="preserve"> the</w:t>
            </w:r>
            <w:r w:rsidR="00475508">
              <w:rPr>
                <w:rFonts w:ascii="Times New Roman" w:eastAsiaTheme="minorEastAsia" w:hint="eastAsia"/>
                <w:sz w:val="18"/>
                <w:szCs w:val="18"/>
              </w:rPr>
              <w:t>RFTOA7</w:t>
            </w:r>
            <w:r>
              <w:rPr>
                <w:rFonts w:ascii="Times New Roman" w:eastAsiaTheme="minorEastAsia" w:hint="eastAsia"/>
                <w:sz w:val="18"/>
                <w:szCs w:val="18"/>
              </w:rPr>
              <w:t xml:space="preserve"> IPCFLG&lt;9&gt;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8</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475508" w:rsidP="00D4354C">
            <w:pPr>
              <w:pStyle w:val="ad"/>
              <w:rPr>
                <w:rFonts w:ascii="Times New Roman" w:eastAsiaTheme="minorEastAsia"/>
                <w:sz w:val="18"/>
                <w:szCs w:val="18"/>
              </w:rPr>
            </w:pPr>
            <w:r>
              <w:rPr>
                <w:rFonts w:ascii="Times New Roman" w:eastAsiaTheme="minorEastAsia" w:hint="eastAsia"/>
                <w:sz w:val="18"/>
                <w:szCs w:val="18"/>
              </w:rPr>
              <w:t>RFTOA7</w:t>
            </w:r>
            <w:r w:rsidR="00D4354C">
              <w:rPr>
                <w:rFonts w:ascii="Times New Roman" w:eastAsiaTheme="minorEastAsia" w:hint="eastAsia"/>
                <w:sz w:val="18"/>
                <w:szCs w:val="18"/>
              </w:rPr>
              <w:t>IPCFLG&lt;8&gt;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RFDSP to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8</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w:t>
            </w:r>
            <w:r w:rsidR="007414A9">
              <w:rPr>
                <w:rFonts w:ascii="Times New Roman" w:eastAsiaTheme="minorEastAsia"/>
                <w:sz w:val="18"/>
                <w:szCs w:val="18"/>
              </w:rPr>
              <w:t xml:space="preserve">to </w:t>
            </w:r>
            <w:r w:rsidR="007D3CB9">
              <w:rPr>
                <w:rFonts w:ascii="Times New Roman" w:eastAsiaTheme="minorEastAsia"/>
                <w:sz w:val="18"/>
                <w:szCs w:val="18"/>
              </w:rPr>
              <w:t>RFDSP whe</w:t>
            </w:r>
            <w:r w:rsidR="007414A9">
              <w:rPr>
                <w:rFonts w:ascii="Times New Roman" w:eastAsiaTheme="minorEastAsia"/>
                <w:sz w:val="18"/>
                <w:szCs w:val="18"/>
              </w:rPr>
              <w:t>ther</w:t>
            </w:r>
            <w:r w:rsidRPr="00401317">
              <w:rPr>
                <w:rFonts w:ascii="Times New Roman" w:eastAsiaTheme="minorEastAsia"/>
                <w:sz w:val="18"/>
                <w:szCs w:val="18"/>
              </w:rPr>
              <w:t xml:space="preserve"> the</w:t>
            </w:r>
            <w:r w:rsidR="00475508">
              <w:rPr>
                <w:rFonts w:ascii="Times New Roman" w:eastAsiaTheme="minorEastAsia" w:hint="eastAsia"/>
                <w:sz w:val="18"/>
                <w:szCs w:val="18"/>
              </w:rPr>
              <w:t>RFTOA7</w:t>
            </w:r>
            <w:r>
              <w:rPr>
                <w:rFonts w:ascii="Times New Roman" w:eastAsiaTheme="minorEastAsia" w:hint="eastAsia"/>
                <w:sz w:val="18"/>
                <w:szCs w:val="18"/>
              </w:rPr>
              <w:t xml:space="preserve"> IPCFLG&lt;8&gt;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7</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475508" w:rsidP="00D4354C">
            <w:pPr>
              <w:pStyle w:val="ad"/>
              <w:rPr>
                <w:rFonts w:ascii="Times New Roman" w:eastAsiaTheme="minorEastAsia"/>
                <w:sz w:val="18"/>
                <w:szCs w:val="18"/>
              </w:rPr>
            </w:pPr>
            <w:r>
              <w:rPr>
                <w:rFonts w:ascii="Times New Roman" w:eastAsiaTheme="minorEastAsia" w:hint="eastAsia"/>
                <w:sz w:val="18"/>
                <w:szCs w:val="18"/>
              </w:rPr>
              <w:t>RFTOA7</w:t>
            </w:r>
            <w:r w:rsidR="00D4354C">
              <w:rPr>
                <w:rFonts w:ascii="Times New Roman" w:eastAsiaTheme="minorEastAsia" w:hint="eastAsia"/>
                <w:sz w:val="18"/>
                <w:szCs w:val="18"/>
              </w:rPr>
              <w:t>IPCFLG&lt;7&gt;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RFDSP to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7</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w:t>
            </w:r>
            <w:r w:rsidR="007414A9">
              <w:rPr>
                <w:rFonts w:ascii="Times New Roman" w:eastAsiaTheme="minorEastAsia"/>
                <w:sz w:val="18"/>
                <w:szCs w:val="18"/>
              </w:rPr>
              <w:t xml:space="preserve">to </w:t>
            </w:r>
            <w:r w:rsidR="007D3CB9">
              <w:rPr>
                <w:rFonts w:ascii="Times New Roman" w:eastAsiaTheme="minorEastAsia"/>
                <w:sz w:val="18"/>
                <w:szCs w:val="18"/>
              </w:rPr>
              <w:t>RFDSP whe</w:t>
            </w:r>
            <w:r w:rsidR="007414A9">
              <w:rPr>
                <w:rFonts w:ascii="Times New Roman" w:eastAsiaTheme="minorEastAsia"/>
                <w:sz w:val="18"/>
                <w:szCs w:val="18"/>
              </w:rPr>
              <w:t>ther</w:t>
            </w:r>
            <w:r w:rsidRPr="00401317">
              <w:rPr>
                <w:rFonts w:ascii="Times New Roman" w:eastAsiaTheme="minorEastAsia"/>
                <w:sz w:val="18"/>
                <w:szCs w:val="18"/>
              </w:rPr>
              <w:t xml:space="preserve"> the</w:t>
            </w:r>
            <w:r w:rsidR="00475508">
              <w:rPr>
                <w:rFonts w:ascii="Times New Roman" w:eastAsiaTheme="minorEastAsia" w:hint="eastAsia"/>
                <w:sz w:val="18"/>
                <w:szCs w:val="18"/>
              </w:rPr>
              <w:t>RFTOA7</w:t>
            </w:r>
            <w:r>
              <w:rPr>
                <w:rFonts w:ascii="Times New Roman" w:eastAsiaTheme="minorEastAsia" w:hint="eastAsia"/>
                <w:sz w:val="18"/>
                <w:szCs w:val="18"/>
              </w:rPr>
              <w:t xml:space="preserve"> IPCFLG&lt;7&gt;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6</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475508" w:rsidP="00D4354C">
            <w:pPr>
              <w:pStyle w:val="ad"/>
              <w:rPr>
                <w:rFonts w:ascii="Times New Roman" w:eastAsiaTheme="minorEastAsia"/>
                <w:sz w:val="18"/>
                <w:szCs w:val="18"/>
              </w:rPr>
            </w:pPr>
            <w:r>
              <w:rPr>
                <w:rFonts w:ascii="Times New Roman" w:eastAsiaTheme="minorEastAsia" w:hint="eastAsia"/>
                <w:sz w:val="18"/>
                <w:szCs w:val="18"/>
              </w:rPr>
              <w:t>RFTOA7</w:t>
            </w:r>
            <w:r w:rsidR="00D4354C">
              <w:rPr>
                <w:rFonts w:ascii="Times New Roman" w:eastAsiaTheme="minorEastAsia" w:hint="eastAsia"/>
                <w:sz w:val="18"/>
                <w:szCs w:val="18"/>
              </w:rPr>
              <w:t>IPCFLG&lt;6&gt;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RFDSP to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6</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w:t>
            </w:r>
            <w:r w:rsidR="007414A9">
              <w:rPr>
                <w:rFonts w:ascii="Times New Roman" w:eastAsiaTheme="minorEastAsia"/>
                <w:sz w:val="18"/>
                <w:szCs w:val="18"/>
              </w:rPr>
              <w:t xml:space="preserve">to </w:t>
            </w:r>
            <w:r w:rsidR="007D3CB9">
              <w:rPr>
                <w:rFonts w:ascii="Times New Roman" w:eastAsiaTheme="minorEastAsia"/>
                <w:sz w:val="18"/>
                <w:szCs w:val="18"/>
              </w:rPr>
              <w:t>RFDSP whe</w:t>
            </w:r>
            <w:r w:rsidR="007414A9">
              <w:rPr>
                <w:rFonts w:ascii="Times New Roman" w:eastAsiaTheme="minorEastAsia"/>
                <w:sz w:val="18"/>
                <w:szCs w:val="18"/>
              </w:rPr>
              <w:t>ther</w:t>
            </w:r>
            <w:r w:rsidRPr="00401317">
              <w:rPr>
                <w:rFonts w:ascii="Times New Roman" w:eastAsiaTheme="minorEastAsia"/>
                <w:sz w:val="18"/>
                <w:szCs w:val="18"/>
              </w:rPr>
              <w:t xml:space="preserve"> the</w:t>
            </w:r>
            <w:r w:rsidR="00475508">
              <w:rPr>
                <w:rFonts w:ascii="Times New Roman" w:eastAsiaTheme="minorEastAsia" w:hint="eastAsia"/>
                <w:sz w:val="18"/>
                <w:szCs w:val="18"/>
              </w:rPr>
              <w:t>RFTOA7</w:t>
            </w:r>
            <w:r>
              <w:rPr>
                <w:rFonts w:ascii="Times New Roman" w:eastAsiaTheme="minorEastAsia" w:hint="eastAsia"/>
                <w:sz w:val="18"/>
                <w:szCs w:val="18"/>
              </w:rPr>
              <w:t xml:space="preserve"> IPCFLG&lt;6&gt;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5</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475508" w:rsidP="00D4354C">
            <w:pPr>
              <w:pStyle w:val="ad"/>
              <w:rPr>
                <w:rFonts w:ascii="Times New Roman" w:eastAsiaTheme="minorEastAsia"/>
                <w:sz w:val="18"/>
                <w:szCs w:val="18"/>
              </w:rPr>
            </w:pPr>
            <w:r>
              <w:rPr>
                <w:rFonts w:ascii="Times New Roman" w:eastAsiaTheme="minorEastAsia" w:hint="eastAsia"/>
                <w:sz w:val="18"/>
                <w:szCs w:val="18"/>
              </w:rPr>
              <w:t>RFTOA7</w:t>
            </w:r>
            <w:r w:rsidR="00D4354C">
              <w:rPr>
                <w:rFonts w:ascii="Times New Roman" w:eastAsiaTheme="minorEastAsia" w:hint="eastAsia"/>
                <w:sz w:val="18"/>
                <w:szCs w:val="18"/>
              </w:rPr>
              <w:t>IPCFLG&lt;5&gt;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RFDSP to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5</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w:t>
            </w:r>
            <w:r w:rsidR="007414A9">
              <w:rPr>
                <w:rFonts w:ascii="Times New Roman" w:eastAsiaTheme="minorEastAsia"/>
                <w:sz w:val="18"/>
                <w:szCs w:val="18"/>
              </w:rPr>
              <w:t xml:space="preserve">to </w:t>
            </w:r>
            <w:r w:rsidR="007D3CB9">
              <w:rPr>
                <w:rFonts w:ascii="Times New Roman" w:eastAsiaTheme="minorEastAsia"/>
                <w:sz w:val="18"/>
                <w:szCs w:val="18"/>
              </w:rPr>
              <w:t>RFDSP whe</w:t>
            </w:r>
            <w:r w:rsidR="007414A9">
              <w:rPr>
                <w:rFonts w:ascii="Times New Roman" w:eastAsiaTheme="minorEastAsia"/>
                <w:sz w:val="18"/>
                <w:szCs w:val="18"/>
              </w:rPr>
              <w:t>ther</w:t>
            </w:r>
            <w:r w:rsidRPr="00401317">
              <w:rPr>
                <w:rFonts w:ascii="Times New Roman" w:eastAsiaTheme="minorEastAsia"/>
                <w:sz w:val="18"/>
                <w:szCs w:val="18"/>
              </w:rPr>
              <w:t xml:space="preserve"> the</w:t>
            </w:r>
            <w:r w:rsidR="00475508">
              <w:rPr>
                <w:rFonts w:ascii="Times New Roman" w:eastAsiaTheme="minorEastAsia" w:hint="eastAsia"/>
                <w:sz w:val="18"/>
                <w:szCs w:val="18"/>
              </w:rPr>
              <w:t>RFTOA7</w:t>
            </w:r>
            <w:r>
              <w:rPr>
                <w:rFonts w:ascii="Times New Roman" w:eastAsiaTheme="minorEastAsia" w:hint="eastAsia"/>
                <w:sz w:val="18"/>
                <w:szCs w:val="18"/>
              </w:rPr>
              <w:t xml:space="preserve"> IPCFLG&lt;5&gt;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475508" w:rsidP="00D4354C">
            <w:pPr>
              <w:pStyle w:val="ad"/>
              <w:rPr>
                <w:rFonts w:ascii="Times New Roman" w:eastAsiaTheme="minorEastAsia"/>
                <w:sz w:val="18"/>
                <w:szCs w:val="18"/>
              </w:rPr>
            </w:pPr>
            <w:r>
              <w:rPr>
                <w:rFonts w:ascii="Times New Roman" w:eastAsiaTheme="minorEastAsia" w:hint="eastAsia"/>
                <w:sz w:val="18"/>
                <w:szCs w:val="18"/>
              </w:rPr>
              <w:t>RFTOA7</w:t>
            </w:r>
            <w:r w:rsidR="00D4354C">
              <w:rPr>
                <w:rFonts w:ascii="Times New Roman" w:eastAsiaTheme="minorEastAsia" w:hint="eastAsia"/>
                <w:sz w:val="18"/>
                <w:szCs w:val="18"/>
              </w:rPr>
              <w:t>IPCFLG&lt;4&gt;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RFDSP to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4</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w:t>
            </w:r>
            <w:r w:rsidR="007414A9">
              <w:rPr>
                <w:rFonts w:ascii="Times New Roman" w:eastAsiaTheme="minorEastAsia"/>
                <w:sz w:val="18"/>
                <w:szCs w:val="18"/>
              </w:rPr>
              <w:t xml:space="preserve">to </w:t>
            </w:r>
            <w:r w:rsidR="007D3CB9">
              <w:rPr>
                <w:rFonts w:ascii="Times New Roman" w:eastAsiaTheme="minorEastAsia"/>
                <w:sz w:val="18"/>
                <w:szCs w:val="18"/>
              </w:rPr>
              <w:t>RFDSP whe</w:t>
            </w:r>
            <w:r w:rsidR="007414A9">
              <w:rPr>
                <w:rFonts w:ascii="Times New Roman" w:eastAsiaTheme="minorEastAsia"/>
                <w:sz w:val="18"/>
                <w:szCs w:val="18"/>
              </w:rPr>
              <w:t>ther</w:t>
            </w:r>
            <w:r w:rsidRPr="00401317">
              <w:rPr>
                <w:rFonts w:ascii="Times New Roman" w:eastAsiaTheme="minorEastAsia"/>
                <w:sz w:val="18"/>
                <w:szCs w:val="18"/>
              </w:rPr>
              <w:t xml:space="preserve"> the</w:t>
            </w:r>
            <w:r w:rsidR="00475508">
              <w:rPr>
                <w:rFonts w:ascii="Times New Roman" w:eastAsiaTheme="minorEastAsia" w:hint="eastAsia"/>
                <w:sz w:val="18"/>
                <w:szCs w:val="18"/>
              </w:rPr>
              <w:t>RFTOA7</w:t>
            </w:r>
            <w:r>
              <w:rPr>
                <w:rFonts w:ascii="Times New Roman" w:eastAsiaTheme="minorEastAsia" w:hint="eastAsia"/>
                <w:sz w:val="18"/>
                <w:szCs w:val="18"/>
              </w:rPr>
              <w:t xml:space="preserve"> IPCFLG&lt;4&gt;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lastRenderedPageBreak/>
              <w:t>3</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475508" w:rsidP="00D4354C">
            <w:pPr>
              <w:pStyle w:val="ad"/>
              <w:rPr>
                <w:rFonts w:ascii="Times New Roman" w:eastAsiaTheme="minorEastAsia"/>
                <w:sz w:val="18"/>
                <w:szCs w:val="18"/>
              </w:rPr>
            </w:pPr>
            <w:r>
              <w:rPr>
                <w:rFonts w:ascii="Times New Roman" w:eastAsiaTheme="minorEastAsia" w:hint="eastAsia"/>
                <w:sz w:val="18"/>
                <w:szCs w:val="18"/>
              </w:rPr>
              <w:t>RFTOA7</w:t>
            </w:r>
            <w:r w:rsidR="00D4354C">
              <w:rPr>
                <w:rFonts w:ascii="Times New Roman" w:eastAsiaTheme="minorEastAsia" w:hint="eastAsia"/>
                <w:sz w:val="18"/>
                <w:szCs w:val="18"/>
              </w:rPr>
              <w:t>IPCFLG&lt;3&gt;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RFDSP to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3</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w:t>
            </w:r>
            <w:r w:rsidR="007414A9">
              <w:rPr>
                <w:rFonts w:ascii="Times New Roman" w:eastAsiaTheme="minorEastAsia"/>
                <w:sz w:val="18"/>
                <w:szCs w:val="18"/>
              </w:rPr>
              <w:t xml:space="preserve">to </w:t>
            </w:r>
            <w:r w:rsidR="007D3CB9">
              <w:rPr>
                <w:rFonts w:ascii="Times New Roman" w:eastAsiaTheme="minorEastAsia"/>
                <w:sz w:val="18"/>
                <w:szCs w:val="18"/>
              </w:rPr>
              <w:t>RFDSP whe</w:t>
            </w:r>
            <w:r w:rsidR="007414A9">
              <w:rPr>
                <w:rFonts w:ascii="Times New Roman" w:eastAsiaTheme="minorEastAsia"/>
                <w:sz w:val="18"/>
                <w:szCs w:val="18"/>
              </w:rPr>
              <w:t>ther</w:t>
            </w:r>
            <w:r w:rsidRPr="00401317">
              <w:rPr>
                <w:rFonts w:ascii="Times New Roman" w:eastAsiaTheme="minorEastAsia"/>
                <w:sz w:val="18"/>
                <w:szCs w:val="18"/>
              </w:rPr>
              <w:t xml:space="preserve"> the</w:t>
            </w:r>
            <w:r w:rsidR="00475508">
              <w:rPr>
                <w:rFonts w:ascii="Times New Roman" w:eastAsiaTheme="minorEastAsia" w:hint="eastAsia"/>
                <w:sz w:val="18"/>
                <w:szCs w:val="18"/>
              </w:rPr>
              <w:t>RFTOA7</w:t>
            </w:r>
            <w:r>
              <w:rPr>
                <w:rFonts w:ascii="Times New Roman" w:eastAsiaTheme="minorEastAsia" w:hint="eastAsia"/>
                <w:sz w:val="18"/>
                <w:szCs w:val="18"/>
              </w:rPr>
              <w:t xml:space="preserve"> IPCFLG&lt;3&gt;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475508" w:rsidP="00D4354C">
            <w:pPr>
              <w:pStyle w:val="ad"/>
              <w:rPr>
                <w:rFonts w:ascii="Times New Roman" w:eastAsiaTheme="minorEastAsia"/>
                <w:sz w:val="18"/>
                <w:szCs w:val="18"/>
              </w:rPr>
            </w:pPr>
            <w:r>
              <w:rPr>
                <w:rFonts w:ascii="Times New Roman" w:eastAsiaTheme="minorEastAsia" w:hint="eastAsia"/>
                <w:sz w:val="18"/>
                <w:szCs w:val="18"/>
              </w:rPr>
              <w:t>RFTOA7</w:t>
            </w:r>
            <w:r w:rsidR="00D4354C">
              <w:rPr>
                <w:rFonts w:ascii="Times New Roman" w:eastAsiaTheme="minorEastAsia" w:hint="eastAsia"/>
                <w:sz w:val="18"/>
                <w:szCs w:val="18"/>
              </w:rPr>
              <w:t>IPCFLG&lt;2&gt;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RFDSP to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2</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w:t>
            </w:r>
            <w:r w:rsidR="007414A9">
              <w:rPr>
                <w:rFonts w:ascii="Times New Roman" w:eastAsiaTheme="minorEastAsia"/>
                <w:sz w:val="18"/>
                <w:szCs w:val="18"/>
              </w:rPr>
              <w:t xml:space="preserve">to </w:t>
            </w:r>
            <w:r w:rsidR="007D3CB9">
              <w:rPr>
                <w:rFonts w:ascii="Times New Roman" w:eastAsiaTheme="minorEastAsia"/>
                <w:sz w:val="18"/>
                <w:szCs w:val="18"/>
              </w:rPr>
              <w:t>RFDSP whe</w:t>
            </w:r>
            <w:r w:rsidR="007414A9">
              <w:rPr>
                <w:rFonts w:ascii="Times New Roman" w:eastAsiaTheme="minorEastAsia"/>
                <w:sz w:val="18"/>
                <w:szCs w:val="18"/>
              </w:rPr>
              <w:t>ther</w:t>
            </w:r>
            <w:r w:rsidRPr="00401317">
              <w:rPr>
                <w:rFonts w:ascii="Times New Roman" w:eastAsiaTheme="minorEastAsia"/>
                <w:sz w:val="18"/>
                <w:szCs w:val="18"/>
              </w:rPr>
              <w:t xml:space="preserve"> the</w:t>
            </w:r>
            <w:r w:rsidR="00475508">
              <w:rPr>
                <w:rFonts w:ascii="Times New Roman" w:eastAsiaTheme="minorEastAsia" w:hint="eastAsia"/>
                <w:sz w:val="18"/>
                <w:szCs w:val="18"/>
              </w:rPr>
              <w:t>RFTOA7</w:t>
            </w:r>
            <w:r>
              <w:rPr>
                <w:rFonts w:ascii="Times New Roman" w:eastAsiaTheme="minorEastAsia" w:hint="eastAsia"/>
                <w:sz w:val="18"/>
                <w:szCs w:val="18"/>
              </w:rPr>
              <w:t xml:space="preserve"> IPCFLG&lt;2&gt;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475508" w:rsidP="00D4354C">
            <w:pPr>
              <w:pStyle w:val="ad"/>
              <w:rPr>
                <w:rFonts w:ascii="Times New Roman" w:eastAsiaTheme="minorEastAsia"/>
                <w:sz w:val="18"/>
                <w:szCs w:val="18"/>
              </w:rPr>
            </w:pPr>
            <w:r>
              <w:rPr>
                <w:rFonts w:ascii="Times New Roman" w:eastAsiaTheme="minorEastAsia" w:hint="eastAsia"/>
                <w:sz w:val="18"/>
                <w:szCs w:val="18"/>
              </w:rPr>
              <w:t>RFTOA7</w:t>
            </w:r>
            <w:r w:rsidR="00D4354C">
              <w:rPr>
                <w:rFonts w:ascii="Times New Roman" w:eastAsiaTheme="minorEastAsia" w:hint="eastAsia"/>
                <w:sz w:val="18"/>
                <w:szCs w:val="18"/>
              </w:rPr>
              <w:t>IPCFLG&lt;1&gt;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RFDSP to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1</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w:t>
            </w:r>
            <w:r w:rsidR="007414A9">
              <w:rPr>
                <w:rFonts w:ascii="Times New Roman" w:eastAsiaTheme="minorEastAsia"/>
                <w:sz w:val="18"/>
                <w:szCs w:val="18"/>
              </w:rPr>
              <w:t xml:space="preserve">to </w:t>
            </w:r>
            <w:r w:rsidR="007D3CB9">
              <w:rPr>
                <w:rFonts w:ascii="Times New Roman" w:eastAsiaTheme="minorEastAsia"/>
                <w:sz w:val="18"/>
                <w:szCs w:val="18"/>
              </w:rPr>
              <w:t>RFDSP whe</w:t>
            </w:r>
            <w:r w:rsidR="007414A9">
              <w:rPr>
                <w:rFonts w:ascii="Times New Roman" w:eastAsiaTheme="minorEastAsia"/>
                <w:sz w:val="18"/>
                <w:szCs w:val="18"/>
              </w:rPr>
              <w:t>ther</w:t>
            </w:r>
            <w:r w:rsidRPr="00401317">
              <w:rPr>
                <w:rFonts w:ascii="Times New Roman" w:eastAsiaTheme="minorEastAsia"/>
                <w:sz w:val="18"/>
                <w:szCs w:val="18"/>
              </w:rPr>
              <w:t xml:space="preserve"> the</w:t>
            </w:r>
            <w:r w:rsidR="00475508">
              <w:rPr>
                <w:rFonts w:ascii="Times New Roman" w:eastAsiaTheme="minorEastAsia" w:hint="eastAsia"/>
                <w:sz w:val="18"/>
                <w:szCs w:val="18"/>
              </w:rPr>
              <w:t>RFTOA7</w:t>
            </w:r>
            <w:r>
              <w:rPr>
                <w:rFonts w:ascii="Times New Roman" w:eastAsiaTheme="minorEastAsia" w:hint="eastAsia"/>
                <w:sz w:val="18"/>
                <w:szCs w:val="18"/>
              </w:rPr>
              <w:t xml:space="preserve"> IPCFLG&lt;1&gt;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04350A">
        <w:trPr>
          <w:cantSplit/>
          <w:trHeight w:hRule="exact" w:val="1048"/>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475508" w:rsidP="00D4354C">
            <w:pPr>
              <w:pStyle w:val="ad"/>
              <w:rPr>
                <w:rFonts w:ascii="Times New Roman" w:eastAsiaTheme="minorEastAsia"/>
                <w:sz w:val="18"/>
                <w:szCs w:val="18"/>
              </w:rPr>
            </w:pPr>
            <w:r>
              <w:rPr>
                <w:rFonts w:ascii="Times New Roman" w:eastAsiaTheme="minorEastAsia" w:hint="eastAsia"/>
                <w:sz w:val="18"/>
                <w:szCs w:val="18"/>
              </w:rPr>
              <w:t>RFTOA7</w:t>
            </w:r>
            <w:r w:rsidR="00D4354C">
              <w:rPr>
                <w:rFonts w:ascii="Times New Roman" w:eastAsiaTheme="minorEastAsia" w:hint="eastAsia"/>
                <w:sz w:val="18"/>
                <w:szCs w:val="18"/>
              </w:rPr>
              <w:t>IPCFLG&lt;0&gt;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RFDSP to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0</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w:t>
            </w:r>
            <w:r w:rsidR="007414A9">
              <w:rPr>
                <w:rFonts w:ascii="Times New Roman" w:eastAsiaTheme="minorEastAsia"/>
                <w:sz w:val="18"/>
                <w:szCs w:val="18"/>
              </w:rPr>
              <w:t xml:space="preserve">to </w:t>
            </w:r>
            <w:r w:rsidR="007D3CB9">
              <w:rPr>
                <w:rFonts w:ascii="Times New Roman" w:eastAsiaTheme="minorEastAsia"/>
                <w:sz w:val="18"/>
                <w:szCs w:val="18"/>
              </w:rPr>
              <w:t>RFDSP whe</w:t>
            </w:r>
            <w:r w:rsidR="007414A9">
              <w:rPr>
                <w:rFonts w:ascii="Times New Roman" w:eastAsiaTheme="minorEastAsia"/>
                <w:sz w:val="18"/>
                <w:szCs w:val="18"/>
              </w:rPr>
              <w:t>ther</w:t>
            </w:r>
            <w:r w:rsidRPr="00401317">
              <w:rPr>
                <w:rFonts w:ascii="Times New Roman" w:eastAsiaTheme="minorEastAsia"/>
                <w:sz w:val="18"/>
                <w:szCs w:val="18"/>
              </w:rPr>
              <w:t xml:space="preserve"> the</w:t>
            </w:r>
            <w:r w:rsidR="00475508">
              <w:rPr>
                <w:rFonts w:ascii="Times New Roman" w:eastAsiaTheme="minorEastAsia" w:hint="eastAsia"/>
                <w:sz w:val="18"/>
                <w:szCs w:val="18"/>
              </w:rPr>
              <w:t>RFTOA7</w:t>
            </w:r>
            <w:r>
              <w:rPr>
                <w:rFonts w:ascii="Times New Roman" w:eastAsiaTheme="minorEastAsia" w:hint="eastAsia"/>
                <w:sz w:val="18"/>
                <w:szCs w:val="18"/>
              </w:rPr>
              <w:t xml:space="preserve"> IPCFLG&lt;0&gt;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bl>
    <w:p w:rsidR="00D4354C" w:rsidRPr="00FE2F52" w:rsidRDefault="00D4354C" w:rsidP="00D4354C"/>
    <w:p w:rsidR="00D4354C" w:rsidRDefault="00B47260" w:rsidP="00EC1A23">
      <w:pPr>
        <w:pStyle w:val="3"/>
        <w:numPr>
          <w:ilvl w:val="2"/>
          <w:numId w:val="18"/>
        </w:numPr>
      </w:pPr>
      <w:bookmarkStart w:id="2519" w:name="_Toc482273673"/>
      <w:r>
        <w:rPr>
          <w:rFonts w:hint="eastAsia"/>
        </w:rPr>
        <w:t>A7TORF</w:t>
      </w:r>
      <w:r w:rsidR="00D4354C">
        <w:rPr>
          <w:rFonts w:hint="eastAsia"/>
        </w:rPr>
        <w:t>IPCACK&lt;15:0&gt;</w:t>
      </w:r>
      <w:bookmarkEnd w:id="2519"/>
    </w:p>
    <w:p w:rsidR="00D4354C" w:rsidRDefault="00B47260" w:rsidP="00D4354C">
      <w:r>
        <w:rPr>
          <w:rFonts w:hint="eastAsia"/>
        </w:rPr>
        <w:t>A7</w:t>
      </w:r>
      <w:r w:rsidR="00D4354C">
        <w:rPr>
          <w:rFonts w:hint="eastAsia"/>
        </w:rPr>
        <w:t xml:space="preserve"> core to </w:t>
      </w:r>
      <w:r>
        <w:rPr>
          <w:rFonts w:hint="eastAsia"/>
        </w:rPr>
        <w:t>RFDSP</w:t>
      </w:r>
      <w:r w:rsidR="00D4354C">
        <w:rPr>
          <w:rFonts w:hint="eastAsia"/>
        </w:rPr>
        <w:t xml:space="preserve"> core IPC event acknowledge register.</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31:16</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50671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15</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B47260" w:rsidP="00D4354C">
            <w:pPr>
              <w:pStyle w:val="ad"/>
              <w:rPr>
                <w:rFonts w:ascii="Times New Roman" w:eastAsiaTheme="minorEastAsia"/>
                <w:sz w:val="18"/>
                <w:szCs w:val="18"/>
              </w:rPr>
            </w:pPr>
            <w:r>
              <w:rPr>
                <w:rFonts w:ascii="Times New Roman" w:eastAsiaTheme="minorEastAsia" w:hint="eastAsia"/>
                <w:sz w:val="18"/>
                <w:szCs w:val="18"/>
              </w:rPr>
              <w:t>A7TORF</w:t>
            </w:r>
            <w:r w:rsidR="00D4354C">
              <w:rPr>
                <w:rFonts w:ascii="Times New Roman" w:eastAsiaTheme="minorEastAsia" w:hint="eastAsia"/>
                <w:sz w:val="18"/>
                <w:szCs w:val="18"/>
              </w:rPr>
              <w:t>IPCACK&lt;15&gt;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B47260" w:rsidP="00D4354C">
            <w:pPr>
              <w:pStyle w:val="ad"/>
              <w:rPr>
                <w:rFonts w:ascii="Times New Roman" w:eastAsiaTheme="minorEastAsia"/>
                <w:sz w:val="18"/>
                <w:szCs w:val="18"/>
              </w:rPr>
            </w:pPr>
            <w:r>
              <w:rPr>
                <w:rFonts w:ascii="Times New Roman" w:eastAsiaTheme="minorEastAsia" w:hint="eastAsia"/>
                <w:sz w:val="18"/>
                <w:szCs w:val="18"/>
              </w:rPr>
              <w:t>A7 to RFDSP</w:t>
            </w:r>
            <w:r w:rsidR="00D4354C" w:rsidRPr="007C2D0D">
              <w:rPr>
                <w:rFonts w:ascii="Times New Roman" w:eastAsiaTheme="minorEastAsia"/>
                <w:sz w:val="18"/>
                <w:szCs w:val="18"/>
              </w:rPr>
              <w:t xml:space="preserve"> IPC</w:t>
            </w:r>
            <w:r w:rsidR="00D4354C">
              <w:rPr>
                <w:rFonts w:ascii="Times New Roman" w:eastAsiaTheme="minorEastAsia" w:hint="eastAsia"/>
                <w:sz w:val="18"/>
                <w:szCs w:val="18"/>
              </w:rPr>
              <w:t xml:space="preserve"> event</w:t>
            </w:r>
            <w:r w:rsidR="00D4354C" w:rsidRPr="007C2D0D">
              <w:rPr>
                <w:rFonts w:ascii="Times New Roman" w:eastAsiaTheme="minorEastAsia"/>
                <w:sz w:val="18"/>
                <w:szCs w:val="18"/>
              </w:rPr>
              <w:t xml:space="preserve"> 15 </w:t>
            </w:r>
            <w:r w:rsidR="00D4354C">
              <w:rPr>
                <w:rFonts w:ascii="Times New Roman" w:eastAsiaTheme="minorEastAsia" w:hint="eastAsia"/>
                <w:sz w:val="18"/>
                <w:szCs w:val="18"/>
              </w:rPr>
              <w:t>acknowledge</w:t>
            </w:r>
            <w:r w:rsidR="00D4354C"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sidR="00B47260">
              <w:rPr>
                <w:rFonts w:ascii="Times New Roman" w:eastAsiaTheme="minorEastAsia" w:hint="eastAsia"/>
                <w:sz w:val="18"/>
                <w:szCs w:val="18"/>
              </w:rPr>
              <w:t>A7TORF</w:t>
            </w:r>
            <w:r>
              <w:rPr>
                <w:rFonts w:ascii="Times New Roman" w:eastAsiaTheme="minorEastAsia" w:hint="eastAsia"/>
                <w:sz w:val="18"/>
                <w:szCs w:val="18"/>
              </w:rPr>
              <w:t xml:space="preserve">IPCFLG&lt;15&gt; and </w:t>
            </w:r>
            <w:r w:rsidR="00B47260">
              <w:rPr>
                <w:rFonts w:ascii="Times New Roman" w:eastAsiaTheme="minorEastAsia" w:hint="eastAsia"/>
                <w:sz w:val="18"/>
                <w:szCs w:val="18"/>
              </w:rPr>
              <w:t>A7TORF</w:t>
            </w:r>
            <w:r>
              <w:rPr>
                <w:rFonts w:ascii="Times New Roman" w:eastAsiaTheme="minorEastAsia" w:hint="eastAsia"/>
                <w:sz w:val="18"/>
                <w:szCs w:val="18"/>
              </w:rPr>
              <w:t>IPCSTS&lt;15&gt;</w:t>
            </w:r>
            <w:r w:rsidR="0004350A">
              <w:rPr>
                <w:rFonts w:ascii="Times New Roman" w:eastAsiaTheme="minorEastAsia" w:hint="eastAsia"/>
                <w:sz w:val="18"/>
                <w:szCs w:val="18"/>
              </w:rPr>
              <w:t xml:space="preserve"> which are</w:t>
            </w:r>
            <w:r w:rsidRPr="00E26577">
              <w:rPr>
                <w:rFonts w:ascii="Times New Roman" w:eastAsiaTheme="minorEastAsia"/>
                <w:sz w:val="18"/>
                <w:szCs w:val="18"/>
              </w:rPr>
              <w:t xml:space="preserve"> set </w:t>
            </w:r>
            <w:r w:rsidR="00B47260">
              <w:rPr>
                <w:rFonts w:ascii="Times New Roman" w:eastAsiaTheme="minorEastAsia"/>
                <w:sz w:val="18"/>
                <w:szCs w:val="18"/>
              </w:rPr>
              <w:t>by A7</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B47260" w:rsidP="00D4354C">
            <w:pPr>
              <w:pStyle w:val="ad"/>
              <w:rPr>
                <w:rFonts w:ascii="Times New Roman" w:eastAsiaTheme="minorEastAsia"/>
                <w:sz w:val="18"/>
                <w:szCs w:val="18"/>
              </w:rPr>
            </w:pPr>
            <w:r>
              <w:rPr>
                <w:rFonts w:ascii="Times New Roman" w:eastAsiaTheme="minorEastAsia" w:hint="eastAsia"/>
                <w:sz w:val="18"/>
                <w:szCs w:val="18"/>
              </w:rPr>
              <w:t>A7TORF</w:t>
            </w:r>
            <w:r w:rsidR="00D4354C">
              <w:rPr>
                <w:rFonts w:ascii="Times New Roman" w:eastAsiaTheme="minorEastAsia" w:hint="eastAsia"/>
                <w:sz w:val="18"/>
                <w:szCs w:val="18"/>
              </w:rPr>
              <w:t>IPCACK&lt;14&gt;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B47260" w:rsidP="00D4354C">
            <w:pPr>
              <w:pStyle w:val="ad"/>
              <w:rPr>
                <w:rFonts w:ascii="Times New Roman" w:eastAsiaTheme="minorEastAsia"/>
                <w:sz w:val="18"/>
                <w:szCs w:val="18"/>
              </w:rPr>
            </w:pPr>
            <w:r>
              <w:rPr>
                <w:rFonts w:ascii="Times New Roman" w:eastAsiaTheme="minorEastAsia" w:hint="eastAsia"/>
                <w:sz w:val="18"/>
                <w:szCs w:val="18"/>
              </w:rPr>
              <w:t>A7 to RFDSP</w:t>
            </w:r>
            <w:r w:rsidR="00D4354C" w:rsidRPr="007C2D0D">
              <w:rPr>
                <w:rFonts w:ascii="Times New Roman" w:eastAsiaTheme="minorEastAsia"/>
                <w:sz w:val="18"/>
                <w:szCs w:val="18"/>
              </w:rPr>
              <w:t xml:space="preserve"> IPC</w:t>
            </w:r>
            <w:r w:rsidR="00D4354C">
              <w:rPr>
                <w:rFonts w:ascii="Times New Roman" w:eastAsiaTheme="minorEastAsia" w:hint="eastAsia"/>
                <w:sz w:val="18"/>
                <w:szCs w:val="18"/>
              </w:rPr>
              <w:t xml:space="preserve"> 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14</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acknowledge</w:t>
            </w:r>
            <w:r w:rsidR="00D4354C"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sidR="00B47260">
              <w:rPr>
                <w:rFonts w:ascii="Times New Roman" w:eastAsiaTheme="minorEastAsia" w:hint="eastAsia"/>
                <w:sz w:val="18"/>
                <w:szCs w:val="18"/>
              </w:rPr>
              <w:t>A7TORF</w:t>
            </w:r>
            <w:r>
              <w:rPr>
                <w:rFonts w:ascii="Times New Roman" w:eastAsiaTheme="minorEastAsia" w:hint="eastAsia"/>
                <w:sz w:val="18"/>
                <w:szCs w:val="18"/>
              </w:rPr>
              <w:t xml:space="preserve">IPCFLG&lt;14&gt; and </w:t>
            </w:r>
            <w:r w:rsidR="00B47260">
              <w:rPr>
                <w:rFonts w:ascii="Times New Roman" w:eastAsiaTheme="minorEastAsia" w:hint="eastAsia"/>
                <w:sz w:val="18"/>
                <w:szCs w:val="18"/>
              </w:rPr>
              <w:t>A7TORF</w:t>
            </w:r>
            <w:r>
              <w:rPr>
                <w:rFonts w:ascii="Times New Roman" w:eastAsiaTheme="minorEastAsia" w:hint="eastAsia"/>
                <w:sz w:val="18"/>
                <w:szCs w:val="18"/>
              </w:rPr>
              <w:t>IPCSTS&lt;14&gt;</w:t>
            </w:r>
            <w:r w:rsidR="0004350A">
              <w:rPr>
                <w:rFonts w:ascii="Times New Roman" w:eastAsiaTheme="minorEastAsia" w:hint="eastAsia"/>
                <w:sz w:val="18"/>
                <w:szCs w:val="18"/>
              </w:rPr>
              <w:t xml:space="preserve"> which are</w:t>
            </w:r>
            <w:r w:rsidRPr="00E26577">
              <w:rPr>
                <w:rFonts w:ascii="Times New Roman" w:eastAsiaTheme="minorEastAsia"/>
                <w:sz w:val="18"/>
                <w:szCs w:val="18"/>
              </w:rPr>
              <w:t xml:space="preserve"> set </w:t>
            </w:r>
            <w:r w:rsidR="00B47260">
              <w:rPr>
                <w:rFonts w:ascii="Times New Roman" w:eastAsiaTheme="minorEastAsia"/>
                <w:sz w:val="18"/>
                <w:szCs w:val="18"/>
              </w:rPr>
              <w:t>by A7</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13</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B47260" w:rsidP="00D4354C">
            <w:pPr>
              <w:pStyle w:val="ad"/>
              <w:rPr>
                <w:rFonts w:ascii="Times New Roman" w:eastAsiaTheme="minorEastAsia"/>
                <w:sz w:val="18"/>
                <w:szCs w:val="18"/>
              </w:rPr>
            </w:pPr>
            <w:r>
              <w:rPr>
                <w:rFonts w:ascii="Times New Roman" w:eastAsiaTheme="minorEastAsia" w:hint="eastAsia"/>
                <w:sz w:val="18"/>
                <w:szCs w:val="18"/>
              </w:rPr>
              <w:t>A7TORF</w:t>
            </w:r>
            <w:r w:rsidR="00D4354C">
              <w:rPr>
                <w:rFonts w:ascii="Times New Roman" w:eastAsiaTheme="minorEastAsia" w:hint="eastAsia"/>
                <w:sz w:val="18"/>
                <w:szCs w:val="18"/>
              </w:rPr>
              <w:t>IPCACK&lt;13&gt;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B47260" w:rsidP="00D4354C">
            <w:pPr>
              <w:pStyle w:val="ad"/>
              <w:rPr>
                <w:rFonts w:ascii="Times New Roman" w:eastAsiaTheme="minorEastAsia"/>
                <w:sz w:val="18"/>
                <w:szCs w:val="18"/>
              </w:rPr>
            </w:pPr>
            <w:r>
              <w:rPr>
                <w:rFonts w:ascii="Times New Roman" w:eastAsiaTheme="minorEastAsia" w:hint="eastAsia"/>
                <w:sz w:val="18"/>
                <w:szCs w:val="18"/>
              </w:rPr>
              <w:t>A7 to RFDSP</w:t>
            </w:r>
            <w:r w:rsidR="00D4354C" w:rsidRPr="007C2D0D">
              <w:rPr>
                <w:rFonts w:ascii="Times New Roman" w:eastAsiaTheme="minorEastAsia"/>
                <w:sz w:val="18"/>
                <w:szCs w:val="18"/>
              </w:rPr>
              <w:t xml:space="preserve"> IPC</w:t>
            </w:r>
            <w:r w:rsidR="00D4354C">
              <w:rPr>
                <w:rFonts w:ascii="Times New Roman" w:eastAsiaTheme="minorEastAsia" w:hint="eastAsia"/>
                <w:sz w:val="18"/>
                <w:szCs w:val="18"/>
              </w:rPr>
              <w:t xml:space="preserve"> event</w:t>
            </w:r>
            <w:r w:rsidR="00D4354C" w:rsidRPr="007C2D0D">
              <w:rPr>
                <w:rFonts w:ascii="Times New Roman" w:eastAsiaTheme="minorEastAsia"/>
                <w:sz w:val="18"/>
                <w:szCs w:val="18"/>
              </w:rPr>
              <w:t xml:space="preserve"> 1</w:t>
            </w:r>
            <w:r w:rsidR="00D4354C">
              <w:rPr>
                <w:rFonts w:ascii="Times New Roman" w:eastAsiaTheme="minorEastAsia" w:hint="eastAsia"/>
                <w:sz w:val="18"/>
                <w:szCs w:val="18"/>
              </w:rPr>
              <w:t>3</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acknowledge</w:t>
            </w:r>
            <w:r w:rsidR="00D4354C"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sidR="00B47260">
              <w:rPr>
                <w:rFonts w:ascii="Times New Roman" w:eastAsiaTheme="minorEastAsia" w:hint="eastAsia"/>
                <w:sz w:val="18"/>
                <w:szCs w:val="18"/>
              </w:rPr>
              <w:t>A7TORF</w:t>
            </w:r>
            <w:r>
              <w:rPr>
                <w:rFonts w:ascii="Times New Roman" w:eastAsiaTheme="minorEastAsia" w:hint="eastAsia"/>
                <w:sz w:val="18"/>
                <w:szCs w:val="18"/>
              </w:rPr>
              <w:t xml:space="preserve">IPCFLG&lt;13&gt; and </w:t>
            </w:r>
            <w:r w:rsidR="00B47260">
              <w:rPr>
                <w:rFonts w:ascii="Times New Roman" w:eastAsiaTheme="minorEastAsia" w:hint="eastAsia"/>
                <w:sz w:val="18"/>
                <w:szCs w:val="18"/>
              </w:rPr>
              <w:t>A7TORF</w:t>
            </w:r>
            <w:r>
              <w:rPr>
                <w:rFonts w:ascii="Times New Roman" w:eastAsiaTheme="minorEastAsia" w:hint="eastAsia"/>
                <w:sz w:val="18"/>
                <w:szCs w:val="18"/>
              </w:rPr>
              <w:t>IPCSTS&lt;13&gt;</w:t>
            </w:r>
            <w:r w:rsidR="0004350A">
              <w:rPr>
                <w:rFonts w:ascii="Times New Roman" w:eastAsiaTheme="minorEastAsia" w:hint="eastAsia"/>
                <w:sz w:val="18"/>
                <w:szCs w:val="18"/>
              </w:rPr>
              <w:t xml:space="preserve"> which are</w:t>
            </w:r>
            <w:r w:rsidRPr="00E26577">
              <w:rPr>
                <w:rFonts w:ascii="Times New Roman" w:eastAsiaTheme="minorEastAsia"/>
                <w:sz w:val="18"/>
                <w:szCs w:val="18"/>
              </w:rPr>
              <w:t xml:space="preserve"> set </w:t>
            </w:r>
            <w:r w:rsidR="00B47260">
              <w:rPr>
                <w:rFonts w:ascii="Times New Roman" w:eastAsiaTheme="minorEastAsia"/>
                <w:sz w:val="18"/>
                <w:szCs w:val="18"/>
              </w:rPr>
              <w:t>by A7</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B47260" w:rsidP="00D4354C">
            <w:pPr>
              <w:pStyle w:val="ad"/>
              <w:rPr>
                <w:rFonts w:ascii="Times New Roman" w:eastAsiaTheme="minorEastAsia"/>
                <w:sz w:val="18"/>
                <w:szCs w:val="18"/>
              </w:rPr>
            </w:pPr>
            <w:r>
              <w:rPr>
                <w:rFonts w:ascii="Times New Roman" w:eastAsiaTheme="minorEastAsia" w:hint="eastAsia"/>
                <w:sz w:val="18"/>
                <w:szCs w:val="18"/>
              </w:rPr>
              <w:t>A7TORF</w:t>
            </w:r>
            <w:r w:rsidR="00D4354C">
              <w:rPr>
                <w:rFonts w:ascii="Times New Roman" w:eastAsiaTheme="minorEastAsia" w:hint="eastAsia"/>
                <w:sz w:val="18"/>
                <w:szCs w:val="18"/>
              </w:rPr>
              <w:t>IPCACK&lt;12&gt;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B47260" w:rsidP="00D4354C">
            <w:pPr>
              <w:pStyle w:val="ad"/>
              <w:rPr>
                <w:rFonts w:ascii="Times New Roman" w:eastAsiaTheme="minorEastAsia"/>
                <w:sz w:val="18"/>
                <w:szCs w:val="18"/>
              </w:rPr>
            </w:pPr>
            <w:r>
              <w:rPr>
                <w:rFonts w:ascii="Times New Roman" w:eastAsiaTheme="minorEastAsia" w:hint="eastAsia"/>
                <w:sz w:val="18"/>
                <w:szCs w:val="18"/>
              </w:rPr>
              <w:t>A7 to RFDSP</w:t>
            </w:r>
            <w:r w:rsidR="00D4354C" w:rsidRPr="007C2D0D">
              <w:rPr>
                <w:rFonts w:ascii="Times New Roman" w:eastAsiaTheme="minorEastAsia"/>
                <w:sz w:val="18"/>
                <w:szCs w:val="18"/>
              </w:rPr>
              <w:t xml:space="preserve"> IPC</w:t>
            </w:r>
            <w:r w:rsidR="00D4354C">
              <w:rPr>
                <w:rFonts w:ascii="Times New Roman" w:eastAsiaTheme="minorEastAsia" w:hint="eastAsia"/>
                <w:sz w:val="18"/>
                <w:szCs w:val="18"/>
              </w:rPr>
              <w:t xml:space="preserve"> event</w:t>
            </w:r>
            <w:r w:rsidR="00D4354C" w:rsidRPr="007C2D0D">
              <w:rPr>
                <w:rFonts w:ascii="Times New Roman" w:eastAsiaTheme="minorEastAsia"/>
                <w:sz w:val="18"/>
                <w:szCs w:val="18"/>
              </w:rPr>
              <w:t xml:space="preserve"> 1</w:t>
            </w:r>
            <w:r w:rsidR="00D4354C">
              <w:rPr>
                <w:rFonts w:ascii="Times New Roman" w:eastAsiaTheme="minorEastAsia" w:hint="eastAsia"/>
                <w:sz w:val="18"/>
                <w:szCs w:val="18"/>
              </w:rPr>
              <w:t>2</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acknowledge</w:t>
            </w:r>
            <w:r w:rsidR="00D4354C"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sidR="00B47260">
              <w:rPr>
                <w:rFonts w:ascii="Times New Roman" w:eastAsiaTheme="minorEastAsia" w:hint="eastAsia"/>
                <w:sz w:val="18"/>
                <w:szCs w:val="18"/>
              </w:rPr>
              <w:t>A7TORF</w:t>
            </w:r>
            <w:r>
              <w:rPr>
                <w:rFonts w:ascii="Times New Roman" w:eastAsiaTheme="minorEastAsia" w:hint="eastAsia"/>
                <w:sz w:val="18"/>
                <w:szCs w:val="18"/>
              </w:rPr>
              <w:t xml:space="preserve">IPCFLG&lt;12&gt; and </w:t>
            </w:r>
            <w:r w:rsidR="00B47260">
              <w:rPr>
                <w:rFonts w:ascii="Times New Roman" w:eastAsiaTheme="minorEastAsia" w:hint="eastAsia"/>
                <w:sz w:val="18"/>
                <w:szCs w:val="18"/>
              </w:rPr>
              <w:t>A7TORF</w:t>
            </w:r>
            <w:r>
              <w:rPr>
                <w:rFonts w:ascii="Times New Roman" w:eastAsiaTheme="minorEastAsia" w:hint="eastAsia"/>
                <w:sz w:val="18"/>
                <w:szCs w:val="18"/>
              </w:rPr>
              <w:t>IPCSTS&lt;12&gt;</w:t>
            </w:r>
            <w:r w:rsidR="0004350A">
              <w:rPr>
                <w:rFonts w:ascii="Times New Roman" w:eastAsiaTheme="minorEastAsia" w:hint="eastAsia"/>
                <w:sz w:val="18"/>
                <w:szCs w:val="18"/>
              </w:rPr>
              <w:t xml:space="preserve"> which are</w:t>
            </w:r>
            <w:r w:rsidRPr="00E26577">
              <w:rPr>
                <w:rFonts w:ascii="Times New Roman" w:eastAsiaTheme="minorEastAsia"/>
                <w:sz w:val="18"/>
                <w:szCs w:val="18"/>
              </w:rPr>
              <w:t xml:space="preserve"> set </w:t>
            </w:r>
            <w:r w:rsidR="00B47260">
              <w:rPr>
                <w:rFonts w:ascii="Times New Roman" w:eastAsiaTheme="minorEastAsia"/>
                <w:sz w:val="18"/>
                <w:szCs w:val="18"/>
              </w:rPr>
              <w:t>by A7</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11</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B47260" w:rsidP="00D4354C">
            <w:pPr>
              <w:pStyle w:val="ad"/>
              <w:rPr>
                <w:rFonts w:ascii="Times New Roman" w:eastAsiaTheme="minorEastAsia"/>
                <w:sz w:val="18"/>
                <w:szCs w:val="18"/>
              </w:rPr>
            </w:pPr>
            <w:r>
              <w:rPr>
                <w:rFonts w:ascii="Times New Roman" w:eastAsiaTheme="minorEastAsia" w:hint="eastAsia"/>
                <w:sz w:val="18"/>
                <w:szCs w:val="18"/>
              </w:rPr>
              <w:t>A7TORF</w:t>
            </w:r>
            <w:r w:rsidR="00D4354C">
              <w:rPr>
                <w:rFonts w:ascii="Times New Roman" w:eastAsiaTheme="minorEastAsia" w:hint="eastAsia"/>
                <w:sz w:val="18"/>
                <w:szCs w:val="18"/>
              </w:rPr>
              <w:t>IPCACK&lt;11&gt;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B47260" w:rsidP="00D4354C">
            <w:pPr>
              <w:pStyle w:val="ad"/>
              <w:rPr>
                <w:rFonts w:ascii="Times New Roman" w:eastAsiaTheme="minorEastAsia"/>
                <w:sz w:val="18"/>
                <w:szCs w:val="18"/>
              </w:rPr>
            </w:pPr>
            <w:r>
              <w:rPr>
                <w:rFonts w:ascii="Times New Roman" w:eastAsiaTheme="minorEastAsia" w:hint="eastAsia"/>
                <w:sz w:val="18"/>
                <w:szCs w:val="18"/>
              </w:rPr>
              <w:t>A7 to RFDSP</w:t>
            </w:r>
            <w:r w:rsidR="00D4354C" w:rsidRPr="007C2D0D">
              <w:rPr>
                <w:rFonts w:ascii="Times New Roman" w:eastAsiaTheme="minorEastAsia"/>
                <w:sz w:val="18"/>
                <w:szCs w:val="18"/>
              </w:rPr>
              <w:t xml:space="preserve"> IPC</w:t>
            </w:r>
            <w:r w:rsidR="00D4354C">
              <w:rPr>
                <w:rFonts w:ascii="Times New Roman" w:eastAsiaTheme="minorEastAsia" w:hint="eastAsia"/>
                <w:sz w:val="18"/>
                <w:szCs w:val="18"/>
              </w:rPr>
              <w:t xml:space="preserve"> event</w:t>
            </w:r>
            <w:r w:rsidR="00D4354C" w:rsidRPr="007C2D0D">
              <w:rPr>
                <w:rFonts w:ascii="Times New Roman" w:eastAsiaTheme="minorEastAsia"/>
                <w:sz w:val="18"/>
                <w:szCs w:val="18"/>
              </w:rPr>
              <w:t xml:space="preserve"> 1</w:t>
            </w:r>
            <w:r w:rsidR="00D4354C">
              <w:rPr>
                <w:rFonts w:ascii="Times New Roman" w:eastAsiaTheme="minorEastAsia" w:hint="eastAsia"/>
                <w:sz w:val="18"/>
                <w:szCs w:val="18"/>
              </w:rPr>
              <w:t>1</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acknowledge</w:t>
            </w:r>
            <w:r w:rsidR="00D4354C"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sidR="00B47260">
              <w:rPr>
                <w:rFonts w:ascii="Times New Roman" w:eastAsiaTheme="minorEastAsia" w:hint="eastAsia"/>
                <w:sz w:val="18"/>
                <w:szCs w:val="18"/>
              </w:rPr>
              <w:t>A7TORF</w:t>
            </w:r>
            <w:r>
              <w:rPr>
                <w:rFonts w:ascii="Times New Roman" w:eastAsiaTheme="minorEastAsia" w:hint="eastAsia"/>
                <w:sz w:val="18"/>
                <w:szCs w:val="18"/>
              </w:rPr>
              <w:t xml:space="preserve">IPCFLG&lt;11&gt; and </w:t>
            </w:r>
            <w:r w:rsidR="00B47260">
              <w:rPr>
                <w:rFonts w:ascii="Times New Roman" w:eastAsiaTheme="minorEastAsia" w:hint="eastAsia"/>
                <w:sz w:val="18"/>
                <w:szCs w:val="18"/>
              </w:rPr>
              <w:t>A7TORF</w:t>
            </w:r>
            <w:r>
              <w:rPr>
                <w:rFonts w:ascii="Times New Roman" w:eastAsiaTheme="minorEastAsia" w:hint="eastAsia"/>
                <w:sz w:val="18"/>
                <w:szCs w:val="18"/>
              </w:rPr>
              <w:t>IPCSTS&lt;11&gt;</w:t>
            </w:r>
            <w:r w:rsidR="0004350A">
              <w:rPr>
                <w:rFonts w:ascii="Times New Roman" w:eastAsiaTheme="minorEastAsia" w:hint="eastAsia"/>
                <w:sz w:val="18"/>
                <w:szCs w:val="18"/>
              </w:rPr>
              <w:t xml:space="preserve"> which are</w:t>
            </w:r>
            <w:r w:rsidRPr="00E26577">
              <w:rPr>
                <w:rFonts w:ascii="Times New Roman" w:eastAsiaTheme="minorEastAsia"/>
                <w:sz w:val="18"/>
                <w:szCs w:val="18"/>
              </w:rPr>
              <w:t xml:space="preserve"> set </w:t>
            </w:r>
            <w:r w:rsidR="00B47260">
              <w:rPr>
                <w:rFonts w:ascii="Times New Roman" w:eastAsiaTheme="minorEastAsia"/>
                <w:sz w:val="18"/>
                <w:szCs w:val="18"/>
              </w:rPr>
              <w:t>by A7</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B47260" w:rsidP="00D4354C">
            <w:pPr>
              <w:pStyle w:val="ad"/>
              <w:rPr>
                <w:rFonts w:ascii="Times New Roman" w:eastAsiaTheme="minorEastAsia"/>
                <w:sz w:val="18"/>
                <w:szCs w:val="18"/>
              </w:rPr>
            </w:pPr>
            <w:r>
              <w:rPr>
                <w:rFonts w:ascii="Times New Roman" w:eastAsiaTheme="minorEastAsia" w:hint="eastAsia"/>
                <w:sz w:val="18"/>
                <w:szCs w:val="18"/>
              </w:rPr>
              <w:t>A7TORF</w:t>
            </w:r>
            <w:r w:rsidR="00D4354C">
              <w:rPr>
                <w:rFonts w:ascii="Times New Roman" w:eastAsiaTheme="minorEastAsia" w:hint="eastAsia"/>
                <w:sz w:val="18"/>
                <w:szCs w:val="18"/>
              </w:rPr>
              <w:t>IPCACK&lt;10&gt;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B47260" w:rsidP="00D4354C">
            <w:pPr>
              <w:pStyle w:val="ad"/>
              <w:rPr>
                <w:rFonts w:ascii="Times New Roman" w:eastAsiaTheme="minorEastAsia"/>
                <w:sz w:val="18"/>
                <w:szCs w:val="18"/>
              </w:rPr>
            </w:pPr>
            <w:r>
              <w:rPr>
                <w:rFonts w:ascii="Times New Roman" w:eastAsiaTheme="minorEastAsia" w:hint="eastAsia"/>
                <w:sz w:val="18"/>
                <w:szCs w:val="18"/>
              </w:rPr>
              <w:t>A7 to RFDSP</w:t>
            </w:r>
            <w:r w:rsidR="00D4354C" w:rsidRPr="007C2D0D">
              <w:rPr>
                <w:rFonts w:ascii="Times New Roman" w:eastAsiaTheme="minorEastAsia"/>
                <w:sz w:val="18"/>
                <w:szCs w:val="18"/>
              </w:rPr>
              <w:t xml:space="preserve"> IPC</w:t>
            </w:r>
            <w:r w:rsidR="00D4354C">
              <w:rPr>
                <w:rFonts w:ascii="Times New Roman" w:eastAsiaTheme="minorEastAsia" w:hint="eastAsia"/>
                <w:sz w:val="18"/>
                <w:szCs w:val="18"/>
              </w:rPr>
              <w:t xml:space="preserve"> event</w:t>
            </w:r>
            <w:r w:rsidR="00D4354C" w:rsidRPr="007C2D0D">
              <w:rPr>
                <w:rFonts w:ascii="Times New Roman" w:eastAsiaTheme="minorEastAsia"/>
                <w:sz w:val="18"/>
                <w:szCs w:val="18"/>
              </w:rPr>
              <w:t xml:space="preserve"> 1</w:t>
            </w:r>
            <w:r w:rsidR="00D4354C">
              <w:rPr>
                <w:rFonts w:ascii="Times New Roman" w:eastAsiaTheme="minorEastAsia" w:hint="eastAsia"/>
                <w:sz w:val="18"/>
                <w:szCs w:val="18"/>
              </w:rPr>
              <w:t>0</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acknowledge</w:t>
            </w:r>
            <w:r w:rsidR="00D4354C"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sidR="00B47260">
              <w:rPr>
                <w:rFonts w:ascii="Times New Roman" w:eastAsiaTheme="minorEastAsia" w:hint="eastAsia"/>
                <w:sz w:val="18"/>
                <w:szCs w:val="18"/>
              </w:rPr>
              <w:t>A7TORF</w:t>
            </w:r>
            <w:r>
              <w:rPr>
                <w:rFonts w:ascii="Times New Roman" w:eastAsiaTheme="minorEastAsia" w:hint="eastAsia"/>
                <w:sz w:val="18"/>
                <w:szCs w:val="18"/>
              </w:rPr>
              <w:t xml:space="preserve">IPCFLG&lt;10&gt; and </w:t>
            </w:r>
            <w:r w:rsidR="00B47260">
              <w:rPr>
                <w:rFonts w:ascii="Times New Roman" w:eastAsiaTheme="minorEastAsia" w:hint="eastAsia"/>
                <w:sz w:val="18"/>
                <w:szCs w:val="18"/>
              </w:rPr>
              <w:t>A7TORF</w:t>
            </w:r>
            <w:r>
              <w:rPr>
                <w:rFonts w:ascii="Times New Roman" w:eastAsiaTheme="minorEastAsia" w:hint="eastAsia"/>
                <w:sz w:val="18"/>
                <w:szCs w:val="18"/>
              </w:rPr>
              <w:t>IPCSTS&lt;10&gt;</w:t>
            </w:r>
            <w:r w:rsidR="0004350A">
              <w:rPr>
                <w:rFonts w:ascii="Times New Roman" w:eastAsiaTheme="minorEastAsia" w:hint="eastAsia"/>
                <w:sz w:val="18"/>
                <w:szCs w:val="18"/>
              </w:rPr>
              <w:t xml:space="preserve"> which are</w:t>
            </w:r>
            <w:r w:rsidRPr="00E26577">
              <w:rPr>
                <w:rFonts w:ascii="Times New Roman" w:eastAsiaTheme="minorEastAsia"/>
                <w:sz w:val="18"/>
                <w:szCs w:val="18"/>
              </w:rPr>
              <w:t xml:space="preserve"> set </w:t>
            </w:r>
            <w:r w:rsidR="00B47260">
              <w:rPr>
                <w:rFonts w:ascii="Times New Roman" w:eastAsiaTheme="minorEastAsia"/>
                <w:sz w:val="18"/>
                <w:szCs w:val="18"/>
              </w:rPr>
              <w:t>by A7</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9</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B47260" w:rsidP="00D4354C">
            <w:pPr>
              <w:pStyle w:val="ad"/>
              <w:rPr>
                <w:rFonts w:ascii="Times New Roman" w:eastAsiaTheme="minorEastAsia"/>
                <w:sz w:val="18"/>
                <w:szCs w:val="18"/>
              </w:rPr>
            </w:pPr>
            <w:r>
              <w:rPr>
                <w:rFonts w:ascii="Times New Roman" w:eastAsiaTheme="minorEastAsia" w:hint="eastAsia"/>
                <w:sz w:val="18"/>
                <w:szCs w:val="18"/>
              </w:rPr>
              <w:t>A7TORF</w:t>
            </w:r>
            <w:r w:rsidR="00D4354C">
              <w:rPr>
                <w:rFonts w:ascii="Times New Roman" w:eastAsiaTheme="minorEastAsia" w:hint="eastAsia"/>
                <w:sz w:val="18"/>
                <w:szCs w:val="18"/>
              </w:rPr>
              <w:t>IPCACK&lt;9</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B47260" w:rsidP="00D4354C">
            <w:pPr>
              <w:pStyle w:val="ad"/>
              <w:rPr>
                <w:rFonts w:ascii="Times New Roman" w:eastAsiaTheme="minorEastAsia"/>
                <w:sz w:val="18"/>
                <w:szCs w:val="18"/>
              </w:rPr>
            </w:pPr>
            <w:r>
              <w:rPr>
                <w:rFonts w:ascii="Times New Roman" w:eastAsiaTheme="minorEastAsia" w:hint="eastAsia"/>
                <w:sz w:val="18"/>
                <w:szCs w:val="18"/>
              </w:rPr>
              <w:t>A7 to RFDSP</w:t>
            </w:r>
            <w:r w:rsidR="00D4354C" w:rsidRPr="007C2D0D">
              <w:rPr>
                <w:rFonts w:ascii="Times New Roman" w:eastAsiaTheme="minorEastAsia"/>
                <w:sz w:val="18"/>
                <w:szCs w:val="18"/>
              </w:rPr>
              <w:t xml:space="preserve"> IPC</w:t>
            </w:r>
            <w:r w:rsidR="00D4354C">
              <w:rPr>
                <w:rFonts w:ascii="Times New Roman" w:eastAsiaTheme="minorEastAsia" w:hint="eastAsia"/>
                <w:sz w:val="18"/>
                <w:szCs w:val="18"/>
              </w:rPr>
              <w:t xml:space="preserve"> 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9</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acknowledge</w:t>
            </w:r>
            <w:r w:rsidR="00D4354C"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sidR="00B47260">
              <w:rPr>
                <w:rFonts w:ascii="Times New Roman" w:eastAsiaTheme="minorEastAsia" w:hint="eastAsia"/>
                <w:sz w:val="18"/>
                <w:szCs w:val="18"/>
              </w:rPr>
              <w:t>A7TORF</w:t>
            </w:r>
            <w:r>
              <w:rPr>
                <w:rFonts w:ascii="Times New Roman" w:eastAsiaTheme="minorEastAsia" w:hint="eastAsia"/>
                <w:sz w:val="18"/>
                <w:szCs w:val="18"/>
              </w:rPr>
              <w:t xml:space="preserve">IPCFLG&lt;9&gt; and </w:t>
            </w:r>
            <w:r w:rsidR="00B47260">
              <w:rPr>
                <w:rFonts w:ascii="Times New Roman" w:eastAsiaTheme="minorEastAsia" w:hint="eastAsia"/>
                <w:sz w:val="18"/>
                <w:szCs w:val="18"/>
              </w:rPr>
              <w:t>A7TORF</w:t>
            </w:r>
            <w:r>
              <w:rPr>
                <w:rFonts w:ascii="Times New Roman" w:eastAsiaTheme="minorEastAsia" w:hint="eastAsia"/>
                <w:sz w:val="18"/>
                <w:szCs w:val="18"/>
              </w:rPr>
              <w:t>IPCSTS&lt;9&gt;</w:t>
            </w:r>
            <w:r w:rsidR="0004350A">
              <w:rPr>
                <w:rFonts w:ascii="Times New Roman" w:eastAsiaTheme="minorEastAsia" w:hint="eastAsia"/>
                <w:sz w:val="18"/>
                <w:szCs w:val="18"/>
              </w:rPr>
              <w:t xml:space="preserve"> which are</w:t>
            </w:r>
            <w:r w:rsidRPr="00E26577">
              <w:rPr>
                <w:rFonts w:ascii="Times New Roman" w:eastAsiaTheme="minorEastAsia"/>
                <w:sz w:val="18"/>
                <w:szCs w:val="18"/>
              </w:rPr>
              <w:t xml:space="preserve"> set </w:t>
            </w:r>
            <w:r w:rsidR="00B47260">
              <w:rPr>
                <w:rFonts w:ascii="Times New Roman" w:eastAsiaTheme="minorEastAsia"/>
                <w:sz w:val="18"/>
                <w:szCs w:val="18"/>
              </w:rPr>
              <w:t>by A7</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lastRenderedPageBreak/>
              <w:t>8</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B47260" w:rsidP="00D4354C">
            <w:pPr>
              <w:pStyle w:val="ad"/>
              <w:rPr>
                <w:rFonts w:ascii="Times New Roman" w:eastAsiaTheme="minorEastAsia"/>
                <w:sz w:val="18"/>
                <w:szCs w:val="18"/>
              </w:rPr>
            </w:pPr>
            <w:r>
              <w:rPr>
                <w:rFonts w:ascii="Times New Roman" w:eastAsiaTheme="minorEastAsia" w:hint="eastAsia"/>
                <w:sz w:val="18"/>
                <w:szCs w:val="18"/>
              </w:rPr>
              <w:t>A7TORF</w:t>
            </w:r>
            <w:r w:rsidR="00D4354C">
              <w:rPr>
                <w:rFonts w:ascii="Times New Roman" w:eastAsiaTheme="minorEastAsia" w:hint="eastAsia"/>
                <w:sz w:val="18"/>
                <w:szCs w:val="18"/>
              </w:rPr>
              <w:t>IPCACK&lt;8&gt;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B47260" w:rsidP="00D4354C">
            <w:pPr>
              <w:pStyle w:val="ad"/>
              <w:rPr>
                <w:rFonts w:ascii="Times New Roman" w:eastAsiaTheme="minorEastAsia"/>
                <w:sz w:val="18"/>
                <w:szCs w:val="18"/>
              </w:rPr>
            </w:pPr>
            <w:r>
              <w:rPr>
                <w:rFonts w:ascii="Times New Roman" w:eastAsiaTheme="minorEastAsia" w:hint="eastAsia"/>
                <w:sz w:val="18"/>
                <w:szCs w:val="18"/>
              </w:rPr>
              <w:t>A7 to RFDSP</w:t>
            </w:r>
            <w:r w:rsidR="00D4354C" w:rsidRPr="007C2D0D">
              <w:rPr>
                <w:rFonts w:ascii="Times New Roman" w:eastAsiaTheme="minorEastAsia"/>
                <w:sz w:val="18"/>
                <w:szCs w:val="18"/>
              </w:rPr>
              <w:t xml:space="preserve"> IPC</w:t>
            </w:r>
            <w:r w:rsidR="00D4354C">
              <w:rPr>
                <w:rFonts w:ascii="Times New Roman" w:eastAsiaTheme="minorEastAsia" w:hint="eastAsia"/>
                <w:sz w:val="18"/>
                <w:szCs w:val="18"/>
              </w:rPr>
              <w:t xml:space="preserve"> 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8</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acknowledge</w:t>
            </w:r>
            <w:r w:rsidR="00D4354C"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sidR="00B47260">
              <w:rPr>
                <w:rFonts w:ascii="Times New Roman" w:eastAsiaTheme="minorEastAsia" w:hint="eastAsia"/>
                <w:sz w:val="18"/>
                <w:szCs w:val="18"/>
              </w:rPr>
              <w:t>A7TORF</w:t>
            </w:r>
            <w:r>
              <w:rPr>
                <w:rFonts w:ascii="Times New Roman" w:eastAsiaTheme="minorEastAsia" w:hint="eastAsia"/>
                <w:sz w:val="18"/>
                <w:szCs w:val="18"/>
              </w:rPr>
              <w:t xml:space="preserve">IPCFLG&lt;8&gt; and </w:t>
            </w:r>
            <w:r w:rsidR="00B47260">
              <w:rPr>
                <w:rFonts w:ascii="Times New Roman" w:eastAsiaTheme="minorEastAsia" w:hint="eastAsia"/>
                <w:sz w:val="18"/>
                <w:szCs w:val="18"/>
              </w:rPr>
              <w:t>A7TORF</w:t>
            </w:r>
            <w:r>
              <w:rPr>
                <w:rFonts w:ascii="Times New Roman" w:eastAsiaTheme="minorEastAsia" w:hint="eastAsia"/>
                <w:sz w:val="18"/>
                <w:szCs w:val="18"/>
              </w:rPr>
              <w:t>IPCSTS&lt;8&gt;</w:t>
            </w:r>
            <w:r w:rsidR="0004350A">
              <w:rPr>
                <w:rFonts w:ascii="Times New Roman" w:eastAsiaTheme="minorEastAsia" w:hint="eastAsia"/>
                <w:sz w:val="18"/>
                <w:szCs w:val="18"/>
              </w:rPr>
              <w:t xml:space="preserve"> which are</w:t>
            </w:r>
            <w:r w:rsidRPr="00E26577">
              <w:rPr>
                <w:rFonts w:ascii="Times New Roman" w:eastAsiaTheme="minorEastAsia"/>
                <w:sz w:val="18"/>
                <w:szCs w:val="18"/>
              </w:rPr>
              <w:t xml:space="preserve"> set </w:t>
            </w:r>
            <w:r w:rsidR="00B47260">
              <w:rPr>
                <w:rFonts w:ascii="Times New Roman" w:eastAsiaTheme="minorEastAsia"/>
                <w:sz w:val="18"/>
                <w:szCs w:val="18"/>
              </w:rPr>
              <w:t>by A7</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7</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B47260" w:rsidP="00D4354C">
            <w:pPr>
              <w:pStyle w:val="ad"/>
              <w:rPr>
                <w:rFonts w:ascii="Times New Roman" w:eastAsiaTheme="minorEastAsia"/>
                <w:sz w:val="18"/>
                <w:szCs w:val="18"/>
              </w:rPr>
            </w:pPr>
            <w:r>
              <w:rPr>
                <w:rFonts w:ascii="Times New Roman" w:eastAsiaTheme="minorEastAsia" w:hint="eastAsia"/>
                <w:sz w:val="18"/>
                <w:szCs w:val="18"/>
              </w:rPr>
              <w:t>A7TORF</w:t>
            </w:r>
            <w:r w:rsidR="00D4354C">
              <w:rPr>
                <w:rFonts w:ascii="Times New Roman" w:eastAsiaTheme="minorEastAsia" w:hint="eastAsia"/>
                <w:sz w:val="18"/>
                <w:szCs w:val="18"/>
              </w:rPr>
              <w:t>IPCACK&lt;7&gt;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B47260" w:rsidP="00D4354C">
            <w:pPr>
              <w:pStyle w:val="ad"/>
              <w:rPr>
                <w:rFonts w:ascii="Times New Roman" w:eastAsiaTheme="minorEastAsia"/>
                <w:sz w:val="18"/>
                <w:szCs w:val="18"/>
              </w:rPr>
            </w:pPr>
            <w:r>
              <w:rPr>
                <w:rFonts w:ascii="Times New Roman" w:eastAsiaTheme="minorEastAsia" w:hint="eastAsia"/>
                <w:sz w:val="18"/>
                <w:szCs w:val="18"/>
              </w:rPr>
              <w:t>A7 to RFDSP</w:t>
            </w:r>
            <w:r w:rsidR="00D4354C" w:rsidRPr="007C2D0D">
              <w:rPr>
                <w:rFonts w:ascii="Times New Roman" w:eastAsiaTheme="minorEastAsia"/>
                <w:sz w:val="18"/>
                <w:szCs w:val="18"/>
              </w:rPr>
              <w:t xml:space="preserve"> IPC</w:t>
            </w:r>
            <w:r w:rsidR="00D4354C">
              <w:rPr>
                <w:rFonts w:ascii="Times New Roman" w:eastAsiaTheme="minorEastAsia" w:hint="eastAsia"/>
                <w:sz w:val="18"/>
                <w:szCs w:val="18"/>
              </w:rPr>
              <w:t xml:space="preserve"> 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7</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acknowledge</w:t>
            </w:r>
            <w:r w:rsidR="00D4354C"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sidR="00B47260">
              <w:rPr>
                <w:rFonts w:ascii="Times New Roman" w:eastAsiaTheme="minorEastAsia" w:hint="eastAsia"/>
                <w:sz w:val="18"/>
                <w:szCs w:val="18"/>
              </w:rPr>
              <w:t>A7TORF</w:t>
            </w:r>
            <w:r>
              <w:rPr>
                <w:rFonts w:ascii="Times New Roman" w:eastAsiaTheme="minorEastAsia" w:hint="eastAsia"/>
                <w:sz w:val="18"/>
                <w:szCs w:val="18"/>
              </w:rPr>
              <w:t xml:space="preserve">IPCFLG&lt;7&gt; and </w:t>
            </w:r>
            <w:r w:rsidR="00B47260">
              <w:rPr>
                <w:rFonts w:ascii="Times New Roman" w:eastAsiaTheme="minorEastAsia" w:hint="eastAsia"/>
                <w:sz w:val="18"/>
                <w:szCs w:val="18"/>
              </w:rPr>
              <w:t>A7TORF</w:t>
            </w:r>
            <w:r>
              <w:rPr>
                <w:rFonts w:ascii="Times New Roman" w:eastAsiaTheme="minorEastAsia" w:hint="eastAsia"/>
                <w:sz w:val="18"/>
                <w:szCs w:val="18"/>
              </w:rPr>
              <w:t>IPCSTS&lt;7&gt;</w:t>
            </w:r>
            <w:r w:rsidR="0004350A">
              <w:rPr>
                <w:rFonts w:ascii="Times New Roman" w:eastAsiaTheme="minorEastAsia" w:hint="eastAsia"/>
                <w:sz w:val="18"/>
                <w:szCs w:val="18"/>
              </w:rPr>
              <w:t xml:space="preserve"> which are</w:t>
            </w:r>
            <w:r w:rsidRPr="00E26577">
              <w:rPr>
                <w:rFonts w:ascii="Times New Roman" w:eastAsiaTheme="minorEastAsia"/>
                <w:sz w:val="18"/>
                <w:szCs w:val="18"/>
              </w:rPr>
              <w:t xml:space="preserve"> set </w:t>
            </w:r>
            <w:r w:rsidR="00B47260">
              <w:rPr>
                <w:rFonts w:ascii="Times New Roman" w:eastAsiaTheme="minorEastAsia"/>
                <w:sz w:val="18"/>
                <w:szCs w:val="18"/>
              </w:rPr>
              <w:t>by A7</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6</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B47260" w:rsidP="00D4354C">
            <w:pPr>
              <w:pStyle w:val="ad"/>
              <w:rPr>
                <w:rFonts w:ascii="Times New Roman" w:eastAsiaTheme="minorEastAsia"/>
                <w:sz w:val="18"/>
                <w:szCs w:val="18"/>
              </w:rPr>
            </w:pPr>
            <w:r>
              <w:rPr>
                <w:rFonts w:ascii="Times New Roman" w:eastAsiaTheme="minorEastAsia" w:hint="eastAsia"/>
                <w:sz w:val="18"/>
                <w:szCs w:val="18"/>
              </w:rPr>
              <w:t>A7TORF</w:t>
            </w:r>
            <w:r w:rsidR="00D4354C">
              <w:rPr>
                <w:rFonts w:ascii="Times New Roman" w:eastAsiaTheme="minorEastAsia" w:hint="eastAsia"/>
                <w:sz w:val="18"/>
                <w:szCs w:val="18"/>
              </w:rPr>
              <w:t>IPCACK&lt;6&gt;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B47260" w:rsidP="00D4354C">
            <w:pPr>
              <w:pStyle w:val="ad"/>
              <w:rPr>
                <w:rFonts w:ascii="Times New Roman" w:eastAsiaTheme="minorEastAsia"/>
                <w:sz w:val="18"/>
                <w:szCs w:val="18"/>
              </w:rPr>
            </w:pPr>
            <w:r>
              <w:rPr>
                <w:rFonts w:ascii="Times New Roman" w:eastAsiaTheme="minorEastAsia" w:hint="eastAsia"/>
                <w:sz w:val="18"/>
                <w:szCs w:val="18"/>
              </w:rPr>
              <w:t>A7 to RFDSP</w:t>
            </w:r>
            <w:r w:rsidR="00D4354C" w:rsidRPr="007C2D0D">
              <w:rPr>
                <w:rFonts w:ascii="Times New Roman" w:eastAsiaTheme="minorEastAsia"/>
                <w:sz w:val="18"/>
                <w:szCs w:val="18"/>
              </w:rPr>
              <w:t xml:space="preserve"> IPC</w:t>
            </w:r>
            <w:r w:rsidR="00D4354C">
              <w:rPr>
                <w:rFonts w:ascii="Times New Roman" w:eastAsiaTheme="minorEastAsia" w:hint="eastAsia"/>
                <w:sz w:val="18"/>
                <w:szCs w:val="18"/>
              </w:rPr>
              <w:t xml:space="preserve"> 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6</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acknowledge</w:t>
            </w:r>
            <w:r w:rsidR="00D4354C"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sidR="00B47260">
              <w:rPr>
                <w:rFonts w:ascii="Times New Roman" w:eastAsiaTheme="minorEastAsia" w:hint="eastAsia"/>
                <w:sz w:val="18"/>
                <w:szCs w:val="18"/>
              </w:rPr>
              <w:t>A7TORF</w:t>
            </w:r>
            <w:r>
              <w:rPr>
                <w:rFonts w:ascii="Times New Roman" w:eastAsiaTheme="minorEastAsia" w:hint="eastAsia"/>
                <w:sz w:val="18"/>
                <w:szCs w:val="18"/>
              </w:rPr>
              <w:t xml:space="preserve">IPCFLG&lt;6&gt; and </w:t>
            </w:r>
            <w:r w:rsidR="00B47260">
              <w:rPr>
                <w:rFonts w:ascii="Times New Roman" w:eastAsiaTheme="minorEastAsia" w:hint="eastAsia"/>
                <w:sz w:val="18"/>
                <w:szCs w:val="18"/>
              </w:rPr>
              <w:t>A7TORF</w:t>
            </w:r>
            <w:r>
              <w:rPr>
                <w:rFonts w:ascii="Times New Roman" w:eastAsiaTheme="minorEastAsia" w:hint="eastAsia"/>
                <w:sz w:val="18"/>
                <w:szCs w:val="18"/>
              </w:rPr>
              <w:t>IPCSTS&lt;6&gt;</w:t>
            </w:r>
            <w:r w:rsidR="0004350A">
              <w:rPr>
                <w:rFonts w:ascii="Times New Roman" w:eastAsiaTheme="minorEastAsia" w:hint="eastAsia"/>
                <w:sz w:val="18"/>
                <w:szCs w:val="18"/>
              </w:rPr>
              <w:t xml:space="preserve"> which are</w:t>
            </w:r>
            <w:r w:rsidRPr="00E26577">
              <w:rPr>
                <w:rFonts w:ascii="Times New Roman" w:eastAsiaTheme="minorEastAsia"/>
                <w:sz w:val="18"/>
                <w:szCs w:val="18"/>
              </w:rPr>
              <w:t xml:space="preserve"> set </w:t>
            </w:r>
            <w:r w:rsidR="00B47260">
              <w:rPr>
                <w:rFonts w:ascii="Times New Roman" w:eastAsiaTheme="minorEastAsia"/>
                <w:sz w:val="18"/>
                <w:szCs w:val="18"/>
              </w:rPr>
              <w:t>by A7</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5</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B47260" w:rsidP="00D4354C">
            <w:pPr>
              <w:pStyle w:val="ad"/>
              <w:rPr>
                <w:rFonts w:ascii="Times New Roman" w:eastAsiaTheme="minorEastAsia"/>
                <w:sz w:val="18"/>
                <w:szCs w:val="18"/>
              </w:rPr>
            </w:pPr>
            <w:r>
              <w:rPr>
                <w:rFonts w:ascii="Times New Roman" w:eastAsiaTheme="minorEastAsia" w:hint="eastAsia"/>
                <w:sz w:val="18"/>
                <w:szCs w:val="18"/>
              </w:rPr>
              <w:t>A7TORF</w:t>
            </w:r>
            <w:r w:rsidR="00D4354C">
              <w:rPr>
                <w:rFonts w:ascii="Times New Roman" w:eastAsiaTheme="minorEastAsia" w:hint="eastAsia"/>
                <w:sz w:val="18"/>
                <w:szCs w:val="18"/>
              </w:rPr>
              <w:t>IPCACK&lt;5&gt;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B47260" w:rsidP="00D4354C">
            <w:pPr>
              <w:pStyle w:val="ad"/>
              <w:rPr>
                <w:rFonts w:ascii="Times New Roman" w:eastAsiaTheme="minorEastAsia"/>
                <w:sz w:val="18"/>
                <w:szCs w:val="18"/>
              </w:rPr>
            </w:pPr>
            <w:r>
              <w:rPr>
                <w:rFonts w:ascii="Times New Roman" w:eastAsiaTheme="minorEastAsia" w:hint="eastAsia"/>
                <w:sz w:val="18"/>
                <w:szCs w:val="18"/>
              </w:rPr>
              <w:t>A7 to RFDSP</w:t>
            </w:r>
            <w:r w:rsidR="00D4354C" w:rsidRPr="007C2D0D">
              <w:rPr>
                <w:rFonts w:ascii="Times New Roman" w:eastAsiaTheme="minorEastAsia"/>
                <w:sz w:val="18"/>
                <w:szCs w:val="18"/>
              </w:rPr>
              <w:t xml:space="preserve"> IPC</w:t>
            </w:r>
            <w:r w:rsidR="00D4354C">
              <w:rPr>
                <w:rFonts w:ascii="Times New Roman" w:eastAsiaTheme="minorEastAsia" w:hint="eastAsia"/>
                <w:sz w:val="18"/>
                <w:szCs w:val="18"/>
              </w:rPr>
              <w:t xml:space="preserve"> event</w:t>
            </w:r>
            <w:r w:rsidR="00D4354C">
              <w:rPr>
                <w:rFonts w:ascii="Times New Roman" w:eastAsiaTheme="minorEastAsia"/>
                <w:sz w:val="18"/>
                <w:szCs w:val="18"/>
              </w:rPr>
              <w:t xml:space="preserve"> </w:t>
            </w:r>
            <w:r w:rsidR="00D4354C" w:rsidRPr="007C2D0D">
              <w:rPr>
                <w:rFonts w:ascii="Times New Roman" w:eastAsiaTheme="minorEastAsia"/>
                <w:sz w:val="18"/>
                <w:szCs w:val="18"/>
              </w:rPr>
              <w:t xml:space="preserve">5 </w:t>
            </w:r>
            <w:r w:rsidR="00D4354C">
              <w:rPr>
                <w:rFonts w:ascii="Times New Roman" w:eastAsiaTheme="minorEastAsia" w:hint="eastAsia"/>
                <w:sz w:val="18"/>
                <w:szCs w:val="18"/>
              </w:rPr>
              <w:t>acknowledge</w:t>
            </w:r>
            <w:r w:rsidR="00D4354C"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sidR="00B47260">
              <w:rPr>
                <w:rFonts w:ascii="Times New Roman" w:eastAsiaTheme="minorEastAsia" w:hint="eastAsia"/>
                <w:sz w:val="18"/>
                <w:szCs w:val="18"/>
              </w:rPr>
              <w:t>A7TORF</w:t>
            </w:r>
            <w:r>
              <w:rPr>
                <w:rFonts w:ascii="Times New Roman" w:eastAsiaTheme="minorEastAsia" w:hint="eastAsia"/>
                <w:sz w:val="18"/>
                <w:szCs w:val="18"/>
              </w:rPr>
              <w:t xml:space="preserve">IPCFLG&lt;5&gt; and </w:t>
            </w:r>
            <w:r w:rsidR="00B47260">
              <w:rPr>
                <w:rFonts w:ascii="Times New Roman" w:eastAsiaTheme="minorEastAsia" w:hint="eastAsia"/>
                <w:sz w:val="18"/>
                <w:szCs w:val="18"/>
              </w:rPr>
              <w:t>A7TORF</w:t>
            </w:r>
            <w:r>
              <w:rPr>
                <w:rFonts w:ascii="Times New Roman" w:eastAsiaTheme="minorEastAsia" w:hint="eastAsia"/>
                <w:sz w:val="18"/>
                <w:szCs w:val="18"/>
              </w:rPr>
              <w:t>IPCSTS&lt;5&gt;</w:t>
            </w:r>
            <w:r w:rsidR="0004350A">
              <w:rPr>
                <w:rFonts w:ascii="Times New Roman" w:eastAsiaTheme="minorEastAsia" w:hint="eastAsia"/>
                <w:sz w:val="18"/>
                <w:szCs w:val="18"/>
              </w:rPr>
              <w:t xml:space="preserve"> which are</w:t>
            </w:r>
            <w:r w:rsidRPr="00E26577">
              <w:rPr>
                <w:rFonts w:ascii="Times New Roman" w:eastAsiaTheme="minorEastAsia"/>
                <w:sz w:val="18"/>
                <w:szCs w:val="18"/>
              </w:rPr>
              <w:t xml:space="preserve"> set </w:t>
            </w:r>
            <w:r w:rsidR="00B47260">
              <w:rPr>
                <w:rFonts w:ascii="Times New Roman" w:eastAsiaTheme="minorEastAsia"/>
                <w:sz w:val="18"/>
                <w:szCs w:val="18"/>
              </w:rPr>
              <w:t>by A7</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B47260" w:rsidP="00D4354C">
            <w:pPr>
              <w:pStyle w:val="ad"/>
              <w:rPr>
                <w:rFonts w:ascii="Times New Roman" w:eastAsiaTheme="minorEastAsia"/>
                <w:sz w:val="18"/>
                <w:szCs w:val="18"/>
              </w:rPr>
            </w:pPr>
            <w:r>
              <w:rPr>
                <w:rFonts w:ascii="Times New Roman" w:eastAsiaTheme="minorEastAsia" w:hint="eastAsia"/>
                <w:sz w:val="18"/>
                <w:szCs w:val="18"/>
              </w:rPr>
              <w:t>A7TORF</w:t>
            </w:r>
            <w:r w:rsidR="00D4354C">
              <w:rPr>
                <w:rFonts w:ascii="Times New Roman" w:eastAsiaTheme="minorEastAsia" w:hint="eastAsia"/>
                <w:sz w:val="18"/>
                <w:szCs w:val="18"/>
              </w:rPr>
              <w:t>IPCACK&lt;4&gt;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B47260" w:rsidP="00D4354C">
            <w:pPr>
              <w:pStyle w:val="ad"/>
              <w:rPr>
                <w:rFonts w:ascii="Times New Roman" w:eastAsiaTheme="minorEastAsia"/>
                <w:sz w:val="18"/>
                <w:szCs w:val="18"/>
              </w:rPr>
            </w:pPr>
            <w:r>
              <w:rPr>
                <w:rFonts w:ascii="Times New Roman" w:eastAsiaTheme="minorEastAsia" w:hint="eastAsia"/>
                <w:sz w:val="18"/>
                <w:szCs w:val="18"/>
              </w:rPr>
              <w:t>A7 to RFDSP</w:t>
            </w:r>
            <w:r w:rsidR="00D4354C" w:rsidRPr="007C2D0D">
              <w:rPr>
                <w:rFonts w:ascii="Times New Roman" w:eastAsiaTheme="minorEastAsia"/>
                <w:sz w:val="18"/>
                <w:szCs w:val="18"/>
              </w:rPr>
              <w:t xml:space="preserve"> IPC</w:t>
            </w:r>
            <w:r w:rsidR="00D4354C">
              <w:rPr>
                <w:rFonts w:ascii="Times New Roman" w:eastAsiaTheme="minorEastAsia" w:hint="eastAsia"/>
                <w:sz w:val="18"/>
                <w:szCs w:val="18"/>
              </w:rPr>
              <w:t xml:space="preserve"> 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4</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acknowledge</w:t>
            </w:r>
            <w:r w:rsidR="00D4354C"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sidR="00B47260">
              <w:rPr>
                <w:rFonts w:ascii="Times New Roman" w:eastAsiaTheme="minorEastAsia" w:hint="eastAsia"/>
                <w:sz w:val="18"/>
                <w:szCs w:val="18"/>
              </w:rPr>
              <w:t>A7TORF</w:t>
            </w:r>
            <w:r>
              <w:rPr>
                <w:rFonts w:ascii="Times New Roman" w:eastAsiaTheme="minorEastAsia" w:hint="eastAsia"/>
                <w:sz w:val="18"/>
                <w:szCs w:val="18"/>
              </w:rPr>
              <w:t xml:space="preserve">IPCFLG&lt;4&gt; and </w:t>
            </w:r>
            <w:r w:rsidR="00B47260">
              <w:rPr>
                <w:rFonts w:ascii="Times New Roman" w:eastAsiaTheme="minorEastAsia" w:hint="eastAsia"/>
                <w:sz w:val="18"/>
                <w:szCs w:val="18"/>
              </w:rPr>
              <w:t>A7TORF</w:t>
            </w:r>
            <w:r>
              <w:rPr>
                <w:rFonts w:ascii="Times New Roman" w:eastAsiaTheme="minorEastAsia" w:hint="eastAsia"/>
                <w:sz w:val="18"/>
                <w:szCs w:val="18"/>
              </w:rPr>
              <w:t>IPCSTS&lt;4&gt;</w:t>
            </w:r>
            <w:r w:rsidR="0004350A">
              <w:rPr>
                <w:rFonts w:ascii="Times New Roman" w:eastAsiaTheme="minorEastAsia" w:hint="eastAsia"/>
                <w:sz w:val="18"/>
                <w:szCs w:val="18"/>
              </w:rPr>
              <w:t xml:space="preserve"> which are</w:t>
            </w:r>
            <w:r w:rsidRPr="00E26577">
              <w:rPr>
                <w:rFonts w:ascii="Times New Roman" w:eastAsiaTheme="minorEastAsia"/>
                <w:sz w:val="18"/>
                <w:szCs w:val="18"/>
              </w:rPr>
              <w:t xml:space="preserve"> set </w:t>
            </w:r>
            <w:r w:rsidR="00B47260">
              <w:rPr>
                <w:rFonts w:ascii="Times New Roman" w:eastAsiaTheme="minorEastAsia"/>
                <w:sz w:val="18"/>
                <w:szCs w:val="18"/>
              </w:rPr>
              <w:t>by A7</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B47260" w:rsidP="00D4354C">
            <w:pPr>
              <w:pStyle w:val="ad"/>
              <w:rPr>
                <w:rFonts w:ascii="Times New Roman" w:eastAsiaTheme="minorEastAsia"/>
                <w:sz w:val="18"/>
                <w:szCs w:val="18"/>
              </w:rPr>
            </w:pPr>
            <w:r>
              <w:rPr>
                <w:rFonts w:ascii="Times New Roman" w:eastAsiaTheme="minorEastAsia" w:hint="eastAsia"/>
                <w:sz w:val="18"/>
                <w:szCs w:val="18"/>
              </w:rPr>
              <w:t>A7TORF</w:t>
            </w:r>
            <w:r w:rsidR="00D4354C">
              <w:rPr>
                <w:rFonts w:ascii="Times New Roman" w:eastAsiaTheme="minorEastAsia" w:hint="eastAsia"/>
                <w:sz w:val="18"/>
                <w:szCs w:val="18"/>
              </w:rPr>
              <w:t>IPCACK&lt;3&gt;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B47260" w:rsidP="00D4354C">
            <w:pPr>
              <w:pStyle w:val="ad"/>
              <w:rPr>
                <w:rFonts w:ascii="Times New Roman" w:eastAsiaTheme="minorEastAsia"/>
                <w:sz w:val="18"/>
                <w:szCs w:val="18"/>
              </w:rPr>
            </w:pPr>
            <w:r>
              <w:rPr>
                <w:rFonts w:ascii="Times New Roman" w:eastAsiaTheme="minorEastAsia" w:hint="eastAsia"/>
                <w:sz w:val="18"/>
                <w:szCs w:val="18"/>
              </w:rPr>
              <w:t>A7 to RFDSP</w:t>
            </w:r>
            <w:r w:rsidR="00D4354C" w:rsidRPr="007C2D0D">
              <w:rPr>
                <w:rFonts w:ascii="Times New Roman" w:eastAsiaTheme="minorEastAsia"/>
                <w:sz w:val="18"/>
                <w:szCs w:val="18"/>
              </w:rPr>
              <w:t xml:space="preserve"> IPC</w:t>
            </w:r>
            <w:r w:rsidR="00D4354C">
              <w:rPr>
                <w:rFonts w:ascii="Times New Roman" w:eastAsiaTheme="minorEastAsia" w:hint="eastAsia"/>
                <w:sz w:val="18"/>
                <w:szCs w:val="18"/>
              </w:rPr>
              <w:t xml:space="preserve"> 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3</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acknowledge</w:t>
            </w:r>
            <w:r w:rsidR="00D4354C"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sidR="00B47260">
              <w:rPr>
                <w:rFonts w:ascii="Times New Roman" w:eastAsiaTheme="minorEastAsia" w:hint="eastAsia"/>
                <w:sz w:val="18"/>
                <w:szCs w:val="18"/>
              </w:rPr>
              <w:t>A7TORF</w:t>
            </w:r>
            <w:r>
              <w:rPr>
                <w:rFonts w:ascii="Times New Roman" w:eastAsiaTheme="minorEastAsia" w:hint="eastAsia"/>
                <w:sz w:val="18"/>
                <w:szCs w:val="18"/>
              </w:rPr>
              <w:t xml:space="preserve">IPCFLG&lt;3&gt; and </w:t>
            </w:r>
            <w:r w:rsidR="00B47260">
              <w:rPr>
                <w:rFonts w:ascii="Times New Roman" w:eastAsiaTheme="minorEastAsia" w:hint="eastAsia"/>
                <w:sz w:val="18"/>
                <w:szCs w:val="18"/>
              </w:rPr>
              <w:t>A7TORF</w:t>
            </w:r>
            <w:r>
              <w:rPr>
                <w:rFonts w:ascii="Times New Roman" w:eastAsiaTheme="minorEastAsia" w:hint="eastAsia"/>
                <w:sz w:val="18"/>
                <w:szCs w:val="18"/>
              </w:rPr>
              <w:t>IPCSTS&lt;3&gt;</w:t>
            </w:r>
            <w:r w:rsidR="0004350A">
              <w:rPr>
                <w:rFonts w:ascii="Times New Roman" w:eastAsiaTheme="minorEastAsia" w:hint="eastAsia"/>
                <w:sz w:val="18"/>
                <w:szCs w:val="18"/>
              </w:rPr>
              <w:t xml:space="preserve"> which are</w:t>
            </w:r>
            <w:r w:rsidRPr="00E26577">
              <w:rPr>
                <w:rFonts w:ascii="Times New Roman" w:eastAsiaTheme="minorEastAsia"/>
                <w:sz w:val="18"/>
                <w:szCs w:val="18"/>
              </w:rPr>
              <w:t xml:space="preserve"> set </w:t>
            </w:r>
            <w:r w:rsidR="00B47260">
              <w:rPr>
                <w:rFonts w:ascii="Times New Roman" w:eastAsiaTheme="minorEastAsia"/>
                <w:sz w:val="18"/>
                <w:szCs w:val="18"/>
              </w:rPr>
              <w:t>by A7</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B47260" w:rsidP="00D4354C">
            <w:pPr>
              <w:pStyle w:val="ad"/>
              <w:rPr>
                <w:rFonts w:ascii="Times New Roman" w:eastAsiaTheme="minorEastAsia"/>
                <w:sz w:val="18"/>
                <w:szCs w:val="18"/>
              </w:rPr>
            </w:pPr>
            <w:r>
              <w:rPr>
                <w:rFonts w:ascii="Times New Roman" w:eastAsiaTheme="minorEastAsia" w:hint="eastAsia"/>
                <w:sz w:val="18"/>
                <w:szCs w:val="18"/>
              </w:rPr>
              <w:t>A7TORF</w:t>
            </w:r>
            <w:r w:rsidR="00D4354C">
              <w:rPr>
                <w:rFonts w:ascii="Times New Roman" w:eastAsiaTheme="minorEastAsia" w:hint="eastAsia"/>
                <w:sz w:val="18"/>
                <w:szCs w:val="18"/>
              </w:rPr>
              <w:t>IPCACK&lt;2&gt;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B47260" w:rsidP="00D4354C">
            <w:pPr>
              <w:pStyle w:val="ad"/>
              <w:rPr>
                <w:rFonts w:ascii="Times New Roman" w:eastAsiaTheme="minorEastAsia"/>
                <w:sz w:val="18"/>
                <w:szCs w:val="18"/>
              </w:rPr>
            </w:pPr>
            <w:r>
              <w:rPr>
                <w:rFonts w:ascii="Times New Roman" w:eastAsiaTheme="minorEastAsia" w:hint="eastAsia"/>
                <w:sz w:val="18"/>
                <w:szCs w:val="18"/>
              </w:rPr>
              <w:t>A7 to RFDSP</w:t>
            </w:r>
            <w:r w:rsidR="00D4354C" w:rsidRPr="007C2D0D">
              <w:rPr>
                <w:rFonts w:ascii="Times New Roman" w:eastAsiaTheme="minorEastAsia"/>
                <w:sz w:val="18"/>
                <w:szCs w:val="18"/>
              </w:rPr>
              <w:t xml:space="preserve"> IPC</w:t>
            </w:r>
            <w:r w:rsidR="00D4354C">
              <w:rPr>
                <w:rFonts w:ascii="Times New Roman" w:eastAsiaTheme="minorEastAsia" w:hint="eastAsia"/>
                <w:sz w:val="18"/>
                <w:szCs w:val="18"/>
              </w:rPr>
              <w:t xml:space="preserve"> 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2</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acknowledge</w:t>
            </w:r>
            <w:r w:rsidR="00D4354C"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sidR="00B47260">
              <w:rPr>
                <w:rFonts w:ascii="Times New Roman" w:eastAsiaTheme="minorEastAsia" w:hint="eastAsia"/>
                <w:sz w:val="18"/>
                <w:szCs w:val="18"/>
              </w:rPr>
              <w:t>A7TORF</w:t>
            </w:r>
            <w:r>
              <w:rPr>
                <w:rFonts w:ascii="Times New Roman" w:eastAsiaTheme="minorEastAsia" w:hint="eastAsia"/>
                <w:sz w:val="18"/>
                <w:szCs w:val="18"/>
              </w:rPr>
              <w:t xml:space="preserve">IPCFLG&lt;2&gt; and </w:t>
            </w:r>
            <w:r w:rsidR="00B47260">
              <w:rPr>
                <w:rFonts w:ascii="Times New Roman" w:eastAsiaTheme="minorEastAsia" w:hint="eastAsia"/>
                <w:sz w:val="18"/>
                <w:szCs w:val="18"/>
              </w:rPr>
              <w:t>A7TORF</w:t>
            </w:r>
            <w:r>
              <w:rPr>
                <w:rFonts w:ascii="Times New Roman" w:eastAsiaTheme="minorEastAsia" w:hint="eastAsia"/>
                <w:sz w:val="18"/>
                <w:szCs w:val="18"/>
              </w:rPr>
              <w:t>IPCSTS&lt;2&gt;</w:t>
            </w:r>
            <w:r w:rsidR="0004350A">
              <w:rPr>
                <w:rFonts w:ascii="Times New Roman" w:eastAsiaTheme="minorEastAsia" w:hint="eastAsia"/>
                <w:sz w:val="18"/>
                <w:szCs w:val="18"/>
              </w:rPr>
              <w:t xml:space="preserve"> which are</w:t>
            </w:r>
            <w:r w:rsidRPr="00E26577">
              <w:rPr>
                <w:rFonts w:ascii="Times New Roman" w:eastAsiaTheme="minorEastAsia"/>
                <w:sz w:val="18"/>
                <w:szCs w:val="18"/>
              </w:rPr>
              <w:t xml:space="preserve"> set </w:t>
            </w:r>
            <w:r w:rsidR="00B47260">
              <w:rPr>
                <w:rFonts w:ascii="Times New Roman" w:eastAsiaTheme="minorEastAsia"/>
                <w:sz w:val="18"/>
                <w:szCs w:val="18"/>
              </w:rPr>
              <w:t>by A7</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B47260" w:rsidP="00D4354C">
            <w:pPr>
              <w:pStyle w:val="ad"/>
              <w:rPr>
                <w:rFonts w:ascii="Times New Roman" w:eastAsiaTheme="minorEastAsia"/>
                <w:sz w:val="18"/>
                <w:szCs w:val="18"/>
              </w:rPr>
            </w:pPr>
            <w:r>
              <w:rPr>
                <w:rFonts w:ascii="Times New Roman" w:eastAsiaTheme="minorEastAsia" w:hint="eastAsia"/>
                <w:sz w:val="18"/>
                <w:szCs w:val="18"/>
              </w:rPr>
              <w:t>A7TORF</w:t>
            </w:r>
            <w:r w:rsidR="00D4354C">
              <w:rPr>
                <w:rFonts w:ascii="Times New Roman" w:eastAsiaTheme="minorEastAsia" w:hint="eastAsia"/>
                <w:sz w:val="18"/>
                <w:szCs w:val="18"/>
              </w:rPr>
              <w:t>IPCACK&lt;1&gt;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B47260" w:rsidP="00D4354C">
            <w:pPr>
              <w:pStyle w:val="ad"/>
              <w:rPr>
                <w:rFonts w:ascii="Times New Roman" w:eastAsiaTheme="minorEastAsia"/>
                <w:sz w:val="18"/>
                <w:szCs w:val="18"/>
              </w:rPr>
            </w:pPr>
            <w:r>
              <w:rPr>
                <w:rFonts w:ascii="Times New Roman" w:eastAsiaTheme="minorEastAsia" w:hint="eastAsia"/>
                <w:sz w:val="18"/>
                <w:szCs w:val="18"/>
              </w:rPr>
              <w:t>A7 to RFDSP</w:t>
            </w:r>
            <w:r w:rsidR="00D4354C" w:rsidRPr="007C2D0D">
              <w:rPr>
                <w:rFonts w:ascii="Times New Roman" w:eastAsiaTheme="minorEastAsia"/>
                <w:sz w:val="18"/>
                <w:szCs w:val="18"/>
              </w:rPr>
              <w:t xml:space="preserve"> IPC</w:t>
            </w:r>
            <w:r w:rsidR="00D4354C">
              <w:rPr>
                <w:rFonts w:ascii="Times New Roman" w:eastAsiaTheme="minorEastAsia" w:hint="eastAsia"/>
                <w:sz w:val="18"/>
                <w:szCs w:val="18"/>
              </w:rPr>
              <w:t xml:space="preserve"> event</w:t>
            </w:r>
            <w:r w:rsidR="00D4354C">
              <w:rPr>
                <w:rFonts w:ascii="Times New Roman" w:eastAsiaTheme="minorEastAsia"/>
                <w:sz w:val="18"/>
                <w:szCs w:val="18"/>
              </w:rPr>
              <w:t xml:space="preserve"> 1</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acknowledge</w:t>
            </w:r>
            <w:r w:rsidR="00D4354C"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sidR="00B47260">
              <w:rPr>
                <w:rFonts w:ascii="Times New Roman" w:eastAsiaTheme="minorEastAsia" w:hint="eastAsia"/>
                <w:sz w:val="18"/>
                <w:szCs w:val="18"/>
              </w:rPr>
              <w:t>A7TORF</w:t>
            </w:r>
            <w:r>
              <w:rPr>
                <w:rFonts w:ascii="Times New Roman" w:eastAsiaTheme="minorEastAsia" w:hint="eastAsia"/>
                <w:sz w:val="18"/>
                <w:szCs w:val="18"/>
              </w:rPr>
              <w:t xml:space="preserve">IPCFLG&lt;1&gt; and </w:t>
            </w:r>
            <w:r w:rsidR="00B47260">
              <w:rPr>
                <w:rFonts w:ascii="Times New Roman" w:eastAsiaTheme="minorEastAsia" w:hint="eastAsia"/>
                <w:sz w:val="18"/>
                <w:szCs w:val="18"/>
              </w:rPr>
              <w:t>A7TORF</w:t>
            </w:r>
            <w:r>
              <w:rPr>
                <w:rFonts w:ascii="Times New Roman" w:eastAsiaTheme="minorEastAsia" w:hint="eastAsia"/>
                <w:sz w:val="18"/>
                <w:szCs w:val="18"/>
              </w:rPr>
              <w:t>IPCSTS&lt;1&gt;</w:t>
            </w:r>
            <w:r w:rsidR="0004350A">
              <w:rPr>
                <w:rFonts w:ascii="Times New Roman" w:eastAsiaTheme="minorEastAsia" w:hint="eastAsia"/>
                <w:sz w:val="18"/>
                <w:szCs w:val="18"/>
              </w:rPr>
              <w:t xml:space="preserve"> which are</w:t>
            </w:r>
            <w:r w:rsidRPr="00E26577">
              <w:rPr>
                <w:rFonts w:ascii="Times New Roman" w:eastAsiaTheme="minorEastAsia"/>
                <w:sz w:val="18"/>
                <w:szCs w:val="18"/>
              </w:rPr>
              <w:t xml:space="preserve"> set </w:t>
            </w:r>
            <w:r w:rsidR="00B47260">
              <w:rPr>
                <w:rFonts w:ascii="Times New Roman" w:eastAsiaTheme="minorEastAsia"/>
                <w:sz w:val="18"/>
                <w:szCs w:val="18"/>
              </w:rPr>
              <w:t>by A7</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hRule="exact" w:val="933"/>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B47260" w:rsidP="00D4354C">
            <w:pPr>
              <w:pStyle w:val="ad"/>
              <w:rPr>
                <w:rFonts w:ascii="Times New Roman" w:eastAsiaTheme="minorEastAsia"/>
                <w:sz w:val="18"/>
                <w:szCs w:val="18"/>
              </w:rPr>
            </w:pPr>
            <w:r>
              <w:rPr>
                <w:rFonts w:ascii="Times New Roman" w:eastAsiaTheme="minorEastAsia" w:hint="eastAsia"/>
                <w:sz w:val="18"/>
                <w:szCs w:val="18"/>
              </w:rPr>
              <w:t>A7TORF</w:t>
            </w:r>
            <w:r w:rsidR="00D4354C">
              <w:rPr>
                <w:rFonts w:ascii="Times New Roman" w:eastAsiaTheme="minorEastAsia" w:hint="eastAsia"/>
                <w:sz w:val="18"/>
                <w:szCs w:val="18"/>
              </w:rPr>
              <w:t>IPCACK&lt;0&gt;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B47260" w:rsidP="00D4354C">
            <w:pPr>
              <w:pStyle w:val="ad"/>
              <w:rPr>
                <w:rFonts w:ascii="Times New Roman" w:eastAsiaTheme="minorEastAsia"/>
                <w:sz w:val="18"/>
                <w:szCs w:val="18"/>
              </w:rPr>
            </w:pPr>
            <w:r>
              <w:rPr>
                <w:rFonts w:ascii="Times New Roman" w:eastAsiaTheme="minorEastAsia" w:hint="eastAsia"/>
                <w:sz w:val="18"/>
                <w:szCs w:val="18"/>
              </w:rPr>
              <w:t>A7 to RFDSP</w:t>
            </w:r>
            <w:r w:rsidR="00D4354C" w:rsidRPr="007C2D0D">
              <w:rPr>
                <w:rFonts w:ascii="Times New Roman" w:eastAsiaTheme="minorEastAsia"/>
                <w:sz w:val="18"/>
                <w:szCs w:val="18"/>
              </w:rPr>
              <w:t xml:space="preserve"> IPC</w:t>
            </w:r>
            <w:r w:rsidR="00D4354C">
              <w:rPr>
                <w:rFonts w:ascii="Times New Roman" w:eastAsiaTheme="minorEastAsia" w:hint="eastAsia"/>
                <w:sz w:val="18"/>
                <w:szCs w:val="18"/>
              </w:rPr>
              <w:t xml:space="preserve"> 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0</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acknowledge</w:t>
            </w:r>
            <w:r w:rsidR="00D4354C"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sidR="00B47260">
              <w:rPr>
                <w:rFonts w:ascii="Times New Roman" w:eastAsiaTheme="minorEastAsia" w:hint="eastAsia"/>
                <w:sz w:val="18"/>
                <w:szCs w:val="18"/>
              </w:rPr>
              <w:t>A7TORF</w:t>
            </w:r>
            <w:r>
              <w:rPr>
                <w:rFonts w:ascii="Times New Roman" w:eastAsiaTheme="minorEastAsia" w:hint="eastAsia"/>
                <w:sz w:val="18"/>
                <w:szCs w:val="18"/>
              </w:rPr>
              <w:t xml:space="preserve">IPCFLG&lt;0&gt; and </w:t>
            </w:r>
            <w:r w:rsidR="00B47260">
              <w:rPr>
                <w:rFonts w:ascii="Times New Roman" w:eastAsiaTheme="minorEastAsia" w:hint="eastAsia"/>
                <w:sz w:val="18"/>
                <w:szCs w:val="18"/>
              </w:rPr>
              <w:t>A7TORF</w:t>
            </w:r>
            <w:r>
              <w:rPr>
                <w:rFonts w:ascii="Times New Roman" w:eastAsiaTheme="minorEastAsia" w:hint="eastAsia"/>
                <w:sz w:val="18"/>
                <w:szCs w:val="18"/>
              </w:rPr>
              <w:t>IPCSTS&lt;0&gt;</w:t>
            </w:r>
            <w:r w:rsidR="0004350A">
              <w:rPr>
                <w:rFonts w:ascii="Times New Roman" w:eastAsiaTheme="minorEastAsia" w:hint="eastAsia"/>
                <w:sz w:val="18"/>
                <w:szCs w:val="18"/>
              </w:rPr>
              <w:t xml:space="preserve"> which are</w:t>
            </w:r>
            <w:r w:rsidRPr="00E26577">
              <w:rPr>
                <w:rFonts w:ascii="Times New Roman" w:eastAsiaTheme="minorEastAsia"/>
                <w:sz w:val="18"/>
                <w:szCs w:val="18"/>
              </w:rPr>
              <w:t xml:space="preserve"> set </w:t>
            </w:r>
            <w:r w:rsidR="00B47260">
              <w:rPr>
                <w:rFonts w:ascii="Times New Roman" w:eastAsiaTheme="minorEastAsia"/>
                <w:sz w:val="18"/>
                <w:szCs w:val="18"/>
              </w:rPr>
              <w:t>by A7</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bl>
    <w:p w:rsidR="00D4354C" w:rsidRPr="00C77936" w:rsidRDefault="00D4354C" w:rsidP="00D4354C"/>
    <w:p w:rsidR="00D4354C" w:rsidRDefault="00B47260" w:rsidP="00EC1A23">
      <w:pPr>
        <w:pStyle w:val="3"/>
        <w:numPr>
          <w:ilvl w:val="2"/>
          <w:numId w:val="18"/>
        </w:numPr>
      </w:pPr>
      <w:bookmarkStart w:id="2520" w:name="_Toc482273674"/>
      <w:r>
        <w:rPr>
          <w:rFonts w:hint="eastAsia"/>
        </w:rPr>
        <w:t>A7TORF</w:t>
      </w:r>
      <w:r w:rsidR="00D4354C">
        <w:rPr>
          <w:rFonts w:hint="eastAsia"/>
        </w:rPr>
        <w:t>IPCSTS&lt;15:0&gt;</w:t>
      </w:r>
      <w:bookmarkEnd w:id="2520"/>
    </w:p>
    <w:p w:rsidR="00D4354C" w:rsidRDefault="00B47260" w:rsidP="00D4354C">
      <w:r>
        <w:rPr>
          <w:rFonts w:hint="eastAsia"/>
        </w:rPr>
        <w:t>A7</w:t>
      </w:r>
      <w:r w:rsidR="00D4354C">
        <w:rPr>
          <w:rFonts w:hint="eastAsia"/>
        </w:rPr>
        <w:t xml:space="preserve"> core to </w:t>
      </w:r>
      <w:r>
        <w:rPr>
          <w:rFonts w:hint="eastAsia"/>
        </w:rPr>
        <w:t>RFDSP</w:t>
      </w:r>
      <w:r w:rsidR="00D4354C">
        <w:rPr>
          <w:rFonts w:hint="eastAsia"/>
        </w:rPr>
        <w:t xml:space="preserve"> core IPC event status register.</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31:16</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50671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15</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B47260" w:rsidP="00D4354C">
            <w:pPr>
              <w:pStyle w:val="ad"/>
              <w:rPr>
                <w:rFonts w:ascii="Times New Roman" w:eastAsiaTheme="minorEastAsia"/>
                <w:sz w:val="18"/>
                <w:szCs w:val="18"/>
              </w:rPr>
            </w:pPr>
            <w:r>
              <w:rPr>
                <w:rFonts w:ascii="Times New Roman" w:eastAsiaTheme="minorEastAsia" w:hint="eastAsia"/>
                <w:sz w:val="18"/>
                <w:szCs w:val="18"/>
              </w:rPr>
              <w:t>A7TORF</w:t>
            </w:r>
            <w:r w:rsidR="00D4354C">
              <w:rPr>
                <w:rFonts w:ascii="Times New Roman" w:eastAsiaTheme="minorEastAsia" w:hint="eastAsia"/>
                <w:sz w:val="18"/>
                <w:szCs w:val="18"/>
              </w:rPr>
              <w:t>IPCSTS&lt;15&gt;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A7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15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Indicates </w:t>
            </w:r>
            <w:r w:rsidR="00B47260">
              <w:rPr>
                <w:rFonts w:ascii="Times New Roman" w:eastAsiaTheme="minorEastAsia"/>
                <w:sz w:val="18"/>
                <w:szCs w:val="18"/>
              </w:rPr>
              <w:t xml:space="preserve">to </w:t>
            </w:r>
            <w:r w:rsidR="007D3CB9">
              <w:rPr>
                <w:rFonts w:ascii="Times New Roman" w:eastAsiaTheme="minorEastAsia"/>
                <w:sz w:val="18"/>
                <w:szCs w:val="18"/>
              </w:rPr>
              <w:t>RFDSP whe</w:t>
            </w:r>
            <w:r>
              <w:rPr>
                <w:rFonts w:ascii="Times New Roman" w:eastAsiaTheme="minorEastAsia" w:hint="eastAsia"/>
                <w:sz w:val="18"/>
                <w:szCs w:val="18"/>
              </w:rPr>
              <w:t xml:space="preserve">ther the </w:t>
            </w:r>
            <w:r w:rsidR="00B47260">
              <w:rPr>
                <w:rFonts w:ascii="Times New Roman" w:eastAsiaTheme="minorEastAsia" w:hint="eastAsia"/>
                <w:sz w:val="18"/>
                <w:szCs w:val="18"/>
              </w:rPr>
              <w:t>A7TORF</w:t>
            </w:r>
            <w:r w:rsidR="007D3CB9">
              <w:rPr>
                <w:rFonts w:ascii="Times New Roman" w:eastAsiaTheme="minorEastAsia" w:hint="eastAsia"/>
                <w:sz w:val="18"/>
                <w:szCs w:val="18"/>
              </w:rPr>
              <w:t>IPC event 15 is</w:t>
            </w:r>
            <w:r>
              <w:rPr>
                <w:rFonts w:ascii="Times New Roman" w:eastAsiaTheme="minorEastAsia"/>
                <w:sz w:val="18"/>
                <w:szCs w:val="18"/>
              </w:rPr>
              <w:t xml:space="preserve"> set</w:t>
            </w:r>
            <w:r>
              <w:rPr>
                <w:rFonts w:ascii="Times New Roman" w:eastAsiaTheme="minorEastAsia" w:hint="eastAsia"/>
                <w:sz w:val="18"/>
                <w:szCs w:val="18"/>
              </w:rPr>
              <w:t xml:space="preserve"> or not </w:t>
            </w:r>
            <w:r w:rsidR="00B47260">
              <w:rPr>
                <w:rFonts w:ascii="Times New Roman" w:eastAsiaTheme="minorEastAsia"/>
                <w:sz w:val="18"/>
                <w:szCs w:val="18"/>
              </w:rPr>
              <w:t>by A7</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 xml:space="preserve">s set </w:t>
            </w:r>
            <w:r w:rsidR="00B47260">
              <w:rPr>
                <w:rFonts w:ascii="Times New Roman" w:eastAsiaTheme="minorEastAsia"/>
                <w:sz w:val="18"/>
                <w:szCs w:val="18"/>
              </w:rPr>
              <w:t>by A7</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w:t>
            </w:r>
            <w:r w:rsidR="00B47260">
              <w:rPr>
                <w:rFonts w:ascii="Times New Roman" w:eastAsiaTheme="minorEastAsia"/>
                <w:sz w:val="18"/>
                <w:szCs w:val="18"/>
              </w:rPr>
              <w:t>by A7</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B47260" w:rsidP="00D4354C">
            <w:pPr>
              <w:pStyle w:val="ad"/>
              <w:rPr>
                <w:rFonts w:ascii="Times New Roman" w:eastAsiaTheme="minorEastAsia"/>
                <w:sz w:val="18"/>
                <w:szCs w:val="18"/>
              </w:rPr>
            </w:pPr>
            <w:r>
              <w:rPr>
                <w:rFonts w:ascii="Times New Roman" w:eastAsiaTheme="minorEastAsia" w:hint="eastAsia"/>
                <w:sz w:val="18"/>
                <w:szCs w:val="18"/>
              </w:rPr>
              <w:t>A7TORF</w:t>
            </w:r>
            <w:r w:rsidR="00D4354C">
              <w:rPr>
                <w:rFonts w:ascii="Times New Roman" w:eastAsiaTheme="minorEastAsia" w:hint="eastAsia"/>
                <w:sz w:val="18"/>
                <w:szCs w:val="18"/>
              </w:rPr>
              <w:t>IPCSTS&lt;14&gt;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A7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1</w:t>
            </w:r>
            <w:r w:rsidR="00D4354C">
              <w:rPr>
                <w:rFonts w:ascii="Times New Roman" w:eastAsiaTheme="minorEastAsia" w:hint="eastAsia"/>
                <w:sz w:val="18"/>
                <w:szCs w:val="18"/>
              </w:rPr>
              <w:t>4</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Indicates </w:t>
            </w:r>
            <w:r w:rsidR="00B47260">
              <w:rPr>
                <w:rFonts w:ascii="Times New Roman" w:eastAsiaTheme="minorEastAsia"/>
                <w:sz w:val="18"/>
                <w:szCs w:val="18"/>
              </w:rPr>
              <w:t xml:space="preserve">to </w:t>
            </w:r>
            <w:r w:rsidR="007D3CB9">
              <w:rPr>
                <w:rFonts w:ascii="Times New Roman" w:eastAsiaTheme="minorEastAsia"/>
                <w:sz w:val="18"/>
                <w:szCs w:val="18"/>
              </w:rPr>
              <w:t>RFDSP whe</w:t>
            </w:r>
            <w:r>
              <w:rPr>
                <w:rFonts w:ascii="Times New Roman" w:eastAsiaTheme="minorEastAsia" w:hint="eastAsia"/>
                <w:sz w:val="18"/>
                <w:szCs w:val="18"/>
              </w:rPr>
              <w:t xml:space="preserve">ther the </w:t>
            </w:r>
            <w:r w:rsidR="00B47260">
              <w:rPr>
                <w:rFonts w:ascii="Times New Roman" w:eastAsiaTheme="minorEastAsia" w:hint="eastAsia"/>
                <w:sz w:val="18"/>
                <w:szCs w:val="18"/>
              </w:rPr>
              <w:t>A7TORF</w:t>
            </w:r>
            <w:r>
              <w:rPr>
                <w:rFonts w:ascii="Times New Roman" w:eastAsiaTheme="minorEastAsia" w:hint="eastAsia"/>
                <w:sz w:val="18"/>
                <w:szCs w:val="18"/>
              </w:rPr>
              <w:t>IPC event 14 is</w:t>
            </w:r>
            <w:r>
              <w:rPr>
                <w:rFonts w:ascii="Times New Roman" w:eastAsiaTheme="minorEastAsia"/>
                <w:sz w:val="18"/>
                <w:szCs w:val="18"/>
              </w:rPr>
              <w:t xml:space="preserve"> set</w:t>
            </w:r>
            <w:r>
              <w:rPr>
                <w:rFonts w:ascii="Times New Roman" w:eastAsiaTheme="minorEastAsia" w:hint="eastAsia"/>
                <w:sz w:val="18"/>
                <w:szCs w:val="18"/>
              </w:rPr>
              <w:t xml:space="preserve"> or not </w:t>
            </w:r>
            <w:r w:rsidR="00B47260">
              <w:rPr>
                <w:rFonts w:ascii="Times New Roman" w:eastAsiaTheme="minorEastAsia"/>
                <w:sz w:val="18"/>
                <w:szCs w:val="18"/>
              </w:rPr>
              <w:t>by A7</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 xml:space="preserve">s set </w:t>
            </w:r>
            <w:r w:rsidR="00B47260">
              <w:rPr>
                <w:rFonts w:ascii="Times New Roman" w:eastAsiaTheme="minorEastAsia"/>
                <w:sz w:val="18"/>
                <w:szCs w:val="18"/>
              </w:rPr>
              <w:t>by A7</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w:t>
            </w:r>
            <w:r w:rsidR="00B47260">
              <w:rPr>
                <w:rFonts w:ascii="Times New Roman" w:eastAsiaTheme="minorEastAsia"/>
                <w:sz w:val="18"/>
                <w:szCs w:val="18"/>
              </w:rPr>
              <w:t>by A7</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13</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B47260" w:rsidP="00D4354C">
            <w:pPr>
              <w:pStyle w:val="ad"/>
              <w:rPr>
                <w:rFonts w:ascii="Times New Roman" w:eastAsiaTheme="minorEastAsia"/>
                <w:sz w:val="18"/>
                <w:szCs w:val="18"/>
              </w:rPr>
            </w:pPr>
            <w:r>
              <w:rPr>
                <w:rFonts w:ascii="Times New Roman" w:eastAsiaTheme="minorEastAsia" w:hint="eastAsia"/>
                <w:sz w:val="18"/>
                <w:szCs w:val="18"/>
              </w:rPr>
              <w:t>A7TORF</w:t>
            </w:r>
            <w:r w:rsidR="00D4354C">
              <w:rPr>
                <w:rFonts w:ascii="Times New Roman" w:eastAsiaTheme="minorEastAsia" w:hint="eastAsia"/>
                <w:sz w:val="18"/>
                <w:szCs w:val="18"/>
              </w:rPr>
              <w:t>IPCSTS&lt;13&gt;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A7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1</w:t>
            </w:r>
            <w:r w:rsidR="00D4354C">
              <w:rPr>
                <w:rFonts w:ascii="Times New Roman" w:eastAsiaTheme="minorEastAsia" w:hint="eastAsia"/>
                <w:sz w:val="18"/>
                <w:szCs w:val="18"/>
              </w:rPr>
              <w:t>3</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Indicates </w:t>
            </w:r>
            <w:r w:rsidR="00B47260">
              <w:rPr>
                <w:rFonts w:ascii="Times New Roman" w:eastAsiaTheme="minorEastAsia"/>
                <w:sz w:val="18"/>
                <w:szCs w:val="18"/>
              </w:rPr>
              <w:t xml:space="preserve">to </w:t>
            </w:r>
            <w:r w:rsidR="007D3CB9">
              <w:rPr>
                <w:rFonts w:ascii="Times New Roman" w:eastAsiaTheme="minorEastAsia"/>
                <w:sz w:val="18"/>
                <w:szCs w:val="18"/>
              </w:rPr>
              <w:t>RFDSP whe</w:t>
            </w:r>
            <w:r>
              <w:rPr>
                <w:rFonts w:ascii="Times New Roman" w:eastAsiaTheme="minorEastAsia" w:hint="eastAsia"/>
                <w:sz w:val="18"/>
                <w:szCs w:val="18"/>
              </w:rPr>
              <w:t xml:space="preserve">ther the </w:t>
            </w:r>
            <w:r w:rsidR="00B47260">
              <w:rPr>
                <w:rFonts w:ascii="Times New Roman" w:eastAsiaTheme="minorEastAsia" w:hint="eastAsia"/>
                <w:sz w:val="18"/>
                <w:szCs w:val="18"/>
              </w:rPr>
              <w:t>A7TORF</w:t>
            </w:r>
            <w:r>
              <w:rPr>
                <w:rFonts w:ascii="Times New Roman" w:eastAsiaTheme="minorEastAsia" w:hint="eastAsia"/>
                <w:sz w:val="18"/>
                <w:szCs w:val="18"/>
              </w:rPr>
              <w:t xml:space="preserve">IPC event 13 is </w:t>
            </w:r>
            <w:r>
              <w:rPr>
                <w:rFonts w:ascii="Times New Roman" w:eastAsiaTheme="minorEastAsia"/>
                <w:sz w:val="18"/>
                <w:szCs w:val="18"/>
              </w:rPr>
              <w:t>set</w:t>
            </w:r>
            <w:r>
              <w:rPr>
                <w:rFonts w:ascii="Times New Roman" w:eastAsiaTheme="minorEastAsia" w:hint="eastAsia"/>
                <w:sz w:val="18"/>
                <w:szCs w:val="18"/>
              </w:rPr>
              <w:t xml:space="preserve"> or not </w:t>
            </w:r>
            <w:r w:rsidR="00B47260">
              <w:rPr>
                <w:rFonts w:ascii="Times New Roman" w:eastAsiaTheme="minorEastAsia"/>
                <w:sz w:val="18"/>
                <w:szCs w:val="18"/>
              </w:rPr>
              <w:t>by A7</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 xml:space="preserve">s set </w:t>
            </w:r>
            <w:r w:rsidR="00B47260">
              <w:rPr>
                <w:rFonts w:ascii="Times New Roman" w:eastAsiaTheme="minorEastAsia"/>
                <w:sz w:val="18"/>
                <w:szCs w:val="18"/>
              </w:rPr>
              <w:t>by A7</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w:t>
            </w:r>
            <w:r w:rsidR="00B47260">
              <w:rPr>
                <w:rFonts w:ascii="Times New Roman" w:eastAsiaTheme="minorEastAsia"/>
                <w:sz w:val="18"/>
                <w:szCs w:val="18"/>
              </w:rPr>
              <w:t>by A7</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lastRenderedPageBreak/>
              <w:t>12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B47260" w:rsidP="00D4354C">
            <w:pPr>
              <w:pStyle w:val="ad"/>
              <w:rPr>
                <w:rFonts w:ascii="Times New Roman" w:eastAsiaTheme="minorEastAsia"/>
                <w:sz w:val="18"/>
                <w:szCs w:val="18"/>
              </w:rPr>
            </w:pPr>
            <w:r>
              <w:rPr>
                <w:rFonts w:ascii="Times New Roman" w:eastAsiaTheme="minorEastAsia" w:hint="eastAsia"/>
                <w:sz w:val="18"/>
                <w:szCs w:val="18"/>
              </w:rPr>
              <w:t>A7TORF</w:t>
            </w:r>
            <w:r w:rsidR="00D4354C">
              <w:rPr>
                <w:rFonts w:ascii="Times New Roman" w:eastAsiaTheme="minorEastAsia" w:hint="eastAsia"/>
                <w:sz w:val="18"/>
                <w:szCs w:val="18"/>
              </w:rPr>
              <w:t>IPCSTS&lt;12&gt;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A7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1</w:t>
            </w:r>
            <w:r w:rsidR="00D4354C">
              <w:rPr>
                <w:rFonts w:ascii="Times New Roman" w:eastAsiaTheme="minorEastAsia" w:hint="eastAsia"/>
                <w:sz w:val="18"/>
                <w:szCs w:val="18"/>
              </w:rPr>
              <w:t>2</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Indicates </w:t>
            </w:r>
            <w:r w:rsidR="00B47260">
              <w:rPr>
                <w:rFonts w:ascii="Times New Roman" w:eastAsiaTheme="minorEastAsia"/>
                <w:sz w:val="18"/>
                <w:szCs w:val="18"/>
              </w:rPr>
              <w:t xml:space="preserve">to </w:t>
            </w:r>
            <w:r w:rsidR="007D3CB9">
              <w:rPr>
                <w:rFonts w:ascii="Times New Roman" w:eastAsiaTheme="minorEastAsia"/>
                <w:sz w:val="18"/>
                <w:szCs w:val="18"/>
              </w:rPr>
              <w:t>RFDSP whe</w:t>
            </w:r>
            <w:r>
              <w:rPr>
                <w:rFonts w:ascii="Times New Roman" w:eastAsiaTheme="minorEastAsia" w:hint="eastAsia"/>
                <w:sz w:val="18"/>
                <w:szCs w:val="18"/>
              </w:rPr>
              <w:t xml:space="preserve">ther the </w:t>
            </w:r>
            <w:r w:rsidR="00B47260">
              <w:rPr>
                <w:rFonts w:ascii="Times New Roman" w:eastAsiaTheme="minorEastAsia" w:hint="eastAsia"/>
                <w:sz w:val="18"/>
                <w:szCs w:val="18"/>
              </w:rPr>
              <w:t>A7TORF</w:t>
            </w:r>
            <w:r w:rsidR="007D3CB9">
              <w:rPr>
                <w:rFonts w:ascii="Times New Roman" w:eastAsiaTheme="minorEastAsia" w:hint="eastAsia"/>
                <w:sz w:val="18"/>
                <w:szCs w:val="18"/>
              </w:rPr>
              <w:t>IPC event 12 is</w:t>
            </w:r>
            <w:r>
              <w:rPr>
                <w:rFonts w:ascii="Times New Roman" w:eastAsiaTheme="minorEastAsia"/>
                <w:sz w:val="18"/>
                <w:szCs w:val="18"/>
              </w:rPr>
              <w:t xml:space="preserve"> set</w:t>
            </w:r>
            <w:r>
              <w:rPr>
                <w:rFonts w:ascii="Times New Roman" w:eastAsiaTheme="minorEastAsia" w:hint="eastAsia"/>
                <w:sz w:val="18"/>
                <w:szCs w:val="18"/>
              </w:rPr>
              <w:t xml:space="preserve"> or not </w:t>
            </w:r>
            <w:r w:rsidR="00B47260">
              <w:rPr>
                <w:rFonts w:ascii="Times New Roman" w:eastAsiaTheme="minorEastAsia"/>
                <w:sz w:val="18"/>
                <w:szCs w:val="18"/>
              </w:rPr>
              <w:t>by A7</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 xml:space="preserve">s set </w:t>
            </w:r>
            <w:r w:rsidR="00B47260">
              <w:rPr>
                <w:rFonts w:ascii="Times New Roman" w:eastAsiaTheme="minorEastAsia"/>
                <w:sz w:val="18"/>
                <w:szCs w:val="18"/>
              </w:rPr>
              <w:t>by A7</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w:t>
            </w:r>
            <w:r w:rsidR="00B47260">
              <w:rPr>
                <w:rFonts w:ascii="Times New Roman" w:eastAsiaTheme="minorEastAsia"/>
                <w:sz w:val="18"/>
                <w:szCs w:val="18"/>
              </w:rPr>
              <w:t>by A7</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11</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B47260" w:rsidP="00D4354C">
            <w:pPr>
              <w:pStyle w:val="ad"/>
              <w:rPr>
                <w:rFonts w:ascii="Times New Roman" w:eastAsiaTheme="minorEastAsia"/>
                <w:sz w:val="18"/>
                <w:szCs w:val="18"/>
              </w:rPr>
            </w:pPr>
            <w:r>
              <w:rPr>
                <w:rFonts w:ascii="Times New Roman" w:eastAsiaTheme="minorEastAsia" w:hint="eastAsia"/>
                <w:sz w:val="18"/>
                <w:szCs w:val="18"/>
              </w:rPr>
              <w:t>A7TORF</w:t>
            </w:r>
            <w:r w:rsidR="00D4354C">
              <w:rPr>
                <w:rFonts w:ascii="Times New Roman" w:eastAsiaTheme="minorEastAsia" w:hint="eastAsia"/>
                <w:sz w:val="18"/>
                <w:szCs w:val="18"/>
              </w:rPr>
              <w:t>IPCSTS&lt;11&gt;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A7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1</w:t>
            </w:r>
            <w:r w:rsidR="00D4354C">
              <w:rPr>
                <w:rFonts w:ascii="Times New Roman" w:eastAsiaTheme="minorEastAsia" w:hint="eastAsia"/>
                <w:sz w:val="18"/>
                <w:szCs w:val="18"/>
              </w:rPr>
              <w:t>1</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Indicates </w:t>
            </w:r>
            <w:r w:rsidR="00B47260">
              <w:rPr>
                <w:rFonts w:ascii="Times New Roman" w:eastAsiaTheme="minorEastAsia"/>
                <w:sz w:val="18"/>
                <w:szCs w:val="18"/>
              </w:rPr>
              <w:t xml:space="preserve">to </w:t>
            </w:r>
            <w:r w:rsidR="007D3CB9">
              <w:rPr>
                <w:rFonts w:ascii="Times New Roman" w:eastAsiaTheme="minorEastAsia"/>
                <w:sz w:val="18"/>
                <w:szCs w:val="18"/>
              </w:rPr>
              <w:t>RFDSP whe</w:t>
            </w:r>
            <w:r>
              <w:rPr>
                <w:rFonts w:ascii="Times New Roman" w:eastAsiaTheme="minorEastAsia" w:hint="eastAsia"/>
                <w:sz w:val="18"/>
                <w:szCs w:val="18"/>
              </w:rPr>
              <w:t xml:space="preserve">ther the </w:t>
            </w:r>
            <w:r w:rsidR="00B47260">
              <w:rPr>
                <w:rFonts w:ascii="Times New Roman" w:eastAsiaTheme="minorEastAsia" w:hint="eastAsia"/>
                <w:sz w:val="18"/>
                <w:szCs w:val="18"/>
              </w:rPr>
              <w:t>A7TORF</w:t>
            </w:r>
            <w:r w:rsidR="007D3CB9">
              <w:rPr>
                <w:rFonts w:ascii="Times New Roman" w:eastAsiaTheme="minorEastAsia" w:hint="eastAsia"/>
                <w:sz w:val="18"/>
                <w:szCs w:val="18"/>
              </w:rPr>
              <w:t>IPC event 11 is</w:t>
            </w:r>
            <w:r>
              <w:rPr>
                <w:rFonts w:ascii="Times New Roman" w:eastAsiaTheme="minorEastAsia"/>
                <w:sz w:val="18"/>
                <w:szCs w:val="18"/>
              </w:rPr>
              <w:t xml:space="preserve"> set</w:t>
            </w:r>
            <w:r>
              <w:rPr>
                <w:rFonts w:ascii="Times New Roman" w:eastAsiaTheme="minorEastAsia" w:hint="eastAsia"/>
                <w:sz w:val="18"/>
                <w:szCs w:val="18"/>
              </w:rPr>
              <w:t xml:space="preserve"> or not </w:t>
            </w:r>
            <w:r w:rsidR="00B47260">
              <w:rPr>
                <w:rFonts w:ascii="Times New Roman" w:eastAsiaTheme="minorEastAsia"/>
                <w:sz w:val="18"/>
                <w:szCs w:val="18"/>
              </w:rPr>
              <w:t>by A7</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 xml:space="preserve">s set </w:t>
            </w:r>
            <w:r w:rsidR="00B47260">
              <w:rPr>
                <w:rFonts w:ascii="Times New Roman" w:eastAsiaTheme="minorEastAsia"/>
                <w:sz w:val="18"/>
                <w:szCs w:val="18"/>
              </w:rPr>
              <w:t>by A7</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w:t>
            </w:r>
            <w:r w:rsidR="00B47260">
              <w:rPr>
                <w:rFonts w:ascii="Times New Roman" w:eastAsiaTheme="minorEastAsia"/>
                <w:sz w:val="18"/>
                <w:szCs w:val="18"/>
              </w:rPr>
              <w:t>by A7</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B47260" w:rsidP="00D4354C">
            <w:pPr>
              <w:pStyle w:val="ad"/>
              <w:rPr>
                <w:rFonts w:ascii="Times New Roman" w:eastAsiaTheme="minorEastAsia"/>
                <w:sz w:val="18"/>
                <w:szCs w:val="18"/>
              </w:rPr>
            </w:pPr>
            <w:r>
              <w:rPr>
                <w:rFonts w:ascii="Times New Roman" w:eastAsiaTheme="minorEastAsia" w:hint="eastAsia"/>
                <w:sz w:val="18"/>
                <w:szCs w:val="18"/>
              </w:rPr>
              <w:t>A7TORF</w:t>
            </w:r>
            <w:r w:rsidR="00D4354C">
              <w:rPr>
                <w:rFonts w:ascii="Times New Roman" w:eastAsiaTheme="minorEastAsia" w:hint="eastAsia"/>
                <w:sz w:val="18"/>
                <w:szCs w:val="18"/>
              </w:rPr>
              <w:t>IPCSTS&lt;10&gt;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A7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w:t>
            </w:r>
            <w:r w:rsidR="00D4354C">
              <w:rPr>
                <w:rFonts w:ascii="Times New Roman" w:eastAsiaTheme="minorEastAsia" w:hint="eastAsia"/>
                <w:sz w:val="18"/>
                <w:szCs w:val="18"/>
              </w:rPr>
              <w:t>event</w:t>
            </w:r>
            <w:r w:rsidR="00D4354C">
              <w:rPr>
                <w:rFonts w:ascii="Times New Roman" w:eastAsiaTheme="minorEastAsia"/>
                <w:sz w:val="18"/>
                <w:szCs w:val="18"/>
              </w:rPr>
              <w:t xml:space="preserve"> 1</w:t>
            </w:r>
            <w:r w:rsidR="00D4354C">
              <w:rPr>
                <w:rFonts w:ascii="Times New Roman" w:eastAsiaTheme="minorEastAsia" w:hint="eastAsia"/>
                <w:sz w:val="18"/>
                <w:szCs w:val="18"/>
              </w:rPr>
              <w:t>0</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Indicates </w:t>
            </w:r>
            <w:r w:rsidR="00B47260">
              <w:rPr>
                <w:rFonts w:ascii="Times New Roman" w:eastAsiaTheme="minorEastAsia"/>
                <w:sz w:val="18"/>
                <w:szCs w:val="18"/>
              </w:rPr>
              <w:t xml:space="preserve">to </w:t>
            </w:r>
            <w:r w:rsidR="007D3CB9">
              <w:rPr>
                <w:rFonts w:ascii="Times New Roman" w:eastAsiaTheme="minorEastAsia"/>
                <w:sz w:val="18"/>
                <w:szCs w:val="18"/>
              </w:rPr>
              <w:t>RFDSP whe</w:t>
            </w:r>
            <w:r>
              <w:rPr>
                <w:rFonts w:ascii="Times New Roman" w:eastAsiaTheme="minorEastAsia" w:hint="eastAsia"/>
                <w:sz w:val="18"/>
                <w:szCs w:val="18"/>
              </w:rPr>
              <w:t xml:space="preserve">ther the </w:t>
            </w:r>
            <w:r w:rsidR="00B47260">
              <w:rPr>
                <w:rFonts w:ascii="Times New Roman" w:eastAsiaTheme="minorEastAsia" w:hint="eastAsia"/>
                <w:sz w:val="18"/>
                <w:szCs w:val="18"/>
              </w:rPr>
              <w:t>A7TORF</w:t>
            </w:r>
            <w:r w:rsidR="007D3CB9">
              <w:rPr>
                <w:rFonts w:ascii="Times New Roman" w:eastAsiaTheme="minorEastAsia" w:hint="eastAsia"/>
                <w:sz w:val="18"/>
                <w:szCs w:val="18"/>
              </w:rPr>
              <w:t>IPC event 10 is</w:t>
            </w:r>
            <w:r>
              <w:rPr>
                <w:rFonts w:ascii="Times New Roman" w:eastAsiaTheme="minorEastAsia"/>
                <w:sz w:val="18"/>
                <w:szCs w:val="18"/>
              </w:rPr>
              <w:t xml:space="preserve"> set</w:t>
            </w:r>
            <w:r>
              <w:rPr>
                <w:rFonts w:ascii="Times New Roman" w:eastAsiaTheme="minorEastAsia" w:hint="eastAsia"/>
                <w:sz w:val="18"/>
                <w:szCs w:val="18"/>
              </w:rPr>
              <w:t xml:space="preserve"> or not </w:t>
            </w:r>
            <w:r w:rsidR="00B47260">
              <w:rPr>
                <w:rFonts w:ascii="Times New Roman" w:eastAsiaTheme="minorEastAsia"/>
                <w:sz w:val="18"/>
                <w:szCs w:val="18"/>
              </w:rPr>
              <w:t>by A7</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 xml:space="preserve">s set </w:t>
            </w:r>
            <w:r w:rsidR="00B47260">
              <w:rPr>
                <w:rFonts w:ascii="Times New Roman" w:eastAsiaTheme="minorEastAsia"/>
                <w:sz w:val="18"/>
                <w:szCs w:val="18"/>
              </w:rPr>
              <w:t>by A7</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w:t>
            </w:r>
            <w:r w:rsidR="00B47260">
              <w:rPr>
                <w:rFonts w:ascii="Times New Roman" w:eastAsiaTheme="minorEastAsia"/>
                <w:sz w:val="18"/>
                <w:szCs w:val="18"/>
              </w:rPr>
              <w:t>by A7</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9</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B47260" w:rsidP="00D4354C">
            <w:pPr>
              <w:pStyle w:val="ad"/>
              <w:rPr>
                <w:rFonts w:ascii="Times New Roman" w:eastAsiaTheme="minorEastAsia"/>
                <w:sz w:val="18"/>
                <w:szCs w:val="18"/>
              </w:rPr>
            </w:pPr>
            <w:r>
              <w:rPr>
                <w:rFonts w:ascii="Times New Roman" w:eastAsiaTheme="minorEastAsia" w:hint="eastAsia"/>
                <w:sz w:val="18"/>
                <w:szCs w:val="18"/>
              </w:rPr>
              <w:t>A7TORF</w:t>
            </w:r>
            <w:r w:rsidR="00D4354C">
              <w:rPr>
                <w:rFonts w:ascii="Times New Roman" w:eastAsiaTheme="minorEastAsia" w:hint="eastAsia"/>
                <w:sz w:val="18"/>
                <w:szCs w:val="18"/>
              </w:rPr>
              <w:t>IPCSTS&lt;9</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A7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9</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Indicates </w:t>
            </w:r>
            <w:r w:rsidR="00B47260">
              <w:rPr>
                <w:rFonts w:ascii="Times New Roman" w:eastAsiaTheme="minorEastAsia"/>
                <w:sz w:val="18"/>
                <w:szCs w:val="18"/>
              </w:rPr>
              <w:t xml:space="preserve">to </w:t>
            </w:r>
            <w:r w:rsidR="007D3CB9">
              <w:rPr>
                <w:rFonts w:ascii="Times New Roman" w:eastAsiaTheme="minorEastAsia"/>
                <w:sz w:val="18"/>
                <w:szCs w:val="18"/>
              </w:rPr>
              <w:t>RFDSP whe</w:t>
            </w:r>
            <w:r>
              <w:rPr>
                <w:rFonts w:ascii="Times New Roman" w:eastAsiaTheme="minorEastAsia" w:hint="eastAsia"/>
                <w:sz w:val="18"/>
                <w:szCs w:val="18"/>
              </w:rPr>
              <w:t xml:space="preserve">ther the </w:t>
            </w:r>
            <w:r w:rsidR="00B47260">
              <w:rPr>
                <w:rFonts w:ascii="Times New Roman" w:eastAsiaTheme="minorEastAsia" w:hint="eastAsia"/>
                <w:sz w:val="18"/>
                <w:szCs w:val="18"/>
              </w:rPr>
              <w:t>A7TORF</w:t>
            </w:r>
            <w:r>
              <w:rPr>
                <w:rFonts w:ascii="Times New Roman" w:eastAsiaTheme="minorEastAsia" w:hint="eastAsia"/>
                <w:sz w:val="18"/>
                <w:szCs w:val="18"/>
              </w:rPr>
              <w:t xml:space="preserve">IPC event 9 is </w:t>
            </w:r>
            <w:r>
              <w:rPr>
                <w:rFonts w:ascii="Times New Roman" w:eastAsiaTheme="minorEastAsia"/>
                <w:sz w:val="18"/>
                <w:szCs w:val="18"/>
              </w:rPr>
              <w:t>set</w:t>
            </w:r>
            <w:r>
              <w:rPr>
                <w:rFonts w:ascii="Times New Roman" w:eastAsiaTheme="minorEastAsia" w:hint="eastAsia"/>
                <w:sz w:val="18"/>
                <w:szCs w:val="18"/>
              </w:rPr>
              <w:t xml:space="preserve"> or not </w:t>
            </w:r>
            <w:r w:rsidR="00B47260">
              <w:rPr>
                <w:rFonts w:ascii="Times New Roman" w:eastAsiaTheme="minorEastAsia"/>
                <w:sz w:val="18"/>
                <w:szCs w:val="18"/>
              </w:rPr>
              <w:t>by A7</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 xml:space="preserve">s set </w:t>
            </w:r>
            <w:r w:rsidR="00B47260">
              <w:rPr>
                <w:rFonts w:ascii="Times New Roman" w:eastAsiaTheme="minorEastAsia"/>
                <w:sz w:val="18"/>
                <w:szCs w:val="18"/>
              </w:rPr>
              <w:t>by A7</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w:t>
            </w:r>
            <w:r w:rsidR="00B47260">
              <w:rPr>
                <w:rFonts w:ascii="Times New Roman" w:eastAsiaTheme="minorEastAsia"/>
                <w:sz w:val="18"/>
                <w:szCs w:val="18"/>
              </w:rPr>
              <w:t>by A7</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8</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B47260" w:rsidP="00D4354C">
            <w:pPr>
              <w:pStyle w:val="ad"/>
              <w:rPr>
                <w:rFonts w:ascii="Times New Roman" w:eastAsiaTheme="minorEastAsia"/>
                <w:sz w:val="18"/>
                <w:szCs w:val="18"/>
              </w:rPr>
            </w:pPr>
            <w:r>
              <w:rPr>
                <w:rFonts w:ascii="Times New Roman" w:eastAsiaTheme="minorEastAsia" w:hint="eastAsia"/>
                <w:sz w:val="18"/>
                <w:szCs w:val="18"/>
              </w:rPr>
              <w:t>A7TORF</w:t>
            </w:r>
            <w:r w:rsidR="00D4354C">
              <w:rPr>
                <w:rFonts w:ascii="Times New Roman" w:eastAsiaTheme="minorEastAsia" w:hint="eastAsia"/>
                <w:sz w:val="18"/>
                <w:szCs w:val="18"/>
              </w:rPr>
              <w:t>IPCSTS&lt;8&gt;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A7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8</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Indicates </w:t>
            </w:r>
            <w:r w:rsidR="00B47260">
              <w:rPr>
                <w:rFonts w:ascii="Times New Roman" w:eastAsiaTheme="minorEastAsia"/>
                <w:sz w:val="18"/>
                <w:szCs w:val="18"/>
              </w:rPr>
              <w:t xml:space="preserve">to </w:t>
            </w:r>
            <w:r w:rsidR="007D3CB9">
              <w:rPr>
                <w:rFonts w:ascii="Times New Roman" w:eastAsiaTheme="minorEastAsia"/>
                <w:sz w:val="18"/>
                <w:szCs w:val="18"/>
              </w:rPr>
              <w:t>RFDSP whe</w:t>
            </w:r>
            <w:r>
              <w:rPr>
                <w:rFonts w:ascii="Times New Roman" w:eastAsiaTheme="minorEastAsia" w:hint="eastAsia"/>
                <w:sz w:val="18"/>
                <w:szCs w:val="18"/>
              </w:rPr>
              <w:t xml:space="preserve">ther the </w:t>
            </w:r>
            <w:r w:rsidR="00B47260">
              <w:rPr>
                <w:rFonts w:ascii="Times New Roman" w:eastAsiaTheme="minorEastAsia" w:hint="eastAsia"/>
                <w:sz w:val="18"/>
                <w:szCs w:val="18"/>
              </w:rPr>
              <w:t>A7TORF</w:t>
            </w:r>
            <w:r>
              <w:rPr>
                <w:rFonts w:ascii="Times New Roman" w:eastAsiaTheme="minorEastAsia" w:hint="eastAsia"/>
                <w:sz w:val="18"/>
                <w:szCs w:val="18"/>
              </w:rPr>
              <w:t xml:space="preserve">IPC event 8 is </w:t>
            </w:r>
            <w:r>
              <w:rPr>
                <w:rFonts w:ascii="Times New Roman" w:eastAsiaTheme="minorEastAsia"/>
                <w:sz w:val="18"/>
                <w:szCs w:val="18"/>
              </w:rPr>
              <w:t>set</w:t>
            </w:r>
            <w:r>
              <w:rPr>
                <w:rFonts w:ascii="Times New Roman" w:eastAsiaTheme="minorEastAsia" w:hint="eastAsia"/>
                <w:sz w:val="18"/>
                <w:szCs w:val="18"/>
              </w:rPr>
              <w:t xml:space="preserve"> or not </w:t>
            </w:r>
            <w:r w:rsidR="00B47260">
              <w:rPr>
                <w:rFonts w:ascii="Times New Roman" w:eastAsiaTheme="minorEastAsia"/>
                <w:sz w:val="18"/>
                <w:szCs w:val="18"/>
              </w:rPr>
              <w:t>by A7</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 xml:space="preserve">s set </w:t>
            </w:r>
            <w:r w:rsidR="00B47260">
              <w:rPr>
                <w:rFonts w:ascii="Times New Roman" w:eastAsiaTheme="minorEastAsia"/>
                <w:sz w:val="18"/>
                <w:szCs w:val="18"/>
              </w:rPr>
              <w:t>by A7</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w:t>
            </w:r>
            <w:r w:rsidR="00B47260">
              <w:rPr>
                <w:rFonts w:ascii="Times New Roman" w:eastAsiaTheme="minorEastAsia"/>
                <w:sz w:val="18"/>
                <w:szCs w:val="18"/>
              </w:rPr>
              <w:t>by A7</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7</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B47260" w:rsidP="00D4354C">
            <w:pPr>
              <w:pStyle w:val="ad"/>
              <w:rPr>
                <w:rFonts w:ascii="Times New Roman" w:eastAsiaTheme="minorEastAsia"/>
                <w:sz w:val="18"/>
                <w:szCs w:val="18"/>
              </w:rPr>
            </w:pPr>
            <w:r>
              <w:rPr>
                <w:rFonts w:ascii="Times New Roman" w:eastAsiaTheme="minorEastAsia" w:hint="eastAsia"/>
                <w:sz w:val="18"/>
                <w:szCs w:val="18"/>
              </w:rPr>
              <w:t>A7TORF</w:t>
            </w:r>
            <w:r w:rsidR="00D4354C">
              <w:rPr>
                <w:rFonts w:ascii="Times New Roman" w:eastAsiaTheme="minorEastAsia" w:hint="eastAsia"/>
                <w:sz w:val="18"/>
                <w:szCs w:val="18"/>
              </w:rPr>
              <w:t>IPCSTS&lt;7&gt;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A7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7</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Indicates </w:t>
            </w:r>
            <w:r w:rsidR="00B47260">
              <w:rPr>
                <w:rFonts w:ascii="Times New Roman" w:eastAsiaTheme="minorEastAsia"/>
                <w:sz w:val="18"/>
                <w:szCs w:val="18"/>
              </w:rPr>
              <w:t xml:space="preserve">to </w:t>
            </w:r>
            <w:r w:rsidR="007D3CB9">
              <w:rPr>
                <w:rFonts w:ascii="Times New Roman" w:eastAsiaTheme="minorEastAsia"/>
                <w:sz w:val="18"/>
                <w:szCs w:val="18"/>
              </w:rPr>
              <w:t>RFDSP whe</w:t>
            </w:r>
            <w:r>
              <w:rPr>
                <w:rFonts w:ascii="Times New Roman" w:eastAsiaTheme="minorEastAsia" w:hint="eastAsia"/>
                <w:sz w:val="18"/>
                <w:szCs w:val="18"/>
              </w:rPr>
              <w:t xml:space="preserve">ther the </w:t>
            </w:r>
            <w:r w:rsidR="00B47260">
              <w:rPr>
                <w:rFonts w:ascii="Times New Roman" w:eastAsiaTheme="minorEastAsia" w:hint="eastAsia"/>
                <w:sz w:val="18"/>
                <w:szCs w:val="18"/>
              </w:rPr>
              <w:t>A7TORF</w:t>
            </w:r>
            <w:r>
              <w:rPr>
                <w:rFonts w:ascii="Times New Roman" w:eastAsiaTheme="minorEastAsia" w:hint="eastAsia"/>
                <w:sz w:val="18"/>
                <w:szCs w:val="18"/>
              </w:rPr>
              <w:t xml:space="preserve">IPC event 7 is </w:t>
            </w:r>
            <w:r>
              <w:rPr>
                <w:rFonts w:ascii="Times New Roman" w:eastAsiaTheme="minorEastAsia"/>
                <w:sz w:val="18"/>
                <w:szCs w:val="18"/>
              </w:rPr>
              <w:t>set</w:t>
            </w:r>
            <w:r>
              <w:rPr>
                <w:rFonts w:ascii="Times New Roman" w:eastAsiaTheme="minorEastAsia" w:hint="eastAsia"/>
                <w:sz w:val="18"/>
                <w:szCs w:val="18"/>
              </w:rPr>
              <w:t xml:space="preserve"> or not </w:t>
            </w:r>
            <w:r w:rsidR="00B47260">
              <w:rPr>
                <w:rFonts w:ascii="Times New Roman" w:eastAsiaTheme="minorEastAsia"/>
                <w:sz w:val="18"/>
                <w:szCs w:val="18"/>
              </w:rPr>
              <w:t>by A7</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 xml:space="preserve">s set </w:t>
            </w:r>
            <w:r w:rsidR="00B47260">
              <w:rPr>
                <w:rFonts w:ascii="Times New Roman" w:eastAsiaTheme="minorEastAsia"/>
                <w:sz w:val="18"/>
                <w:szCs w:val="18"/>
              </w:rPr>
              <w:t>by A7</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w:t>
            </w:r>
            <w:r w:rsidR="00B47260">
              <w:rPr>
                <w:rFonts w:ascii="Times New Roman" w:eastAsiaTheme="minorEastAsia"/>
                <w:sz w:val="18"/>
                <w:szCs w:val="18"/>
              </w:rPr>
              <w:t>by A7</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6</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B47260" w:rsidP="00D4354C">
            <w:pPr>
              <w:pStyle w:val="ad"/>
              <w:rPr>
                <w:rFonts w:ascii="Times New Roman" w:eastAsiaTheme="minorEastAsia"/>
                <w:sz w:val="18"/>
                <w:szCs w:val="18"/>
              </w:rPr>
            </w:pPr>
            <w:r>
              <w:rPr>
                <w:rFonts w:ascii="Times New Roman" w:eastAsiaTheme="minorEastAsia" w:hint="eastAsia"/>
                <w:sz w:val="18"/>
                <w:szCs w:val="18"/>
              </w:rPr>
              <w:t>A7TORF</w:t>
            </w:r>
            <w:r w:rsidR="00D4354C">
              <w:rPr>
                <w:rFonts w:ascii="Times New Roman" w:eastAsiaTheme="minorEastAsia" w:hint="eastAsia"/>
                <w:sz w:val="18"/>
                <w:szCs w:val="18"/>
              </w:rPr>
              <w:t>IPCSTS&lt;6&gt;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A7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6</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Indicates </w:t>
            </w:r>
            <w:r w:rsidR="00B47260">
              <w:rPr>
                <w:rFonts w:ascii="Times New Roman" w:eastAsiaTheme="minorEastAsia"/>
                <w:sz w:val="18"/>
                <w:szCs w:val="18"/>
              </w:rPr>
              <w:t xml:space="preserve">to </w:t>
            </w:r>
            <w:r w:rsidR="007D3CB9">
              <w:rPr>
                <w:rFonts w:ascii="Times New Roman" w:eastAsiaTheme="minorEastAsia"/>
                <w:sz w:val="18"/>
                <w:szCs w:val="18"/>
              </w:rPr>
              <w:t>RFDSP whe</w:t>
            </w:r>
            <w:r>
              <w:rPr>
                <w:rFonts w:ascii="Times New Roman" w:eastAsiaTheme="minorEastAsia" w:hint="eastAsia"/>
                <w:sz w:val="18"/>
                <w:szCs w:val="18"/>
              </w:rPr>
              <w:t xml:space="preserve">ther the </w:t>
            </w:r>
            <w:r w:rsidR="00B47260">
              <w:rPr>
                <w:rFonts w:ascii="Times New Roman" w:eastAsiaTheme="minorEastAsia" w:hint="eastAsia"/>
                <w:sz w:val="18"/>
                <w:szCs w:val="18"/>
              </w:rPr>
              <w:t>A7TORF</w:t>
            </w:r>
            <w:r w:rsidR="007D3CB9">
              <w:rPr>
                <w:rFonts w:ascii="Times New Roman" w:eastAsiaTheme="minorEastAsia" w:hint="eastAsia"/>
                <w:sz w:val="18"/>
                <w:szCs w:val="18"/>
              </w:rPr>
              <w:t>IPC event 6 is</w:t>
            </w:r>
            <w:r>
              <w:rPr>
                <w:rFonts w:ascii="Times New Roman" w:eastAsiaTheme="minorEastAsia"/>
                <w:sz w:val="18"/>
                <w:szCs w:val="18"/>
              </w:rPr>
              <w:t xml:space="preserve"> set</w:t>
            </w:r>
            <w:r>
              <w:rPr>
                <w:rFonts w:ascii="Times New Roman" w:eastAsiaTheme="minorEastAsia" w:hint="eastAsia"/>
                <w:sz w:val="18"/>
                <w:szCs w:val="18"/>
              </w:rPr>
              <w:t xml:space="preserve"> or not </w:t>
            </w:r>
            <w:r w:rsidR="00B47260">
              <w:rPr>
                <w:rFonts w:ascii="Times New Roman" w:eastAsiaTheme="minorEastAsia"/>
                <w:sz w:val="18"/>
                <w:szCs w:val="18"/>
              </w:rPr>
              <w:t>by A7</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 xml:space="preserve">s set </w:t>
            </w:r>
            <w:r w:rsidR="00B47260">
              <w:rPr>
                <w:rFonts w:ascii="Times New Roman" w:eastAsiaTheme="minorEastAsia"/>
                <w:sz w:val="18"/>
                <w:szCs w:val="18"/>
              </w:rPr>
              <w:t>by A7</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w:t>
            </w:r>
            <w:r w:rsidR="00B47260">
              <w:rPr>
                <w:rFonts w:ascii="Times New Roman" w:eastAsiaTheme="minorEastAsia"/>
                <w:sz w:val="18"/>
                <w:szCs w:val="18"/>
              </w:rPr>
              <w:t>by A7</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5</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B47260" w:rsidP="00D4354C">
            <w:pPr>
              <w:pStyle w:val="ad"/>
              <w:rPr>
                <w:rFonts w:ascii="Times New Roman" w:eastAsiaTheme="minorEastAsia"/>
                <w:sz w:val="18"/>
                <w:szCs w:val="18"/>
              </w:rPr>
            </w:pPr>
            <w:r>
              <w:rPr>
                <w:rFonts w:ascii="Times New Roman" w:eastAsiaTheme="minorEastAsia" w:hint="eastAsia"/>
                <w:sz w:val="18"/>
                <w:szCs w:val="18"/>
              </w:rPr>
              <w:t>A7TORF</w:t>
            </w:r>
            <w:r w:rsidR="00D4354C">
              <w:rPr>
                <w:rFonts w:ascii="Times New Roman" w:eastAsiaTheme="minorEastAsia" w:hint="eastAsia"/>
                <w:sz w:val="18"/>
                <w:szCs w:val="18"/>
              </w:rPr>
              <w:t>IPCSTS&lt;5&gt;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A7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5</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Indicates </w:t>
            </w:r>
            <w:r w:rsidR="00B47260">
              <w:rPr>
                <w:rFonts w:ascii="Times New Roman" w:eastAsiaTheme="minorEastAsia"/>
                <w:sz w:val="18"/>
                <w:szCs w:val="18"/>
              </w:rPr>
              <w:t xml:space="preserve">to </w:t>
            </w:r>
            <w:r w:rsidR="007D3CB9">
              <w:rPr>
                <w:rFonts w:ascii="Times New Roman" w:eastAsiaTheme="minorEastAsia"/>
                <w:sz w:val="18"/>
                <w:szCs w:val="18"/>
              </w:rPr>
              <w:t>RFDSP whe</w:t>
            </w:r>
            <w:r>
              <w:rPr>
                <w:rFonts w:ascii="Times New Roman" w:eastAsiaTheme="minorEastAsia" w:hint="eastAsia"/>
                <w:sz w:val="18"/>
                <w:szCs w:val="18"/>
              </w:rPr>
              <w:t xml:space="preserve">ther the </w:t>
            </w:r>
            <w:r w:rsidR="00B47260">
              <w:rPr>
                <w:rFonts w:ascii="Times New Roman" w:eastAsiaTheme="minorEastAsia" w:hint="eastAsia"/>
                <w:sz w:val="18"/>
                <w:szCs w:val="18"/>
              </w:rPr>
              <w:t>A7TORF</w:t>
            </w:r>
            <w:r>
              <w:rPr>
                <w:rFonts w:ascii="Times New Roman" w:eastAsiaTheme="minorEastAsia" w:hint="eastAsia"/>
                <w:sz w:val="18"/>
                <w:szCs w:val="18"/>
              </w:rPr>
              <w:t xml:space="preserve">IPC event 5 is </w:t>
            </w:r>
            <w:r>
              <w:rPr>
                <w:rFonts w:ascii="Times New Roman" w:eastAsiaTheme="minorEastAsia"/>
                <w:sz w:val="18"/>
                <w:szCs w:val="18"/>
              </w:rPr>
              <w:t>set</w:t>
            </w:r>
            <w:r>
              <w:rPr>
                <w:rFonts w:ascii="Times New Roman" w:eastAsiaTheme="minorEastAsia" w:hint="eastAsia"/>
                <w:sz w:val="18"/>
                <w:szCs w:val="18"/>
              </w:rPr>
              <w:t xml:space="preserve"> or not </w:t>
            </w:r>
            <w:r w:rsidR="00B47260">
              <w:rPr>
                <w:rFonts w:ascii="Times New Roman" w:eastAsiaTheme="minorEastAsia"/>
                <w:sz w:val="18"/>
                <w:szCs w:val="18"/>
              </w:rPr>
              <w:t>by A7</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 xml:space="preserve">s set </w:t>
            </w:r>
            <w:r w:rsidR="00B47260">
              <w:rPr>
                <w:rFonts w:ascii="Times New Roman" w:eastAsiaTheme="minorEastAsia"/>
                <w:sz w:val="18"/>
                <w:szCs w:val="18"/>
              </w:rPr>
              <w:t>by A7</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w:t>
            </w:r>
            <w:r w:rsidR="00B47260">
              <w:rPr>
                <w:rFonts w:ascii="Times New Roman" w:eastAsiaTheme="minorEastAsia"/>
                <w:sz w:val="18"/>
                <w:szCs w:val="18"/>
              </w:rPr>
              <w:t>by A7</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B47260" w:rsidP="00D4354C">
            <w:pPr>
              <w:pStyle w:val="ad"/>
              <w:rPr>
                <w:rFonts w:ascii="Times New Roman" w:eastAsiaTheme="minorEastAsia"/>
                <w:sz w:val="18"/>
                <w:szCs w:val="18"/>
              </w:rPr>
            </w:pPr>
            <w:r>
              <w:rPr>
                <w:rFonts w:ascii="Times New Roman" w:eastAsiaTheme="minorEastAsia" w:hint="eastAsia"/>
                <w:sz w:val="18"/>
                <w:szCs w:val="18"/>
              </w:rPr>
              <w:t>A7TORF</w:t>
            </w:r>
            <w:r w:rsidR="00D4354C">
              <w:rPr>
                <w:rFonts w:ascii="Times New Roman" w:eastAsiaTheme="minorEastAsia" w:hint="eastAsia"/>
                <w:sz w:val="18"/>
                <w:szCs w:val="18"/>
              </w:rPr>
              <w:t>IPCSTS&lt;4&gt;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A7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4</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Indicates </w:t>
            </w:r>
            <w:r w:rsidR="00B47260">
              <w:rPr>
                <w:rFonts w:ascii="Times New Roman" w:eastAsiaTheme="minorEastAsia"/>
                <w:sz w:val="18"/>
                <w:szCs w:val="18"/>
              </w:rPr>
              <w:t xml:space="preserve">to </w:t>
            </w:r>
            <w:r w:rsidR="007D3CB9">
              <w:rPr>
                <w:rFonts w:ascii="Times New Roman" w:eastAsiaTheme="minorEastAsia"/>
                <w:sz w:val="18"/>
                <w:szCs w:val="18"/>
              </w:rPr>
              <w:t>RFDSP whe</w:t>
            </w:r>
            <w:r>
              <w:rPr>
                <w:rFonts w:ascii="Times New Roman" w:eastAsiaTheme="minorEastAsia" w:hint="eastAsia"/>
                <w:sz w:val="18"/>
                <w:szCs w:val="18"/>
              </w:rPr>
              <w:t xml:space="preserve">ther the </w:t>
            </w:r>
            <w:r w:rsidR="00B47260">
              <w:rPr>
                <w:rFonts w:ascii="Times New Roman" w:eastAsiaTheme="minorEastAsia" w:hint="eastAsia"/>
                <w:sz w:val="18"/>
                <w:szCs w:val="18"/>
              </w:rPr>
              <w:t>A7TORF</w:t>
            </w:r>
            <w:r>
              <w:rPr>
                <w:rFonts w:ascii="Times New Roman" w:eastAsiaTheme="minorEastAsia" w:hint="eastAsia"/>
                <w:sz w:val="18"/>
                <w:szCs w:val="18"/>
              </w:rPr>
              <w:t xml:space="preserve">IPC event 4 is </w:t>
            </w:r>
            <w:r>
              <w:rPr>
                <w:rFonts w:ascii="Times New Roman" w:eastAsiaTheme="minorEastAsia"/>
                <w:sz w:val="18"/>
                <w:szCs w:val="18"/>
              </w:rPr>
              <w:t>set</w:t>
            </w:r>
            <w:r>
              <w:rPr>
                <w:rFonts w:ascii="Times New Roman" w:eastAsiaTheme="minorEastAsia" w:hint="eastAsia"/>
                <w:sz w:val="18"/>
                <w:szCs w:val="18"/>
              </w:rPr>
              <w:t xml:space="preserve"> or not </w:t>
            </w:r>
            <w:r w:rsidR="00B47260">
              <w:rPr>
                <w:rFonts w:ascii="Times New Roman" w:eastAsiaTheme="minorEastAsia"/>
                <w:sz w:val="18"/>
                <w:szCs w:val="18"/>
              </w:rPr>
              <w:t>by A7</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 xml:space="preserve">s set </w:t>
            </w:r>
            <w:r w:rsidR="00B47260">
              <w:rPr>
                <w:rFonts w:ascii="Times New Roman" w:eastAsiaTheme="minorEastAsia"/>
                <w:sz w:val="18"/>
                <w:szCs w:val="18"/>
              </w:rPr>
              <w:t>by A7</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w:t>
            </w:r>
            <w:r w:rsidR="00B47260">
              <w:rPr>
                <w:rFonts w:ascii="Times New Roman" w:eastAsiaTheme="minorEastAsia"/>
                <w:sz w:val="18"/>
                <w:szCs w:val="18"/>
              </w:rPr>
              <w:t>by A7</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B47260" w:rsidP="00D4354C">
            <w:pPr>
              <w:pStyle w:val="ad"/>
              <w:rPr>
                <w:rFonts w:ascii="Times New Roman" w:eastAsiaTheme="minorEastAsia"/>
                <w:sz w:val="18"/>
                <w:szCs w:val="18"/>
              </w:rPr>
            </w:pPr>
            <w:r>
              <w:rPr>
                <w:rFonts w:ascii="Times New Roman" w:eastAsiaTheme="minorEastAsia" w:hint="eastAsia"/>
                <w:sz w:val="18"/>
                <w:szCs w:val="18"/>
              </w:rPr>
              <w:t>A7TORF</w:t>
            </w:r>
            <w:r w:rsidR="00D4354C">
              <w:rPr>
                <w:rFonts w:ascii="Times New Roman" w:eastAsiaTheme="minorEastAsia" w:hint="eastAsia"/>
                <w:sz w:val="18"/>
                <w:szCs w:val="18"/>
              </w:rPr>
              <w:t>IPCSTS&lt;3&gt;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A7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3</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Indicates </w:t>
            </w:r>
            <w:r w:rsidR="00B47260">
              <w:rPr>
                <w:rFonts w:ascii="Times New Roman" w:eastAsiaTheme="minorEastAsia"/>
                <w:sz w:val="18"/>
                <w:szCs w:val="18"/>
              </w:rPr>
              <w:t xml:space="preserve">to </w:t>
            </w:r>
            <w:r w:rsidR="007D3CB9">
              <w:rPr>
                <w:rFonts w:ascii="Times New Roman" w:eastAsiaTheme="minorEastAsia"/>
                <w:sz w:val="18"/>
                <w:szCs w:val="18"/>
              </w:rPr>
              <w:t>RFDSP whe</w:t>
            </w:r>
            <w:r>
              <w:rPr>
                <w:rFonts w:ascii="Times New Roman" w:eastAsiaTheme="minorEastAsia" w:hint="eastAsia"/>
                <w:sz w:val="18"/>
                <w:szCs w:val="18"/>
              </w:rPr>
              <w:t xml:space="preserve">ther the </w:t>
            </w:r>
            <w:r w:rsidR="00B47260">
              <w:rPr>
                <w:rFonts w:ascii="Times New Roman" w:eastAsiaTheme="minorEastAsia" w:hint="eastAsia"/>
                <w:sz w:val="18"/>
                <w:szCs w:val="18"/>
              </w:rPr>
              <w:t>A7TORF</w:t>
            </w:r>
            <w:r>
              <w:rPr>
                <w:rFonts w:ascii="Times New Roman" w:eastAsiaTheme="minorEastAsia" w:hint="eastAsia"/>
                <w:sz w:val="18"/>
                <w:szCs w:val="18"/>
              </w:rPr>
              <w:t xml:space="preserve">IPC event 3 is </w:t>
            </w:r>
            <w:r>
              <w:rPr>
                <w:rFonts w:ascii="Times New Roman" w:eastAsiaTheme="minorEastAsia"/>
                <w:sz w:val="18"/>
                <w:szCs w:val="18"/>
              </w:rPr>
              <w:t>set</w:t>
            </w:r>
            <w:r>
              <w:rPr>
                <w:rFonts w:ascii="Times New Roman" w:eastAsiaTheme="minorEastAsia" w:hint="eastAsia"/>
                <w:sz w:val="18"/>
                <w:szCs w:val="18"/>
              </w:rPr>
              <w:t xml:space="preserve"> or not </w:t>
            </w:r>
            <w:r w:rsidR="00B47260">
              <w:rPr>
                <w:rFonts w:ascii="Times New Roman" w:eastAsiaTheme="minorEastAsia"/>
                <w:sz w:val="18"/>
                <w:szCs w:val="18"/>
              </w:rPr>
              <w:t>by A7</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 xml:space="preserve">s set </w:t>
            </w:r>
            <w:r w:rsidR="00B47260">
              <w:rPr>
                <w:rFonts w:ascii="Times New Roman" w:eastAsiaTheme="minorEastAsia"/>
                <w:sz w:val="18"/>
                <w:szCs w:val="18"/>
              </w:rPr>
              <w:t>by A7</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w:t>
            </w:r>
            <w:r w:rsidR="00B47260">
              <w:rPr>
                <w:rFonts w:ascii="Times New Roman" w:eastAsiaTheme="minorEastAsia"/>
                <w:sz w:val="18"/>
                <w:szCs w:val="18"/>
              </w:rPr>
              <w:t>by A7</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B47260" w:rsidP="00D4354C">
            <w:pPr>
              <w:pStyle w:val="ad"/>
              <w:rPr>
                <w:rFonts w:ascii="Times New Roman" w:eastAsiaTheme="minorEastAsia"/>
                <w:sz w:val="18"/>
                <w:szCs w:val="18"/>
              </w:rPr>
            </w:pPr>
            <w:r>
              <w:rPr>
                <w:rFonts w:ascii="Times New Roman" w:eastAsiaTheme="minorEastAsia" w:hint="eastAsia"/>
                <w:sz w:val="18"/>
                <w:szCs w:val="18"/>
              </w:rPr>
              <w:t>A7TORF</w:t>
            </w:r>
            <w:r w:rsidR="00D4354C">
              <w:rPr>
                <w:rFonts w:ascii="Times New Roman" w:eastAsiaTheme="minorEastAsia" w:hint="eastAsia"/>
                <w:sz w:val="18"/>
                <w:szCs w:val="18"/>
              </w:rPr>
              <w:t>IPCSTS&lt;2&gt;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A7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2</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Indicates </w:t>
            </w:r>
            <w:r w:rsidR="00B47260">
              <w:rPr>
                <w:rFonts w:ascii="Times New Roman" w:eastAsiaTheme="minorEastAsia"/>
                <w:sz w:val="18"/>
                <w:szCs w:val="18"/>
              </w:rPr>
              <w:t xml:space="preserve">to </w:t>
            </w:r>
            <w:r w:rsidR="007D3CB9">
              <w:rPr>
                <w:rFonts w:ascii="Times New Roman" w:eastAsiaTheme="minorEastAsia"/>
                <w:sz w:val="18"/>
                <w:szCs w:val="18"/>
              </w:rPr>
              <w:t>RFDSP whe</w:t>
            </w:r>
            <w:r>
              <w:rPr>
                <w:rFonts w:ascii="Times New Roman" w:eastAsiaTheme="minorEastAsia" w:hint="eastAsia"/>
                <w:sz w:val="18"/>
                <w:szCs w:val="18"/>
              </w:rPr>
              <w:t xml:space="preserve">ther the </w:t>
            </w:r>
            <w:r w:rsidR="00B47260">
              <w:rPr>
                <w:rFonts w:ascii="Times New Roman" w:eastAsiaTheme="minorEastAsia" w:hint="eastAsia"/>
                <w:sz w:val="18"/>
                <w:szCs w:val="18"/>
              </w:rPr>
              <w:t>A7TORF</w:t>
            </w:r>
            <w:r w:rsidR="007D3CB9">
              <w:rPr>
                <w:rFonts w:ascii="Times New Roman" w:eastAsiaTheme="minorEastAsia" w:hint="eastAsia"/>
                <w:sz w:val="18"/>
                <w:szCs w:val="18"/>
              </w:rPr>
              <w:t>IPC event 2 is</w:t>
            </w:r>
            <w:r>
              <w:rPr>
                <w:rFonts w:ascii="Times New Roman" w:eastAsiaTheme="minorEastAsia"/>
                <w:sz w:val="18"/>
                <w:szCs w:val="18"/>
              </w:rPr>
              <w:t xml:space="preserve"> set</w:t>
            </w:r>
            <w:r>
              <w:rPr>
                <w:rFonts w:ascii="Times New Roman" w:eastAsiaTheme="minorEastAsia" w:hint="eastAsia"/>
                <w:sz w:val="18"/>
                <w:szCs w:val="18"/>
              </w:rPr>
              <w:t xml:space="preserve"> or not </w:t>
            </w:r>
            <w:r w:rsidR="00B47260">
              <w:rPr>
                <w:rFonts w:ascii="Times New Roman" w:eastAsiaTheme="minorEastAsia"/>
                <w:sz w:val="18"/>
                <w:szCs w:val="18"/>
              </w:rPr>
              <w:t>by A7</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 xml:space="preserve">s set </w:t>
            </w:r>
            <w:r w:rsidR="00B47260">
              <w:rPr>
                <w:rFonts w:ascii="Times New Roman" w:eastAsiaTheme="minorEastAsia"/>
                <w:sz w:val="18"/>
                <w:szCs w:val="18"/>
              </w:rPr>
              <w:t>by A7</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w:t>
            </w:r>
            <w:r w:rsidR="00B47260">
              <w:rPr>
                <w:rFonts w:ascii="Times New Roman" w:eastAsiaTheme="minorEastAsia"/>
                <w:sz w:val="18"/>
                <w:szCs w:val="18"/>
              </w:rPr>
              <w:t>by A7</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B47260" w:rsidP="00D4354C">
            <w:pPr>
              <w:pStyle w:val="ad"/>
              <w:rPr>
                <w:rFonts w:ascii="Times New Roman" w:eastAsiaTheme="minorEastAsia"/>
                <w:sz w:val="18"/>
                <w:szCs w:val="18"/>
              </w:rPr>
            </w:pPr>
            <w:r>
              <w:rPr>
                <w:rFonts w:ascii="Times New Roman" w:eastAsiaTheme="minorEastAsia" w:hint="eastAsia"/>
                <w:sz w:val="18"/>
                <w:szCs w:val="18"/>
              </w:rPr>
              <w:t>A7TORF</w:t>
            </w:r>
            <w:r w:rsidR="00D4354C">
              <w:rPr>
                <w:rFonts w:ascii="Times New Roman" w:eastAsiaTheme="minorEastAsia" w:hint="eastAsia"/>
                <w:sz w:val="18"/>
                <w:szCs w:val="18"/>
              </w:rPr>
              <w:t>IPCSTS&lt;1&gt;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A7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1</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Indicates </w:t>
            </w:r>
            <w:r w:rsidR="00B47260">
              <w:rPr>
                <w:rFonts w:ascii="Times New Roman" w:eastAsiaTheme="minorEastAsia"/>
                <w:sz w:val="18"/>
                <w:szCs w:val="18"/>
              </w:rPr>
              <w:t xml:space="preserve">to </w:t>
            </w:r>
            <w:r w:rsidR="007D3CB9">
              <w:rPr>
                <w:rFonts w:ascii="Times New Roman" w:eastAsiaTheme="minorEastAsia"/>
                <w:sz w:val="18"/>
                <w:szCs w:val="18"/>
              </w:rPr>
              <w:t>RFDSP whe</w:t>
            </w:r>
            <w:r>
              <w:rPr>
                <w:rFonts w:ascii="Times New Roman" w:eastAsiaTheme="minorEastAsia" w:hint="eastAsia"/>
                <w:sz w:val="18"/>
                <w:szCs w:val="18"/>
              </w:rPr>
              <w:t xml:space="preserve">ther the </w:t>
            </w:r>
            <w:r w:rsidR="00B47260">
              <w:rPr>
                <w:rFonts w:ascii="Times New Roman" w:eastAsiaTheme="minorEastAsia" w:hint="eastAsia"/>
                <w:sz w:val="18"/>
                <w:szCs w:val="18"/>
              </w:rPr>
              <w:t>A7TORF</w:t>
            </w:r>
            <w:r>
              <w:rPr>
                <w:rFonts w:ascii="Times New Roman" w:eastAsiaTheme="minorEastAsia" w:hint="eastAsia"/>
                <w:sz w:val="18"/>
                <w:szCs w:val="18"/>
              </w:rPr>
              <w:t xml:space="preserve">IPC event 1 is </w:t>
            </w:r>
            <w:r>
              <w:rPr>
                <w:rFonts w:ascii="Times New Roman" w:eastAsiaTheme="minorEastAsia"/>
                <w:sz w:val="18"/>
                <w:szCs w:val="18"/>
              </w:rPr>
              <w:t>set</w:t>
            </w:r>
            <w:r>
              <w:rPr>
                <w:rFonts w:ascii="Times New Roman" w:eastAsiaTheme="minorEastAsia" w:hint="eastAsia"/>
                <w:sz w:val="18"/>
                <w:szCs w:val="18"/>
              </w:rPr>
              <w:t xml:space="preserve"> or not </w:t>
            </w:r>
            <w:r w:rsidR="00B47260">
              <w:rPr>
                <w:rFonts w:ascii="Times New Roman" w:eastAsiaTheme="minorEastAsia"/>
                <w:sz w:val="18"/>
                <w:szCs w:val="18"/>
              </w:rPr>
              <w:t>by A7</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 xml:space="preserve">s set </w:t>
            </w:r>
            <w:r w:rsidR="00B47260">
              <w:rPr>
                <w:rFonts w:ascii="Times New Roman" w:eastAsiaTheme="minorEastAsia"/>
                <w:sz w:val="18"/>
                <w:szCs w:val="18"/>
              </w:rPr>
              <w:t>by A7</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w:t>
            </w:r>
            <w:r w:rsidR="00B47260">
              <w:rPr>
                <w:rFonts w:ascii="Times New Roman" w:eastAsiaTheme="minorEastAsia"/>
                <w:sz w:val="18"/>
                <w:szCs w:val="18"/>
              </w:rPr>
              <w:t>by A7</w:t>
            </w:r>
          </w:p>
        </w:tc>
      </w:tr>
      <w:tr w:rsidR="00D4354C" w:rsidRPr="00E53CAA" w:rsidTr="00D4354C">
        <w:trPr>
          <w:cantSplit/>
          <w:trHeight w:hRule="exact" w:val="1044"/>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lastRenderedPageBreak/>
              <w:t>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B47260" w:rsidP="00D4354C">
            <w:pPr>
              <w:pStyle w:val="ad"/>
              <w:rPr>
                <w:rFonts w:ascii="Times New Roman" w:eastAsiaTheme="minorEastAsia"/>
                <w:sz w:val="18"/>
                <w:szCs w:val="18"/>
              </w:rPr>
            </w:pPr>
            <w:r>
              <w:rPr>
                <w:rFonts w:ascii="Times New Roman" w:eastAsiaTheme="minorEastAsia" w:hint="eastAsia"/>
                <w:sz w:val="18"/>
                <w:szCs w:val="18"/>
              </w:rPr>
              <w:t>A7TORF</w:t>
            </w:r>
            <w:r w:rsidR="00D4354C">
              <w:rPr>
                <w:rFonts w:ascii="Times New Roman" w:eastAsiaTheme="minorEastAsia" w:hint="eastAsia"/>
                <w:sz w:val="18"/>
                <w:szCs w:val="18"/>
              </w:rPr>
              <w:t>IPCSTS&lt;0&gt;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A7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0</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Indicates </w:t>
            </w:r>
            <w:r w:rsidR="00B47260">
              <w:rPr>
                <w:rFonts w:ascii="Times New Roman" w:eastAsiaTheme="minorEastAsia"/>
                <w:sz w:val="18"/>
                <w:szCs w:val="18"/>
              </w:rPr>
              <w:t xml:space="preserve">to </w:t>
            </w:r>
            <w:r w:rsidR="007D3CB9">
              <w:rPr>
                <w:rFonts w:ascii="Times New Roman" w:eastAsiaTheme="minorEastAsia"/>
                <w:sz w:val="18"/>
                <w:szCs w:val="18"/>
              </w:rPr>
              <w:t>RFDSP whe</w:t>
            </w:r>
            <w:r>
              <w:rPr>
                <w:rFonts w:ascii="Times New Roman" w:eastAsiaTheme="minorEastAsia" w:hint="eastAsia"/>
                <w:sz w:val="18"/>
                <w:szCs w:val="18"/>
              </w:rPr>
              <w:t xml:space="preserve">ther the </w:t>
            </w:r>
            <w:r w:rsidR="00B47260">
              <w:rPr>
                <w:rFonts w:ascii="Times New Roman" w:eastAsiaTheme="minorEastAsia" w:hint="eastAsia"/>
                <w:sz w:val="18"/>
                <w:szCs w:val="18"/>
              </w:rPr>
              <w:t>A7TORF</w:t>
            </w:r>
            <w:r>
              <w:rPr>
                <w:rFonts w:ascii="Times New Roman" w:eastAsiaTheme="minorEastAsia" w:hint="eastAsia"/>
                <w:sz w:val="18"/>
                <w:szCs w:val="18"/>
              </w:rPr>
              <w:t xml:space="preserve">IPC event 0 is </w:t>
            </w:r>
            <w:r>
              <w:rPr>
                <w:rFonts w:ascii="Times New Roman" w:eastAsiaTheme="minorEastAsia"/>
                <w:sz w:val="18"/>
                <w:szCs w:val="18"/>
              </w:rPr>
              <w:t>set</w:t>
            </w:r>
            <w:r>
              <w:rPr>
                <w:rFonts w:ascii="Times New Roman" w:eastAsiaTheme="minorEastAsia" w:hint="eastAsia"/>
                <w:sz w:val="18"/>
                <w:szCs w:val="18"/>
              </w:rPr>
              <w:t xml:space="preserve"> or not </w:t>
            </w:r>
            <w:r w:rsidR="00B47260">
              <w:rPr>
                <w:rFonts w:ascii="Times New Roman" w:eastAsiaTheme="minorEastAsia"/>
                <w:sz w:val="18"/>
                <w:szCs w:val="18"/>
              </w:rPr>
              <w:t>by A7</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 xml:space="preserve">s set </w:t>
            </w:r>
            <w:r w:rsidR="00B47260">
              <w:rPr>
                <w:rFonts w:ascii="Times New Roman" w:eastAsiaTheme="minorEastAsia"/>
                <w:sz w:val="18"/>
                <w:szCs w:val="18"/>
              </w:rPr>
              <w:t>by A7</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w:t>
            </w:r>
            <w:r w:rsidR="00B47260">
              <w:rPr>
                <w:rFonts w:ascii="Times New Roman" w:eastAsiaTheme="minorEastAsia"/>
                <w:sz w:val="18"/>
                <w:szCs w:val="18"/>
              </w:rPr>
              <w:t>by A7</w:t>
            </w:r>
          </w:p>
        </w:tc>
      </w:tr>
    </w:tbl>
    <w:p w:rsidR="00490FA0" w:rsidRPr="00EF5EDA" w:rsidRDefault="00490FA0" w:rsidP="00490FA0">
      <w:r>
        <w:t>Note</w:t>
      </w:r>
      <w:r>
        <w:rPr>
          <w:rFonts w:hint="eastAsia"/>
        </w:rPr>
        <w:t>:</w:t>
      </w:r>
      <w:r>
        <w:t xml:space="preserve"> IPC event </w:t>
      </w:r>
      <w:r>
        <w:rPr>
          <w:rFonts w:hint="eastAsia"/>
        </w:rPr>
        <w:t>statu</w:t>
      </w:r>
      <w:r>
        <w:t>s 0-</w:t>
      </w:r>
      <w:r>
        <w:rPr>
          <w:rFonts w:hint="eastAsia"/>
        </w:rPr>
        <w:t>7</w:t>
      </w:r>
      <w:r>
        <w:t xml:space="preserve"> will trigger interrupt </w:t>
      </w:r>
      <w:r>
        <w:rPr>
          <w:rFonts w:hint="eastAsia"/>
        </w:rPr>
        <w:t xml:space="preserve">to </w:t>
      </w:r>
      <w:r>
        <w:t>the</w:t>
      </w:r>
      <w:r>
        <w:rPr>
          <w:rFonts w:hint="eastAsia"/>
        </w:rPr>
        <w:t xml:space="preserve"> RFDSP core</w:t>
      </w:r>
      <w:r>
        <w:t xml:space="preserve"> via</w:t>
      </w:r>
      <w:r>
        <w:rPr>
          <w:rFonts w:hint="eastAsia"/>
        </w:rPr>
        <w:t xml:space="preserve"> </w:t>
      </w:r>
      <w:r>
        <w:t xml:space="preserve">the </w:t>
      </w:r>
      <w:r>
        <w:rPr>
          <w:rFonts w:hint="eastAsia"/>
        </w:rPr>
        <w:t>GIC</w:t>
      </w:r>
      <w:r>
        <w:t>.</w:t>
      </w:r>
    </w:p>
    <w:p w:rsidR="00D4354C" w:rsidRPr="00490FA0" w:rsidRDefault="00D4354C" w:rsidP="00D4354C"/>
    <w:p w:rsidR="00D4354C" w:rsidRDefault="007414A9" w:rsidP="00EC1A23">
      <w:pPr>
        <w:pStyle w:val="3"/>
        <w:numPr>
          <w:ilvl w:val="2"/>
          <w:numId w:val="18"/>
        </w:numPr>
      </w:pPr>
      <w:bookmarkStart w:id="2521" w:name="_Toc482273675"/>
      <w:r>
        <w:rPr>
          <w:rFonts w:hint="eastAsia"/>
        </w:rPr>
        <w:t>RF</w:t>
      </w:r>
      <w:r w:rsidR="00D4354C">
        <w:rPr>
          <w:rFonts w:hint="eastAsia"/>
        </w:rPr>
        <w:t>TOPLCIPCSET&lt;15:0&gt;</w:t>
      </w:r>
      <w:bookmarkEnd w:id="2521"/>
    </w:p>
    <w:p w:rsidR="00D4354C" w:rsidRDefault="007414A9" w:rsidP="00D4354C">
      <w:r>
        <w:rPr>
          <w:rFonts w:hint="eastAsia"/>
        </w:rPr>
        <w:t>RF</w:t>
      </w:r>
      <w:r w:rsidR="00482F42">
        <w:rPr>
          <w:rFonts w:hint="eastAsia"/>
        </w:rPr>
        <w:t>DSP</w:t>
      </w:r>
      <w:r w:rsidR="00D4354C">
        <w:rPr>
          <w:rFonts w:hint="eastAsia"/>
        </w:rPr>
        <w:t xml:space="preserve"> core to PLCDSP core IPC set register</w:t>
      </w:r>
    </w:p>
    <w:p w:rsidR="00D4354C" w:rsidRPr="00E53CAA" w:rsidRDefault="00D4354C" w:rsidP="00D4354C">
      <w:pPr>
        <w:pStyle w:val="ae"/>
        <w:rPr>
          <w:rFonts w:ascii="Times New Roman" w:eastAsiaTheme="minorEastAsia" w:hAnsi="Times New Roman"/>
          <w:lang w:eastAsia="zh-CN"/>
        </w:rPr>
      </w:pPr>
      <w:r w:rsidRPr="00E53CAA">
        <w:rPr>
          <w:rFonts w:ascii="Times New Roman" w:hAnsi="Times New Roman"/>
        </w:rPr>
        <w:t>Address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31:16</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50671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15</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7414A9" w:rsidP="00D4354C">
            <w:pPr>
              <w:pStyle w:val="ad"/>
              <w:rPr>
                <w:rFonts w:ascii="Times New Roman" w:eastAsiaTheme="minorEastAsia"/>
                <w:sz w:val="18"/>
                <w:szCs w:val="18"/>
              </w:rPr>
            </w:pPr>
            <w:r>
              <w:rPr>
                <w:rFonts w:ascii="Times New Roman" w:eastAsiaTheme="minorEastAsia" w:hint="eastAsia"/>
                <w:sz w:val="18"/>
                <w:szCs w:val="18"/>
              </w:rPr>
              <w:t>RF</w:t>
            </w:r>
            <w:r w:rsidR="00D4354C">
              <w:rPr>
                <w:rFonts w:ascii="Times New Roman" w:eastAsiaTheme="minorEastAsia" w:hint="eastAsia"/>
                <w:sz w:val="18"/>
                <w:szCs w:val="18"/>
              </w:rPr>
              <w:t>TOPLCIPCSET&lt;15&gt;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 xml:space="preserve">RFDSP </w:t>
            </w:r>
            <w:r w:rsidR="00D4354C" w:rsidRPr="007C2D0D">
              <w:rPr>
                <w:rFonts w:ascii="Times New Roman" w:eastAsiaTheme="minorEastAsia"/>
                <w:sz w:val="18"/>
                <w:szCs w:val="18"/>
              </w:rPr>
              <w:t xml:space="preserve">to </w:t>
            </w:r>
            <w:r>
              <w:rPr>
                <w:rFonts w:ascii="Times New Roman" w:eastAsiaTheme="minorEastAsia" w:hint="eastAsia"/>
                <w:sz w:val="18"/>
                <w:szCs w:val="18"/>
              </w:rPr>
              <w:t xml:space="preserve">PLCDSP </w:t>
            </w:r>
            <w:r w:rsidR="00D4354C" w:rsidRPr="007C2D0D">
              <w:rPr>
                <w:rFonts w:ascii="Times New Roman" w:eastAsiaTheme="minorEastAsia"/>
                <w:sz w:val="18"/>
                <w:szCs w:val="18"/>
              </w:rPr>
              <w:t xml:space="preserve">core IPC flag 15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&lt;15&gt;</w:t>
            </w:r>
            <w:r>
              <w:rPr>
                <w:rFonts w:ascii="Times New Roman" w:eastAsiaTheme="minorEastAsia"/>
                <w:sz w:val="18"/>
                <w:szCs w:val="18"/>
              </w:rPr>
              <w:t xml:space="preserve"> for the</w:t>
            </w:r>
            <w:r>
              <w:rPr>
                <w:rFonts w:ascii="Times New Roman" w:eastAsiaTheme="minorEastAsia" w:hint="eastAsia"/>
                <w:sz w:val="18"/>
                <w:szCs w:val="18"/>
              </w:rPr>
              <w:t xml:space="preserve"> </w:t>
            </w:r>
            <w:r w:rsidR="007D3CB9">
              <w:rPr>
                <w:rFonts w:ascii="Times New Roman" w:eastAsiaTheme="minorEastAsia" w:hint="eastAsia"/>
                <w:sz w:val="18"/>
                <w:szCs w:val="18"/>
              </w:rPr>
              <w:t xml:space="preserve">RFDSP </w:t>
            </w:r>
            <w:r>
              <w:rPr>
                <w:rFonts w:ascii="Times New Roman" w:eastAsiaTheme="minorEastAsia" w:hint="eastAsia"/>
                <w:sz w:val="18"/>
                <w:szCs w:val="18"/>
              </w:rPr>
              <w:t xml:space="preserve">and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STS&lt;15&gt; for the </w:t>
            </w:r>
            <w:r w:rsidR="00482F42">
              <w:rPr>
                <w:rFonts w:ascii="Times New Roman" w:eastAsiaTheme="minorEastAsia" w:hint="eastAsia"/>
                <w:sz w:val="18"/>
                <w:szCs w:val="18"/>
              </w:rPr>
              <w:t>PLCDSP.</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7414A9" w:rsidP="00D4354C">
            <w:pPr>
              <w:pStyle w:val="ad"/>
              <w:rPr>
                <w:rFonts w:ascii="Times New Roman" w:eastAsiaTheme="minorEastAsia"/>
                <w:sz w:val="18"/>
                <w:szCs w:val="18"/>
              </w:rPr>
            </w:pPr>
            <w:r>
              <w:rPr>
                <w:rFonts w:ascii="Times New Roman" w:eastAsiaTheme="minorEastAsia" w:hint="eastAsia"/>
                <w:sz w:val="18"/>
                <w:szCs w:val="18"/>
              </w:rPr>
              <w:t>RF</w:t>
            </w:r>
            <w:r w:rsidR="00D4354C">
              <w:rPr>
                <w:rFonts w:ascii="Times New Roman" w:eastAsiaTheme="minorEastAsia" w:hint="eastAsia"/>
                <w:sz w:val="18"/>
                <w:szCs w:val="18"/>
              </w:rPr>
              <w:t>TOPLCIPCSET&lt;14&gt;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 xml:space="preserve">RFDSP </w:t>
            </w:r>
            <w:r w:rsidR="00D4354C" w:rsidRPr="007C2D0D">
              <w:rPr>
                <w:rFonts w:ascii="Times New Roman" w:eastAsiaTheme="minorEastAsia"/>
                <w:sz w:val="18"/>
                <w:szCs w:val="18"/>
              </w:rPr>
              <w:t xml:space="preserve">to </w:t>
            </w:r>
            <w:r>
              <w:rPr>
                <w:rFonts w:ascii="Times New Roman" w:eastAsiaTheme="minorEastAsia" w:hint="eastAsia"/>
                <w:sz w:val="18"/>
                <w:szCs w:val="18"/>
              </w:rPr>
              <w:t xml:space="preserve">PLCDSP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4</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&lt;14&gt;</w:t>
            </w:r>
            <w:r>
              <w:rPr>
                <w:rFonts w:ascii="Times New Roman" w:eastAsiaTheme="minorEastAsia"/>
                <w:sz w:val="18"/>
                <w:szCs w:val="18"/>
              </w:rPr>
              <w:t xml:space="preserve"> for the</w:t>
            </w:r>
            <w:r>
              <w:rPr>
                <w:rFonts w:ascii="Times New Roman" w:eastAsiaTheme="minorEastAsia" w:hint="eastAsia"/>
                <w:sz w:val="18"/>
                <w:szCs w:val="18"/>
              </w:rPr>
              <w:t xml:space="preserve"> </w:t>
            </w:r>
            <w:r w:rsidR="007D3CB9">
              <w:rPr>
                <w:rFonts w:ascii="Times New Roman" w:eastAsiaTheme="minorEastAsia" w:hint="eastAsia"/>
                <w:sz w:val="18"/>
                <w:szCs w:val="18"/>
              </w:rPr>
              <w:t xml:space="preserve">RFDSP </w:t>
            </w:r>
            <w:r>
              <w:rPr>
                <w:rFonts w:ascii="Times New Roman" w:eastAsiaTheme="minorEastAsia" w:hint="eastAsia"/>
                <w:sz w:val="18"/>
                <w:szCs w:val="18"/>
              </w:rPr>
              <w:t xml:space="preserve">and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STS&lt;14&gt; for the </w:t>
            </w:r>
            <w:r w:rsidR="00482F42">
              <w:rPr>
                <w:rFonts w:ascii="Times New Roman" w:eastAsiaTheme="minorEastAsia" w:hint="eastAsia"/>
                <w:sz w:val="18"/>
                <w:szCs w:val="18"/>
              </w:rPr>
              <w:t>PLCDSP.</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13</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7414A9" w:rsidP="00D4354C">
            <w:pPr>
              <w:pStyle w:val="ad"/>
              <w:rPr>
                <w:rFonts w:ascii="Times New Roman" w:eastAsiaTheme="minorEastAsia"/>
                <w:sz w:val="18"/>
                <w:szCs w:val="18"/>
              </w:rPr>
            </w:pPr>
            <w:r>
              <w:rPr>
                <w:rFonts w:ascii="Times New Roman" w:eastAsiaTheme="minorEastAsia" w:hint="eastAsia"/>
                <w:sz w:val="18"/>
                <w:szCs w:val="18"/>
              </w:rPr>
              <w:t>RF</w:t>
            </w:r>
            <w:r w:rsidR="00D4354C">
              <w:rPr>
                <w:rFonts w:ascii="Times New Roman" w:eastAsiaTheme="minorEastAsia" w:hint="eastAsia"/>
                <w:sz w:val="18"/>
                <w:szCs w:val="18"/>
              </w:rPr>
              <w:t>TOPLCIPCSET&lt;13&gt;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 xml:space="preserve">RFDSP </w:t>
            </w:r>
            <w:r w:rsidR="00D4354C" w:rsidRPr="007C2D0D">
              <w:rPr>
                <w:rFonts w:ascii="Times New Roman" w:eastAsiaTheme="minorEastAsia"/>
                <w:sz w:val="18"/>
                <w:szCs w:val="18"/>
              </w:rPr>
              <w:t xml:space="preserve">to </w:t>
            </w:r>
            <w:r>
              <w:rPr>
                <w:rFonts w:ascii="Times New Roman" w:eastAsiaTheme="minorEastAsia" w:hint="eastAsia"/>
                <w:sz w:val="18"/>
                <w:szCs w:val="18"/>
              </w:rPr>
              <w:t xml:space="preserve">PLCDSP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3</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&lt;13&gt;</w:t>
            </w:r>
            <w:r>
              <w:rPr>
                <w:rFonts w:ascii="Times New Roman" w:eastAsiaTheme="minorEastAsia"/>
                <w:sz w:val="18"/>
                <w:szCs w:val="18"/>
              </w:rPr>
              <w:t xml:space="preserve"> for the</w:t>
            </w:r>
            <w:r>
              <w:rPr>
                <w:rFonts w:ascii="Times New Roman" w:eastAsiaTheme="minorEastAsia" w:hint="eastAsia"/>
                <w:sz w:val="18"/>
                <w:szCs w:val="18"/>
              </w:rPr>
              <w:t xml:space="preserve"> </w:t>
            </w:r>
            <w:r w:rsidR="007D3CB9">
              <w:rPr>
                <w:rFonts w:ascii="Times New Roman" w:eastAsiaTheme="minorEastAsia" w:hint="eastAsia"/>
                <w:sz w:val="18"/>
                <w:szCs w:val="18"/>
              </w:rPr>
              <w:t xml:space="preserve">RFDSP </w:t>
            </w:r>
            <w:r>
              <w:rPr>
                <w:rFonts w:ascii="Times New Roman" w:eastAsiaTheme="minorEastAsia" w:hint="eastAsia"/>
                <w:sz w:val="18"/>
                <w:szCs w:val="18"/>
              </w:rPr>
              <w:t xml:space="preserve">and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STS&lt;13&gt; for the </w:t>
            </w:r>
            <w:r w:rsidR="00482F42">
              <w:rPr>
                <w:rFonts w:ascii="Times New Roman" w:eastAsiaTheme="minorEastAsia" w:hint="eastAsia"/>
                <w:sz w:val="18"/>
                <w:szCs w:val="18"/>
              </w:rPr>
              <w:t>PLCDSP.</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7414A9" w:rsidP="00D4354C">
            <w:pPr>
              <w:pStyle w:val="ad"/>
              <w:rPr>
                <w:rFonts w:ascii="Times New Roman" w:eastAsiaTheme="minorEastAsia"/>
                <w:sz w:val="18"/>
                <w:szCs w:val="18"/>
              </w:rPr>
            </w:pPr>
            <w:r>
              <w:rPr>
                <w:rFonts w:ascii="Times New Roman" w:eastAsiaTheme="minorEastAsia" w:hint="eastAsia"/>
                <w:sz w:val="18"/>
                <w:szCs w:val="18"/>
              </w:rPr>
              <w:t>RF</w:t>
            </w:r>
            <w:r w:rsidR="00D4354C">
              <w:rPr>
                <w:rFonts w:ascii="Times New Roman" w:eastAsiaTheme="minorEastAsia" w:hint="eastAsia"/>
                <w:sz w:val="18"/>
                <w:szCs w:val="18"/>
              </w:rPr>
              <w:t>TOPLCIPCSET&lt;12&gt;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 xml:space="preserve">RFDSP </w:t>
            </w:r>
            <w:r w:rsidR="00D4354C" w:rsidRPr="007C2D0D">
              <w:rPr>
                <w:rFonts w:ascii="Times New Roman" w:eastAsiaTheme="minorEastAsia"/>
                <w:sz w:val="18"/>
                <w:szCs w:val="18"/>
              </w:rPr>
              <w:t xml:space="preserve">to </w:t>
            </w:r>
            <w:r>
              <w:rPr>
                <w:rFonts w:ascii="Times New Roman" w:eastAsiaTheme="minorEastAsia" w:hint="eastAsia"/>
                <w:sz w:val="18"/>
                <w:szCs w:val="18"/>
              </w:rPr>
              <w:t xml:space="preserve">PLCDSP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2</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&lt;12&gt;</w:t>
            </w:r>
            <w:r>
              <w:rPr>
                <w:rFonts w:ascii="Times New Roman" w:eastAsiaTheme="minorEastAsia"/>
                <w:sz w:val="18"/>
                <w:szCs w:val="18"/>
              </w:rPr>
              <w:t xml:space="preserve"> for the</w:t>
            </w:r>
            <w:r>
              <w:rPr>
                <w:rFonts w:ascii="Times New Roman" w:eastAsiaTheme="minorEastAsia" w:hint="eastAsia"/>
                <w:sz w:val="18"/>
                <w:szCs w:val="18"/>
              </w:rPr>
              <w:t xml:space="preserve"> </w:t>
            </w:r>
            <w:r w:rsidR="007D3CB9">
              <w:rPr>
                <w:rFonts w:ascii="Times New Roman" w:eastAsiaTheme="minorEastAsia" w:hint="eastAsia"/>
                <w:sz w:val="18"/>
                <w:szCs w:val="18"/>
              </w:rPr>
              <w:t xml:space="preserve">RFDSP </w:t>
            </w:r>
            <w:r>
              <w:rPr>
                <w:rFonts w:ascii="Times New Roman" w:eastAsiaTheme="minorEastAsia" w:hint="eastAsia"/>
                <w:sz w:val="18"/>
                <w:szCs w:val="18"/>
              </w:rPr>
              <w:t xml:space="preserve">and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STS&lt;12&gt; for the </w:t>
            </w:r>
            <w:r w:rsidR="00482F42">
              <w:rPr>
                <w:rFonts w:ascii="Times New Roman" w:eastAsiaTheme="minorEastAsia" w:hint="eastAsia"/>
                <w:sz w:val="18"/>
                <w:szCs w:val="18"/>
              </w:rPr>
              <w:t>PLCDSP.</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11</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7414A9" w:rsidP="00D4354C">
            <w:pPr>
              <w:pStyle w:val="ad"/>
              <w:rPr>
                <w:rFonts w:ascii="Times New Roman" w:eastAsiaTheme="minorEastAsia"/>
                <w:sz w:val="18"/>
                <w:szCs w:val="18"/>
              </w:rPr>
            </w:pPr>
            <w:r>
              <w:rPr>
                <w:rFonts w:ascii="Times New Roman" w:eastAsiaTheme="minorEastAsia" w:hint="eastAsia"/>
                <w:sz w:val="18"/>
                <w:szCs w:val="18"/>
              </w:rPr>
              <w:t>RF</w:t>
            </w:r>
            <w:r w:rsidR="00D4354C">
              <w:rPr>
                <w:rFonts w:ascii="Times New Roman" w:eastAsiaTheme="minorEastAsia" w:hint="eastAsia"/>
                <w:sz w:val="18"/>
                <w:szCs w:val="18"/>
              </w:rPr>
              <w:t>TOPLCIPCSET&lt;11&gt;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 xml:space="preserve">RFDSP </w:t>
            </w:r>
            <w:r w:rsidR="00D4354C" w:rsidRPr="007C2D0D">
              <w:rPr>
                <w:rFonts w:ascii="Times New Roman" w:eastAsiaTheme="minorEastAsia"/>
                <w:sz w:val="18"/>
                <w:szCs w:val="18"/>
              </w:rPr>
              <w:t xml:space="preserve">to </w:t>
            </w:r>
            <w:r>
              <w:rPr>
                <w:rFonts w:ascii="Times New Roman" w:eastAsiaTheme="minorEastAsia" w:hint="eastAsia"/>
                <w:sz w:val="18"/>
                <w:szCs w:val="18"/>
              </w:rPr>
              <w:t xml:space="preserve">PLCDSP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1</w:t>
            </w:r>
            <w:r w:rsidR="00D4354C" w:rsidRPr="007C2D0D">
              <w:rPr>
                <w:rFonts w:ascii="Times New Roman" w:eastAsiaTheme="minorEastAsia"/>
                <w:sz w:val="18"/>
                <w:szCs w:val="18"/>
              </w:rPr>
              <w:t xml:space="preserve"> set.</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&lt;11&gt;</w:t>
            </w:r>
            <w:r>
              <w:rPr>
                <w:rFonts w:ascii="Times New Roman" w:eastAsiaTheme="minorEastAsia"/>
                <w:sz w:val="18"/>
                <w:szCs w:val="18"/>
              </w:rPr>
              <w:t xml:space="preserve"> for the</w:t>
            </w:r>
            <w:r>
              <w:rPr>
                <w:rFonts w:ascii="Times New Roman" w:eastAsiaTheme="minorEastAsia" w:hint="eastAsia"/>
                <w:sz w:val="18"/>
                <w:szCs w:val="18"/>
              </w:rPr>
              <w:t xml:space="preserve"> </w:t>
            </w:r>
            <w:r w:rsidR="007D3CB9">
              <w:rPr>
                <w:rFonts w:ascii="Times New Roman" w:eastAsiaTheme="minorEastAsia" w:hint="eastAsia"/>
                <w:sz w:val="18"/>
                <w:szCs w:val="18"/>
              </w:rPr>
              <w:t xml:space="preserve">RFDSP </w:t>
            </w:r>
            <w:r>
              <w:rPr>
                <w:rFonts w:ascii="Times New Roman" w:eastAsiaTheme="minorEastAsia" w:hint="eastAsia"/>
                <w:sz w:val="18"/>
                <w:szCs w:val="18"/>
              </w:rPr>
              <w:t xml:space="preserve">and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STS&lt;11&gt; for the </w:t>
            </w:r>
            <w:r w:rsidR="00482F42">
              <w:rPr>
                <w:rFonts w:ascii="Times New Roman" w:eastAsiaTheme="minorEastAsia" w:hint="eastAsia"/>
                <w:sz w:val="18"/>
                <w:szCs w:val="18"/>
              </w:rPr>
              <w:t>PLCDSP.</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7414A9" w:rsidP="00D4354C">
            <w:pPr>
              <w:pStyle w:val="ad"/>
              <w:rPr>
                <w:rFonts w:ascii="Times New Roman" w:eastAsiaTheme="minorEastAsia"/>
                <w:sz w:val="18"/>
                <w:szCs w:val="18"/>
              </w:rPr>
            </w:pPr>
            <w:r>
              <w:rPr>
                <w:rFonts w:ascii="Times New Roman" w:eastAsiaTheme="minorEastAsia" w:hint="eastAsia"/>
                <w:sz w:val="18"/>
                <w:szCs w:val="18"/>
              </w:rPr>
              <w:t>RF</w:t>
            </w:r>
            <w:r w:rsidR="00D4354C">
              <w:rPr>
                <w:rFonts w:ascii="Times New Roman" w:eastAsiaTheme="minorEastAsia" w:hint="eastAsia"/>
                <w:sz w:val="18"/>
                <w:szCs w:val="18"/>
              </w:rPr>
              <w:t>TOPLCIPCSET&lt;10&gt;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 xml:space="preserve">RFDSP </w:t>
            </w:r>
            <w:r w:rsidR="00D4354C" w:rsidRPr="007C2D0D">
              <w:rPr>
                <w:rFonts w:ascii="Times New Roman" w:eastAsiaTheme="minorEastAsia"/>
                <w:sz w:val="18"/>
                <w:szCs w:val="18"/>
              </w:rPr>
              <w:t xml:space="preserve">to </w:t>
            </w:r>
            <w:r>
              <w:rPr>
                <w:rFonts w:ascii="Times New Roman" w:eastAsiaTheme="minorEastAsia" w:hint="eastAsia"/>
                <w:sz w:val="18"/>
                <w:szCs w:val="18"/>
              </w:rPr>
              <w:t xml:space="preserve">PLCDSP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0</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&lt;10&gt;</w:t>
            </w:r>
            <w:r>
              <w:rPr>
                <w:rFonts w:ascii="Times New Roman" w:eastAsiaTheme="minorEastAsia"/>
                <w:sz w:val="18"/>
                <w:szCs w:val="18"/>
              </w:rPr>
              <w:t xml:space="preserve"> for the</w:t>
            </w:r>
            <w:r>
              <w:rPr>
                <w:rFonts w:ascii="Times New Roman" w:eastAsiaTheme="minorEastAsia" w:hint="eastAsia"/>
                <w:sz w:val="18"/>
                <w:szCs w:val="18"/>
              </w:rPr>
              <w:t xml:space="preserve"> </w:t>
            </w:r>
            <w:r w:rsidR="007D3CB9">
              <w:rPr>
                <w:rFonts w:ascii="Times New Roman" w:eastAsiaTheme="minorEastAsia" w:hint="eastAsia"/>
                <w:sz w:val="18"/>
                <w:szCs w:val="18"/>
              </w:rPr>
              <w:t xml:space="preserve">RFDSP </w:t>
            </w:r>
            <w:r>
              <w:rPr>
                <w:rFonts w:ascii="Times New Roman" w:eastAsiaTheme="minorEastAsia" w:hint="eastAsia"/>
                <w:sz w:val="18"/>
                <w:szCs w:val="18"/>
              </w:rPr>
              <w:t xml:space="preserve">and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STS&lt;10&gt; for the </w:t>
            </w:r>
            <w:r w:rsidR="00482F42">
              <w:rPr>
                <w:rFonts w:ascii="Times New Roman" w:eastAsiaTheme="minorEastAsia" w:hint="eastAsia"/>
                <w:sz w:val="18"/>
                <w:szCs w:val="18"/>
              </w:rPr>
              <w:t>PLCDSP.</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9</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7414A9" w:rsidP="00D4354C">
            <w:pPr>
              <w:pStyle w:val="ad"/>
              <w:rPr>
                <w:rFonts w:ascii="Times New Roman" w:eastAsiaTheme="minorEastAsia"/>
                <w:sz w:val="18"/>
                <w:szCs w:val="18"/>
              </w:rPr>
            </w:pPr>
            <w:r>
              <w:rPr>
                <w:rFonts w:ascii="Times New Roman" w:eastAsiaTheme="minorEastAsia" w:hint="eastAsia"/>
                <w:sz w:val="18"/>
                <w:szCs w:val="18"/>
              </w:rPr>
              <w:t>RF</w:t>
            </w:r>
            <w:r w:rsidR="00D4354C">
              <w:rPr>
                <w:rFonts w:ascii="Times New Roman" w:eastAsiaTheme="minorEastAsia" w:hint="eastAsia"/>
                <w:sz w:val="18"/>
                <w:szCs w:val="18"/>
              </w:rPr>
              <w:t>TOPLCIPCSET&lt;9</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 xml:space="preserve">RFDSP </w:t>
            </w:r>
            <w:r w:rsidR="00D4354C" w:rsidRPr="007C2D0D">
              <w:rPr>
                <w:rFonts w:ascii="Times New Roman" w:eastAsiaTheme="minorEastAsia"/>
                <w:sz w:val="18"/>
                <w:szCs w:val="18"/>
              </w:rPr>
              <w:t xml:space="preserve">to </w:t>
            </w:r>
            <w:r>
              <w:rPr>
                <w:rFonts w:ascii="Times New Roman" w:eastAsiaTheme="minorEastAsia" w:hint="eastAsia"/>
                <w:sz w:val="18"/>
                <w:szCs w:val="18"/>
              </w:rPr>
              <w:t xml:space="preserve">PLCDSP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9</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&lt;9&gt;</w:t>
            </w:r>
            <w:r>
              <w:rPr>
                <w:rFonts w:ascii="Times New Roman" w:eastAsiaTheme="minorEastAsia"/>
                <w:sz w:val="18"/>
                <w:szCs w:val="18"/>
              </w:rPr>
              <w:t xml:space="preserve"> for the</w:t>
            </w:r>
            <w:r>
              <w:rPr>
                <w:rFonts w:ascii="Times New Roman" w:eastAsiaTheme="minorEastAsia" w:hint="eastAsia"/>
                <w:sz w:val="18"/>
                <w:szCs w:val="18"/>
              </w:rPr>
              <w:t xml:space="preserve"> </w:t>
            </w:r>
            <w:r w:rsidR="007D3CB9">
              <w:rPr>
                <w:rFonts w:ascii="Times New Roman" w:eastAsiaTheme="minorEastAsia" w:hint="eastAsia"/>
                <w:sz w:val="18"/>
                <w:szCs w:val="18"/>
              </w:rPr>
              <w:t xml:space="preserve">RFDSP </w:t>
            </w:r>
            <w:r>
              <w:rPr>
                <w:rFonts w:ascii="Times New Roman" w:eastAsiaTheme="minorEastAsia" w:hint="eastAsia"/>
                <w:sz w:val="18"/>
                <w:szCs w:val="18"/>
              </w:rPr>
              <w:t xml:space="preserve">and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STS&lt;9&gt; for the </w:t>
            </w:r>
            <w:r w:rsidR="00482F42">
              <w:rPr>
                <w:rFonts w:ascii="Times New Roman" w:eastAsiaTheme="minorEastAsia" w:hint="eastAsia"/>
                <w:sz w:val="18"/>
                <w:szCs w:val="18"/>
              </w:rPr>
              <w:t>PLCDSP.</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8</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7414A9" w:rsidP="00D4354C">
            <w:pPr>
              <w:pStyle w:val="ad"/>
              <w:rPr>
                <w:rFonts w:ascii="Times New Roman" w:eastAsiaTheme="minorEastAsia"/>
                <w:sz w:val="18"/>
                <w:szCs w:val="18"/>
              </w:rPr>
            </w:pPr>
            <w:r>
              <w:rPr>
                <w:rFonts w:ascii="Times New Roman" w:eastAsiaTheme="minorEastAsia" w:hint="eastAsia"/>
                <w:sz w:val="18"/>
                <w:szCs w:val="18"/>
              </w:rPr>
              <w:t>RF</w:t>
            </w:r>
            <w:r w:rsidR="00D4354C">
              <w:rPr>
                <w:rFonts w:ascii="Times New Roman" w:eastAsiaTheme="minorEastAsia" w:hint="eastAsia"/>
                <w:sz w:val="18"/>
                <w:szCs w:val="18"/>
              </w:rPr>
              <w:t>TOPLCIPCSET&lt;8&gt;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 xml:space="preserve">RFDSP </w:t>
            </w:r>
            <w:r w:rsidR="00D4354C" w:rsidRPr="007C2D0D">
              <w:rPr>
                <w:rFonts w:ascii="Times New Roman" w:eastAsiaTheme="minorEastAsia"/>
                <w:sz w:val="18"/>
                <w:szCs w:val="18"/>
              </w:rPr>
              <w:t xml:space="preserve">to </w:t>
            </w:r>
            <w:r>
              <w:rPr>
                <w:rFonts w:ascii="Times New Roman" w:eastAsiaTheme="minorEastAsia" w:hint="eastAsia"/>
                <w:sz w:val="18"/>
                <w:szCs w:val="18"/>
              </w:rPr>
              <w:t xml:space="preserve">PLCDSP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8</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&lt;8&gt;</w:t>
            </w:r>
            <w:r>
              <w:rPr>
                <w:rFonts w:ascii="Times New Roman" w:eastAsiaTheme="minorEastAsia"/>
                <w:sz w:val="18"/>
                <w:szCs w:val="18"/>
              </w:rPr>
              <w:t xml:space="preserve"> for the</w:t>
            </w:r>
            <w:r>
              <w:rPr>
                <w:rFonts w:ascii="Times New Roman" w:eastAsiaTheme="minorEastAsia" w:hint="eastAsia"/>
                <w:sz w:val="18"/>
                <w:szCs w:val="18"/>
              </w:rPr>
              <w:t xml:space="preserve"> </w:t>
            </w:r>
            <w:r w:rsidR="007D3CB9">
              <w:rPr>
                <w:rFonts w:ascii="Times New Roman" w:eastAsiaTheme="minorEastAsia" w:hint="eastAsia"/>
                <w:sz w:val="18"/>
                <w:szCs w:val="18"/>
              </w:rPr>
              <w:t xml:space="preserve">RFDSP </w:t>
            </w:r>
            <w:r>
              <w:rPr>
                <w:rFonts w:ascii="Times New Roman" w:eastAsiaTheme="minorEastAsia" w:hint="eastAsia"/>
                <w:sz w:val="18"/>
                <w:szCs w:val="18"/>
              </w:rPr>
              <w:t xml:space="preserve">and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STS&lt;8&gt; for the </w:t>
            </w:r>
            <w:r w:rsidR="00482F42">
              <w:rPr>
                <w:rFonts w:ascii="Times New Roman" w:eastAsiaTheme="minorEastAsia" w:hint="eastAsia"/>
                <w:sz w:val="18"/>
                <w:szCs w:val="18"/>
              </w:rPr>
              <w:t>PLCDSP.</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7</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7414A9" w:rsidP="00D4354C">
            <w:pPr>
              <w:pStyle w:val="ad"/>
              <w:rPr>
                <w:rFonts w:ascii="Times New Roman" w:eastAsiaTheme="minorEastAsia"/>
                <w:sz w:val="18"/>
                <w:szCs w:val="18"/>
              </w:rPr>
            </w:pPr>
            <w:r>
              <w:rPr>
                <w:rFonts w:ascii="Times New Roman" w:eastAsiaTheme="minorEastAsia" w:hint="eastAsia"/>
                <w:sz w:val="18"/>
                <w:szCs w:val="18"/>
              </w:rPr>
              <w:t>RF</w:t>
            </w:r>
            <w:r w:rsidR="00D4354C">
              <w:rPr>
                <w:rFonts w:ascii="Times New Roman" w:eastAsiaTheme="minorEastAsia" w:hint="eastAsia"/>
                <w:sz w:val="18"/>
                <w:szCs w:val="18"/>
              </w:rPr>
              <w:t>TOPLCIPCSET&lt;7&gt;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 xml:space="preserve">RFDSP </w:t>
            </w:r>
            <w:r w:rsidR="00D4354C" w:rsidRPr="007C2D0D">
              <w:rPr>
                <w:rFonts w:ascii="Times New Roman" w:eastAsiaTheme="minorEastAsia"/>
                <w:sz w:val="18"/>
                <w:szCs w:val="18"/>
              </w:rPr>
              <w:t xml:space="preserve">to </w:t>
            </w:r>
            <w:r>
              <w:rPr>
                <w:rFonts w:ascii="Times New Roman" w:eastAsiaTheme="minorEastAsia" w:hint="eastAsia"/>
                <w:sz w:val="18"/>
                <w:szCs w:val="18"/>
              </w:rPr>
              <w:t xml:space="preserve">PLCDSP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7</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&lt;7&gt;</w:t>
            </w:r>
            <w:r>
              <w:rPr>
                <w:rFonts w:ascii="Times New Roman" w:eastAsiaTheme="minorEastAsia"/>
                <w:sz w:val="18"/>
                <w:szCs w:val="18"/>
              </w:rPr>
              <w:t xml:space="preserve"> for the</w:t>
            </w:r>
            <w:r>
              <w:rPr>
                <w:rFonts w:ascii="Times New Roman" w:eastAsiaTheme="minorEastAsia" w:hint="eastAsia"/>
                <w:sz w:val="18"/>
                <w:szCs w:val="18"/>
              </w:rPr>
              <w:t xml:space="preserve"> </w:t>
            </w:r>
            <w:r w:rsidR="007D3CB9">
              <w:rPr>
                <w:rFonts w:ascii="Times New Roman" w:eastAsiaTheme="minorEastAsia" w:hint="eastAsia"/>
                <w:sz w:val="18"/>
                <w:szCs w:val="18"/>
              </w:rPr>
              <w:t xml:space="preserve">RFDSP </w:t>
            </w:r>
            <w:r>
              <w:rPr>
                <w:rFonts w:ascii="Times New Roman" w:eastAsiaTheme="minorEastAsia" w:hint="eastAsia"/>
                <w:sz w:val="18"/>
                <w:szCs w:val="18"/>
              </w:rPr>
              <w:t xml:space="preserve">and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STS&lt;7&gt; for the </w:t>
            </w:r>
            <w:r w:rsidR="00482F42">
              <w:rPr>
                <w:rFonts w:ascii="Times New Roman" w:eastAsiaTheme="minorEastAsia" w:hint="eastAsia"/>
                <w:sz w:val="18"/>
                <w:szCs w:val="18"/>
              </w:rPr>
              <w:t>PLCDSP.</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6</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7414A9" w:rsidP="00D4354C">
            <w:pPr>
              <w:pStyle w:val="ad"/>
              <w:rPr>
                <w:rFonts w:ascii="Times New Roman" w:eastAsiaTheme="minorEastAsia"/>
                <w:sz w:val="18"/>
                <w:szCs w:val="18"/>
              </w:rPr>
            </w:pPr>
            <w:r>
              <w:rPr>
                <w:rFonts w:ascii="Times New Roman" w:eastAsiaTheme="minorEastAsia" w:hint="eastAsia"/>
                <w:sz w:val="18"/>
                <w:szCs w:val="18"/>
              </w:rPr>
              <w:t>RF</w:t>
            </w:r>
            <w:r w:rsidR="00D4354C">
              <w:rPr>
                <w:rFonts w:ascii="Times New Roman" w:eastAsiaTheme="minorEastAsia" w:hint="eastAsia"/>
                <w:sz w:val="18"/>
                <w:szCs w:val="18"/>
              </w:rPr>
              <w:t>TOPLCIPCSET&lt;6&gt;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 xml:space="preserve">RFDSP </w:t>
            </w:r>
            <w:r w:rsidR="00D4354C" w:rsidRPr="007C2D0D">
              <w:rPr>
                <w:rFonts w:ascii="Times New Roman" w:eastAsiaTheme="minorEastAsia"/>
                <w:sz w:val="18"/>
                <w:szCs w:val="18"/>
              </w:rPr>
              <w:t xml:space="preserve">to </w:t>
            </w:r>
            <w:r>
              <w:rPr>
                <w:rFonts w:ascii="Times New Roman" w:eastAsiaTheme="minorEastAsia" w:hint="eastAsia"/>
                <w:sz w:val="18"/>
                <w:szCs w:val="18"/>
              </w:rPr>
              <w:t xml:space="preserve">PLCDSP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6</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&lt;6&gt;</w:t>
            </w:r>
            <w:r>
              <w:rPr>
                <w:rFonts w:ascii="Times New Roman" w:eastAsiaTheme="minorEastAsia"/>
                <w:sz w:val="18"/>
                <w:szCs w:val="18"/>
              </w:rPr>
              <w:t xml:space="preserve"> for the</w:t>
            </w:r>
            <w:r>
              <w:rPr>
                <w:rFonts w:ascii="Times New Roman" w:eastAsiaTheme="minorEastAsia" w:hint="eastAsia"/>
                <w:sz w:val="18"/>
                <w:szCs w:val="18"/>
              </w:rPr>
              <w:t xml:space="preserve"> </w:t>
            </w:r>
            <w:r w:rsidR="007D3CB9">
              <w:rPr>
                <w:rFonts w:ascii="Times New Roman" w:eastAsiaTheme="minorEastAsia" w:hint="eastAsia"/>
                <w:sz w:val="18"/>
                <w:szCs w:val="18"/>
              </w:rPr>
              <w:t xml:space="preserve">RFDSP </w:t>
            </w:r>
            <w:r>
              <w:rPr>
                <w:rFonts w:ascii="Times New Roman" w:eastAsiaTheme="minorEastAsia" w:hint="eastAsia"/>
                <w:sz w:val="18"/>
                <w:szCs w:val="18"/>
              </w:rPr>
              <w:t xml:space="preserve">and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STS&lt;6&gt; for the </w:t>
            </w:r>
            <w:r w:rsidR="00482F42">
              <w:rPr>
                <w:rFonts w:ascii="Times New Roman" w:eastAsiaTheme="minorEastAsia" w:hint="eastAsia"/>
                <w:sz w:val="18"/>
                <w:szCs w:val="18"/>
              </w:rPr>
              <w:t>PLCDSP.</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5</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7414A9" w:rsidP="00D4354C">
            <w:pPr>
              <w:pStyle w:val="ad"/>
              <w:rPr>
                <w:rFonts w:ascii="Times New Roman" w:eastAsiaTheme="minorEastAsia"/>
                <w:sz w:val="18"/>
                <w:szCs w:val="18"/>
              </w:rPr>
            </w:pPr>
            <w:r>
              <w:rPr>
                <w:rFonts w:ascii="Times New Roman" w:eastAsiaTheme="minorEastAsia" w:hint="eastAsia"/>
                <w:sz w:val="18"/>
                <w:szCs w:val="18"/>
              </w:rPr>
              <w:t>RF</w:t>
            </w:r>
            <w:r w:rsidR="00D4354C">
              <w:rPr>
                <w:rFonts w:ascii="Times New Roman" w:eastAsiaTheme="minorEastAsia" w:hint="eastAsia"/>
                <w:sz w:val="18"/>
                <w:szCs w:val="18"/>
              </w:rPr>
              <w:t>TOPLCIPCSET&lt;5&gt;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 xml:space="preserve">RFDSP </w:t>
            </w:r>
            <w:r w:rsidR="00D4354C" w:rsidRPr="007C2D0D">
              <w:rPr>
                <w:rFonts w:ascii="Times New Roman" w:eastAsiaTheme="minorEastAsia"/>
                <w:sz w:val="18"/>
                <w:szCs w:val="18"/>
              </w:rPr>
              <w:t xml:space="preserve">to </w:t>
            </w:r>
            <w:r>
              <w:rPr>
                <w:rFonts w:ascii="Times New Roman" w:eastAsiaTheme="minorEastAsia" w:hint="eastAsia"/>
                <w:sz w:val="18"/>
                <w:szCs w:val="18"/>
              </w:rPr>
              <w:t xml:space="preserve">PLCDSP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5</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&lt;5&gt;</w:t>
            </w:r>
            <w:r>
              <w:rPr>
                <w:rFonts w:ascii="Times New Roman" w:eastAsiaTheme="minorEastAsia"/>
                <w:sz w:val="18"/>
                <w:szCs w:val="18"/>
              </w:rPr>
              <w:t xml:space="preserve"> for the</w:t>
            </w:r>
            <w:r>
              <w:rPr>
                <w:rFonts w:ascii="Times New Roman" w:eastAsiaTheme="minorEastAsia" w:hint="eastAsia"/>
                <w:sz w:val="18"/>
                <w:szCs w:val="18"/>
              </w:rPr>
              <w:t xml:space="preserve"> </w:t>
            </w:r>
            <w:r w:rsidR="007D3CB9">
              <w:rPr>
                <w:rFonts w:ascii="Times New Roman" w:eastAsiaTheme="minorEastAsia" w:hint="eastAsia"/>
                <w:sz w:val="18"/>
                <w:szCs w:val="18"/>
              </w:rPr>
              <w:t xml:space="preserve">RFDSP </w:t>
            </w:r>
            <w:r>
              <w:rPr>
                <w:rFonts w:ascii="Times New Roman" w:eastAsiaTheme="minorEastAsia" w:hint="eastAsia"/>
                <w:sz w:val="18"/>
                <w:szCs w:val="18"/>
              </w:rPr>
              <w:t xml:space="preserve">and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STS&lt;5&gt; for the </w:t>
            </w:r>
            <w:r w:rsidR="00482F42">
              <w:rPr>
                <w:rFonts w:ascii="Times New Roman" w:eastAsiaTheme="minorEastAsia" w:hint="eastAsia"/>
                <w:sz w:val="18"/>
                <w:szCs w:val="18"/>
              </w:rPr>
              <w:t>PLCDSP.</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lastRenderedPageBreak/>
              <w:t>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7414A9" w:rsidP="00D4354C">
            <w:pPr>
              <w:pStyle w:val="ad"/>
              <w:rPr>
                <w:rFonts w:ascii="Times New Roman" w:eastAsiaTheme="minorEastAsia"/>
                <w:sz w:val="18"/>
                <w:szCs w:val="18"/>
              </w:rPr>
            </w:pPr>
            <w:r>
              <w:rPr>
                <w:rFonts w:ascii="Times New Roman" w:eastAsiaTheme="minorEastAsia" w:hint="eastAsia"/>
                <w:sz w:val="18"/>
                <w:szCs w:val="18"/>
              </w:rPr>
              <w:t>RF</w:t>
            </w:r>
            <w:r w:rsidR="00D4354C">
              <w:rPr>
                <w:rFonts w:ascii="Times New Roman" w:eastAsiaTheme="minorEastAsia" w:hint="eastAsia"/>
                <w:sz w:val="18"/>
                <w:szCs w:val="18"/>
              </w:rPr>
              <w:t>TOPLCIPCSET&lt;4&gt;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 xml:space="preserve">RFDSP </w:t>
            </w:r>
            <w:r w:rsidR="00D4354C" w:rsidRPr="007C2D0D">
              <w:rPr>
                <w:rFonts w:ascii="Times New Roman" w:eastAsiaTheme="minorEastAsia"/>
                <w:sz w:val="18"/>
                <w:szCs w:val="18"/>
              </w:rPr>
              <w:t xml:space="preserve">to </w:t>
            </w:r>
            <w:r>
              <w:rPr>
                <w:rFonts w:ascii="Times New Roman" w:eastAsiaTheme="minorEastAsia" w:hint="eastAsia"/>
                <w:sz w:val="18"/>
                <w:szCs w:val="18"/>
              </w:rPr>
              <w:t xml:space="preserve">PLCDSP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4</w:t>
            </w:r>
            <w:r w:rsidR="00D4354C" w:rsidRPr="007C2D0D">
              <w:rPr>
                <w:rFonts w:ascii="Times New Roman" w:eastAsiaTheme="minorEastAsia"/>
                <w:sz w:val="18"/>
                <w:szCs w:val="18"/>
              </w:rPr>
              <w:t xml:space="preserve"> set.</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&lt;4&gt;</w:t>
            </w:r>
            <w:r>
              <w:rPr>
                <w:rFonts w:ascii="Times New Roman" w:eastAsiaTheme="minorEastAsia"/>
                <w:sz w:val="18"/>
                <w:szCs w:val="18"/>
              </w:rPr>
              <w:t xml:space="preserve"> for the</w:t>
            </w:r>
            <w:r>
              <w:rPr>
                <w:rFonts w:ascii="Times New Roman" w:eastAsiaTheme="minorEastAsia" w:hint="eastAsia"/>
                <w:sz w:val="18"/>
                <w:szCs w:val="18"/>
              </w:rPr>
              <w:t xml:space="preserve"> </w:t>
            </w:r>
            <w:r w:rsidR="007D3CB9">
              <w:rPr>
                <w:rFonts w:ascii="Times New Roman" w:eastAsiaTheme="minorEastAsia" w:hint="eastAsia"/>
                <w:sz w:val="18"/>
                <w:szCs w:val="18"/>
              </w:rPr>
              <w:t xml:space="preserve">RFDSP </w:t>
            </w:r>
            <w:r>
              <w:rPr>
                <w:rFonts w:ascii="Times New Roman" w:eastAsiaTheme="minorEastAsia" w:hint="eastAsia"/>
                <w:sz w:val="18"/>
                <w:szCs w:val="18"/>
              </w:rPr>
              <w:t xml:space="preserve">and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STS&lt;4&gt; for the </w:t>
            </w:r>
            <w:r w:rsidR="00482F42">
              <w:rPr>
                <w:rFonts w:ascii="Times New Roman" w:eastAsiaTheme="minorEastAsia" w:hint="eastAsia"/>
                <w:sz w:val="18"/>
                <w:szCs w:val="18"/>
              </w:rPr>
              <w:t>PLCDSP.</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7414A9" w:rsidP="00D4354C">
            <w:pPr>
              <w:pStyle w:val="ad"/>
              <w:rPr>
                <w:rFonts w:ascii="Times New Roman" w:eastAsiaTheme="minorEastAsia"/>
                <w:sz w:val="18"/>
                <w:szCs w:val="18"/>
              </w:rPr>
            </w:pPr>
            <w:r>
              <w:rPr>
                <w:rFonts w:ascii="Times New Roman" w:eastAsiaTheme="minorEastAsia" w:hint="eastAsia"/>
                <w:sz w:val="18"/>
                <w:szCs w:val="18"/>
              </w:rPr>
              <w:t>RF</w:t>
            </w:r>
            <w:r w:rsidR="00D4354C">
              <w:rPr>
                <w:rFonts w:ascii="Times New Roman" w:eastAsiaTheme="minorEastAsia" w:hint="eastAsia"/>
                <w:sz w:val="18"/>
                <w:szCs w:val="18"/>
              </w:rPr>
              <w:t>TOPLCIPCSET&lt;3&gt;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 xml:space="preserve">RFDSP </w:t>
            </w:r>
            <w:r w:rsidR="00D4354C" w:rsidRPr="007C2D0D">
              <w:rPr>
                <w:rFonts w:ascii="Times New Roman" w:eastAsiaTheme="minorEastAsia"/>
                <w:sz w:val="18"/>
                <w:szCs w:val="18"/>
              </w:rPr>
              <w:t xml:space="preserve">to </w:t>
            </w:r>
            <w:r>
              <w:rPr>
                <w:rFonts w:ascii="Times New Roman" w:eastAsiaTheme="minorEastAsia" w:hint="eastAsia"/>
                <w:sz w:val="18"/>
                <w:szCs w:val="18"/>
              </w:rPr>
              <w:t xml:space="preserve">PLCDSP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3</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&lt;3&gt;</w:t>
            </w:r>
            <w:r>
              <w:rPr>
                <w:rFonts w:ascii="Times New Roman" w:eastAsiaTheme="minorEastAsia"/>
                <w:sz w:val="18"/>
                <w:szCs w:val="18"/>
              </w:rPr>
              <w:t xml:space="preserve"> for the</w:t>
            </w:r>
            <w:r>
              <w:rPr>
                <w:rFonts w:ascii="Times New Roman" w:eastAsiaTheme="minorEastAsia" w:hint="eastAsia"/>
                <w:sz w:val="18"/>
                <w:szCs w:val="18"/>
              </w:rPr>
              <w:t xml:space="preserve"> </w:t>
            </w:r>
            <w:r w:rsidR="007D3CB9">
              <w:rPr>
                <w:rFonts w:ascii="Times New Roman" w:eastAsiaTheme="minorEastAsia" w:hint="eastAsia"/>
                <w:sz w:val="18"/>
                <w:szCs w:val="18"/>
              </w:rPr>
              <w:t xml:space="preserve">RFDSP </w:t>
            </w:r>
            <w:r>
              <w:rPr>
                <w:rFonts w:ascii="Times New Roman" w:eastAsiaTheme="minorEastAsia" w:hint="eastAsia"/>
                <w:sz w:val="18"/>
                <w:szCs w:val="18"/>
              </w:rPr>
              <w:t xml:space="preserve">and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STS&lt;3&gt; for the </w:t>
            </w:r>
            <w:r w:rsidR="00482F42">
              <w:rPr>
                <w:rFonts w:ascii="Times New Roman" w:eastAsiaTheme="minorEastAsia" w:hint="eastAsia"/>
                <w:sz w:val="18"/>
                <w:szCs w:val="18"/>
              </w:rPr>
              <w:t>PLCDSP.</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7414A9" w:rsidP="00D4354C">
            <w:pPr>
              <w:pStyle w:val="ad"/>
              <w:rPr>
                <w:rFonts w:ascii="Times New Roman" w:eastAsiaTheme="minorEastAsia"/>
                <w:sz w:val="18"/>
                <w:szCs w:val="18"/>
              </w:rPr>
            </w:pPr>
            <w:r>
              <w:rPr>
                <w:rFonts w:ascii="Times New Roman" w:eastAsiaTheme="minorEastAsia" w:hint="eastAsia"/>
                <w:sz w:val="18"/>
                <w:szCs w:val="18"/>
              </w:rPr>
              <w:t>RF</w:t>
            </w:r>
            <w:r w:rsidR="00D4354C">
              <w:rPr>
                <w:rFonts w:ascii="Times New Roman" w:eastAsiaTheme="minorEastAsia" w:hint="eastAsia"/>
                <w:sz w:val="18"/>
                <w:szCs w:val="18"/>
              </w:rPr>
              <w:t>TOPLCIPCSET&lt;2&gt;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 xml:space="preserve">RFDSP </w:t>
            </w:r>
            <w:r w:rsidR="00D4354C" w:rsidRPr="007C2D0D">
              <w:rPr>
                <w:rFonts w:ascii="Times New Roman" w:eastAsiaTheme="minorEastAsia"/>
                <w:sz w:val="18"/>
                <w:szCs w:val="18"/>
              </w:rPr>
              <w:t xml:space="preserve">to </w:t>
            </w:r>
            <w:r>
              <w:rPr>
                <w:rFonts w:ascii="Times New Roman" w:eastAsiaTheme="minorEastAsia" w:hint="eastAsia"/>
                <w:sz w:val="18"/>
                <w:szCs w:val="18"/>
              </w:rPr>
              <w:t xml:space="preserve">PLCDSP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2</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&lt;2&gt;</w:t>
            </w:r>
            <w:r>
              <w:rPr>
                <w:rFonts w:ascii="Times New Roman" w:eastAsiaTheme="minorEastAsia"/>
                <w:sz w:val="18"/>
                <w:szCs w:val="18"/>
              </w:rPr>
              <w:t xml:space="preserve"> for the</w:t>
            </w:r>
            <w:r>
              <w:rPr>
                <w:rFonts w:ascii="Times New Roman" w:eastAsiaTheme="minorEastAsia" w:hint="eastAsia"/>
                <w:sz w:val="18"/>
                <w:szCs w:val="18"/>
              </w:rPr>
              <w:t xml:space="preserve"> </w:t>
            </w:r>
            <w:r w:rsidR="007D3CB9">
              <w:rPr>
                <w:rFonts w:ascii="Times New Roman" w:eastAsiaTheme="minorEastAsia" w:hint="eastAsia"/>
                <w:sz w:val="18"/>
                <w:szCs w:val="18"/>
              </w:rPr>
              <w:t xml:space="preserve">RFDSP </w:t>
            </w:r>
            <w:r>
              <w:rPr>
                <w:rFonts w:ascii="Times New Roman" w:eastAsiaTheme="minorEastAsia" w:hint="eastAsia"/>
                <w:sz w:val="18"/>
                <w:szCs w:val="18"/>
              </w:rPr>
              <w:t xml:space="preserve">and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STS&lt;2&gt; for the </w:t>
            </w:r>
            <w:r w:rsidR="00482F42">
              <w:rPr>
                <w:rFonts w:ascii="Times New Roman" w:eastAsiaTheme="minorEastAsia" w:hint="eastAsia"/>
                <w:sz w:val="18"/>
                <w:szCs w:val="18"/>
              </w:rPr>
              <w:t>PLCDSP.</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7414A9" w:rsidP="00D4354C">
            <w:pPr>
              <w:pStyle w:val="ad"/>
              <w:rPr>
                <w:rFonts w:ascii="Times New Roman" w:eastAsiaTheme="minorEastAsia"/>
                <w:sz w:val="18"/>
                <w:szCs w:val="18"/>
              </w:rPr>
            </w:pPr>
            <w:r>
              <w:rPr>
                <w:rFonts w:ascii="Times New Roman" w:eastAsiaTheme="minorEastAsia" w:hint="eastAsia"/>
                <w:sz w:val="18"/>
                <w:szCs w:val="18"/>
              </w:rPr>
              <w:t>RF</w:t>
            </w:r>
            <w:r w:rsidR="00D4354C">
              <w:rPr>
                <w:rFonts w:ascii="Times New Roman" w:eastAsiaTheme="minorEastAsia" w:hint="eastAsia"/>
                <w:sz w:val="18"/>
                <w:szCs w:val="18"/>
              </w:rPr>
              <w:t>TOPLCIPCSET&lt;1&gt;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 xml:space="preserve">RFDSP </w:t>
            </w:r>
            <w:r w:rsidR="00D4354C" w:rsidRPr="007C2D0D">
              <w:rPr>
                <w:rFonts w:ascii="Times New Roman" w:eastAsiaTheme="minorEastAsia"/>
                <w:sz w:val="18"/>
                <w:szCs w:val="18"/>
              </w:rPr>
              <w:t xml:space="preserve">to </w:t>
            </w:r>
            <w:r>
              <w:rPr>
                <w:rFonts w:ascii="Times New Roman" w:eastAsiaTheme="minorEastAsia" w:hint="eastAsia"/>
                <w:sz w:val="18"/>
                <w:szCs w:val="18"/>
              </w:rPr>
              <w:t xml:space="preserve">PLCDSP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1</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&lt;1&gt;</w:t>
            </w:r>
            <w:r>
              <w:rPr>
                <w:rFonts w:ascii="Times New Roman" w:eastAsiaTheme="minorEastAsia"/>
                <w:sz w:val="18"/>
                <w:szCs w:val="18"/>
              </w:rPr>
              <w:t xml:space="preserve"> for the</w:t>
            </w:r>
            <w:r>
              <w:rPr>
                <w:rFonts w:ascii="Times New Roman" w:eastAsiaTheme="minorEastAsia" w:hint="eastAsia"/>
                <w:sz w:val="18"/>
                <w:szCs w:val="18"/>
              </w:rPr>
              <w:t xml:space="preserve"> </w:t>
            </w:r>
            <w:r w:rsidR="007D3CB9">
              <w:rPr>
                <w:rFonts w:ascii="Times New Roman" w:eastAsiaTheme="minorEastAsia" w:hint="eastAsia"/>
                <w:sz w:val="18"/>
                <w:szCs w:val="18"/>
              </w:rPr>
              <w:t xml:space="preserve">RFDSP </w:t>
            </w:r>
            <w:r>
              <w:rPr>
                <w:rFonts w:ascii="Times New Roman" w:eastAsiaTheme="minorEastAsia" w:hint="eastAsia"/>
                <w:sz w:val="18"/>
                <w:szCs w:val="18"/>
              </w:rPr>
              <w:t xml:space="preserve">and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STS&lt;1&gt; for the </w:t>
            </w:r>
            <w:r w:rsidR="00482F42">
              <w:rPr>
                <w:rFonts w:ascii="Times New Roman" w:eastAsiaTheme="minorEastAsia" w:hint="eastAsia"/>
                <w:sz w:val="18"/>
                <w:szCs w:val="18"/>
              </w:rPr>
              <w:t>PLCDSP.</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hRule="exact" w:val="933"/>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7414A9" w:rsidP="00D4354C">
            <w:pPr>
              <w:pStyle w:val="ad"/>
              <w:rPr>
                <w:rFonts w:ascii="Times New Roman" w:eastAsiaTheme="minorEastAsia"/>
                <w:sz w:val="18"/>
                <w:szCs w:val="18"/>
              </w:rPr>
            </w:pPr>
            <w:r>
              <w:rPr>
                <w:rFonts w:ascii="Times New Roman" w:eastAsiaTheme="minorEastAsia" w:hint="eastAsia"/>
                <w:sz w:val="18"/>
                <w:szCs w:val="18"/>
              </w:rPr>
              <w:t>RF</w:t>
            </w:r>
            <w:r w:rsidR="00D4354C">
              <w:rPr>
                <w:rFonts w:ascii="Times New Roman" w:eastAsiaTheme="minorEastAsia" w:hint="eastAsia"/>
                <w:sz w:val="18"/>
                <w:szCs w:val="18"/>
              </w:rPr>
              <w:t>TOPLCIPCSET&lt;0&gt;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 xml:space="preserve">RFDSP </w:t>
            </w:r>
            <w:r w:rsidR="00D4354C" w:rsidRPr="007C2D0D">
              <w:rPr>
                <w:rFonts w:ascii="Times New Roman" w:eastAsiaTheme="minorEastAsia"/>
                <w:sz w:val="18"/>
                <w:szCs w:val="18"/>
              </w:rPr>
              <w:t xml:space="preserve">to </w:t>
            </w:r>
            <w:r>
              <w:rPr>
                <w:rFonts w:ascii="Times New Roman" w:eastAsiaTheme="minorEastAsia" w:hint="eastAsia"/>
                <w:sz w:val="18"/>
                <w:szCs w:val="18"/>
              </w:rPr>
              <w:t xml:space="preserve">PLCDSP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0</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&lt;0&gt;</w:t>
            </w:r>
            <w:r>
              <w:rPr>
                <w:rFonts w:ascii="Times New Roman" w:eastAsiaTheme="minorEastAsia"/>
                <w:sz w:val="18"/>
                <w:szCs w:val="18"/>
              </w:rPr>
              <w:t xml:space="preserve"> for the</w:t>
            </w:r>
            <w:r>
              <w:rPr>
                <w:rFonts w:ascii="Times New Roman" w:eastAsiaTheme="minorEastAsia" w:hint="eastAsia"/>
                <w:sz w:val="18"/>
                <w:szCs w:val="18"/>
              </w:rPr>
              <w:t xml:space="preserve"> </w:t>
            </w:r>
            <w:r w:rsidR="007D3CB9">
              <w:rPr>
                <w:rFonts w:ascii="Times New Roman" w:eastAsiaTheme="minorEastAsia" w:hint="eastAsia"/>
                <w:sz w:val="18"/>
                <w:szCs w:val="18"/>
              </w:rPr>
              <w:t xml:space="preserve">RFDSP </w:t>
            </w:r>
            <w:r>
              <w:rPr>
                <w:rFonts w:ascii="Times New Roman" w:eastAsiaTheme="minorEastAsia" w:hint="eastAsia"/>
                <w:sz w:val="18"/>
                <w:szCs w:val="18"/>
              </w:rPr>
              <w:t xml:space="preserve">and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STS&lt;0&gt; for the </w:t>
            </w:r>
            <w:r w:rsidR="00482F42">
              <w:rPr>
                <w:rFonts w:ascii="Times New Roman" w:eastAsiaTheme="minorEastAsia" w:hint="eastAsia"/>
                <w:sz w:val="18"/>
                <w:szCs w:val="18"/>
              </w:rPr>
              <w:t>PLCDSP.</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bl>
    <w:p w:rsidR="00D4354C" w:rsidRPr="006B6DD5" w:rsidRDefault="00D4354C" w:rsidP="00D4354C"/>
    <w:p w:rsidR="00D4354C" w:rsidRDefault="007414A9" w:rsidP="00EC1A23">
      <w:pPr>
        <w:pStyle w:val="3"/>
        <w:numPr>
          <w:ilvl w:val="2"/>
          <w:numId w:val="18"/>
        </w:numPr>
      </w:pPr>
      <w:bookmarkStart w:id="2522" w:name="_Toc482273676"/>
      <w:r>
        <w:rPr>
          <w:rFonts w:hint="eastAsia"/>
        </w:rPr>
        <w:t>RF</w:t>
      </w:r>
      <w:r w:rsidR="00D4354C">
        <w:rPr>
          <w:rFonts w:hint="eastAsia"/>
        </w:rPr>
        <w:t>TOPLCIPCCLR&lt;15:0&gt;</w:t>
      </w:r>
      <w:bookmarkEnd w:id="2522"/>
    </w:p>
    <w:p w:rsidR="00D4354C" w:rsidRDefault="007414A9" w:rsidP="00D4354C">
      <w:r>
        <w:rPr>
          <w:rFonts w:hint="eastAsia"/>
        </w:rPr>
        <w:t>RF</w:t>
      </w:r>
      <w:r w:rsidR="00482F42">
        <w:rPr>
          <w:rFonts w:hint="eastAsia"/>
        </w:rPr>
        <w:t>DSP</w:t>
      </w:r>
      <w:r w:rsidR="00D4354C">
        <w:rPr>
          <w:rFonts w:hint="eastAsia"/>
        </w:rPr>
        <w:t xml:space="preserve"> core to PLCDSP core IPC clear register</w:t>
      </w:r>
    </w:p>
    <w:p w:rsidR="00D4354C" w:rsidRPr="00E53CAA" w:rsidRDefault="00D4354C" w:rsidP="00D4354C">
      <w:pPr>
        <w:pStyle w:val="ae"/>
        <w:rPr>
          <w:rFonts w:ascii="Times New Roman" w:eastAsiaTheme="minorEastAsia" w:hAnsi="Times New Roman"/>
          <w:lang w:eastAsia="zh-CN"/>
        </w:rPr>
      </w:pPr>
      <w:r w:rsidRPr="00E53CAA">
        <w:rPr>
          <w:rFonts w:ascii="Times New Roman" w:hAnsi="Times New Roman"/>
        </w:rPr>
        <w:t>Address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31:16</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50671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15</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7414A9" w:rsidP="00D4354C">
            <w:pPr>
              <w:pStyle w:val="ad"/>
              <w:rPr>
                <w:rFonts w:ascii="Times New Roman" w:eastAsiaTheme="minorEastAsia"/>
                <w:sz w:val="18"/>
                <w:szCs w:val="18"/>
              </w:rPr>
            </w:pPr>
            <w:r>
              <w:rPr>
                <w:rFonts w:ascii="Times New Roman" w:eastAsiaTheme="minorEastAsia" w:hint="eastAsia"/>
                <w:sz w:val="18"/>
                <w:szCs w:val="18"/>
              </w:rPr>
              <w:t>RF</w:t>
            </w:r>
            <w:r w:rsidR="00D4354C">
              <w:rPr>
                <w:rFonts w:ascii="Times New Roman" w:eastAsiaTheme="minorEastAsia" w:hint="eastAsia"/>
                <w:sz w:val="18"/>
                <w:szCs w:val="18"/>
              </w:rPr>
              <w:t>TOPLCIPCCLR&lt;15&gt;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 xml:space="preserve">RFDSP </w:t>
            </w:r>
            <w:r w:rsidR="00D4354C" w:rsidRPr="007C2D0D">
              <w:rPr>
                <w:rFonts w:ascii="Times New Roman" w:eastAsiaTheme="minorEastAsia"/>
                <w:sz w:val="18"/>
                <w:szCs w:val="18"/>
              </w:rPr>
              <w:t xml:space="preserve">to </w:t>
            </w:r>
            <w:r>
              <w:rPr>
                <w:rFonts w:ascii="Times New Roman" w:eastAsiaTheme="minorEastAsia" w:hint="eastAsia"/>
                <w:sz w:val="18"/>
                <w:szCs w:val="18"/>
              </w:rPr>
              <w:t xml:space="preserve">PLCDSP </w:t>
            </w:r>
            <w:r w:rsidR="00D4354C" w:rsidRPr="007C2D0D">
              <w:rPr>
                <w:rFonts w:ascii="Times New Roman" w:eastAsiaTheme="minorEastAsia"/>
                <w:sz w:val="18"/>
                <w:szCs w:val="18"/>
              </w:rPr>
              <w:t xml:space="preserve">core IPC flag 15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&lt;15&gt;</w:t>
            </w:r>
            <w:r>
              <w:rPr>
                <w:rFonts w:ascii="Times New Roman" w:eastAsiaTheme="minorEastAsia"/>
                <w:sz w:val="18"/>
                <w:szCs w:val="18"/>
              </w:rPr>
              <w:t xml:space="preserve"> for the</w:t>
            </w:r>
            <w:r>
              <w:rPr>
                <w:rFonts w:ascii="Times New Roman" w:eastAsiaTheme="minorEastAsia" w:hint="eastAsia"/>
                <w:sz w:val="18"/>
                <w:szCs w:val="18"/>
              </w:rPr>
              <w:t xml:space="preserve"> </w:t>
            </w:r>
            <w:r w:rsidR="007D3CB9">
              <w:rPr>
                <w:rFonts w:ascii="Times New Roman" w:eastAsiaTheme="minorEastAsia" w:hint="eastAsia"/>
                <w:sz w:val="18"/>
                <w:szCs w:val="18"/>
              </w:rPr>
              <w:t xml:space="preserve">RFDSP </w:t>
            </w:r>
            <w:r>
              <w:rPr>
                <w:rFonts w:ascii="Times New Roman" w:eastAsiaTheme="minorEastAsia" w:hint="eastAsia"/>
                <w:sz w:val="18"/>
                <w:szCs w:val="18"/>
              </w:rPr>
              <w:t xml:space="preserve">and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STS&lt;15&gt; for the </w:t>
            </w:r>
            <w:r w:rsidR="007D3CB9">
              <w:rPr>
                <w:rFonts w:ascii="Times New Roman" w:eastAsiaTheme="minorEastAsia" w:hint="eastAsia"/>
                <w:sz w:val="18"/>
                <w:szCs w:val="18"/>
              </w:rPr>
              <w:t>PLCDSP</w:t>
            </w:r>
            <w:r w:rsidRPr="00AB1E80">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7414A9" w:rsidP="00D4354C">
            <w:pPr>
              <w:pStyle w:val="ad"/>
              <w:rPr>
                <w:rFonts w:ascii="Times New Roman" w:eastAsiaTheme="minorEastAsia"/>
                <w:sz w:val="18"/>
                <w:szCs w:val="18"/>
              </w:rPr>
            </w:pPr>
            <w:r>
              <w:rPr>
                <w:rFonts w:ascii="Times New Roman" w:eastAsiaTheme="minorEastAsia" w:hint="eastAsia"/>
                <w:sz w:val="18"/>
                <w:szCs w:val="18"/>
              </w:rPr>
              <w:t>RF</w:t>
            </w:r>
            <w:r w:rsidR="00D4354C">
              <w:rPr>
                <w:rFonts w:ascii="Times New Roman" w:eastAsiaTheme="minorEastAsia" w:hint="eastAsia"/>
                <w:sz w:val="18"/>
                <w:szCs w:val="18"/>
              </w:rPr>
              <w:t>TOPLCIPCCLR&lt;14&gt;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 xml:space="preserve">RFDSP </w:t>
            </w:r>
            <w:r w:rsidR="00D4354C" w:rsidRPr="007C2D0D">
              <w:rPr>
                <w:rFonts w:ascii="Times New Roman" w:eastAsiaTheme="minorEastAsia"/>
                <w:sz w:val="18"/>
                <w:szCs w:val="18"/>
              </w:rPr>
              <w:t xml:space="preserve">to </w:t>
            </w:r>
            <w:r>
              <w:rPr>
                <w:rFonts w:ascii="Times New Roman" w:eastAsiaTheme="minorEastAsia" w:hint="eastAsia"/>
                <w:sz w:val="18"/>
                <w:szCs w:val="18"/>
              </w:rPr>
              <w:t xml:space="preserve">PLCDSP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4</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&lt;14&gt;</w:t>
            </w:r>
            <w:r>
              <w:rPr>
                <w:rFonts w:ascii="Times New Roman" w:eastAsiaTheme="minorEastAsia"/>
                <w:sz w:val="18"/>
                <w:szCs w:val="18"/>
              </w:rPr>
              <w:t xml:space="preserve"> for the</w:t>
            </w:r>
            <w:r>
              <w:rPr>
                <w:rFonts w:ascii="Times New Roman" w:eastAsiaTheme="minorEastAsia" w:hint="eastAsia"/>
                <w:sz w:val="18"/>
                <w:szCs w:val="18"/>
              </w:rPr>
              <w:t xml:space="preserve"> </w:t>
            </w:r>
            <w:r w:rsidR="007D3CB9">
              <w:rPr>
                <w:rFonts w:ascii="Times New Roman" w:eastAsiaTheme="minorEastAsia" w:hint="eastAsia"/>
                <w:sz w:val="18"/>
                <w:szCs w:val="18"/>
              </w:rPr>
              <w:t xml:space="preserve">RFDSP </w:t>
            </w:r>
            <w:r>
              <w:rPr>
                <w:rFonts w:ascii="Times New Roman" w:eastAsiaTheme="minorEastAsia" w:hint="eastAsia"/>
                <w:sz w:val="18"/>
                <w:szCs w:val="18"/>
              </w:rPr>
              <w:t xml:space="preserve">and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STS&lt;14&gt; for the </w:t>
            </w:r>
            <w:r w:rsidR="007D3CB9">
              <w:rPr>
                <w:rFonts w:ascii="Times New Roman" w:eastAsiaTheme="minorEastAsia" w:hint="eastAsia"/>
                <w:sz w:val="18"/>
                <w:szCs w:val="18"/>
              </w:rPr>
              <w:t>PLCDSP</w:t>
            </w:r>
            <w:r w:rsidRPr="00AB1E80">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13</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7414A9" w:rsidP="00D4354C">
            <w:pPr>
              <w:pStyle w:val="ad"/>
              <w:rPr>
                <w:rFonts w:ascii="Times New Roman" w:eastAsiaTheme="minorEastAsia"/>
                <w:sz w:val="18"/>
                <w:szCs w:val="18"/>
              </w:rPr>
            </w:pPr>
            <w:r>
              <w:rPr>
                <w:rFonts w:ascii="Times New Roman" w:eastAsiaTheme="minorEastAsia" w:hint="eastAsia"/>
                <w:sz w:val="18"/>
                <w:szCs w:val="18"/>
              </w:rPr>
              <w:t>RF</w:t>
            </w:r>
            <w:r w:rsidR="00D4354C">
              <w:rPr>
                <w:rFonts w:ascii="Times New Roman" w:eastAsiaTheme="minorEastAsia" w:hint="eastAsia"/>
                <w:sz w:val="18"/>
                <w:szCs w:val="18"/>
              </w:rPr>
              <w:t>TOPLCIPCCLR&lt;13&gt;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 xml:space="preserve">RFDSP </w:t>
            </w:r>
            <w:r w:rsidR="00D4354C" w:rsidRPr="007C2D0D">
              <w:rPr>
                <w:rFonts w:ascii="Times New Roman" w:eastAsiaTheme="minorEastAsia"/>
                <w:sz w:val="18"/>
                <w:szCs w:val="18"/>
              </w:rPr>
              <w:t xml:space="preserve">to </w:t>
            </w:r>
            <w:r>
              <w:rPr>
                <w:rFonts w:ascii="Times New Roman" w:eastAsiaTheme="minorEastAsia" w:hint="eastAsia"/>
                <w:sz w:val="18"/>
                <w:szCs w:val="18"/>
              </w:rPr>
              <w:t xml:space="preserve">PLCDSP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3</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&lt;13&gt;</w:t>
            </w:r>
            <w:r>
              <w:rPr>
                <w:rFonts w:ascii="Times New Roman" w:eastAsiaTheme="minorEastAsia"/>
                <w:sz w:val="18"/>
                <w:szCs w:val="18"/>
              </w:rPr>
              <w:t xml:space="preserve"> for the</w:t>
            </w:r>
            <w:r>
              <w:rPr>
                <w:rFonts w:ascii="Times New Roman" w:eastAsiaTheme="minorEastAsia" w:hint="eastAsia"/>
                <w:sz w:val="18"/>
                <w:szCs w:val="18"/>
              </w:rPr>
              <w:t xml:space="preserve"> </w:t>
            </w:r>
            <w:r w:rsidR="007D3CB9">
              <w:rPr>
                <w:rFonts w:ascii="Times New Roman" w:eastAsiaTheme="minorEastAsia" w:hint="eastAsia"/>
                <w:sz w:val="18"/>
                <w:szCs w:val="18"/>
              </w:rPr>
              <w:t xml:space="preserve">RFDSP </w:t>
            </w:r>
            <w:r>
              <w:rPr>
                <w:rFonts w:ascii="Times New Roman" w:eastAsiaTheme="minorEastAsia" w:hint="eastAsia"/>
                <w:sz w:val="18"/>
                <w:szCs w:val="18"/>
              </w:rPr>
              <w:t xml:space="preserve">and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STS&lt;13&gt; for the </w:t>
            </w:r>
            <w:r w:rsidR="007D3CB9">
              <w:rPr>
                <w:rFonts w:ascii="Times New Roman" w:eastAsiaTheme="minorEastAsia" w:hint="eastAsia"/>
                <w:sz w:val="18"/>
                <w:szCs w:val="18"/>
              </w:rPr>
              <w:t>PLCDSP</w:t>
            </w:r>
            <w:r w:rsidRPr="00AB1E80">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7414A9" w:rsidP="00D4354C">
            <w:pPr>
              <w:pStyle w:val="ad"/>
              <w:rPr>
                <w:rFonts w:ascii="Times New Roman" w:eastAsiaTheme="minorEastAsia"/>
                <w:sz w:val="18"/>
                <w:szCs w:val="18"/>
              </w:rPr>
            </w:pPr>
            <w:r>
              <w:rPr>
                <w:rFonts w:ascii="Times New Roman" w:eastAsiaTheme="minorEastAsia" w:hint="eastAsia"/>
                <w:sz w:val="18"/>
                <w:szCs w:val="18"/>
              </w:rPr>
              <w:t>RF</w:t>
            </w:r>
            <w:r w:rsidR="00D4354C">
              <w:rPr>
                <w:rFonts w:ascii="Times New Roman" w:eastAsiaTheme="minorEastAsia" w:hint="eastAsia"/>
                <w:sz w:val="18"/>
                <w:szCs w:val="18"/>
              </w:rPr>
              <w:t>TOPLCIPCCLR&lt;12&gt;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 xml:space="preserve">RFDSP </w:t>
            </w:r>
            <w:r w:rsidR="00D4354C" w:rsidRPr="007C2D0D">
              <w:rPr>
                <w:rFonts w:ascii="Times New Roman" w:eastAsiaTheme="minorEastAsia"/>
                <w:sz w:val="18"/>
                <w:szCs w:val="18"/>
              </w:rPr>
              <w:t xml:space="preserve">to </w:t>
            </w:r>
            <w:r>
              <w:rPr>
                <w:rFonts w:ascii="Times New Roman" w:eastAsiaTheme="minorEastAsia" w:hint="eastAsia"/>
                <w:sz w:val="18"/>
                <w:szCs w:val="18"/>
              </w:rPr>
              <w:t xml:space="preserve">PLCDSP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2</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&lt;12&gt;</w:t>
            </w:r>
            <w:r>
              <w:rPr>
                <w:rFonts w:ascii="Times New Roman" w:eastAsiaTheme="minorEastAsia"/>
                <w:sz w:val="18"/>
                <w:szCs w:val="18"/>
              </w:rPr>
              <w:t xml:space="preserve"> for the</w:t>
            </w:r>
            <w:r>
              <w:rPr>
                <w:rFonts w:ascii="Times New Roman" w:eastAsiaTheme="minorEastAsia" w:hint="eastAsia"/>
                <w:sz w:val="18"/>
                <w:szCs w:val="18"/>
              </w:rPr>
              <w:t xml:space="preserve"> </w:t>
            </w:r>
            <w:r w:rsidR="007D3CB9">
              <w:rPr>
                <w:rFonts w:ascii="Times New Roman" w:eastAsiaTheme="minorEastAsia" w:hint="eastAsia"/>
                <w:sz w:val="18"/>
                <w:szCs w:val="18"/>
              </w:rPr>
              <w:t xml:space="preserve">RFDSP </w:t>
            </w:r>
            <w:r>
              <w:rPr>
                <w:rFonts w:ascii="Times New Roman" w:eastAsiaTheme="minorEastAsia" w:hint="eastAsia"/>
                <w:sz w:val="18"/>
                <w:szCs w:val="18"/>
              </w:rPr>
              <w:t xml:space="preserve">and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STS&lt;12&gt; for the </w:t>
            </w:r>
            <w:r w:rsidR="007D3CB9">
              <w:rPr>
                <w:rFonts w:ascii="Times New Roman" w:eastAsiaTheme="minorEastAsia" w:hint="eastAsia"/>
                <w:sz w:val="18"/>
                <w:szCs w:val="18"/>
              </w:rPr>
              <w:t>PLCDSP</w:t>
            </w:r>
            <w:r w:rsidRPr="00AB1E80">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11</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7414A9" w:rsidP="00D4354C">
            <w:pPr>
              <w:pStyle w:val="ad"/>
              <w:rPr>
                <w:rFonts w:ascii="Times New Roman" w:eastAsiaTheme="minorEastAsia"/>
                <w:sz w:val="18"/>
                <w:szCs w:val="18"/>
              </w:rPr>
            </w:pPr>
            <w:r>
              <w:rPr>
                <w:rFonts w:ascii="Times New Roman" w:eastAsiaTheme="minorEastAsia" w:hint="eastAsia"/>
                <w:sz w:val="18"/>
                <w:szCs w:val="18"/>
              </w:rPr>
              <w:t>RF</w:t>
            </w:r>
            <w:r w:rsidR="00D4354C">
              <w:rPr>
                <w:rFonts w:ascii="Times New Roman" w:eastAsiaTheme="minorEastAsia" w:hint="eastAsia"/>
                <w:sz w:val="18"/>
                <w:szCs w:val="18"/>
              </w:rPr>
              <w:t>TOPLCIPCCLR&lt;11&gt;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 xml:space="preserve">RFDSP </w:t>
            </w:r>
            <w:r w:rsidR="00D4354C" w:rsidRPr="007C2D0D">
              <w:rPr>
                <w:rFonts w:ascii="Times New Roman" w:eastAsiaTheme="minorEastAsia"/>
                <w:sz w:val="18"/>
                <w:szCs w:val="18"/>
              </w:rPr>
              <w:t xml:space="preserve">to </w:t>
            </w:r>
            <w:r>
              <w:rPr>
                <w:rFonts w:ascii="Times New Roman" w:eastAsiaTheme="minorEastAsia" w:hint="eastAsia"/>
                <w:sz w:val="18"/>
                <w:szCs w:val="18"/>
              </w:rPr>
              <w:t xml:space="preserve">PLCDSP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1</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&lt;11&gt;</w:t>
            </w:r>
            <w:r>
              <w:rPr>
                <w:rFonts w:ascii="Times New Roman" w:eastAsiaTheme="minorEastAsia"/>
                <w:sz w:val="18"/>
                <w:szCs w:val="18"/>
              </w:rPr>
              <w:t xml:space="preserve"> for the</w:t>
            </w:r>
            <w:r>
              <w:rPr>
                <w:rFonts w:ascii="Times New Roman" w:eastAsiaTheme="minorEastAsia" w:hint="eastAsia"/>
                <w:sz w:val="18"/>
                <w:szCs w:val="18"/>
              </w:rPr>
              <w:t xml:space="preserve"> </w:t>
            </w:r>
            <w:r w:rsidR="007D3CB9">
              <w:rPr>
                <w:rFonts w:ascii="Times New Roman" w:eastAsiaTheme="minorEastAsia" w:hint="eastAsia"/>
                <w:sz w:val="18"/>
                <w:szCs w:val="18"/>
              </w:rPr>
              <w:t xml:space="preserve">RFDSP </w:t>
            </w:r>
            <w:r>
              <w:rPr>
                <w:rFonts w:ascii="Times New Roman" w:eastAsiaTheme="minorEastAsia" w:hint="eastAsia"/>
                <w:sz w:val="18"/>
                <w:szCs w:val="18"/>
              </w:rPr>
              <w:t xml:space="preserve">and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STS&lt;11&gt; for the </w:t>
            </w:r>
            <w:r w:rsidR="007D3CB9">
              <w:rPr>
                <w:rFonts w:ascii="Times New Roman" w:eastAsiaTheme="minorEastAsia" w:hint="eastAsia"/>
                <w:sz w:val="18"/>
                <w:szCs w:val="18"/>
              </w:rPr>
              <w:t>PLCDSP</w:t>
            </w:r>
            <w:r w:rsidRPr="00AB1E80">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7414A9" w:rsidP="00D4354C">
            <w:pPr>
              <w:pStyle w:val="ad"/>
              <w:rPr>
                <w:rFonts w:ascii="Times New Roman" w:eastAsiaTheme="minorEastAsia"/>
                <w:sz w:val="18"/>
                <w:szCs w:val="18"/>
              </w:rPr>
            </w:pPr>
            <w:r>
              <w:rPr>
                <w:rFonts w:ascii="Times New Roman" w:eastAsiaTheme="minorEastAsia" w:hint="eastAsia"/>
                <w:sz w:val="18"/>
                <w:szCs w:val="18"/>
              </w:rPr>
              <w:t>RF</w:t>
            </w:r>
            <w:r w:rsidR="00D4354C">
              <w:rPr>
                <w:rFonts w:ascii="Times New Roman" w:eastAsiaTheme="minorEastAsia" w:hint="eastAsia"/>
                <w:sz w:val="18"/>
                <w:szCs w:val="18"/>
              </w:rPr>
              <w:t>TOPLCIPCCLR&lt;10&gt;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 xml:space="preserve">RFDSP </w:t>
            </w:r>
            <w:r w:rsidR="00D4354C" w:rsidRPr="007C2D0D">
              <w:rPr>
                <w:rFonts w:ascii="Times New Roman" w:eastAsiaTheme="minorEastAsia"/>
                <w:sz w:val="18"/>
                <w:szCs w:val="18"/>
              </w:rPr>
              <w:t xml:space="preserve">to </w:t>
            </w:r>
            <w:r>
              <w:rPr>
                <w:rFonts w:ascii="Times New Roman" w:eastAsiaTheme="minorEastAsia" w:hint="eastAsia"/>
                <w:sz w:val="18"/>
                <w:szCs w:val="18"/>
              </w:rPr>
              <w:t xml:space="preserve">PLCDSP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0</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&lt;10&gt;</w:t>
            </w:r>
            <w:r>
              <w:rPr>
                <w:rFonts w:ascii="Times New Roman" w:eastAsiaTheme="minorEastAsia"/>
                <w:sz w:val="18"/>
                <w:szCs w:val="18"/>
              </w:rPr>
              <w:t xml:space="preserve"> for the</w:t>
            </w:r>
            <w:r>
              <w:rPr>
                <w:rFonts w:ascii="Times New Roman" w:eastAsiaTheme="minorEastAsia" w:hint="eastAsia"/>
                <w:sz w:val="18"/>
                <w:szCs w:val="18"/>
              </w:rPr>
              <w:t xml:space="preserve"> </w:t>
            </w:r>
            <w:r w:rsidR="007D3CB9">
              <w:rPr>
                <w:rFonts w:ascii="Times New Roman" w:eastAsiaTheme="minorEastAsia" w:hint="eastAsia"/>
                <w:sz w:val="18"/>
                <w:szCs w:val="18"/>
              </w:rPr>
              <w:t xml:space="preserve">RFDSP </w:t>
            </w:r>
            <w:r>
              <w:rPr>
                <w:rFonts w:ascii="Times New Roman" w:eastAsiaTheme="minorEastAsia" w:hint="eastAsia"/>
                <w:sz w:val="18"/>
                <w:szCs w:val="18"/>
              </w:rPr>
              <w:t xml:space="preserve">and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STS&lt;10&gt; for the </w:t>
            </w:r>
            <w:r w:rsidR="007D3CB9">
              <w:rPr>
                <w:rFonts w:ascii="Times New Roman" w:eastAsiaTheme="minorEastAsia" w:hint="eastAsia"/>
                <w:sz w:val="18"/>
                <w:szCs w:val="18"/>
              </w:rPr>
              <w:t>PLCDSP</w:t>
            </w:r>
            <w:r w:rsidRPr="00AB1E80">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lastRenderedPageBreak/>
              <w:t>9</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7414A9" w:rsidP="00D4354C">
            <w:pPr>
              <w:pStyle w:val="ad"/>
              <w:rPr>
                <w:rFonts w:ascii="Times New Roman" w:eastAsiaTheme="minorEastAsia"/>
                <w:sz w:val="18"/>
                <w:szCs w:val="18"/>
              </w:rPr>
            </w:pPr>
            <w:r>
              <w:rPr>
                <w:rFonts w:ascii="Times New Roman" w:eastAsiaTheme="minorEastAsia" w:hint="eastAsia"/>
                <w:sz w:val="18"/>
                <w:szCs w:val="18"/>
              </w:rPr>
              <w:t>RF</w:t>
            </w:r>
            <w:r w:rsidR="00D4354C">
              <w:rPr>
                <w:rFonts w:ascii="Times New Roman" w:eastAsiaTheme="minorEastAsia" w:hint="eastAsia"/>
                <w:sz w:val="18"/>
                <w:szCs w:val="18"/>
              </w:rPr>
              <w:t>TOPLCIPCCLR&lt;9</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 xml:space="preserve">RFDSP </w:t>
            </w:r>
            <w:r w:rsidR="00D4354C" w:rsidRPr="007C2D0D">
              <w:rPr>
                <w:rFonts w:ascii="Times New Roman" w:eastAsiaTheme="minorEastAsia"/>
                <w:sz w:val="18"/>
                <w:szCs w:val="18"/>
              </w:rPr>
              <w:t xml:space="preserve">to </w:t>
            </w:r>
            <w:r>
              <w:rPr>
                <w:rFonts w:ascii="Times New Roman" w:eastAsiaTheme="minorEastAsia" w:hint="eastAsia"/>
                <w:sz w:val="18"/>
                <w:szCs w:val="18"/>
              </w:rPr>
              <w:t xml:space="preserve">PLCDSP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9</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&lt;9&gt;</w:t>
            </w:r>
            <w:r>
              <w:rPr>
                <w:rFonts w:ascii="Times New Roman" w:eastAsiaTheme="minorEastAsia"/>
                <w:sz w:val="18"/>
                <w:szCs w:val="18"/>
              </w:rPr>
              <w:t xml:space="preserve"> for the</w:t>
            </w:r>
            <w:r>
              <w:rPr>
                <w:rFonts w:ascii="Times New Roman" w:eastAsiaTheme="minorEastAsia" w:hint="eastAsia"/>
                <w:sz w:val="18"/>
                <w:szCs w:val="18"/>
              </w:rPr>
              <w:t xml:space="preserve"> </w:t>
            </w:r>
            <w:r w:rsidR="007D3CB9">
              <w:rPr>
                <w:rFonts w:ascii="Times New Roman" w:eastAsiaTheme="minorEastAsia" w:hint="eastAsia"/>
                <w:sz w:val="18"/>
                <w:szCs w:val="18"/>
              </w:rPr>
              <w:t xml:space="preserve">RFDSP </w:t>
            </w:r>
            <w:r>
              <w:rPr>
                <w:rFonts w:ascii="Times New Roman" w:eastAsiaTheme="minorEastAsia" w:hint="eastAsia"/>
                <w:sz w:val="18"/>
                <w:szCs w:val="18"/>
              </w:rPr>
              <w:t xml:space="preserve">and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STS&lt;9&gt; for the </w:t>
            </w:r>
            <w:r w:rsidR="007D3CB9">
              <w:rPr>
                <w:rFonts w:ascii="Times New Roman" w:eastAsiaTheme="minorEastAsia" w:hint="eastAsia"/>
                <w:sz w:val="18"/>
                <w:szCs w:val="18"/>
              </w:rPr>
              <w:t>PLCDSP</w:t>
            </w:r>
            <w:r w:rsidRPr="00AB1E80">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8</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7414A9" w:rsidP="00D4354C">
            <w:pPr>
              <w:pStyle w:val="ad"/>
              <w:rPr>
                <w:rFonts w:ascii="Times New Roman" w:eastAsiaTheme="minorEastAsia"/>
                <w:sz w:val="18"/>
                <w:szCs w:val="18"/>
              </w:rPr>
            </w:pPr>
            <w:r>
              <w:rPr>
                <w:rFonts w:ascii="Times New Roman" w:eastAsiaTheme="minorEastAsia" w:hint="eastAsia"/>
                <w:sz w:val="18"/>
                <w:szCs w:val="18"/>
              </w:rPr>
              <w:t>RF</w:t>
            </w:r>
            <w:r w:rsidR="00D4354C">
              <w:rPr>
                <w:rFonts w:ascii="Times New Roman" w:eastAsiaTheme="minorEastAsia" w:hint="eastAsia"/>
                <w:sz w:val="18"/>
                <w:szCs w:val="18"/>
              </w:rPr>
              <w:t>TOPLCIPCCLR&lt;8&gt;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 xml:space="preserve">RFDSP </w:t>
            </w:r>
            <w:r w:rsidR="00D4354C" w:rsidRPr="007C2D0D">
              <w:rPr>
                <w:rFonts w:ascii="Times New Roman" w:eastAsiaTheme="minorEastAsia"/>
                <w:sz w:val="18"/>
                <w:szCs w:val="18"/>
              </w:rPr>
              <w:t xml:space="preserve">to </w:t>
            </w:r>
            <w:r>
              <w:rPr>
                <w:rFonts w:ascii="Times New Roman" w:eastAsiaTheme="minorEastAsia" w:hint="eastAsia"/>
                <w:sz w:val="18"/>
                <w:szCs w:val="18"/>
              </w:rPr>
              <w:t xml:space="preserve">PLCDSP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8</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&lt;8&gt;</w:t>
            </w:r>
            <w:r>
              <w:rPr>
                <w:rFonts w:ascii="Times New Roman" w:eastAsiaTheme="minorEastAsia"/>
                <w:sz w:val="18"/>
                <w:szCs w:val="18"/>
              </w:rPr>
              <w:t xml:space="preserve"> for the</w:t>
            </w:r>
            <w:r>
              <w:rPr>
                <w:rFonts w:ascii="Times New Roman" w:eastAsiaTheme="minorEastAsia" w:hint="eastAsia"/>
                <w:sz w:val="18"/>
                <w:szCs w:val="18"/>
              </w:rPr>
              <w:t xml:space="preserve"> </w:t>
            </w:r>
            <w:r w:rsidR="007D3CB9">
              <w:rPr>
                <w:rFonts w:ascii="Times New Roman" w:eastAsiaTheme="minorEastAsia" w:hint="eastAsia"/>
                <w:sz w:val="18"/>
                <w:szCs w:val="18"/>
              </w:rPr>
              <w:t xml:space="preserve">RFDSP </w:t>
            </w:r>
            <w:r>
              <w:rPr>
                <w:rFonts w:ascii="Times New Roman" w:eastAsiaTheme="minorEastAsia" w:hint="eastAsia"/>
                <w:sz w:val="18"/>
                <w:szCs w:val="18"/>
              </w:rPr>
              <w:t xml:space="preserve">and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STS&lt;8&gt; for the </w:t>
            </w:r>
            <w:r w:rsidR="007D3CB9">
              <w:rPr>
                <w:rFonts w:ascii="Times New Roman" w:eastAsiaTheme="minorEastAsia" w:hint="eastAsia"/>
                <w:sz w:val="18"/>
                <w:szCs w:val="18"/>
              </w:rPr>
              <w:t>PLCDSP</w:t>
            </w:r>
            <w:r w:rsidRPr="00AB1E80">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7</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7414A9" w:rsidP="00D4354C">
            <w:pPr>
              <w:pStyle w:val="ad"/>
              <w:rPr>
                <w:rFonts w:ascii="Times New Roman" w:eastAsiaTheme="minorEastAsia"/>
                <w:sz w:val="18"/>
                <w:szCs w:val="18"/>
              </w:rPr>
            </w:pPr>
            <w:r>
              <w:rPr>
                <w:rFonts w:ascii="Times New Roman" w:eastAsiaTheme="minorEastAsia" w:hint="eastAsia"/>
                <w:sz w:val="18"/>
                <w:szCs w:val="18"/>
              </w:rPr>
              <w:t>RF</w:t>
            </w:r>
            <w:r w:rsidR="00D4354C">
              <w:rPr>
                <w:rFonts w:ascii="Times New Roman" w:eastAsiaTheme="minorEastAsia" w:hint="eastAsia"/>
                <w:sz w:val="18"/>
                <w:szCs w:val="18"/>
              </w:rPr>
              <w:t>TOPLCIPCCLR&lt;7&gt;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 xml:space="preserve">RFDSP </w:t>
            </w:r>
            <w:r w:rsidR="00D4354C" w:rsidRPr="007C2D0D">
              <w:rPr>
                <w:rFonts w:ascii="Times New Roman" w:eastAsiaTheme="minorEastAsia"/>
                <w:sz w:val="18"/>
                <w:szCs w:val="18"/>
              </w:rPr>
              <w:t xml:space="preserve">to </w:t>
            </w:r>
            <w:r>
              <w:rPr>
                <w:rFonts w:ascii="Times New Roman" w:eastAsiaTheme="minorEastAsia" w:hint="eastAsia"/>
                <w:sz w:val="18"/>
                <w:szCs w:val="18"/>
              </w:rPr>
              <w:t xml:space="preserve">PLCDSP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7</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&lt;7&gt;</w:t>
            </w:r>
            <w:r>
              <w:rPr>
                <w:rFonts w:ascii="Times New Roman" w:eastAsiaTheme="minorEastAsia"/>
                <w:sz w:val="18"/>
                <w:szCs w:val="18"/>
              </w:rPr>
              <w:t xml:space="preserve"> for the</w:t>
            </w:r>
            <w:r>
              <w:rPr>
                <w:rFonts w:ascii="Times New Roman" w:eastAsiaTheme="minorEastAsia" w:hint="eastAsia"/>
                <w:sz w:val="18"/>
                <w:szCs w:val="18"/>
              </w:rPr>
              <w:t xml:space="preserve"> </w:t>
            </w:r>
            <w:r w:rsidR="007D3CB9">
              <w:rPr>
                <w:rFonts w:ascii="Times New Roman" w:eastAsiaTheme="minorEastAsia" w:hint="eastAsia"/>
                <w:sz w:val="18"/>
                <w:szCs w:val="18"/>
              </w:rPr>
              <w:t xml:space="preserve">RFDSP </w:t>
            </w:r>
            <w:r>
              <w:rPr>
                <w:rFonts w:ascii="Times New Roman" w:eastAsiaTheme="minorEastAsia" w:hint="eastAsia"/>
                <w:sz w:val="18"/>
                <w:szCs w:val="18"/>
              </w:rPr>
              <w:t xml:space="preserve">and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STS&lt;7&gt; for the </w:t>
            </w:r>
            <w:r w:rsidR="007D3CB9">
              <w:rPr>
                <w:rFonts w:ascii="Times New Roman" w:eastAsiaTheme="minorEastAsia" w:hint="eastAsia"/>
                <w:sz w:val="18"/>
                <w:szCs w:val="18"/>
              </w:rPr>
              <w:t>PLCDSP</w:t>
            </w:r>
            <w:r w:rsidRPr="00AB1E80">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6</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7414A9" w:rsidP="00D4354C">
            <w:pPr>
              <w:pStyle w:val="ad"/>
              <w:rPr>
                <w:rFonts w:ascii="Times New Roman" w:eastAsiaTheme="minorEastAsia"/>
                <w:sz w:val="18"/>
                <w:szCs w:val="18"/>
              </w:rPr>
            </w:pPr>
            <w:r>
              <w:rPr>
                <w:rFonts w:ascii="Times New Roman" w:eastAsiaTheme="minorEastAsia" w:hint="eastAsia"/>
                <w:sz w:val="18"/>
                <w:szCs w:val="18"/>
              </w:rPr>
              <w:t>RF</w:t>
            </w:r>
            <w:r w:rsidR="00D4354C">
              <w:rPr>
                <w:rFonts w:ascii="Times New Roman" w:eastAsiaTheme="minorEastAsia" w:hint="eastAsia"/>
                <w:sz w:val="18"/>
                <w:szCs w:val="18"/>
              </w:rPr>
              <w:t>TOPLCIPCCLR&lt;6&gt;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 xml:space="preserve">RFDSP </w:t>
            </w:r>
            <w:r w:rsidR="00D4354C" w:rsidRPr="007C2D0D">
              <w:rPr>
                <w:rFonts w:ascii="Times New Roman" w:eastAsiaTheme="minorEastAsia"/>
                <w:sz w:val="18"/>
                <w:szCs w:val="18"/>
              </w:rPr>
              <w:t xml:space="preserve">to </w:t>
            </w:r>
            <w:r>
              <w:rPr>
                <w:rFonts w:ascii="Times New Roman" w:eastAsiaTheme="minorEastAsia" w:hint="eastAsia"/>
                <w:sz w:val="18"/>
                <w:szCs w:val="18"/>
              </w:rPr>
              <w:t xml:space="preserve">PLCDSP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6</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&lt;6&gt;</w:t>
            </w:r>
            <w:r>
              <w:rPr>
                <w:rFonts w:ascii="Times New Roman" w:eastAsiaTheme="minorEastAsia"/>
                <w:sz w:val="18"/>
                <w:szCs w:val="18"/>
              </w:rPr>
              <w:t xml:space="preserve"> for the</w:t>
            </w:r>
            <w:r>
              <w:rPr>
                <w:rFonts w:ascii="Times New Roman" w:eastAsiaTheme="minorEastAsia" w:hint="eastAsia"/>
                <w:sz w:val="18"/>
                <w:szCs w:val="18"/>
              </w:rPr>
              <w:t xml:space="preserve"> </w:t>
            </w:r>
            <w:r w:rsidR="007D3CB9">
              <w:rPr>
                <w:rFonts w:ascii="Times New Roman" w:eastAsiaTheme="minorEastAsia" w:hint="eastAsia"/>
                <w:sz w:val="18"/>
                <w:szCs w:val="18"/>
              </w:rPr>
              <w:t xml:space="preserve">RFDSP </w:t>
            </w:r>
            <w:r>
              <w:rPr>
                <w:rFonts w:ascii="Times New Roman" w:eastAsiaTheme="minorEastAsia" w:hint="eastAsia"/>
                <w:sz w:val="18"/>
                <w:szCs w:val="18"/>
              </w:rPr>
              <w:t xml:space="preserve">and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STS&lt;6&gt; for the </w:t>
            </w:r>
            <w:r w:rsidR="007D3CB9">
              <w:rPr>
                <w:rFonts w:ascii="Times New Roman" w:eastAsiaTheme="minorEastAsia" w:hint="eastAsia"/>
                <w:sz w:val="18"/>
                <w:szCs w:val="18"/>
              </w:rPr>
              <w:t>PLCDSP</w:t>
            </w:r>
            <w:r w:rsidRPr="00AB1E80">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5</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7414A9" w:rsidP="00D4354C">
            <w:pPr>
              <w:pStyle w:val="ad"/>
              <w:rPr>
                <w:rFonts w:ascii="Times New Roman" w:eastAsiaTheme="minorEastAsia"/>
                <w:sz w:val="18"/>
                <w:szCs w:val="18"/>
              </w:rPr>
            </w:pPr>
            <w:r>
              <w:rPr>
                <w:rFonts w:ascii="Times New Roman" w:eastAsiaTheme="minorEastAsia" w:hint="eastAsia"/>
                <w:sz w:val="18"/>
                <w:szCs w:val="18"/>
              </w:rPr>
              <w:t>RF</w:t>
            </w:r>
            <w:r w:rsidR="00D4354C">
              <w:rPr>
                <w:rFonts w:ascii="Times New Roman" w:eastAsiaTheme="minorEastAsia" w:hint="eastAsia"/>
                <w:sz w:val="18"/>
                <w:szCs w:val="18"/>
              </w:rPr>
              <w:t>TOPLCIPCCLR&lt;5&gt;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 xml:space="preserve">RFDSP </w:t>
            </w:r>
            <w:r w:rsidR="00D4354C" w:rsidRPr="007C2D0D">
              <w:rPr>
                <w:rFonts w:ascii="Times New Roman" w:eastAsiaTheme="minorEastAsia"/>
                <w:sz w:val="18"/>
                <w:szCs w:val="18"/>
              </w:rPr>
              <w:t xml:space="preserve">to </w:t>
            </w:r>
            <w:r>
              <w:rPr>
                <w:rFonts w:ascii="Times New Roman" w:eastAsiaTheme="minorEastAsia" w:hint="eastAsia"/>
                <w:sz w:val="18"/>
                <w:szCs w:val="18"/>
              </w:rPr>
              <w:t xml:space="preserve">PLCDSP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5</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&lt;5&gt;</w:t>
            </w:r>
            <w:r>
              <w:rPr>
                <w:rFonts w:ascii="Times New Roman" w:eastAsiaTheme="minorEastAsia"/>
                <w:sz w:val="18"/>
                <w:szCs w:val="18"/>
              </w:rPr>
              <w:t xml:space="preserve"> for the</w:t>
            </w:r>
            <w:r>
              <w:rPr>
                <w:rFonts w:ascii="Times New Roman" w:eastAsiaTheme="minorEastAsia" w:hint="eastAsia"/>
                <w:sz w:val="18"/>
                <w:szCs w:val="18"/>
              </w:rPr>
              <w:t xml:space="preserve"> </w:t>
            </w:r>
            <w:r w:rsidR="007D3CB9">
              <w:rPr>
                <w:rFonts w:ascii="Times New Roman" w:eastAsiaTheme="minorEastAsia" w:hint="eastAsia"/>
                <w:sz w:val="18"/>
                <w:szCs w:val="18"/>
              </w:rPr>
              <w:t xml:space="preserve">RFDSP </w:t>
            </w:r>
            <w:r>
              <w:rPr>
                <w:rFonts w:ascii="Times New Roman" w:eastAsiaTheme="minorEastAsia" w:hint="eastAsia"/>
                <w:sz w:val="18"/>
                <w:szCs w:val="18"/>
              </w:rPr>
              <w:t xml:space="preserve">and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STS&lt;5&gt; for the </w:t>
            </w:r>
            <w:r w:rsidR="007D3CB9">
              <w:rPr>
                <w:rFonts w:ascii="Times New Roman" w:eastAsiaTheme="minorEastAsia" w:hint="eastAsia"/>
                <w:sz w:val="18"/>
                <w:szCs w:val="18"/>
              </w:rPr>
              <w:t>PLCDSP</w:t>
            </w:r>
            <w:r w:rsidRPr="00AB1E80">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7414A9" w:rsidP="00D4354C">
            <w:pPr>
              <w:pStyle w:val="ad"/>
              <w:rPr>
                <w:rFonts w:ascii="Times New Roman" w:eastAsiaTheme="minorEastAsia"/>
                <w:sz w:val="18"/>
                <w:szCs w:val="18"/>
              </w:rPr>
            </w:pPr>
            <w:r>
              <w:rPr>
                <w:rFonts w:ascii="Times New Roman" w:eastAsiaTheme="minorEastAsia" w:hint="eastAsia"/>
                <w:sz w:val="18"/>
                <w:szCs w:val="18"/>
              </w:rPr>
              <w:t>RF</w:t>
            </w:r>
            <w:r w:rsidR="00D4354C">
              <w:rPr>
                <w:rFonts w:ascii="Times New Roman" w:eastAsiaTheme="minorEastAsia" w:hint="eastAsia"/>
                <w:sz w:val="18"/>
                <w:szCs w:val="18"/>
              </w:rPr>
              <w:t>TOPLCIPCCLR&lt;4&gt;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 xml:space="preserve">RFDSP </w:t>
            </w:r>
            <w:r w:rsidR="00D4354C" w:rsidRPr="007C2D0D">
              <w:rPr>
                <w:rFonts w:ascii="Times New Roman" w:eastAsiaTheme="minorEastAsia"/>
                <w:sz w:val="18"/>
                <w:szCs w:val="18"/>
              </w:rPr>
              <w:t xml:space="preserve">to </w:t>
            </w:r>
            <w:r>
              <w:rPr>
                <w:rFonts w:ascii="Times New Roman" w:eastAsiaTheme="minorEastAsia" w:hint="eastAsia"/>
                <w:sz w:val="18"/>
                <w:szCs w:val="18"/>
              </w:rPr>
              <w:t xml:space="preserve">PLCDSP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4</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&lt;4&gt;</w:t>
            </w:r>
            <w:r>
              <w:rPr>
                <w:rFonts w:ascii="Times New Roman" w:eastAsiaTheme="minorEastAsia"/>
                <w:sz w:val="18"/>
                <w:szCs w:val="18"/>
              </w:rPr>
              <w:t xml:space="preserve"> for the</w:t>
            </w:r>
            <w:r>
              <w:rPr>
                <w:rFonts w:ascii="Times New Roman" w:eastAsiaTheme="minorEastAsia" w:hint="eastAsia"/>
                <w:sz w:val="18"/>
                <w:szCs w:val="18"/>
              </w:rPr>
              <w:t xml:space="preserve"> </w:t>
            </w:r>
            <w:r w:rsidR="007D3CB9">
              <w:rPr>
                <w:rFonts w:ascii="Times New Roman" w:eastAsiaTheme="minorEastAsia" w:hint="eastAsia"/>
                <w:sz w:val="18"/>
                <w:szCs w:val="18"/>
              </w:rPr>
              <w:t xml:space="preserve">RFDSP </w:t>
            </w:r>
            <w:r>
              <w:rPr>
                <w:rFonts w:ascii="Times New Roman" w:eastAsiaTheme="minorEastAsia" w:hint="eastAsia"/>
                <w:sz w:val="18"/>
                <w:szCs w:val="18"/>
              </w:rPr>
              <w:t xml:space="preserve">and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STS&lt;4&gt; for the </w:t>
            </w:r>
            <w:r w:rsidR="007D3CB9">
              <w:rPr>
                <w:rFonts w:ascii="Times New Roman" w:eastAsiaTheme="minorEastAsia" w:hint="eastAsia"/>
                <w:sz w:val="18"/>
                <w:szCs w:val="18"/>
              </w:rPr>
              <w:t>PLCDSP</w:t>
            </w:r>
            <w:r w:rsidRPr="00AB1E80">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7414A9" w:rsidP="00D4354C">
            <w:pPr>
              <w:pStyle w:val="ad"/>
              <w:rPr>
                <w:rFonts w:ascii="Times New Roman" w:eastAsiaTheme="minorEastAsia"/>
                <w:sz w:val="18"/>
                <w:szCs w:val="18"/>
              </w:rPr>
            </w:pPr>
            <w:r>
              <w:rPr>
                <w:rFonts w:ascii="Times New Roman" w:eastAsiaTheme="minorEastAsia" w:hint="eastAsia"/>
                <w:sz w:val="18"/>
                <w:szCs w:val="18"/>
              </w:rPr>
              <w:t>RF</w:t>
            </w:r>
            <w:r w:rsidR="00D4354C">
              <w:rPr>
                <w:rFonts w:ascii="Times New Roman" w:eastAsiaTheme="minorEastAsia" w:hint="eastAsia"/>
                <w:sz w:val="18"/>
                <w:szCs w:val="18"/>
              </w:rPr>
              <w:t>TOPLCIPCCLR&lt;3&gt;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 xml:space="preserve">RFDSP </w:t>
            </w:r>
            <w:r w:rsidR="00D4354C" w:rsidRPr="007C2D0D">
              <w:rPr>
                <w:rFonts w:ascii="Times New Roman" w:eastAsiaTheme="minorEastAsia"/>
                <w:sz w:val="18"/>
                <w:szCs w:val="18"/>
              </w:rPr>
              <w:t xml:space="preserve">to </w:t>
            </w:r>
            <w:r>
              <w:rPr>
                <w:rFonts w:ascii="Times New Roman" w:eastAsiaTheme="minorEastAsia" w:hint="eastAsia"/>
                <w:sz w:val="18"/>
                <w:szCs w:val="18"/>
              </w:rPr>
              <w:t xml:space="preserve">PLCDSP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3</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&lt;3&gt;</w:t>
            </w:r>
            <w:r>
              <w:rPr>
                <w:rFonts w:ascii="Times New Roman" w:eastAsiaTheme="minorEastAsia"/>
                <w:sz w:val="18"/>
                <w:szCs w:val="18"/>
              </w:rPr>
              <w:t xml:space="preserve"> for the</w:t>
            </w:r>
            <w:r>
              <w:rPr>
                <w:rFonts w:ascii="Times New Roman" w:eastAsiaTheme="minorEastAsia" w:hint="eastAsia"/>
                <w:sz w:val="18"/>
                <w:szCs w:val="18"/>
              </w:rPr>
              <w:t xml:space="preserve"> </w:t>
            </w:r>
            <w:r w:rsidR="007D3CB9">
              <w:rPr>
                <w:rFonts w:ascii="Times New Roman" w:eastAsiaTheme="minorEastAsia" w:hint="eastAsia"/>
                <w:sz w:val="18"/>
                <w:szCs w:val="18"/>
              </w:rPr>
              <w:t xml:space="preserve">RFDSP </w:t>
            </w:r>
            <w:r>
              <w:rPr>
                <w:rFonts w:ascii="Times New Roman" w:eastAsiaTheme="minorEastAsia" w:hint="eastAsia"/>
                <w:sz w:val="18"/>
                <w:szCs w:val="18"/>
              </w:rPr>
              <w:t xml:space="preserve">and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STS&lt;3&gt; for the </w:t>
            </w:r>
            <w:r w:rsidR="007D3CB9">
              <w:rPr>
                <w:rFonts w:ascii="Times New Roman" w:eastAsiaTheme="minorEastAsia" w:hint="eastAsia"/>
                <w:sz w:val="18"/>
                <w:szCs w:val="18"/>
              </w:rPr>
              <w:t>PLCDSP</w:t>
            </w:r>
            <w:r w:rsidRPr="00AB1E80">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7414A9" w:rsidP="00D4354C">
            <w:pPr>
              <w:pStyle w:val="ad"/>
              <w:rPr>
                <w:rFonts w:ascii="Times New Roman" w:eastAsiaTheme="minorEastAsia"/>
                <w:sz w:val="18"/>
                <w:szCs w:val="18"/>
              </w:rPr>
            </w:pPr>
            <w:r>
              <w:rPr>
                <w:rFonts w:ascii="Times New Roman" w:eastAsiaTheme="minorEastAsia" w:hint="eastAsia"/>
                <w:sz w:val="18"/>
                <w:szCs w:val="18"/>
              </w:rPr>
              <w:t>RF</w:t>
            </w:r>
            <w:r w:rsidR="00D4354C">
              <w:rPr>
                <w:rFonts w:ascii="Times New Roman" w:eastAsiaTheme="minorEastAsia" w:hint="eastAsia"/>
                <w:sz w:val="18"/>
                <w:szCs w:val="18"/>
              </w:rPr>
              <w:t>TOPLCIPCCLR&lt;2&gt;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 xml:space="preserve">RFDSP </w:t>
            </w:r>
            <w:r w:rsidR="00D4354C" w:rsidRPr="007C2D0D">
              <w:rPr>
                <w:rFonts w:ascii="Times New Roman" w:eastAsiaTheme="minorEastAsia"/>
                <w:sz w:val="18"/>
                <w:szCs w:val="18"/>
              </w:rPr>
              <w:t xml:space="preserve">to </w:t>
            </w:r>
            <w:r>
              <w:rPr>
                <w:rFonts w:ascii="Times New Roman" w:eastAsiaTheme="minorEastAsia" w:hint="eastAsia"/>
                <w:sz w:val="18"/>
                <w:szCs w:val="18"/>
              </w:rPr>
              <w:t xml:space="preserve">PLCDSP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2</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&lt;2&gt;</w:t>
            </w:r>
            <w:r>
              <w:rPr>
                <w:rFonts w:ascii="Times New Roman" w:eastAsiaTheme="minorEastAsia"/>
                <w:sz w:val="18"/>
                <w:szCs w:val="18"/>
              </w:rPr>
              <w:t xml:space="preserve"> for the</w:t>
            </w:r>
            <w:r>
              <w:rPr>
                <w:rFonts w:ascii="Times New Roman" w:eastAsiaTheme="minorEastAsia" w:hint="eastAsia"/>
                <w:sz w:val="18"/>
                <w:szCs w:val="18"/>
              </w:rPr>
              <w:t xml:space="preserve"> </w:t>
            </w:r>
            <w:r w:rsidR="007D3CB9">
              <w:rPr>
                <w:rFonts w:ascii="Times New Roman" w:eastAsiaTheme="minorEastAsia" w:hint="eastAsia"/>
                <w:sz w:val="18"/>
                <w:szCs w:val="18"/>
              </w:rPr>
              <w:t xml:space="preserve">RFDSP </w:t>
            </w:r>
            <w:r>
              <w:rPr>
                <w:rFonts w:ascii="Times New Roman" w:eastAsiaTheme="minorEastAsia" w:hint="eastAsia"/>
                <w:sz w:val="18"/>
                <w:szCs w:val="18"/>
              </w:rPr>
              <w:t xml:space="preserve">and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STS&lt;2&gt; for the </w:t>
            </w:r>
            <w:r w:rsidR="007D3CB9">
              <w:rPr>
                <w:rFonts w:ascii="Times New Roman" w:eastAsiaTheme="minorEastAsia" w:hint="eastAsia"/>
                <w:sz w:val="18"/>
                <w:szCs w:val="18"/>
              </w:rPr>
              <w:t>PLCDSP</w:t>
            </w:r>
            <w:r w:rsidRPr="00AB1E80">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7414A9" w:rsidP="00D4354C">
            <w:pPr>
              <w:pStyle w:val="ad"/>
              <w:rPr>
                <w:rFonts w:ascii="Times New Roman" w:eastAsiaTheme="minorEastAsia"/>
                <w:sz w:val="18"/>
                <w:szCs w:val="18"/>
              </w:rPr>
            </w:pPr>
            <w:r>
              <w:rPr>
                <w:rFonts w:ascii="Times New Roman" w:eastAsiaTheme="minorEastAsia" w:hint="eastAsia"/>
                <w:sz w:val="18"/>
                <w:szCs w:val="18"/>
              </w:rPr>
              <w:t>RF</w:t>
            </w:r>
            <w:r w:rsidR="00D4354C">
              <w:rPr>
                <w:rFonts w:ascii="Times New Roman" w:eastAsiaTheme="minorEastAsia" w:hint="eastAsia"/>
                <w:sz w:val="18"/>
                <w:szCs w:val="18"/>
              </w:rPr>
              <w:t>TOPLCIPCCLR&lt;1&gt;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 xml:space="preserve">RFDSP </w:t>
            </w:r>
            <w:r w:rsidR="00D4354C" w:rsidRPr="007C2D0D">
              <w:rPr>
                <w:rFonts w:ascii="Times New Roman" w:eastAsiaTheme="minorEastAsia"/>
                <w:sz w:val="18"/>
                <w:szCs w:val="18"/>
              </w:rPr>
              <w:t xml:space="preserve">to </w:t>
            </w:r>
            <w:r>
              <w:rPr>
                <w:rFonts w:ascii="Times New Roman" w:eastAsiaTheme="minorEastAsia" w:hint="eastAsia"/>
                <w:sz w:val="18"/>
                <w:szCs w:val="18"/>
              </w:rPr>
              <w:t xml:space="preserve">PLCDSP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1</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&lt;1&gt;</w:t>
            </w:r>
            <w:r>
              <w:rPr>
                <w:rFonts w:ascii="Times New Roman" w:eastAsiaTheme="minorEastAsia"/>
                <w:sz w:val="18"/>
                <w:szCs w:val="18"/>
              </w:rPr>
              <w:t xml:space="preserve"> for the</w:t>
            </w:r>
            <w:r>
              <w:rPr>
                <w:rFonts w:ascii="Times New Roman" w:eastAsiaTheme="minorEastAsia" w:hint="eastAsia"/>
                <w:sz w:val="18"/>
                <w:szCs w:val="18"/>
              </w:rPr>
              <w:t xml:space="preserve"> </w:t>
            </w:r>
            <w:r w:rsidR="007D3CB9">
              <w:rPr>
                <w:rFonts w:ascii="Times New Roman" w:eastAsiaTheme="minorEastAsia" w:hint="eastAsia"/>
                <w:sz w:val="18"/>
                <w:szCs w:val="18"/>
              </w:rPr>
              <w:t xml:space="preserve">RFDSP </w:t>
            </w:r>
            <w:r>
              <w:rPr>
                <w:rFonts w:ascii="Times New Roman" w:eastAsiaTheme="minorEastAsia" w:hint="eastAsia"/>
                <w:sz w:val="18"/>
                <w:szCs w:val="18"/>
              </w:rPr>
              <w:t xml:space="preserve">and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STS&lt;1&gt; for the </w:t>
            </w:r>
            <w:r w:rsidR="007D3CB9">
              <w:rPr>
                <w:rFonts w:ascii="Times New Roman" w:eastAsiaTheme="minorEastAsia" w:hint="eastAsia"/>
                <w:sz w:val="18"/>
                <w:szCs w:val="18"/>
              </w:rPr>
              <w:t>PLCDSP</w:t>
            </w:r>
            <w:r w:rsidRPr="00AB1E80">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hRule="exact" w:val="933"/>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7414A9" w:rsidP="00D4354C">
            <w:pPr>
              <w:pStyle w:val="ad"/>
              <w:rPr>
                <w:rFonts w:ascii="Times New Roman" w:eastAsiaTheme="minorEastAsia"/>
                <w:sz w:val="18"/>
                <w:szCs w:val="18"/>
              </w:rPr>
            </w:pPr>
            <w:r>
              <w:rPr>
                <w:rFonts w:ascii="Times New Roman" w:eastAsiaTheme="minorEastAsia" w:hint="eastAsia"/>
                <w:sz w:val="18"/>
                <w:szCs w:val="18"/>
              </w:rPr>
              <w:t>RF</w:t>
            </w:r>
            <w:r w:rsidR="00D4354C">
              <w:rPr>
                <w:rFonts w:ascii="Times New Roman" w:eastAsiaTheme="minorEastAsia" w:hint="eastAsia"/>
                <w:sz w:val="18"/>
                <w:szCs w:val="18"/>
              </w:rPr>
              <w:t>TOPLCIPCCLR&lt;0&gt;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7D3CB9" w:rsidP="00D4354C">
            <w:pPr>
              <w:pStyle w:val="ad"/>
              <w:rPr>
                <w:rFonts w:ascii="Times New Roman" w:eastAsiaTheme="minorEastAsia"/>
                <w:sz w:val="18"/>
                <w:szCs w:val="18"/>
              </w:rPr>
            </w:pPr>
            <w:r>
              <w:rPr>
                <w:rFonts w:ascii="Times New Roman" w:eastAsiaTheme="minorEastAsia" w:hint="eastAsia"/>
                <w:sz w:val="18"/>
                <w:szCs w:val="18"/>
              </w:rPr>
              <w:t xml:space="preserve">RFDSP </w:t>
            </w:r>
            <w:r w:rsidR="00D4354C" w:rsidRPr="007C2D0D">
              <w:rPr>
                <w:rFonts w:ascii="Times New Roman" w:eastAsiaTheme="minorEastAsia"/>
                <w:sz w:val="18"/>
                <w:szCs w:val="18"/>
              </w:rPr>
              <w:t xml:space="preserve">to </w:t>
            </w:r>
            <w:r>
              <w:rPr>
                <w:rFonts w:ascii="Times New Roman" w:eastAsiaTheme="minorEastAsia" w:hint="eastAsia"/>
                <w:sz w:val="18"/>
                <w:szCs w:val="18"/>
              </w:rPr>
              <w:t xml:space="preserve">PLCDSP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0</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IPCFLG</w:t>
            </w:r>
            <w:r>
              <w:rPr>
                <w:rFonts w:ascii="Times New Roman" w:eastAsiaTheme="minorEastAsia" w:hint="eastAsia"/>
                <w:sz w:val="18"/>
                <w:szCs w:val="18"/>
              </w:rPr>
              <w:t>&lt;0&gt;</w:t>
            </w:r>
            <w:r>
              <w:rPr>
                <w:rFonts w:ascii="Times New Roman" w:eastAsiaTheme="minorEastAsia"/>
                <w:sz w:val="18"/>
                <w:szCs w:val="18"/>
              </w:rPr>
              <w:t xml:space="preserve"> for the</w:t>
            </w:r>
            <w:r>
              <w:rPr>
                <w:rFonts w:ascii="Times New Roman" w:eastAsiaTheme="minorEastAsia" w:hint="eastAsia"/>
                <w:sz w:val="18"/>
                <w:szCs w:val="18"/>
              </w:rPr>
              <w:t xml:space="preserve"> </w:t>
            </w:r>
            <w:r w:rsidR="007D3CB9">
              <w:rPr>
                <w:rFonts w:ascii="Times New Roman" w:eastAsiaTheme="minorEastAsia" w:hint="eastAsia"/>
                <w:sz w:val="18"/>
                <w:szCs w:val="18"/>
              </w:rPr>
              <w:t xml:space="preserve">RFDSP </w:t>
            </w:r>
            <w:r>
              <w:rPr>
                <w:rFonts w:ascii="Times New Roman" w:eastAsiaTheme="minorEastAsia" w:hint="eastAsia"/>
                <w:sz w:val="18"/>
                <w:szCs w:val="18"/>
              </w:rPr>
              <w:t xml:space="preserve">and </w:t>
            </w:r>
            <w:r w:rsidR="007414A9">
              <w:rPr>
                <w:rFonts w:ascii="Times New Roman" w:eastAsiaTheme="minorEastAsia" w:hint="eastAsia"/>
                <w:sz w:val="18"/>
                <w:szCs w:val="18"/>
              </w:rPr>
              <w:t>RF</w:t>
            </w:r>
            <w:r w:rsidRPr="007C2D0D">
              <w:rPr>
                <w:rFonts w:ascii="Times New Roman" w:eastAsiaTheme="minorEastAsia"/>
                <w:sz w:val="18"/>
                <w:szCs w:val="18"/>
              </w:rPr>
              <w:t>TO</w:t>
            </w:r>
            <w:r>
              <w:rPr>
                <w:rFonts w:ascii="Times New Roman" w:eastAsiaTheme="minorEastAsia" w:hint="eastAsia"/>
                <w:sz w:val="18"/>
                <w:szCs w:val="18"/>
              </w:rPr>
              <w:t>PLC</w:t>
            </w:r>
            <w:r w:rsidRPr="007C2D0D">
              <w:rPr>
                <w:rFonts w:ascii="Times New Roman" w:eastAsiaTheme="minorEastAsia"/>
                <w:sz w:val="18"/>
                <w:szCs w:val="18"/>
              </w:rPr>
              <w:t>IPC</w:t>
            </w:r>
            <w:r>
              <w:rPr>
                <w:rFonts w:ascii="Times New Roman" w:eastAsiaTheme="minorEastAsia" w:hint="eastAsia"/>
                <w:sz w:val="18"/>
                <w:szCs w:val="18"/>
              </w:rPr>
              <w:t xml:space="preserve">STS&lt;0&gt; for the </w:t>
            </w:r>
            <w:r w:rsidR="007D3CB9">
              <w:rPr>
                <w:rFonts w:ascii="Times New Roman" w:eastAsiaTheme="minorEastAsia" w:hint="eastAsia"/>
                <w:sz w:val="18"/>
                <w:szCs w:val="18"/>
              </w:rPr>
              <w:t>PLCDSP</w:t>
            </w:r>
            <w:r w:rsidRPr="00AB1E80">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bl>
    <w:p w:rsidR="00D4354C" w:rsidRPr="0050671A" w:rsidRDefault="00D4354C" w:rsidP="00D4354C">
      <w:r w:rsidRPr="0047685A">
        <w:rPr>
          <w:rFonts w:eastAsiaTheme="minorEastAsia"/>
          <w:sz w:val="18"/>
          <w:szCs w:val="18"/>
        </w:rPr>
        <w:t>Notes:</w:t>
      </w:r>
      <w:r>
        <w:rPr>
          <w:rFonts w:eastAsiaTheme="minorEastAsia" w:hint="eastAsia"/>
          <w:sz w:val="18"/>
          <w:szCs w:val="18"/>
        </w:rPr>
        <w:t xml:space="preserve"> </w:t>
      </w:r>
      <w:r w:rsidRPr="0047685A">
        <w:rPr>
          <w:rFonts w:eastAsiaTheme="minorEastAsia"/>
          <w:sz w:val="18"/>
          <w:szCs w:val="18"/>
        </w:rPr>
        <w:t xml:space="preserve">Normally, </w:t>
      </w:r>
      <w:r>
        <w:rPr>
          <w:rFonts w:eastAsiaTheme="minorEastAsia" w:hint="eastAsia"/>
          <w:sz w:val="18"/>
          <w:szCs w:val="18"/>
        </w:rPr>
        <w:t>PLCDSP</w:t>
      </w:r>
      <w:r w:rsidRPr="0047685A">
        <w:rPr>
          <w:rFonts w:eastAsiaTheme="minorEastAsia"/>
          <w:sz w:val="18"/>
          <w:szCs w:val="18"/>
        </w:rPr>
        <w:t xml:space="preserve"> will clear (acknowledge) </w:t>
      </w:r>
      <w:r>
        <w:rPr>
          <w:rFonts w:eastAsiaTheme="minorEastAsia" w:hint="eastAsia"/>
          <w:sz w:val="18"/>
          <w:szCs w:val="18"/>
        </w:rPr>
        <w:t xml:space="preserve">the </w:t>
      </w:r>
      <w:r w:rsidR="007414A9">
        <w:rPr>
          <w:rFonts w:eastAsiaTheme="minorEastAsia" w:hint="eastAsia"/>
          <w:sz w:val="18"/>
          <w:szCs w:val="18"/>
        </w:rPr>
        <w:t>RF</w:t>
      </w:r>
      <w:r>
        <w:rPr>
          <w:rFonts w:eastAsiaTheme="minorEastAsia" w:hint="eastAsia"/>
          <w:sz w:val="18"/>
          <w:szCs w:val="18"/>
        </w:rPr>
        <w:t xml:space="preserve">toPLC IPC event </w:t>
      </w:r>
      <w:r>
        <w:rPr>
          <w:rFonts w:eastAsiaTheme="minorEastAsia"/>
          <w:sz w:val="18"/>
          <w:szCs w:val="18"/>
        </w:rPr>
        <w:t>flag</w:t>
      </w:r>
      <w:r>
        <w:rPr>
          <w:rFonts w:eastAsiaTheme="minorEastAsia" w:hint="eastAsia"/>
          <w:sz w:val="18"/>
          <w:szCs w:val="18"/>
        </w:rPr>
        <w:t>s</w:t>
      </w:r>
      <w:r w:rsidRPr="0047685A">
        <w:rPr>
          <w:rFonts w:eastAsiaTheme="minorEastAsia"/>
          <w:sz w:val="18"/>
          <w:szCs w:val="18"/>
        </w:rPr>
        <w:t>. This mechanism may be u</w:t>
      </w:r>
      <w:r>
        <w:rPr>
          <w:rFonts w:eastAsiaTheme="minorEastAsia"/>
          <w:sz w:val="18"/>
          <w:szCs w:val="18"/>
        </w:rPr>
        <w:t xml:space="preserve">seful if </w:t>
      </w:r>
      <w:r>
        <w:rPr>
          <w:rFonts w:eastAsiaTheme="minorEastAsia" w:hint="eastAsia"/>
          <w:sz w:val="18"/>
          <w:szCs w:val="18"/>
        </w:rPr>
        <w:t>PLC DSP</w:t>
      </w:r>
      <w:r>
        <w:rPr>
          <w:rFonts w:eastAsiaTheme="minorEastAsia"/>
          <w:sz w:val="18"/>
          <w:szCs w:val="18"/>
        </w:rPr>
        <w:t xml:space="preserve"> is non-</w:t>
      </w:r>
      <w:r w:rsidRPr="0047685A">
        <w:rPr>
          <w:rFonts w:eastAsiaTheme="minorEastAsia"/>
          <w:sz w:val="18"/>
          <w:szCs w:val="18"/>
        </w:rPr>
        <w:t>responsive.</w:t>
      </w:r>
    </w:p>
    <w:p w:rsidR="00D4354C" w:rsidRPr="006B6DD5" w:rsidRDefault="00D4354C" w:rsidP="00D4354C"/>
    <w:p w:rsidR="00D4354C" w:rsidRDefault="007414A9" w:rsidP="00EC1A23">
      <w:pPr>
        <w:pStyle w:val="3"/>
        <w:numPr>
          <w:ilvl w:val="2"/>
          <w:numId w:val="18"/>
        </w:numPr>
      </w:pPr>
      <w:bookmarkStart w:id="2523" w:name="_Toc482273677"/>
      <w:r>
        <w:rPr>
          <w:rFonts w:hint="eastAsia"/>
        </w:rPr>
        <w:t>RF</w:t>
      </w:r>
      <w:r w:rsidR="0004350A">
        <w:rPr>
          <w:rFonts w:hint="eastAsia"/>
        </w:rPr>
        <w:t>TOPLCIPCFL</w:t>
      </w:r>
      <w:r w:rsidR="00D4354C">
        <w:rPr>
          <w:rFonts w:hint="eastAsia"/>
        </w:rPr>
        <w:t>G&lt;15:0&gt;</w:t>
      </w:r>
      <w:bookmarkEnd w:id="2523"/>
    </w:p>
    <w:p w:rsidR="00D4354C" w:rsidRDefault="007414A9" w:rsidP="00D4354C">
      <w:r>
        <w:rPr>
          <w:rFonts w:hint="eastAsia"/>
        </w:rPr>
        <w:t>RF</w:t>
      </w:r>
      <w:r w:rsidR="0004350A">
        <w:rPr>
          <w:rFonts w:hint="eastAsia"/>
        </w:rPr>
        <w:t>DSP</w:t>
      </w:r>
      <w:r w:rsidR="00D4354C">
        <w:rPr>
          <w:rFonts w:hint="eastAsia"/>
        </w:rPr>
        <w:t xml:space="preserve"> core to PLCDSP core IPC flags register</w:t>
      </w:r>
    </w:p>
    <w:p w:rsidR="00D4354C" w:rsidRPr="00E53CAA" w:rsidRDefault="00D4354C" w:rsidP="00D4354C">
      <w:pPr>
        <w:pStyle w:val="ae"/>
        <w:rPr>
          <w:rFonts w:ascii="Times New Roman" w:eastAsiaTheme="minorEastAsia" w:hAnsi="Times New Roman"/>
          <w:lang w:eastAsia="zh-CN"/>
        </w:rPr>
      </w:pPr>
      <w:r w:rsidRPr="00E53CAA">
        <w:rPr>
          <w:rFonts w:ascii="Times New Roman" w:hAnsi="Times New Roman"/>
        </w:rPr>
        <w:t>Address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31:16</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50671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15</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7414A9" w:rsidP="00D4354C">
            <w:pPr>
              <w:pStyle w:val="ad"/>
              <w:rPr>
                <w:rFonts w:ascii="Times New Roman" w:eastAsiaTheme="minorEastAsia"/>
                <w:sz w:val="18"/>
                <w:szCs w:val="18"/>
              </w:rPr>
            </w:pPr>
            <w:r>
              <w:rPr>
                <w:rFonts w:ascii="Times New Roman" w:eastAsiaTheme="minorEastAsia" w:hint="eastAsia"/>
                <w:sz w:val="18"/>
                <w:szCs w:val="18"/>
              </w:rPr>
              <w:t>RF</w:t>
            </w:r>
            <w:r w:rsidR="00D4354C">
              <w:rPr>
                <w:rFonts w:ascii="Times New Roman" w:eastAsiaTheme="minorEastAsia" w:hint="eastAsia"/>
                <w:sz w:val="18"/>
                <w:szCs w:val="18"/>
              </w:rPr>
              <w:t>TOPLCIPCFLG&lt;15&gt;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04350A" w:rsidP="00D4354C">
            <w:pPr>
              <w:pStyle w:val="ad"/>
              <w:rPr>
                <w:rFonts w:ascii="Times New Roman" w:eastAsiaTheme="minorEastAsia"/>
                <w:sz w:val="18"/>
                <w:szCs w:val="18"/>
              </w:rPr>
            </w:pPr>
            <w:r>
              <w:rPr>
                <w:rFonts w:ascii="Times New Roman" w:eastAsiaTheme="minorEastAsia" w:hint="eastAsia"/>
                <w:sz w:val="18"/>
                <w:szCs w:val="18"/>
              </w:rPr>
              <w:t xml:space="preserve">RFDSP </w:t>
            </w:r>
            <w:r w:rsidR="00D4354C" w:rsidRPr="007C2D0D">
              <w:rPr>
                <w:rFonts w:ascii="Times New Roman" w:eastAsiaTheme="minorEastAsia"/>
                <w:sz w:val="18"/>
                <w:szCs w:val="18"/>
              </w:rPr>
              <w:t xml:space="preserve">to </w:t>
            </w:r>
            <w:r>
              <w:rPr>
                <w:rFonts w:ascii="Times New Roman" w:eastAsiaTheme="minorEastAsia" w:hint="eastAsia"/>
                <w:sz w:val="18"/>
                <w:szCs w:val="18"/>
              </w:rPr>
              <w:t xml:space="preserve">PLCDSP </w:t>
            </w:r>
            <w:r w:rsidR="00D4354C" w:rsidRPr="007C2D0D">
              <w:rPr>
                <w:rFonts w:ascii="Times New Roman" w:eastAsiaTheme="minorEastAsia"/>
                <w:sz w:val="18"/>
                <w:szCs w:val="18"/>
              </w:rPr>
              <w:t xml:space="preserve">core IPC flag 15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to </w:t>
            </w:r>
            <w:r w:rsidR="0004350A">
              <w:rPr>
                <w:rFonts w:ascii="Times New Roman" w:eastAsiaTheme="minorEastAsia" w:hint="eastAsia"/>
                <w:sz w:val="18"/>
                <w:szCs w:val="18"/>
              </w:rPr>
              <w:t xml:space="preserve">RFDSP </w:t>
            </w:r>
            <w:r w:rsidRPr="00401317">
              <w:rPr>
                <w:rFonts w:ascii="Times New Roman" w:eastAsiaTheme="minorEastAsia"/>
                <w:sz w:val="18"/>
                <w:szCs w:val="18"/>
              </w:rPr>
              <w:t xml:space="preserve">whether </w:t>
            </w:r>
            <w:r w:rsidR="0004350A">
              <w:rPr>
                <w:rFonts w:ascii="Times New Roman" w:eastAsiaTheme="minorEastAsia"/>
                <w:sz w:val="18"/>
                <w:szCs w:val="18"/>
              </w:rPr>
              <w:t>the RFTOPLC</w:t>
            </w:r>
            <w:r>
              <w:rPr>
                <w:rFonts w:ascii="Times New Roman" w:eastAsiaTheme="minorEastAsia" w:hint="eastAsia"/>
                <w:sz w:val="18"/>
                <w:szCs w:val="18"/>
              </w:rPr>
              <w:t xml:space="preserve">IPCFLG&lt;15&gt;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lastRenderedPageBreak/>
              <w:t>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7414A9" w:rsidP="00D4354C">
            <w:pPr>
              <w:pStyle w:val="ad"/>
              <w:rPr>
                <w:rFonts w:ascii="Times New Roman" w:eastAsiaTheme="minorEastAsia"/>
                <w:sz w:val="18"/>
                <w:szCs w:val="18"/>
              </w:rPr>
            </w:pPr>
            <w:r>
              <w:rPr>
                <w:rFonts w:ascii="Times New Roman" w:eastAsiaTheme="minorEastAsia" w:hint="eastAsia"/>
                <w:sz w:val="18"/>
                <w:szCs w:val="18"/>
              </w:rPr>
              <w:t>RF</w:t>
            </w:r>
            <w:r w:rsidR="00D4354C">
              <w:rPr>
                <w:rFonts w:ascii="Times New Roman" w:eastAsiaTheme="minorEastAsia" w:hint="eastAsia"/>
                <w:sz w:val="18"/>
                <w:szCs w:val="18"/>
              </w:rPr>
              <w:t>TOPLCIPCFLG&lt;14&gt;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04350A" w:rsidP="00D4354C">
            <w:pPr>
              <w:pStyle w:val="ad"/>
              <w:rPr>
                <w:rFonts w:ascii="Times New Roman" w:eastAsiaTheme="minorEastAsia"/>
                <w:sz w:val="18"/>
                <w:szCs w:val="18"/>
              </w:rPr>
            </w:pPr>
            <w:r>
              <w:rPr>
                <w:rFonts w:ascii="Times New Roman" w:eastAsiaTheme="minorEastAsia" w:hint="eastAsia"/>
                <w:sz w:val="18"/>
                <w:szCs w:val="18"/>
              </w:rPr>
              <w:t xml:space="preserve">RFDSP </w:t>
            </w:r>
            <w:r w:rsidR="00D4354C" w:rsidRPr="007C2D0D">
              <w:rPr>
                <w:rFonts w:ascii="Times New Roman" w:eastAsiaTheme="minorEastAsia"/>
                <w:sz w:val="18"/>
                <w:szCs w:val="18"/>
              </w:rPr>
              <w:t xml:space="preserve">to </w:t>
            </w:r>
            <w:r>
              <w:rPr>
                <w:rFonts w:ascii="Times New Roman" w:eastAsiaTheme="minorEastAsia" w:hint="eastAsia"/>
                <w:sz w:val="18"/>
                <w:szCs w:val="18"/>
              </w:rPr>
              <w:t xml:space="preserve">PLCDSP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4</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to </w:t>
            </w:r>
            <w:r w:rsidR="0004350A">
              <w:rPr>
                <w:rFonts w:ascii="Times New Roman" w:eastAsiaTheme="minorEastAsia" w:hint="eastAsia"/>
                <w:sz w:val="18"/>
                <w:szCs w:val="18"/>
              </w:rPr>
              <w:t xml:space="preserve">RFDSP </w:t>
            </w:r>
            <w:r w:rsidRPr="00401317">
              <w:rPr>
                <w:rFonts w:ascii="Times New Roman" w:eastAsiaTheme="minorEastAsia"/>
                <w:sz w:val="18"/>
                <w:szCs w:val="18"/>
              </w:rPr>
              <w:t xml:space="preserve">whether </w:t>
            </w:r>
            <w:r w:rsidR="0004350A">
              <w:rPr>
                <w:rFonts w:ascii="Times New Roman" w:eastAsiaTheme="minorEastAsia"/>
                <w:sz w:val="18"/>
                <w:szCs w:val="18"/>
              </w:rPr>
              <w:t>the RFTOPLC</w:t>
            </w:r>
            <w:r>
              <w:rPr>
                <w:rFonts w:ascii="Times New Roman" w:eastAsiaTheme="minorEastAsia" w:hint="eastAsia"/>
                <w:sz w:val="18"/>
                <w:szCs w:val="18"/>
              </w:rPr>
              <w:t xml:space="preserve">IPCFLG&lt;14&gt;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13</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7414A9" w:rsidP="00D4354C">
            <w:pPr>
              <w:pStyle w:val="ad"/>
              <w:rPr>
                <w:rFonts w:ascii="Times New Roman" w:eastAsiaTheme="minorEastAsia"/>
                <w:sz w:val="18"/>
                <w:szCs w:val="18"/>
              </w:rPr>
            </w:pPr>
            <w:r>
              <w:rPr>
                <w:rFonts w:ascii="Times New Roman" w:eastAsiaTheme="minorEastAsia" w:hint="eastAsia"/>
                <w:sz w:val="18"/>
                <w:szCs w:val="18"/>
              </w:rPr>
              <w:t>RF</w:t>
            </w:r>
            <w:r w:rsidR="00D4354C">
              <w:rPr>
                <w:rFonts w:ascii="Times New Roman" w:eastAsiaTheme="minorEastAsia" w:hint="eastAsia"/>
                <w:sz w:val="18"/>
                <w:szCs w:val="18"/>
              </w:rPr>
              <w:t>TOPLCIPCFLG&lt;13&gt;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04350A" w:rsidP="00D4354C">
            <w:pPr>
              <w:pStyle w:val="ad"/>
              <w:rPr>
                <w:rFonts w:ascii="Times New Roman" w:eastAsiaTheme="minorEastAsia"/>
                <w:sz w:val="18"/>
                <w:szCs w:val="18"/>
              </w:rPr>
            </w:pPr>
            <w:r>
              <w:rPr>
                <w:rFonts w:ascii="Times New Roman" w:eastAsiaTheme="minorEastAsia" w:hint="eastAsia"/>
                <w:sz w:val="18"/>
                <w:szCs w:val="18"/>
              </w:rPr>
              <w:t xml:space="preserve">RFDSP </w:t>
            </w:r>
            <w:r w:rsidR="00D4354C" w:rsidRPr="007C2D0D">
              <w:rPr>
                <w:rFonts w:ascii="Times New Roman" w:eastAsiaTheme="minorEastAsia"/>
                <w:sz w:val="18"/>
                <w:szCs w:val="18"/>
              </w:rPr>
              <w:t xml:space="preserve">to </w:t>
            </w:r>
            <w:r>
              <w:rPr>
                <w:rFonts w:ascii="Times New Roman" w:eastAsiaTheme="minorEastAsia" w:hint="eastAsia"/>
                <w:sz w:val="18"/>
                <w:szCs w:val="18"/>
              </w:rPr>
              <w:t xml:space="preserve">PLCDSP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3</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to </w:t>
            </w:r>
            <w:r w:rsidR="0004350A">
              <w:rPr>
                <w:rFonts w:ascii="Times New Roman" w:eastAsiaTheme="minorEastAsia" w:hint="eastAsia"/>
                <w:sz w:val="18"/>
                <w:szCs w:val="18"/>
              </w:rPr>
              <w:t xml:space="preserve">RFDSP </w:t>
            </w:r>
            <w:r w:rsidRPr="00401317">
              <w:rPr>
                <w:rFonts w:ascii="Times New Roman" w:eastAsiaTheme="minorEastAsia"/>
                <w:sz w:val="18"/>
                <w:szCs w:val="18"/>
              </w:rPr>
              <w:t xml:space="preserve">whether </w:t>
            </w:r>
            <w:r w:rsidR="0004350A">
              <w:rPr>
                <w:rFonts w:ascii="Times New Roman" w:eastAsiaTheme="minorEastAsia"/>
                <w:sz w:val="18"/>
                <w:szCs w:val="18"/>
              </w:rPr>
              <w:t>the RFTOPLC</w:t>
            </w:r>
            <w:r>
              <w:rPr>
                <w:rFonts w:ascii="Times New Roman" w:eastAsiaTheme="minorEastAsia" w:hint="eastAsia"/>
                <w:sz w:val="18"/>
                <w:szCs w:val="18"/>
              </w:rPr>
              <w:t xml:space="preserve">IPCFLG&lt;13&gt;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7414A9" w:rsidP="00D4354C">
            <w:pPr>
              <w:pStyle w:val="ad"/>
              <w:rPr>
                <w:rFonts w:ascii="Times New Roman" w:eastAsiaTheme="minorEastAsia"/>
                <w:sz w:val="18"/>
                <w:szCs w:val="18"/>
              </w:rPr>
            </w:pPr>
            <w:r>
              <w:rPr>
                <w:rFonts w:ascii="Times New Roman" w:eastAsiaTheme="minorEastAsia" w:hint="eastAsia"/>
                <w:sz w:val="18"/>
                <w:szCs w:val="18"/>
              </w:rPr>
              <w:t>RF</w:t>
            </w:r>
            <w:r w:rsidR="00D4354C">
              <w:rPr>
                <w:rFonts w:ascii="Times New Roman" w:eastAsiaTheme="minorEastAsia" w:hint="eastAsia"/>
                <w:sz w:val="18"/>
                <w:szCs w:val="18"/>
              </w:rPr>
              <w:t>TOPLCIPCFLG&lt;12&gt;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04350A" w:rsidP="00D4354C">
            <w:pPr>
              <w:pStyle w:val="ad"/>
              <w:rPr>
                <w:rFonts w:ascii="Times New Roman" w:eastAsiaTheme="minorEastAsia"/>
                <w:sz w:val="18"/>
                <w:szCs w:val="18"/>
              </w:rPr>
            </w:pPr>
            <w:r>
              <w:rPr>
                <w:rFonts w:ascii="Times New Roman" w:eastAsiaTheme="minorEastAsia" w:hint="eastAsia"/>
                <w:sz w:val="18"/>
                <w:szCs w:val="18"/>
              </w:rPr>
              <w:t xml:space="preserve">RFDSP </w:t>
            </w:r>
            <w:r w:rsidR="00D4354C" w:rsidRPr="007C2D0D">
              <w:rPr>
                <w:rFonts w:ascii="Times New Roman" w:eastAsiaTheme="minorEastAsia"/>
                <w:sz w:val="18"/>
                <w:szCs w:val="18"/>
              </w:rPr>
              <w:t xml:space="preserve">to </w:t>
            </w:r>
            <w:r>
              <w:rPr>
                <w:rFonts w:ascii="Times New Roman" w:eastAsiaTheme="minorEastAsia" w:hint="eastAsia"/>
                <w:sz w:val="18"/>
                <w:szCs w:val="18"/>
              </w:rPr>
              <w:t xml:space="preserve">PLCDSP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2</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to </w:t>
            </w:r>
            <w:r w:rsidR="0004350A">
              <w:rPr>
                <w:rFonts w:ascii="Times New Roman" w:eastAsiaTheme="minorEastAsia" w:hint="eastAsia"/>
                <w:sz w:val="18"/>
                <w:szCs w:val="18"/>
              </w:rPr>
              <w:t xml:space="preserve">RFDSP </w:t>
            </w:r>
            <w:r w:rsidRPr="00401317">
              <w:rPr>
                <w:rFonts w:ascii="Times New Roman" w:eastAsiaTheme="minorEastAsia"/>
                <w:sz w:val="18"/>
                <w:szCs w:val="18"/>
              </w:rPr>
              <w:t xml:space="preserve">whether </w:t>
            </w:r>
            <w:r w:rsidR="0004350A">
              <w:rPr>
                <w:rFonts w:ascii="Times New Roman" w:eastAsiaTheme="minorEastAsia"/>
                <w:sz w:val="18"/>
                <w:szCs w:val="18"/>
              </w:rPr>
              <w:t>the RFTOPLC</w:t>
            </w:r>
            <w:r>
              <w:rPr>
                <w:rFonts w:ascii="Times New Roman" w:eastAsiaTheme="minorEastAsia" w:hint="eastAsia"/>
                <w:sz w:val="18"/>
                <w:szCs w:val="18"/>
              </w:rPr>
              <w:t xml:space="preserve">IPCFLG&lt;12&gt;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11</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7414A9" w:rsidP="00D4354C">
            <w:pPr>
              <w:pStyle w:val="ad"/>
              <w:rPr>
                <w:rFonts w:ascii="Times New Roman" w:eastAsiaTheme="minorEastAsia"/>
                <w:sz w:val="18"/>
                <w:szCs w:val="18"/>
              </w:rPr>
            </w:pPr>
            <w:r>
              <w:rPr>
                <w:rFonts w:ascii="Times New Roman" w:eastAsiaTheme="minorEastAsia" w:hint="eastAsia"/>
                <w:sz w:val="18"/>
                <w:szCs w:val="18"/>
              </w:rPr>
              <w:t>RF</w:t>
            </w:r>
            <w:r w:rsidR="00D4354C">
              <w:rPr>
                <w:rFonts w:ascii="Times New Roman" w:eastAsiaTheme="minorEastAsia" w:hint="eastAsia"/>
                <w:sz w:val="18"/>
                <w:szCs w:val="18"/>
              </w:rPr>
              <w:t>TOPLCIPCFLG&lt;11&gt;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04350A" w:rsidP="00D4354C">
            <w:pPr>
              <w:pStyle w:val="ad"/>
              <w:rPr>
                <w:rFonts w:ascii="Times New Roman" w:eastAsiaTheme="minorEastAsia"/>
                <w:sz w:val="18"/>
                <w:szCs w:val="18"/>
              </w:rPr>
            </w:pPr>
            <w:r>
              <w:rPr>
                <w:rFonts w:ascii="Times New Roman" w:eastAsiaTheme="minorEastAsia" w:hint="eastAsia"/>
                <w:sz w:val="18"/>
                <w:szCs w:val="18"/>
              </w:rPr>
              <w:t xml:space="preserve">RFDSP </w:t>
            </w:r>
            <w:r w:rsidR="00D4354C" w:rsidRPr="007C2D0D">
              <w:rPr>
                <w:rFonts w:ascii="Times New Roman" w:eastAsiaTheme="minorEastAsia"/>
                <w:sz w:val="18"/>
                <w:szCs w:val="18"/>
              </w:rPr>
              <w:t xml:space="preserve">to </w:t>
            </w:r>
            <w:r>
              <w:rPr>
                <w:rFonts w:ascii="Times New Roman" w:eastAsiaTheme="minorEastAsia" w:hint="eastAsia"/>
                <w:sz w:val="18"/>
                <w:szCs w:val="18"/>
              </w:rPr>
              <w:t xml:space="preserve">PLCDSP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1</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to </w:t>
            </w:r>
            <w:r w:rsidR="0004350A">
              <w:rPr>
                <w:rFonts w:ascii="Times New Roman" w:eastAsiaTheme="minorEastAsia" w:hint="eastAsia"/>
                <w:sz w:val="18"/>
                <w:szCs w:val="18"/>
              </w:rPr>
              <w:t xml:space="preserve">RFDSP </w:t>
            </w:r>
            <w:r w:rsidRPr="00401317">
              <w:rPr>
                <w:rFonts w:ascii="Times New Roman" w:eastAsiaTheme="minorEastAsia"/>
                <w:sz w:val="18"/>
                <w:szCs w:val="18"/>
              </w:rPr>
              <w:t xml:space="preserve">whether </w:t>
            </w:r>
            <w:r w:rsidR="0004350A">
              <w:rPr>
                <w:rFonts w:ascii="Times New Roman" w:eastAsiaTheme="minorEastAsia"/>
                <w:sz w:val="18"/>
                <w:szCs w:val="18"/>
              </w:rPr>
              <w:t>the RFTOPLC</w:t>
            </w:r>
            <w:r>
              <w:rPr>
                <w:rFonts w:ascii="Times New Roman" w:eastAsiaTheme="minorEastAsia" w:hint="eastAsia"/>
                <w:sz w:val="18"/>
                <w:szCs w:val="18"/>
              </w:rPr>
              <w:t xml:space="preserve">IPCFLG&lt;11&gt;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7414A9" w:rsidP="00D4354C">
            <w:pPr>
              <w:pStyle w:val="ad"/>
              <w:rPr>
                <w:rFonts w:ascii="Times New Roman" w:eastAsiaTheme="minorEastAsia"/>
                <w:sz w:val="18"/>
                <w:szCs w:val="18"/>
              </w:rPr>
            </w:pPr>
            <w:r>
              <w:rPr>
                <w:rFonts w:ascii="Times New Roman" w:eastAsiaTheme="minorEastAsia" w:hint="eastAsia"/>
                <w:sz w:val="18"/>
                <w:szCs w:val="18"/>
              </w:rPr>
              <w:t>RF</w:t>
            </w:r>
            <w:r w:rsidR="00D4354C">
              <w:rPr>
                <w:rFonts w:ascii="Times New Roman" w:eastAsiaTheme="minorEastAsia" w:hint="eastAsia"/>
                <w:sz w:val="18"/>
                <w:szCs w:val="18"/>
              </w:rPr>
              <w:t>TOPLCIPCFLG&lt;10&gt;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04350A" w:rsidP="00D4354C">
            <w:pPr>
              <w:pStyle w:val="ad"/>
              <w:rPr>
                <w:rFonts w:ascii="Times New Roman" w:eastAsiaTheme="minorEastAsia"/>
                <w:sz w:val="18"/>
                <w:szCs w:val="18"/>
              </w:rPr>
            </w:pPr>
            <w:r>
              <w:rPr>
                <w:rFonts w:ascii="Times New Roman" w:eastAsiaTheme="minorEastAsia" w:hint="eastAsia"/>
                <w:sz w:val="18"/>
                <w:szCs w:val="18"/>
              </w:rPr>
              <w:t xml:space="preserve">RFDSP </w:t>
            </w:r>
            <w:r w:rsidR="00D4354C" w:rsidRPr="007C2D0D">
              <w:rPr>
                <w:rFonts w:ascii="Times New Roman" w:eastAsiaTheme="minorEastAsia"/>
                <w:sz w:val="18"/>
                <w:szCs w:val="18"/>
              </w:rPr>
              <w:t xml:space="preserve">to </w:t>
            </w:r>
            <w:r>
              <w:rPr>
                <w:rFonts w:ascii="Times New Roman" w:eastAsiaTheme="minorEastAsia" w:hint="eastAsia"/>
                <w:sz w:val="18"/>
                <w:szCs w:val="18"/>
              </w:rPr>
              <w:t xml:space="preserve">PLCDSP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0</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to </w:t>
            </w:r>
            <w:r w:rsidR="0004350A">
              <w:rPr>
                <w:rFonts w:ascii="Times New Roman" w:eastAsiaTheme="minorEastAsia" w:hint="eastAsia"/>
                <w:sz w:val="18"/>
                <w:szCs w:val="18"/>
              </w:rPr>
              <w:t xml:space="preserve">RFDSP </w:t>
            </w:r>
            <w:r w:rsidRPr="00401317">
              <w:rPr>
                <w:rFonts w:ascii="Times New Roman" w:eastAsiaTheme="minorEastAsia"/>
                <w:sz w:val="18"/>
                <w:szCs w:val="18"/>
              </w:rPr>
              <w:t xml:space="preserve">whether </w:t>
            </w:r>
            <w:r w:rsidR="0004350A">
              <w:rPr>
                <w:rFonts w:ascii="Times New Roman" w:eastAsiaTheme="minorEastAsia"/>
                <w:sz w:val="18"/>
                <w:szCs w:val="18"/>
              </w:rPr>
              <w:t>the RFTOPLC</w:t>
            </w:r>
            <w:r>
              <w:rPr>
                <w:rFonts w:ascii="Times New Roman" w:eastAsiaTheme="minorEastAsia" w:hint="eastAsia"/>
                <w:sz w:val="18"/>
                <w:szCs w:val="18"/>
              </w:rPr>
              <w:t xml:space="preserve">IPCFLG&lt;10&gt;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9</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7414A9" w:rsidP="00D4354C">
            <w:pPr>
              <w:pStyle w:val="ad"/>
              <w:rPr>
                <w:rFonts w:ascii="Times New Roman" w:eastAsiaTheme="minorEastAsia"/>
                <w:sz w:val="18"/>
                <w:szCs w:val="18"/>
              </w:rPr>
            </w:pPr>
            <w:r>
              <w:rPr>
                <w:rFonts w:ascii="Times New Roman" w:eastAsiaTheme="minorEastAsia" w:hint="eastAsia"/>
                <w:sz w:val="18"/>
                <w:szCs w:val="18"/>
              </w:rPr>
              <w:t>RF</w:t>
            </w:r>
            <w:r w:rsidR="00D4354C">
              <w:rPr>
                <w:rFonts w:ascii="Times New Roman" w:eastAsiaTheme="minorEastAsia" w:hint="eastAsia"/>
                <w:sz w:val="18"/>
                <w:szCs w:val="18"/>
              </w:rPr>
              <w:t>TOPLCIPCFLG&lt;9</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04350A" w:rsidP="00D4354C">
            <w:pPr>
              <w:pStyle w:val="ad"/>
              <w:rPr>
                <w:rFonts w:ascii="Times New Roman" w:eastAsiaTheme="minorEastAsia"/>
                <w:sz w:val="18"/>
                <w:szCs w:val="18"/>
              </w:rPr>
            </w:pPr>
            <w:r>
              <w:rPr>
                <w:rFonts w:ascii="Times New Roman" w:eastAsiaTheme="minorEastAsia" w:hint="eastAsia"/>
                <w:sz w:val="18"/>
                <w:szCs w:val="18"/>
              </w:rPr>
              <w:t xml:space="preserve">RFDSP </w:t>
            </w:r>
            <w:r w:rsidR="00D4354C" w:rsidRPr="007C2D0D">
              <w:rPr>
                <w:rFonts w:ascii="Times New Roman" w:eastAsiaTheme="minorEastAsia"/>
                <w:sz w:val="18"/>
                <w:szCs w:val="18"/>
              </w:rPr>
              <w:t xml:space="preserve">to </w:t>
            </w:r>
            <w:r>
              <w:rPr>
                <w:rFonts w:ascii="Times New Roman" w:eastAsiaTheme="minorEastAsia" w:hint="eastAsia"/>
                <w:sz w:val="18"/>
                <w:szCs w:val="18"/>
              </w:rPr>
              <w:t xml:space="preserve">PLCDSP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9</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to </w:t>
            </w:r>
            <w:r w:rsidR="0004350A">
              <w:rPr>
                <w:rFonts w:ascii="Times New Roman" w:eastAsiaTheme="minorEastAsia" w:hint="eastAsia"/>
                <w:sz w:val="18"/>
                <w:szCs w:val="18"/>
              </w:rPr>
              <w:t xml:space="preserve">RFDSP </w:t>
            </w:r>
            <w:r w:rsidRPr="00401317">
              <w:rPr>
                <w:rFonts w:ascii="Times New Roman" w:eastAsiaTheme="minorEastAsia"/>
                <w:sz w:val="18"/>
                <w:szCs w:val="18"/>
              </w:rPr>
              <w:t xml:space="preserve">whether </w:t>
            </w:r>
            <w:r w:rsidR="0004350A">
              <w:rPr>
                <w:rFonts w:ascii="Times New Roman" w:eastAsiaTheme="minorEastAsia"/>
                <w:sz w:val="18"/>
                <w:szCs w:val="18"/>
              </w:rPr>
              <w:t>the RFTOPLC</w:t>
            </w:r>
            <w:r>
              <w:rPr>
                <w:rFonts w:ascii="Times New Roman" w:eastAsiaTheme="minorEastAsia" w:hint="eastAsia"/>
                <w:sz w:val="18"/>
                <w:szCs w:val="18"/>
              </w:rPr>
              <w:t xml:space="preserve">IPCFLG&lt;9&gt;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8</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7414A9" w:rsidP="00D4354C">
            <w:pPr>
              <w:pStyle w:val="ad"/>
              <w:rPr>
                <w:rFonts w:ascii="Times New Roman" w:eastAsiaTheme="minorEastAsia"/>
                <w:sz w:val="18"/>
                <w:szCs w:val="18"/>
              </w:rPr>
            </w:pPr>
            <w:r>
              <w:rPr>
                <w:rFonts w:ascii="Times New Roman" w:eastAsiaTheme="minorEastAsia" w:hint="eastAsia"/>
                <w:sz w:val="18"/>
                <w:szCs w:val="18"/>
              </w:rPr>
              <w:t>RF</w:t>
            </w:r>
            <w:r w:rsidR="00D4354C">
              <w:rPr>
                <w:rFonts w:ascii="Times New Roman" w:eastAsiaTheme="minorEastAsia" w:hint="eastAsia"/>
                <w:sz w:val="18"/>
                <w:szCs w:val="18"/>
              </w:rPr>
              <w:t>TOPLCIPCFLG&lt;8&gt;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04350A" w:rsidP="00D4354C">
            <w:pPr>
              <w:pStyle w:val="ad"/>
              <w:rPr>
                <w:rFonts w:ascii="Times New Roman" w:eastAsiaTheme="minorEastAsia"/>
                <w:sz w:val="18"/>
                <w:szCs w:val="18"/>
              </w:rPr>
            </w:pPr>
            <w:r>
              <w:rPr>
                <w:rFonts w:ascii="Times New Roman" w:eastAsiaTheme="minorEastAsia" w:hint="eastAsia"/>
                <w:sz w:val="18"/>
                <w:szCs w:val="18"/>
              </w:rPr>
              <w:t xml:space="preserve">RFDSP </w:t>
            </w:r>
            <w:r w:rsidR="00D4354C" w:rsidRPr="007C2D0D">
              <w:rPr>
                <w:rFonts w:ascii="Times New Roman" w:eastAsiaTheme="minorEastAsia"/>
                <w:sz w:val="18"/>
                <w:szCs w:val="18"/>
              </w:rPr>
              <w:t xml:space="preserve">to </w:t>
            </w:r>
            <w:r>
              <w:rPr>
                <w:rFonts w:ascii="Times New Roman" w:eastAsiaTheme="minorEastAsia" w:hint="eastAsia"/>
                <w:sz w:val="18"/>
                <w:szCs w:val="18"/>
              </w:rPr>
              <w:t xml:space="preserve">PLCDSP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8</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to </w:t>
            </w:r>
            <w:r w:rsidR="0004350A">
              <w:rPr>
                <w:rFonts w:ascii="Times New Roman" w:eastAsiaTheme="minorEastAsia" w:hint="eastAsia"/>
                <w:sz w:val="18"/>
                <w:szCs w:val="18"/>
              </w:rPr>
              <w:t xml:space="preserve">RFDSP </w:t>
            </w:r>
            <w:r w:rsidRPr="00401317">
              <w:rPr>
                <w:rFonts w:ascii="Times New Roman" w:eastAsiaTheme="minorEastAsia"/>
                <w:sz w:val="18"/>
                <w:szCs w:val="18"/>
              </w:rPr>
              <w:t xml:space="preserve">whether </w:t>
            </w:r>
            <w:r w:rsidR="0004350A">
              <w:rPr>
                <w:rFonts w:ascii="Times New Roman" w:eastAsiaTheme="minorEastAsia"/>
                <w:sz w:val="18"/>
                <w:szCs w:val="18"/>
              </w:rPr>
              <w:t>the RFTOPLC</w:t>
            </w:r>
            <w:r>
              <w:rPr>
                <w:rFonts w:ascii="Times New Roman" w:eastAsiaTheme="minorEastAsia" w:hint="eastAsia"/>
                <w:sz w:val="18"/>
                <w:szCs w:val="18"/>
              </w:rPr>
              <w:t xml:space="preserve">IPCFLG&lt;8&gt;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7</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7414A9" w:rsidP="00D4354C">
            <w:pPr>
              <w:pStyle w:val="ad"/>
              <w:rPr>
                <w:rFonts w:ascii="Times New Roman" w:eastAsiaTheme="minorEastAsia"/>
                <w:sz w:val="18"/>
                <w:szCs w:val="18"/>
              </w:rPr>
            </w:pPr>
            <w:r>
              <w:rPr>
                <w:rFonts w:ascii="Times New Roman" w:eastAsiaTheme="minorEastAsia" w:hint="eastAsia"/>
                <w:sz w:val="18"/>
                <w:szCs w:val="18"/>
              </w:rPr>
              <w:t>RF</w:t>
            </w:r>
            <w:r w:rsidR="00D4354C">
              <w:rPr>
                <w:rFonts w:ascii="Times New Roman" w:eastAsiaTheme="minorEastAsia" w:hint="eastAsia"/>
                <w:sz w:val="18"/>
                <w:szCs w:val="18"/>
              </w:rPr>
              <w:t>TOPLCIPCFLG&lt;7&gt;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04350A" w:rsidP="00D4354C">
            <w:pPr>
              <w:pStyle w:val="ad"/>
              <w:rPr>
                <w:rFonts w:ascii="Times New Roman" w:eastAsiaTheme="minorEastAsia"/>
                <w:sz w:val="18"/>
                <w:szCs w:val="18"/>
              </w:rPr>
            </w:pPr>
            <w:r>
              <w:rPr>
                <w:rFonts w:ascii="Times New Roman" w:eastAsiaTheme="minorEastAsia" w:hint="eastAsia"/>
                <w:sz w:val="18"/>
                <w:szCs w:val="18"/>
              </w:rPr>
              <w:t xml:space="preserve">RFDSP </w:t>
            </w:r>
            <w:r w:rsidR="00D4354C" w:rsidRPr="007C2D0D">
              <w:rPr>
                <w:rFonts w:ascii="Times New Roman" w:eastAsiaTheme="minorEastAsia"/>
                <w:sz w:val="18"/>
                <w:szCs w:val="18"/>
              </w:rPr>
              <w:t xml:space="preserve">to </w:t>
            </w:r>
            <w:r>
              <w:rPr>
                <w:rFonts w:ascii="Times New Roman" w:eastAsiaTheme="minorEastAsia" w:hint="eastAsia"/>
                <w:sz w:val="18"/>
                <w:szCs w:val="18"/>
              </w:rPr>
              <w:t xml:space="preserve">PLCDSP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7</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to </w:t>
            </w:r>
            <w:r w:rsidR="0004350A">
              <w:rPr>
                <w:rFonts w:ascii="Times New Roman" w:eastAsiaTheme="minorEastAsia" w:hint="eastAsia"/>
                <w:sz w:val="18"/>
                <w:szCs w:val="18"/>
              </w:rPr>
              <w:t xml:space="preserve">RFDSP </w:t>
            </w:r>
            <w:r w:rsidRPr="00401317">
              <w:rPr>
                <w:rFonts w:ascii="Times New Roman" w:eastAsiaTheme="minorEastAsia"/>
                <w:sz w:val="18"/>
                <w:szCs w:val="18"/>
              </w:rPr>
              <w:t xml:space="preserve">whether </w:t>
            </w:r>
            <w:r w:rsidR="0004350A">
              <w:rPr>
                <w:rFonts w:ascii="Times New Roman" w:eastAsiaTheme="minorEastAsia"/>
                <w:sz w:val="18"/>
                <w:szCs w:val="18"/>
              </w:rPr>
              <w:t>the RFTOPLC</w:t>
            </w:r>
            <w:r>
              <w:rPr>
                <w:rFonts w:ascii="Times New Roman" w:eastAsiaTheme="minorEastAsia" w:hint="eastAsia"/>
                <w:sz w:val="18"/>
                <w:szCs w:val="18"/>
              </w:rPr>
              <w:t xml:space="preserve">IPCFLG&lt;7&gt;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6</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7414A9" w:rsidP="00D4354C">
            <w:pPr>
              <w:pStyle w:val="ad"/>
              <w:rPr>
                <w:rFonts w:ascii="Times New Roman" w:eastAsiaTheme="minorEastAsia"/>
                <w:sz w:val="18"/>
                <w:szCs w:val="18"/>
              </w:rPr>
            </w:pPr>
            <w:r>
              <w:rPr>
                <w:rFonts w:ascii="Times New Roman" w:eastAsiaTheme="minorEastAsia" w:hint="eastAsia"/>
                <w:sz w:val="18"/>
                <w:szCs w:val="18"/>
              </w:rPr>
              <w:t>RF</w:t>
            </w:r>
            <w:r w:rsidR="00D4354C">
              <w:rPr>
                <w:rFonts w:ascii="Times New Roman" w:eastAsiaTheme="minorEastAsia" w:hint="eastAsia"/>
                <w:sz w:val="18"/>
                <w:szCs w:val="18"/>
              </w:rPr>
              <w:t>TOPLCIPCFLG&lt;6&gt;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04350A" w:rsidP="00D4354C">
            <w:pPr>
              <w:pStyle w:val="ad"/>
              <w:rPr>
                <w:rFonts w:ascii="Times New Roman" w:eastAsiaTheme="minorEastAsia"/>
                <w:sz w:val="18"/>
                <w:szCs w:val="18"/>
              </w:rPr>
            </w:pPr>
            <w:r>
              <w:rPr>
                <w:rFonts w:ascii="Times New Roman" w:eastAsiaTheme="minorEastAsia" w:hint="eastAsia"/>
                <w:sz w:val="18"/>
                <w:szCs w:val="18"/>
              </w:rPr>
              <w:t xml:space="preserve">RFDSP </w:t>
            </w:r>
            <w:r w:rsidR="00D4354C" w:rsidRPr="007C2D0D">
              <w:rPr>
                <w:rFonts w:ascii="Times New Roman" w:eastAsiaTheme="minorEastAsia"/>
                <w:sz w:val="18"/>
                <w:szCs w:val="18"/>
              </w:rPr>
              <w:t xml:space="preserve">to </w:t>
            </w:r>
            <w:r>
              <w:rPr>
                <w:rFonts w:ascii="Times New Roman" w:eastAsiaTheme="minorEastAsia" w:hint="eastAsia"/>
                <w:sz w:val="18"/>
                <w:szCs w:val="18"/>
              </w:rPr>
              <w:t xml:space="preserve">PLCDSP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6</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to </w:t>
            </w:r>
            <w:r w:rsidR="0004350A">
              <w:rPr>
                <w:rFonts w:ascii="Times New Roman" w:eastAsiaTheme="minorEastAsia" w:hint="eastAsia"/>
                <w:sz w:val="18"/>
                <w:szCs w:val="18"/>
              </w:rPr>
              <w:t xml:space="preserve">RFDSP </w:t>
            </w:r>
            <w:r w:rsidRPr="00401317">
              <w:rPr>
                <w:rFonts w:ascii="Times New Roman" w:eastAsiaTheme="minorEastAsia"/>
                <w:sz w:val="18"/>
                <w:szCs w:val="18"/>
              </w:rPr>
              <w:t xml:space="preserve">whether </w:t>
            </w:r>
            <w:r w:rsidR="0004350A">
              <w:rPr>
                <w:rFonts w:ascii="Times New Roman" w:eastAsiaTheme="minorEastAsia"/>
                <w:sz w:val="18"/>
                <w:szCs w:val="18"/>
              </w:rPr>
              <w:t>the RFTOPLC</w:t>
            </w:r>
            <w:r>
              <w:rPr>
                <w:rFonts w:ascii="Times New Roman" w:eastAsiaTheme="minorEastAsia" w:hint="eastAsia"/>
                <w:sz w:val="18"/>
                <w:szCs w:val="18"/>
              </w:rPr>
              <w:t xml:space="preserve">IPCFLG&lt;6&gt;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5</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7414A9" w:rsidP="00D4354C">
            <w:pPr>
              <w:pStyle w:val="ad"/>
              <w:rPr>
                <w:rFonts w:ascii="Times New Roman" w:eastAsiaTheme="minorEastAsia"/>
                <w:sz w:val="18"/>
                <w:szCs w:val="18"/>
              </w:rPr>
            </w:pPr>
            <w:r>
              <w:rPr>
                <w:rFonts w:ascii="Times New Roman" w:eastAsiaTheme="minorEastAsia" w:hint="eastAsia"/>
                <w:sz w:val="18"/>
                <w:szCs w:val="18"/>
              </w:rPr>
              <w:t>RF</w:t>
            </w:r>
            <w:r w:rsidR="00D4354C">
              <w:rPr>
                <w:rFonts w:ascii="Times New Roman" w:eastAsiaTheme="minorEastAsia" w:hint="eastAsia"/>
                <w:sz w:val="18"/>
                <w:szCs w:val="18"/>
              </w:rPr>
              <w:t>TOPLCIPCFLG&lt;5&gt;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04350A" w:rsidP="00D4354C">
            <w:pPr>
              <w:pStyle w:val="ad"/>
              <w:rPr>
                <w:rFonts w:ascii="Times New Roman" w:eastAsiaTheme="minorEastAsia"/>
                <w:sz w:val="18"/>
                <w:szCs w:val="18"/>
              </w:rPr>
            </w:pPr>
            <w:r>
              <w:rPr>
                <w:rFonts w:ascii="Times New Roman" w:eastAsiaTheme="minorEastAsia" w:hint="eastAsia"/>
                <w:sz w:val="18"/>
                <w:szCs w:val="18"/>
              </w:rPr>
              <w:t xml:space="preserve">RFDSP </w:t>
            </w:r>
            <w:r w:rsidR="00D4354C" w:rsidRPr="007C2D0D">
              <w:rPr>
                <w:rFonts w:ascii="Times New Roman" w:eastAsiaTheme="minorEastAsia"/>
                <w:sz w:val="18"/>
                <w:szCs w:val="18"/>
              </w:rPr>
              <w:t xml:space="preserve">to </w:t>
            </w:r>
            <w:r>
              <w:rPr>
                <w:rFonts w:ascii="Times New Roman" w:eastAsiaTheme="minorEastAsia" w:hint="eastAsia"/>
                <w:sz w:val="18"/>
                <w:szCs w:val="18"/>
              </w:rPr>
              <w:t xml:space="preserve">PLCDSP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5</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to </w:t>
            </w:r>
            <w:r w:rsidR="0004350A">
              <w:rPr>
                <w:rFonts w:ascii="Times New Roman" w:eastAsiaTheme="minorEastAsia" w:hint="eastAsia"/>
                <w:sz w:val="18"/>
                <w:szCs w:val="18"/>
              </w:rPr>
              <w:t xml:space="preserve">RFDSP </w:t>
            </w:r>
            <w:r w:rsidRPr="00401317">
              <w:rPr>
                <w:rFonts w:ascii="Times New Roman" w:eastAsiaTheme="minorEastAsia"/>
                <w:sz w:val="18"/>
                <w:szCs w:val="18"/>
              </w:rPr>
              <w:t xml:space="preserve">whether </w:t>
            </w:r>
            <w:r w:rsidR="0004350A">
              <w:rPr>
                <w:rFonts w:ascii="Times New Roman" w:eastAsiaTheme="minorEastAsia"/>
                <w:sz w:val="18"/>
                <w:szCs w:val="18"/>
              </w:rPr>
              <w:t>the RFTOPLC</w:t>
            </w:r>
            <w:r>
              <w:rPr>
                <w:rFonts w:ascii="Times New Roman" w:eastAsiaTheme="minorEastAsia" w:hint="eastAsia"/>
                <w:sz w:val="18"/>
                <w:szCs w:val="18"/>
              </w:rPr>
              <w:t xml:space="preserve">IPCFLG&lt;5&gt;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7414A9" w:rsidP="00D4354C">
            <w:pPr>
              <w:pStyle w:val="ad"/>
              <w:rPr>
                <w:rFonts w:ascii="Times New Roman" w:eastAsiaTheme="minorEastAsia"/>
                <w:sz w:val="18"/>
                <w:szCs w:val="18"/>
              </w:rPr>
            </w:pPr>
            <w:r>
              <w:rPr>
                <w:rFonts w:ascii="Times New Roman" w:eastAsiaTheme="minorEastAsia" w:hint="eastAsia"/>
                <w:sz w:val="18"/>
                <w:szCs w:val="18"/>
              </w:rPr>
              <w:t>RF</w:t>
            </w:r>
            <w:r w:rsidR="00D4354C">
              <w:rPr>
                <w:rFonts w:ascii="Times New Roman" w:eastAsiaTheme="minorEastAsia" w:hint="eastAsia"/>
                <w:sz w:val="18"/>
                <w:szCs w:val="18"/>
              </w:rPr>
              <w:t>TOPLCIPCFLG&lt;4&gt;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04350A" w:rsidP="00D4354C">
            <w:pPr>
              <w:pStyle w:val="ad"/>
              <w:rPr>
                <w:rFonts w:ascii="Times New Roman" w:eastAsiaTheme="minorEastAsia"/>
                <w:sz w:val="18"/>
                <w:szCs w:val="18"/>
              </w:rPr>
            </w:pPr>
            <w:r>
              <w:rPr>
                <w:rFonts w:ascii="Times New Roman" w:eastAsiaTheme="minorEastAsia" w:hint="eastAsia"/>
                <w:sz w:val="18"/>
                <w:szCs w:val="18"/>
              </w:rPr>
              <w:t xml:space="preserve">RFDSP </w:t>
            </w:r>
            <w:r w:rsidR="00D4354C" w:rsidRPr="007C2D0D">
              <w:rPr>
                <w:rFonts w:ascii="Times New Roman" w:eastAsiaTheme="minorEastAsia"/>
                <w:sz w:val="18"/>
                <w:szCs w:val="18"/>
              </w:rPr>
              <w:t xml:space="preserve">to </w:t>
            </w:r>
            <w:r>
              <w:rPr>
                <w:rFonts w:ascii="Times New Roman" w:eastAsiaTheme="minorEastAsia" w:hint="eastAsia"/>
                <w:sz w:val="18"/>
                <w:szCs w:val="18"/>
              </w:rPr>
              <w:t xml:space="preserve">PLCDSP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4</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to </w:t>
            </w:r>
            <w:r w:rsidR="0004350A">
              <w:rPr>
                <w:rFonts w:ascii="Times New Roman" w:eastAsiaTheme="minorEastAsia" w:hint="eastAsia"/>
                <w:sz w:val="18"/>
                <w:szCs w:val="18"/>
              </w:rPr>
              <w:t xml:space="preserve">RFDSP </w:t>
            </w:r>
            <w:r w:rsidRPr="00401317">
              <w:rPr>
                <w:rFonts w:ascii="Times New Roman" w:eastAsiaTheme="minorEastAsia"/>
                <w:sz w:val="18"/>
                <w:szCs w:val="18"/>
              </w:rPr>
              <w:t xml:space="preserve">whether </w:t>
            </w:r>
            <w:r w:rsidR="0004350A">
              <w:rPr>
                <w:rFonts w:ascii="Times New Roman" w:eastAsiaTheme="minorEastAsia"/>
                <w:sz w:val="18"/>
                <w:szCs w:val="18"/>
              </w:rPr>
              <w:t>the RFTOPLC</w:t>
            </w:r>
            <w:r>
              <w:rPr>
                <w:rFonts w:ascii="Times New Roman" w:eastAsiaTheme="minorEastAsia" w:hint="eastAsia"/>
                <w:sz w:val="18"/>
                <w:szCs w:val="18"/>
              </w:rPr>
              <w:t xml:space="preserve">IPCFLG&lt;4&gt;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7414A9" w:rsidP="00D4354C">
            <w:pPr>
              <w:pStyle w:val="ad"/>
              <w:rPr>
                <w:rFonts w:ascii="Times New Roman" w:eastAsiaTheme="minorEastAsia"/>
                <w:sz w:val="18"/>
                <w:szCs w:val="18"/>
              </w:rPr>
            </w:pPr>
            <w:r>
              <w:rPr>
                <w:rFonts w:ascii="Times New Roman" w:eastAsiaTheme="minorEastAsia" w:hint="eastAsia"/>
                <w:sz w:val="18"/>
                <w:szCs w:val="18"/>
              </w:rPr>
              <w:t>RF</w:t>
            </w:r>
            <w:r w:rsidR="00D4354C">
              <w:rPr>
                <w:rFonts w:ascii="Times New Roman" w:eastAsiaTheme="minorEastAsia" w:hint="eastAsia"/>
                <w:sz w:val="18"/>
                <w:szCs w:val="18"/>
              </w:rPr>
              <w:t>TOPLCIPCFLG&lt;3&gt;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04350A" w:rsidP="00D4354C">
            <w:pPr>
              <w:pStyle w:val="ad"/>
              <w:rPr>
                <w:rFonts w:ascii="Times New Roman" w:eastAsiaTheme="minorEastAsia"/>
                <w:sz w:val="18"/>
                <w:szCs w:val="18"/>
              </w:rPr>
            </w:pPr>
            <w:r>
              <w:rPr>
                <w:rFonts w:ascii="Times New Roman" w:eastAsiaTheme="minorEastAsia" w:hint="eastAsia"/>
                <w:sz w:val="18"/>
                <w:szCs w:val="18"/>
              </w:rPr>
              <w:t xml:space="preserve">RFDSP </w:t>
            </w:r>
            <w:r w:rsidR="00D4354C" w:rsidRPr="007C2D0D">
              <w:rPr>
                <w:rFonts w:ascii="Times New Roman" w:eastAsiaTheme="minorEastAsia"/>
                <w:sz w:val="18"/>
                <w:szCs w:val="18"/>
              </w:rPr>
              <w:t xml:space="preserve">to </w:t>
            </w:r>
            <w:r>
              <w:rPr>
                <w:rFonts w:ascii="Times New Roman" w:eastAsiaTheme="minorEastAsia" w:hint="eastAsia"/>
                <w:sz w:val="18"/>
                <w:szCs w:val="18"/>
              </w:rPr>
              <w:t xml:space="preserve">PLCDSP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3</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to </w:t>
            </w:r>
            <w:r w:rsidR="0004350A">
              <w:rPr>
                <w:rFonts w:ascii="Times New Roman" w:eastAsiaTheme="minorEastAsia" w:hint="eastAsia"/>
                <w:sz w:val="18"/>
                <w:szCs w:val="18"/>
              </w:rPr>
              <w:t xml:space="preserve">RFDSP </w:t>
            </w:r>
            <w:r w:rsidRPr="00401317">
              <w:rPr>
                <w:rFonts w:ascii="Times New Roman" w:eastAsiaTheme="minorEastAsia"/>
                <w:sz w:val="18"/>
                <w:szCs w:val="18"/>
              </w:rPr>
              <w:t xml:space="preserve">whether </w:t>
            </w:r>
            <w:r w:rsidR="0004350A">
              <w:rPr>
                <w:rFonts w:ascii="Times New Roman" w:eastAsiaTheme="minorEastAsia"/>
                <w:sz w:val="18"/>
                <w:szCs w:val="18"/>
              </w:rPr>
              <w:t>the RFTOPLC</w:t>
            </w:r>
            <w:r>
              <w:rPr>
                <w:rFonts w:ascii="Times New Roman" w:eastAsiaTheme="minorEastAsia" w:hint="eastAsia"/>
                <w:sz w:val="18"/>
                <w:szCs w:val="18"/>
              </w:rPr>
              <w:t xml:space="preserve">IPCFLG&lt;3&gt;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lastRenderedPageBreak/>
              <w:t>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7414A9" w:rsidP="00D4354C">
            <w:pPr>
              <w:pStyle w:val="ad"/>
              <w:rPr>
                <w:rFonts w:ascii="Times New Roman" w:eastAsiaTheme="minorEastAsia"/>
                <w:sz w:val="18"/>
                <w:szCs w:val="18"/>
              </w:rPr>
            </w:pPr>
            <w:r>
              <w:rPr>
                <w:rFonts w:ascii="Times New Roman" w:eastAsiaTheme="minorEastAsia" w:hint="eastAsia"/>
                <w:sz w:val="18"/>
                <w:szCs w:val="18"/>
              </w:rPr>
              <w:t>RF</w:t>
            </w:r>
            <w:r w:rsidR="00D4354C">
              <w:rPr>
                <w:rFonts w:ascii="Times New Roman" w:eastAsiaTheme="minorEastAsia" w:hint="eastAsia"/>
                <w:sz w:val="18"/>
                <w:szCs w:val="18"/>
              </w:rPr>
              <w:t>TOPLCIPCFLG&lt;2&gt;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04350A" w:rsidP="00D4354C">
            <w:pPr>
              <w:pStyle w:val="ad"/>
              <w:rPr>
                <w:rFonts w:ascii="Times New Roman" w:eastAsiaTheme="minorEastAsia"/>
                <w:sz w:val="18"/>
                <w:szCs w:val="18"/>
              </w:rPr>
            </w:pPr>
            <w:r>
              <w:rPr>
                <w:rFonts w:ascii="Times New Roman" w:eastAsiaTheme="minorEastAsia" w:hint="eastAsia"/>
                <w:sz w:val="18"/>
                <w:szCs w:val="18"/>
              </w:rPr>
              <w:t xml:space="preserve">RFDSP </w:t>
            </w:r>
            <w:r w:rsidR="00D4354C" w:rsidRPr="007C2D0D">
              <w:rPr>
                <w:rFonts w:ascii="Times New Roman" w:eastAsiaTheme="minorEastAsia"/>
                <w:sz w:val="18"/>
                <w:szCs w:val="18"/>
              </w:rPr>
              <w:t xml:space="preserve">to </w:t>
            </w:r>
            <w:r>
              <w:rPr>
                <w:rFonts w:ascii="Times New Roman" w:eastAsiaTheme="minorEastAsia" w:hint="eastAsia"/>
                <w:sz w:val="18"/>
                <w:szCs w:val="18"/>
              </w:rPr>
              <w:t xml:space="preserve">PLCDSP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2</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to </w:t>
            </w:r>
            <w:r w:rsidR="0004350A">
              <w:rPr>
                <w:rFonts w:ascii="Times New Roman" w:eastAsiaTheme="minorEastAsia" w:hint="eastAsia"/>
                <w:sz w:val="18"/>
                <w:szCs w:val="18"/>
              </w:rPr>
              <w:t xml:space="preserve">RFDSP </w:t>
            </w:r>
            <w:r w:rsidRPr="00401317">
              <w:rPr>
                <w:rFonts w:ascii="Times New Roman" w:eastAsiaTheme="minorEastAsia"/>
                <w:sz w:val="18"/>
                <w:szCs w:val="18"/>
              </w:rPr>
              <w:t xml:space="preserve">whether </w:t>
            </w:r>
            <w:r w:rsidR="0004350A">
              <w:rPr>
                <w:rFonts w:ascii="Times New Roman" w:eastAsiaTheme="minorEastAsia"/>
                <w:sz w:val="18"/>
                <w:szCs w:val="18"/>
              </w:rPr>
              <w:t>the RFTOPLC</w:t>
            </w:r>
            <w:r>
              <w:rPr>
                <w:rFonts w:ascii="Times New Roman" w:eastAsiaTheme="minorEastAsia" w:hint="eastAsia"/>
                <w:sz w:val="18"/>
                <w:szCs w:val="18"/>
              </w:rPr>
              <w:t xml:space="preserve">IPCFLG&lt;2&gt;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7414A9" w:rsidP="00D4354C">
            <w:pPr>
              <w:pStyle w:val="ad"/>
              <w:rPr>
                <w:rFonts w:ascii="Times New Roman" w:eastAsiaTheme="minorEastAsia"/>
                <w:sz w:val="18"/>
                <w:szCs w:val="18"/>
              </w:rPr>
            </w:pPr>
            <w:r>
              <w:rPr>
                <w:rFonts w:ascii="Times New Roman" w:eastAsiaTheme="minorEastAsia" w:hint="eastAsia"/>
                <w:sz w:val="18"/>
                <w:szCs w:val="18"/>
              </w:rPr>
              <w:t>RF</w:t>
            </w:r>
            <w:r w:rsidR="00D4354C">
              <w:rPr>
                <w:rFonts w:ascii="Times New Roman" w:eastAsiaTheme="minorEastAsia" w:hint="eastAsia"/>
                <w:sz w:val="18"/>
                <w:szCs w:val="18"/>
              </w:rPr>
              <w:t>TOPLCIPCFLG&lt;1&gt;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04350A" w:rsidP="00D4354C">
            <w:pPr>
              <w:pStyle w:val="ad"/>
              <w:rPr>
                <w:rFonts w:ascii="Times New Roman" w:eastAsiaTheme="minorEastAsia"/>
                <w:sz w:val="18"/>
                <w:szCs w:val="18"/>
              </w:rPr>
            </w:pPr>
            <w:r>
              <w:rPr>
                <w:rFonts w:ascii="Times New Roman" w:eastAsiaTheme="minorEastAsia" w:hint="eastAsia"/>
                <w:sz w:val="18"/>
                <w:szCs w:val="18"/>
              </w:rPr>
              <w:t xml:space="preserve">RFDSP </w:t>
            </w:r>
            <w:r w:rsidR="00D4354C" w:rsidRPr="007C2D0D">
              <w:rPr>
                <w:rFonts w:ascii="Times New Roman" w:eastAsiaTheme="minorEastAsia"/>
                <w:sz w:val="18"/>
                <w:szCs w:val="18"/>
              </w:rPr>
              <w:t xml:space="preserve">to </w:t>
            </w:r>
            <w:r>
              <w:rPr>
                <w:rFonts w:ascii="Times New Roman" w:eastAsiaTheme="minorEastAsia" w:hint="eastAsia"/>
                <w:sz w:val="18"/>
                <w:szCs w:val="18"/>
              </w:rPr>
              <w:t xml:space="preserve">PLCDSP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1</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to </w:t>
            </w:r>
            <w:r w:rsidR="0004350A">
              <w:rPr>
                <w:rFonts w:ascii="Times New Roman" w:eastAsiaTheme="minorEastAsia" w:hint="eastAsia"/>
                <w:sz w:val="18"/>
                <w:szCs w:val="18"/>
              </w:rPr>
              <w:t xml:space="preserve">RFDSP </w:t>
            </w:r>
            <w:r w:rsidRPr="00401317">
              <w:rPr>
                <w:rFonts w:ascii="Times New Roman" w:eastAsiaTheme="minorEastAsia"/>
                <w:sz w:val="18"/>
                <w:szCs w:val="18"/>
              </w:rPr>
              <w:t xml:space="preserve">whether </w:t>
            </w:r>
            <w:r w:rsidR="0004350A">
              <w:rPr>
                <w:rFonts w:ascii="Times New Roman" w:eastAsiaTheme="minorEastAsia"/>
                <w:sz w:val="18"/>
                <w:szCs w:val="18"/>
              </w:rPr>
              <w:t>the RFTOPLC</w:t>
            </w:r>
            <w:r>
              <w:rPr>
                <w:rFonts w:ascii="Times New Roman" w:eastAsiaTheme="minorEastAsia" w:hint="eastAsia"/>
                <w:sz w:val="18"/>
                <w:szCs w:val="18"/>
              </w:rPr>
              <w:t xml:space="preserve">IPCFLG&lt;1&gt;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04350A">
        <w:trPr>
          <w:cantSplit/>
          <w:trHeight w:hRule="exact" w:val="1161"/>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7414A9" w:rsidP="00D4354C">
            <w:pPr>
              <w:pStyle w:val="ad"/>
              <w:rPr>
                <w:rFonts w:ascii="Times New Roman" w:eastAsiaTheme="minorEastAsia"/>
                <w:sz w:val="18"/>
                <w:szCs w:val="18"/>
              </w:rPr>
            </w:pPr>
            <w:r>
              <w:rPr>
                <w:rFonts w:ascii="Times New Roman" w:eastAsiaTheme="minorEastAsia" w:hint="eastAsia"/>
                <w:sz w:val="18"/>
                <w:szCs w:val="18"/>
              </w:rPr>
              <w:t>RF</w:t>
            </w:r>
            <w:r w:rsidR="00D4354C">
              <w:rPr>
                <w:rFonts w:ascii="Times New Roman" w:eastAsiaTheme="minorEastAsia" w:hint="eastAsia"/>
                <w:sz w:val="18"/>
                <w:szCs w:val="18"/>
              </w:rPr>
              <w:t>TOPLCIPCFLG&lt;0&gt;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04350A" w:rsidP="00D4354C">
            <w:pPr>
              <w:pStyle w:val="ad"/>
              <w:rPr>
                <w:rFonts w:ascii="Times New Roman" w:eastAsiaTheme="minorEastAsia"/>
                <w:sz w:val="18"/>
                <w:szCs w:val="18"/>
              </w:rPr>
            </w:pPr>
            <w:r>
              <w:rPr>
                <w:rFonts w:ascii="Times New Roman" w:eastAsiaTheme="minorEastAsia" w:hint="eastAsia"/>
                <w:sz w:val="18"/>
                <w:szCs w:val="18"/>
              </w:rPr>
              <w:t xml:space="preserve">RFDSP </w:t>
            </w:r>
            <w:r w:rsidR="00D4354C" w:rsidRPr="007C2D0D">
              <w:rPr>
                <w:rFonts w:ascii="Times New Roman" w:eastAsiaTheme="minorEastAsia"/>
                <w:sz w:val="18"/>
                <w:szCs w:val="18"/>
              </w:rPr>
              <w:t xml:space="preserve">to </w:t>
            </w:r>
            <w:r>
              <w:rPr>
                <w:rFonts w:ascii="Times New Roman" w:eastAsiaTheme="minorEastAsia" w:hint="eastAsia"/>
                <w:sz w:val="18"/>
                <w:szCs w:val="18"/>
              </w:rPr>
              <w:t xml:space="preserve">PLCDSP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0</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to </w:t>
            </w:r>
            <w:r w:rsidR="0004350A">
              <w:rPr>
                <w:rFonts w:ascii="Times New Roman" w:eastAsiaTheme="minorEastAsia" w:hint="eastAsia"/>
                <w:sz w:val="18"/>
                <w:szCs w:val="18"/>
              </w:rPr>
              <w:t xml:space="preserve">RFDSP </w:t>
            </w:r>
            <w:r w:rsidRPr="00401317">
              <w:rPr>
                <w:rFonts w:ascii="Times New Roman" w:eastAsiaTheme="minorEastAsia"/>
                <w:sz w:val="18"/>
                <w:szCs w:val="18"/>
              </w:rPr>
              <w:t xml:space="preserve">whether </w:t>
            </w:r>
            <w:r w:rsidR="0004350A">
              <w:rPr>
                <w:rFonts w:ascii="Times New Roman" w:eastAsiaTheme="minorEastAsia"/>
                <w:sz w:val="18"/>
                <w:szCs w:val="18"/>
              </w:rPr>
              <w:t>the RFTOPLC</w:t>
            </w:r>
            <w:r>
              <w:rPr>
                <w:rFonts w:ascii="Times New Roman" w:eastAsiaTheme="minorEastAsia" w:hint="eastAsia"/>
                <w:sz w:val="18"/>
                <w:szCs w:val="18"/>
              </w:rPr>
              <w:t xml:space="preserve">IPCFLG&lt;0&gt;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bl>
    <w:p w:rsidR="00D4354C" w:rsidRPr="00855486" w:rsidRDefault="00D4354C" w:rsidP="00D4354C"/>
    <w:p w:rsidR="00D4354C" w:rsidRDefault="00D4354C" w:rsidP="00EC1A23">
      <w:pPr>
        <w:pStyle w:val="3"/>
        <w:numPr>
          <w:ilvl w:val="2"/>
          <w:numId w:val="18"/>
        </w:numPr>
      </w:pPr>
      <w:bookmarkStart w:id="2524" w:name="_Toc482273678"/>
      <w:r>
        <w:rPr>
          <w:rFonts w:hint="eastAsia"/>
        </w:rPr>
        <w:t>PLCTO</w:t>
      </w:r>
      <w:r w:rsidR="007414A9">
        <w:rPr>
          <w:rFonts w:hint="eastAsia"/>
        </w:rPr>
        <w:t>RF</w:t>
      </w:r>
      <w:r>
        <w:rPr>
          <w:rFonts w:hint="eastAsia"/>
        </w:rPr>
        <w:t>IPCACK&lt;15:0&gt;</w:t>
      </w:r>
      <w:bookmarkEnd w:id="2524"/>
    </w:p>
    <w:p w:rsidR="00D4354C" w:rsidRDefault="00D4354C" w:rsidP="00D4354C">
      <w:r>
        <w:rPr>
          <w:rFonts w:hint="eastAsia"/>
        </w:rPr>
        <w:t xml:space="preserve">PLCDSP core to </w:t>
      </w:r>
      <w:r w:rsidR="007414A9">
        <w:rPr>
          <w:rFonts w:hint="eastAsia"/>
        </w:rPr>
        <w:t>RF</w:t>
      </w:r>
      <w:r w:rsidR="0004350A">
        <w:rPr>
          <w:rFonts w:hint="eastAsia"/>
        </w:rPr>
        <w:t>DSP</w:t>
      </w:r>
      <w:r>
        <w:rPr>
          <w:rFonts w:hint="eastAsia"/>
        </w:rPr>
        <w:t xml:space="preserve"> core IPC event acknowledge register.</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31:16</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50671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15</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PLCTO</w:t>
            </w:r>
            <w:r w:rsidR="007414A9">
              <w:rPr>
                <w:rFonts w:ascii="Times New Roman" w:eastAsiaTheme="minorEastAsia" w:hint="eastAsia"/>
                <w:sz w:val="18"/>
                <w:szCs w:val="18"/>
              </w:rPr>
              <w:t>RF</w:t>
            </w:r>
            <w:r>
              <w:rPr>
                <w:rFonts w:ascii="Times New Roman" w:eastAsiaTheme="minorEastAsia" w:hint="eastAsia"/>
                <w:sz w:val="18"/>
                <w:szCs w:val="18"/>
              </w:rPr>
              <w:t>IPCACK&lt;15&gt;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hint="eastAsia"/>
                <w:sz w:val="18"/>
                <w:szCs w:val="18"/>
              </w:rPr>
              <w:t xml:space="preserve">PLCDSP </w:t>
            </w:r>
            <w:r w:rsidRPr="007C2D0D">
              <w:rPr>
                <w:rFonts w:ascii="Times New Roman" w:eastAsiaTheme="minorEastAsia"/>
                <w:sz w:val="18"/>
                <w:szCs w:val="18"/>
              </w:rPr>
              <w:t xml:space="preserve">to </w:t>
            </w:r>
            <w:r w:rsidR="0004350A">
              <w:rPr>
                <w:rFonts w:ascii="Times New Roman" w:eastAsiaTheme="minorEastAsia" w:hint="eastAsia"/>
                <w:sz w:val="18"/>
                <w:szCs w:val="18"/>
              </w:rPr>
              <w:t>RFDSP IPC</w:t>
            </w:r>
            <w:r>
              <w:rPr>
                <w:rFonts w:ascii="Times New Roman" w:eastAsiaTheme="minorEastAsia" w:hint="eastAsia"/>
                <w:sz w:val="18"/>
                <w:szCs w:val="18"/>
              </w:rPr>
              <w:t xml:space="preserve"> event</w:t>
            </w:r>
            <w:r w:rsidRPr="007C2D0D">
              <w:rPr>
                <w:rFonts w:ascii="Times New Roman" w:eastAsiaTheme="minorEastAsia"/>
                <w:sz w:val="18"/>
                <w:szCs w:val="18"/>
              </w:rPr>
              <w:t xml:space="preserve"> 15 </w:t>
            </w:r>
            <w:r>
              <w:rPr>
                <w:rFonts w:ascii="Times New Roman" w:eastAsiaTheme="minorEastAsia" w:hint="eastAsia"/>
                <w:sz w:val="18"/>
                <w:szCs w:val="18"/>
              </w:rPr>
              <w:t>acknowledge</w:t>
            </w:r>
            <w:r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Pr>
                <w:rFonts w:ascii="Times New Roman" w:eastAsiaTheme="minorEastAsia" w:hint="eastAsia"/>
                <w:sz w:val="18"/>
                <w:szCs w:val="18"/>
              </w:rPr>
              <w:t>PLCTO</w:t>
            </w:r>
            <w:r w:rsidR="007414A9">
              <w:rPr>
                <w:rFonts w:ascii="Times New Roman" w:eastAsiaTheme="minorEastAsia" w:hint="eastAsia"/>
                <w:sz w:val="18"/>
                <w:szCs w:val="18"/>
              </w:rPr>
              <w:t>RF</w:t>
            </w:r>
            <w:r>
              <w:rPr>
                <w:rFonts w:ascii="Times New Roman" w:eastAsiaTheme="minorEastAsia" w:hint="eastAsia"/>
                <w:sz w:val="18"/>
                <w:szCs w:val="18"/>
              </w:rPr>
              <w:t>IPCFLG&lt;15&gt; and PLCTO</w:t>
            </w:r>
            <w:r w:rsidR="007414A9">
              <w:rPr>
                <w:rFonts w:ascii="Times New Roman" w:eastAsiaTheme="minorEastAsia" w:hint="eastAsia"/>
                <w:sz w:val="18"/>
                <w:szCs w:val="18"/>
              </w:rPr>
              <w:t>RF</w:t>
            </w:r>
            <w:r w:rsidR="0004350A">
              <w:rPr>
                <w:rFonts w:ascii="Times New Roman" w:eastAsiaTheme="minorEastAsia" w:hint="eastAsia"/>
                <w:sz w:val="18"/>
                <w:szCs w:val="18"/>
              </w:rPr>
              <w:t xml:space="preserve">IPCSTS&lt;15&gt; </w:t>
            </w:r>
            <w:r w:rsidRPr="00E26577">
              <w:rPr>
                <w:rFonts w:ascii="Times New Roman" w:eastAsiaTheme="minorEastAsia"/>
                <w:sz w:val="18"/>
                <w:szCs w:val="18"/>
              </w:rPr>
              <w:t xml:space="preserve">which </w:t>
            </w:r>
            <w:r w:rsidR="0004350A">
              <w:rPr>
                <w:rFonts w:ascii="Times New Roman" w:eastAsiaTheme="minorEastAsia"/>
                <w:sz w:val="18"/>
                <w:szCs w:val="18"/>
              </w:rPr>
              <w:t>are</w:t>
            </w:r>
            <w:r w:rsidRPr="00E26577">
              <w:rPr>
                <w:rFonts w:ascii="Times New Roman" w:eastAsiaTheme="minorEastAsia"/>
                <w:sz w:val="18"/>
                <w:szCs w:val="18"/>
              </w:rPr>
              <w:t xml:space="preserve"> set by </w:t>
            </w:r>
            <w:r>
              <w:rPr>
                <w:rFonts w:ascii="Times New Roman" w:eastAsiaTheme="minorEastAsia" w:hint="eastAsia"/>
                <w:sz w:val="18"/>
                <w:szCs w:val="18"/>
              </w:rPr>
              <w:t>PLCDSP</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PLCTO</w:t>
            </w:r>
            <w:r w:rsidR="007414A9">
              <w:rPr>
                <w:rFonts w:ascii="Times New Roman" w:eastAsiaTheme="minorEastAsia" w:hint="eastAsia"/>
                <w:sz w:val="18"/>
                <w:szCs w:val="18"/>
              </w:rPr>
              <w:t>RF</w:t>
            </w:r>
            <w:r>
              <w:rPr>
                <w:rFonts w:ascii="Times New Roman" w:eastAsiaTheme="minorEastAsia" w:hint="eastAsia"/>
                <w:sz w:val="18"/>
                <w:szCs w:val="18"/>
              </w:rPr>
              <w:t>IPCACK&lt;14&gt;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hint="eastAsia"/>
                <w:sz w:val="18"/>
                <w:szCs w:val="18"/>
              </w:rPr>
              <w:t xml:space="preserve">PLCDSP </w:t>
            </w:r>
            <w:r w:rsidRPr="007C2D0D">
              <w:rPr>
                <w:rFonts w:ascii="Times New Roman" w:eastAsiaTheme="minorEastAsia"/>
                <w:sz w:val="18"/>
                <w:szCs w:val="18"/>
              </w:rPr>
              <w:t xml:space="preserve">to </w:t>
            </w:r>
            <w:r w:rsidR="0004350A">
              <w:rPr>
                <w:rFonts w:ascii="Times New Roman" w:eastAsiaTheme="minorEastAsia" w:hint="eastAsia"/>
                <w:sz w:val="18"/>
                <w:szCs w:val="18"/>
              </w:rPr>
              <w:t>RFDSP IPC</w:t>
            </w:r>
            <w:r>
              <w:rPr>
                <w:rFonts w:ascii="Times New Roman" w:eastAsiaTheme="minorEastAsia" w:hint="eastAsia"/>
                <w:sz w:val="18"/>
                <w:szCs w:val="18"/>
              </w:rPr>
              <w:t xml:space="preserve"> event</w:t>
            </w:r>
            <w:r w:rsidRPr="007C2D0D">
              <w:rPr>
                <w:rFonts w:ascii="Times New Roman" w:eastAsiaTheme="minorEastAsia"/>
                <w:sz w:val="18"/>
                <w:szCs w:val="18"/>
              </w:rPr>
              <w:t xml:space="preserve"> </w:t>
            </w:r>
            <w:r>
              <w:rPr>
                <w:rFonts w:ascii="Times New Roman" w:eastAsiaTheme="minorEastAsia" w:hint="eastAsia"/>
                <w:sz w:val="18"/>
                <w:szCs w:val="18"/>
              </w:rPr>
              <w:t>14</w:t>
            </w:r>
            <w:r w:rsidRPr="007C2D0D">
              <w:rPr>
                <w:rFonts w:ascii="Times New Roman" w:eastAsiaTheme="minorEastAsia"/>
                <w:sz w:val="18"/>
                <w:szCs w:val="18"/>
              </w:rPr>
              <w:t xml:space="preserve"> </w:t>
            </w:r>
            <w:r>
              <w:rPr>
                <w:rFonts w:ascii="Times New Roman" w:eastAsiaTheme="minorEastAsia" w:hint="eastAsia"/>
                <w:sz w:val="18"/>
                <w:szCs w:val="18"/>
              </w:rPr>
              <w:t>acknowledge</w:t>
            </w:r>
            <w:r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Pr>
                <w:rFonts w:ascii="Times New Roman" w:eastAsiaTheme="minorEastAsia" w:hint="eastAsia"/>
                <w:sz w:val="18"/>
                <w:szCs w:val="18"/>
              </w:rPr>
              <w:t>PLCTO</w:t>
            </w:r>
            <w:r w:rsidR="007414A9">
              <w:rPr>
                <w:rFonts w:ascii="Times New Roman" w:eastAsiaTheme="minorEastAsia" w:hint="eastAsia"/>
                <w:sz w:val="18"/>
                <w:szCs w:val="18"/>
              </w:rPr>
              <w:t>RF</w:t>
            </w:r>
            <w:r>
              <w:rPr>
                <w:rFonts w:ascii="Times New Roman" w:eastAsiaTheme="minorEastAsia" w:hint="eastAsia"/>
                <w:sz w:val="18"/>
                <w:szCs w:val="18"/>
              </w:rPr>
              <w:t>IPCFLG&lt;14&gt; and PLCTO</w:t>
            </w:r>
            <w:r w:rsidR="007414A9">
              <w:rPr>
                <w:rFonts w:ascii="Times New Roman" w:eastAsiaTheme="minorEastAsia" w:hint="eastAsia"/>
                <w:sz w:val="18"/>
                <w:szCs w:val="18"/>
              </w:rPr>
              <w:t>RF</w:t>
            </w:r>
            <w:r w:rsidR="0004350A">
              <w:rPr>
                <w:rFonts w:ascii="Times New Roman" w:eastAsiaTheme="minorEastAsia" w:hint="eastAsia"/>
                <w:sz w:val="18"/>
                <w:szCs w:val="18"/>
              </w:rPr>
              <w:t xml:space="preserve">IPCSTS&lt;14&gt; </w:t>
            </w:r>
            <w:r w:rsidRPr="00E26577">
              <w:rPr>
                <w:rFonts w:ascii="Times New Roman" w:eastAsiaTheme="minorEastAsia"/>
                <w:sz w:val="18"/>
                <w:szCs w:val="18"/>
              </w:rPr>
              <w:t xml:space="preserve">which </w:t>
            </w:r>
            <w:r w:rsidR="0004350A">
              <w:rPr>
                <w:rFonts w:ascii="Times New Roman" w:eastAsiaTheme="minorEastAsia"/>
                <w:sz w:val="18"/>
                <w:szCs w:val="18"/>
              </w:rPr>
              <w:t>are</w:t>
            </w:r>
            <w:r w:rsidRPr="00E26577">
              <w:rPr>
                <w:rFonts w:ascii="Times New Roman" w:eastAsiaTheme="minorEastAsia"/>
                <w:sz w:val="18"/>
                <w:szCs w:val="18"/>
              </w:rPr>
              <w:t xml:space="preserve"> set by </w:t>
            </w:r>
            <w:r>
              <w:rPr>
                <w:rFonts w:ascii="Times New Roman" w:eastAsiaTheme="minorEastAsia" w:hint="eastAsia"/>
                <w:sz w:val="18"/>
                <w:szCs w:val="18"/>
              </w:rPr>
              <w:t>PLCDSP</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13</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PLCTO</w:t>
            </w:r>
            <w:r w:rsidR="007414A9">
              <w:rPr>
                <w:rFonts w:ascii="Times New Roman" w:eastAsiaTheme="minorEastAsia" w:hint="eastAsia"/>
                <w:sz w:val="18"/>
                <w:szCs w:val="18"/>
              </w:rPr>
              <w:t>RF</w:t>
            </w:r>
            <w:r>
              <w:rPr>
                <w:rFonts w:ascii="Times New Roman" w:eastAsiaTheme="minorEastAsia" w:hint="eastAsia"/>
                <w:sz w:val="18"/>
                <w:szCs w:val="18"/>
              </w:rPr>
              <w:t>IPCACK&lt;13&gt;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hint="eastAsia"/>
                <w:sz w:val="18"/>
                <w:szCs w:val="18"/>
              </w:rPr>
              <w:t xml:space="preserve">PLCDSP </w:t>
            </w:r>
            <w:r w:rsidRPr="007C2D0D">
              <w:rPr>
                <w:rFonts w:ascii="Times New Roman" w:eastAsiaTheme="minorEastAsia"/>
                <w:sz w:val="18"/>
                <w:szCs w:val="18"/>
              </w:rPr>
              <w:t xml:space="preserve">to </w:t>
            </w:r>
            <w:r w:rsidR="0004350A">
              <w:rPr>
                <w:rFonts w:ascii="Times New Roman" w:eastAsiaTheme="minorEastAsia" w:hint="eastAsia"/>
                <w:sz w:val="18"/>
                <w:szCs w:val="18"/>
              </w:rPr>
              <w:t>RFDSP IPC</w:t>
            </w:r>
            <w:r>
              <w:rPr>
                <w:rFonts w:ascii="Times New Roman" w:eastAsiaTheme="minorEastAsia" w:hint="eastAsia"/>
                <w:sz w:val="18"/>
                <w:szCs w:val="18"/>
              </w:rPr>
              <w:t xml:space="preserve"> event</w:t>
            </w:r>
            <w:r w:rsidRPr="007C2D0D">
              <w:rPr>
                <w:rFonts w:ascii="Times New Roman" w:eastAsiaTheme="minorEastAsia"/>
                <w:sz w:val="18"/>
                <w:szCs w:val="18"/>
              </w:rPr>
              <w:t xml:space="preserve"> 1</w:t>
            </w:r>
            <w:r>
              <w:rPr>
                <w:rFonts w:ascii="Times New Roman" w:eastAsiaTheme="minorEastAsia" w:hint="eastAsia"/>
                <w:sz w:val="18"/>
                <w:szCs w:val="18"/>
              </w:rPr>
              <w:t>3</w:t>
            </w:r>
            <w:r w:rsidRPr="007C2D0D">
              <w:rPr>
                <w:rFonts w:ascii="Times New Roman" w:eastAsiaTheme="minorEastAsia"/>
                <w:sz w:val="18"/>
                <w:szCs w:val="18"/>
              </w:rPr>
              <w:t xml:space="preserve"> </w:t>
            </w:r>
            <w:r>
              <w:rPr>
                <w:rFonts w:ascii="Times New Roman" w:eastAsiaTheme="minorEastAsia" w:hint="eastAsia"/>
                <w:sz w:val="18"/>
                <w:szCs w:val="18"/>
              </w:rPr>
              <w:t>acknowledge</w:t>
            </w:r>
            <w:r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Pr>
                <w:rFonts w:ascii="Times New Roman" w:eastAsiaTheme="minorEastAsia" w:hint="eastAsia"/>
                <w:sz w:val="18"/>
                <w:szCs w:val="18"/>
              </w:rPr>
              <w:t>PLCTO</w:t>
            </w:r>
            <w:r w:rsidR="007414A9">
              <w:rPr>
                <w:rFonts w:ascii="Times New Roman" w:eastAsiaTheme="minorEastAsia" w:hint="eastAsia"/>
                <w:sz w:val="18"/>
                <w:szCs w:val="18"/>
              </w:rPr>
              <w:t>RF</w:t>
            </w:r>
            <w:r>
              <w:rPr>
                <w:rFonts w:ascii="Times New Roman" w:eastAsiaTheme="minorEastAsia" w:hint="eastAsia"/>
                <w:sz w:val="18"/>
                <w:szCs w:val="18"/>
              </w:rPr>
              <w:t>IPCFLG&lt;13&gt; and PLCTO</w:t>
            </w:r>
            <w:r w:rsidR="007414A9">
              <w:rPr>
                <w:rFonts w:ascii="Times New Roman" w:eastAsiaTheme="minorEastAsia" w:hint="eastAsia"/>
                <w:sz w:val="18"/>
                <w:szCs w:val="18"/>
              </w:rPr>
              <w:t>RF</w:t>
            </w:r>
            <w:r>
              <w:rPr>
                <w:rFonts w:ascii="Times New Roman" w:eastAsiaTheme="minorEastAsia" w:hint="eastAsia"/>
                <w:sz w:val="18"/>
                <w:szCs w:val="18"/>
              </w:rPr>
              <w:t>IPCSTS&lt;13&gt;</w:t>
            </w:r>
            <w:r w:rsidR="0004350A">
              <w:rPr>
                <w:rFonts w:ascii="Times New Roman" w:eastAsiaTheme="minorEastAsia" w:hint="eastAsia"/>
                <w:sz w:val="18"/>
                <w:szCs w:val="18"/>
              </w:rPr>
              <w:t xml:space="preserve"> </w:t>
            </w:r>
            <w:r w:rsidRPr="00E26577">
              <w:rPr>
                <w:rFonts w:ascii="Times New Roman" w:eastAsiaTheme="minorEastAsia"/>
                <w:sz w:val="18"/>
                <w:szCs w:val="18"/>
              </w:rPr>
              <w:t xml:space="preserve">which </w:t>
            </w:r>
            <w:r w:rsidR="0004350A">
              <w:rPr>
                <w:rFonts w:ascii="Times New Roman" w:eastAsiaTheme="minorEastAsia"/>
                <w:sz w:val="18"/>
                <w:szCs w:val="18"/>
              </w:rPr>
              <w:t>are</w:t>
            </w:r>
            <w:r w:rsidRPr="00E26577">
              <w:rPr>
                <w:rFonts w:ascii="Times New Roman" w:eastAsiaTheme="minorEastAsia"/>
                <w:sz w:val="18"/>
                <w:szCs w:val="18"/>
              </w:rPr>
              <w:t xml:space="preserve"> set by </w:t>
            </w:r>
            <w:r>
              <w:rPr>
                <w:rFonts w:ascii="Times New Roman" w:eastAsiaTheme="minorEastAsia" w:hint="eastAsia"/>
                <w:sz w:val="18"/>
                <w:szCs w:val="18"/>
              </w:rPr>
              <w:t>PLCDSP</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PLCTO</w:t>
            </w:r>
            <w:r w:rsidR="007414A9">
              <w:rPr>
                <w:rFonts w:ascii="Times New Roman" w:eastAsiaTheme="minorEastAsia" w:hint="eastAsia"/>
                <w:sz w:val="18"/>
                <w:szCs w:val="18"/>
              </w:rPr>
              <w:t>RF</w:t>
            </w:r>
            <w:r>
              <w:rPr>
                <w:rFonts w:ascii="Times New Roman" w:eastAsiaTheme="minorEastAsia" w:hint="eastAsia"/>
                <w:sz w:val="18"/>
                <w:szCs w:val="18"/>
              </w:rPr>
              <w:t>IPCACK&lt;12&gt;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hint="eastAsia"/>
                <w:sz w:val="18"/>
                <w:szCs w:val="18"/>
              </w:rPr>
              <w:t xml:space="preserve">PLCDSP </w:t>
            </w:r>
            <w:r w:rsidRPr="007C2D0D">
              <w:rPr>
                <w:rFonts w:ascii="Times New Roman" w:eastAsiaTheme="minorEastAsia"/>
                <w:sz w:val="18"/>
                <w:szCs w:val="18"/>
              </w:rPr>
              <w:t xml:space="preserve">to </w:t>
            </w:r>
            <w:r w:rsidR="0004350A">
              <w:rPr>
                <w:rFonts w:ascii="Times New Roman" w:eastAsiaTheme="minorEastAsia" w:hint="eastAsia"/>
                <w:sz w:val="18"/>
                <w:szCs w:val="18"/>
              </w:rPr>
              <w:t>RFDSP IPC</w:t>
            </w:r>
            <w:r>
              <w:rPr>
                <w:rFonts w:ascii="Times New Roman" w:eastAsiaTheme="minorEastAsia" w:hint="eastAsia"/>
                <w:sz w:val="18"/>
                <w:szCs w:val="18"/>
              </w:rPr>
              <w:t xml:space="preserve"> event</w:t>
            </w:r>
            <w:r w:rsidRPr="007C2D0D">
              <w:rPr>
                <w:rFonts w:ascii="Times New Roman" w:eastAsiaTheme="minorEastAsia"/>
                <w:sz w:val="18"/>
                <w:szCs w:val="18"/>
              </w:rPr>
              <w:t xml:space="preserve"> 1</w:t>
            </w:r>
            <w:r>
              <w:rPr>
                <w:rFonts w:ascii="Times New Roman" w:eastAsiaTheme="minorEastAsia" w:hint="eastAsia"/>
                <w:sz w:val="18"/>
                <w:szCs w:val="18"/>
              </w:rPr>
              <w:t>2</w:t>
            </w:r>
            <w:r w:rsidRPr="007C2D0D">
              <w:rPr>
                <w:rFonts w:ascii="Times New Roman" w:eastAsiaTheme="minorEastAsia"/>
                <w:sz w:val="18"/>
                <w:szCs w:val="18"/>
              </w:rPr>
              <w:t xml:space="preserve"> </w:t>
            </w:r>
            <w:r>
              <w:rPr>
                <w:rFonts w:ascii="Times New Roman" w:eastAsiaTheme="minorEastAsia" w:hint="eastAsia"/>
                <w:sz w:val="18"/>
                <w:szCs w:val="18"/>
              </w:rPr>
              <w:t>acknowledge</w:t>
            </w:r>
            <w:r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Pr>
                <w:rFonts w:ascii="Times New Roman" w:eastAsiaTheme="minorEastAsia" w:hint="eastAsia"/>
                <w:sz w:val="18"/>
                <w:szCs w:val="18"/>
              </w:rPr>
              <w:t>PLCTO</w:t>
            </w:r>
            <w:r w:rsidR="007414A9">
              <w:rPr>
                <w:rFonts w:ascii="Times New Roman" w:eastAsiaTheme="minorEastAsia" w:hint="eastAsia"/>
                <w:sz w:val="18"/>
                <w:szCs w:val="18"/>
              </w:rPr>
              <w:t>RF</w:t>
            </w:r>
            <w:r>
              <w:rPr>
                <w:rFonts w:ascii="Times New Roman" w:eastAsiaTheme="minorEastAsia" w:hint="eastAsia"/>
                <w:sz w:val="18"/>
                <w:szCs w:val="18"/>
              </w:rPr>
              <w:t>IPCFLG&lt;12&gt; and PLCTO</w:t>
            </w:r>
            <w:r w:rsidR="007414A9">
              <w:rPr>
                <w:rFonts w:ascii="Times New Roman" w:eastAsiaTheme="minorEastAsia" w:hint="eastAsia"/>
                <w:sz w:val="18"/>
                <w:szCs w:val="18"/>
              </w:rPr>
              <w:t>RF</w:t>
            </w:r>
            <w:r w:rsidR="0004350A">
              <w:rPr>
                <w:rFonts w:ascii="Times New Roman" w:eastAsiaTheme="minorEastAsia" w:hint="eastAsia"/>
                <w:sz w:val="18"/>
                <w:szCs w:val="18"/>
              </w:rPr>
              <w:t xml:space="preserve">IPCSTS&lt;12&gt; </w:t>
            </w:r>
            <w:r w:rsidRPr="00E26577">
              <w:rPr>
                <w:rFonts w:ascii="Times New Roman" w:eastAsiaTheme="minorEastAsia"/>
                <w:sz w:val="18"/>
                <w:szCs w:val="18"/>
              </w:rPr>
              <w:t xml:space="preserve">which </w:t>
            </w:r>
            <w:r w:rsidR="0004350A">
              <w:rPr>
                <w:rFonts w:ascii="Times New Roman" w:eastAsiaTheme="minorEastAsia"/>
                <w:sz w:val="18"/>
                <w:szCs w:val="18"/>
              </w:rPr>
              <w:t>are</w:t>
            </w:r>
            <w:r w:rsidRPr="00E26577">
              <w:rPr>
                <w:rFonts w:ascii="Times New Roman" w:eastAsiaTheme="minorEastAsia"/>
                <w:sz w:val="18"/>
                <w:szCs w:val="18"/>
              </w:rPr>
              <w:t xml:space="preserve"> set by </w:t>
            </w:r>
            <w:r>
              <w:rPr>
                <w:rFonts w:ascii="Times New Roman" w:eastAsiaTheme="minorEastAsia" w:hint="eastAsia"/>
                <w:sz w:val="18"/>
                <w:szCs w:val="18"/>
              </w:rPr>
              <w:t>PLCDSP</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11</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PLCTO</w:t>
            </w:r>
            <w:r w:rsidR="007414A9">
              <w:rPr>
                <w:rFonts w:ascii="Times New Roman" w:eastAsiaTheme="minorEastAsia" w:hint="eastAsia"/>
                <w:sz w:val="18"/>
                <w:szCs w:val="18"/>
              </w:rPr>
              <w:t>RF</w:t>
            </w:r>
            <w:r>
              <w:rPr>
                <w:rFonts w:ascii="Times New Roman" w:eastAsiaTheme="minorEastAsia" w:hint="eastAsia"/>
                <w:sz w:val="18"/>
                <w:szCs w:val="18"/>
              </w:rPr>
              <w:t>IPCACK&lt;11&gt;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hint="eastAsia"/>
                <w:sz w:val="18"/>
                <w:szCs w:val="18"/>
              </w:rPr>
              <w:t xml:space="preserve">PLCDSP </w:t>
            </w:r>
            <w:r w:rsidRPr="007C2D0D">
              <w:rPr>
                <w:rFonts w:ascii="Times New Roman" w:eastAsiaTheme="minorEastAsia"/>
                <w:sz w:val="18"/>
                <w:szCs w:val="18"/>
              </w:rPr>
              <w:t xml:space="preserve">to </w:t>
            </w:r>
            <w:r w:rsidR="0004350A">
              <w:rPr>
                <w:rFonts w:ascii="Times New Roman" w:eastAsiaTheme="minorEastAsia" w:hint="eastAsia"/>
                <w:sz w:val="18"/>
                <w:szCs w:val="18"/>
              </w:rPr>
              <w:t>RFDSP IPC</w:t>
            </w:r>
            <w:r>
              <w:rPr>
                <w:rFonts w:ascii="Times New Roman" w:eastAsiaTheme="minorEastAsia" w:hint="eastAsia"/>
                <w:sz w:val="18"/>
                <w:szCs w:val="18"/>
              </w:rPr>
              <w:t xml:space="preserve"> event</w:t>
            </w:r>
            <w:r w:rsidRPr="007C2D0D">
              <w:rPr>
                <w:rFonts w:ascii="Times New Roman" w:eastAsiaTheme="minorEastAsia"/>
                <w:sz w:val="18"/>
                <w:szCs w:val="18"/>
              </w:rPr>
              <w:t xml:space="preserve"> 1</w:t>
            </w:r>
            <w:r>
              <w:rPr>
                <w:rFonts w:ascii="Times New Roman" w:eastAsiaTheme="minorEastAsia" w:hint="eastAsia"/>
                <w:sz w:val="18"/>
                <w:szCs w:val="18"/>
              </w:rPr>
              <w:t>1</w:t>
            </w:r>
            <w:r w:rsidRPr="007C2D0D">
              <w:rPr>
                <w:rFonts w:ascii="Times New Roman" w:eastAsiaTheme="minorEastAsia"/>
                <w:sz w:val="18"/>
                <w:szCs w:val="18"/>
              </w:rPr>
              <w:t xml:space="preserve"> </w:t>
            </w:r>
            <w:r>
              <w:rPr>
                <w:rFonts w:ascii="Times New Roman" w:eastAsiaTheme="minorEastAsia" w:hint="eastAsia"/>
                <w:sz w:val="18"/>
                <w:szCs w:val="18"/>
              </w:rPr>
              <w:t>acknowledge</w:t>
            </w:r>
            <w:r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Pr>
                <w:rFonts w:ascii="Times New Roman" w:eastAsiaTheme="minorEastAsia" w:hint="eastAsia"/>
                <w:sz w:val="18"/>
                <w:szCs w:val="18"/>
              </w:rPr>
              <w:t>PLCTO</w:t>
            </w:r>
            <w:r w:rsidR="007414A9">
              <w:rPr>
                <w:rFonts w:ascii="Times New Roman" w:eastAsiaTheme="minorEastAsia" w:hint="eastAsia"/>
                <w:sz w:val="18"/>
                <w:szCs w:val="18"/>
              </w:rPr>
              <w:t>RF</w:t>
            </w:r>
            <w:r>
              <w:rPr>
                <w:rFonts w:ascii="Times New Roman" w:eastAsiaTheme="minorEastAsia" w:hint="eastAsia"/>
                <w:sz w:val="18"/>
                <w:szCs w:val="18"/>
              </w:rPr>
              <w:t>IPCFLG&lt;11&gt; and PLCTO</w:t>
            </w:r>
            <w:r w:rsidR="007414A9">
              <w:rPr>
                <w:rFonts w:ascii="Times New Roman" w:eastAsiaTheme="minorEastAsia" w:hint="eastAsia"/>
                <w:sz w:val="18"/>
                <w:szCs w:val="18"/>
              </w:rPr>
              <w:t>RF</w:t>
            </w:r>
            <w:r w:rsidR="0004350A">
              <w:rPr>
                <w:rFonts w:ascii="Times New Roman" w:eastAsiaTheme="minorEastAsia" w:hint="eastAsia"/>
                <w:sz w:val="18"/>
                <w:szCs w:val="18"/>
              </w:rPr>
              <w:t xml:space="preserve">IPCSTS&lt;11&gt; </w:t>
            </w:r>
            <w:r w:rsidRPr="00E26577">
              <w:rPr>
                <w:rFonts w:ascii="Times New Roman" w:eastAsiaTheme="minorEastAsia"/>
                <w:sz w:val="18"/>
                <w:szCs w:val="18"/>
              </w:rPr>
              <w:t xml:space="preserve">which </w:t>
            </w:r>
            <w:r w:rsidR="0004350A">
              <w:rPr>
                <w:rFonts w:ascii="Times New Roman" w:eastAsiaTheme="minorEastAsia"/>
                <w:sz w:val="18"/>
                <w:szCs w:val="18"/>
              </w:rPr>
              <w:t>are</w:t>
            </w:r>
            <w:r w:rsidRPr="00E26577">
              <w:rPr>
                <w:rFonts w:ascii="Times New Roman" w:eastAsiaTheme="minorEastAsia"/>
                <w:sz w:val="18"/>
                <w:szCs w:val="18"/>
              </w:rPr>
              <w:t xml:space="preserve"> set by </w:t>
            </w:r>
            <w:r>
              <w:rPr>
                <w:rFonts w:ascii="Times New Roman" w:eastAsiaTheme="minorEastAsia" w:hint="eastAsia"/>
                <w:sz w:val="18"/>
                <w:szCs w:val="18"/>
              </w:rPr>
              <w:t>PLCDSP</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PLCTO</w:t>
            </w:r>
            <w:r w:rsidR="007414A9">
              <w:rPr>
                <w:rFonts w:ascii="Times New Roman" w:eastAsiaTheme="minorEastAsia" w:hint="eastAsia"/>
                <w:sz w:val="18"/>
                <w:szCs w:val="18"/>
              </w:rPr>
              <w:t>RF</w:t>
            </w:r>
            <w:r>
              <w:rPr>
                <w:rFonts w:ascii="Times New Roman" w:eastAsiaTheme="minorEastAsia" w:hint="eastAsia"/>
                <w:sz w:val="18"/>
                <w:szCs w:val="18"/>
              </w:rPr>
              <w:t>IPCACK&lt;10&gt;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hint="eastAsia"/>
                <w:sz w:val="18"/>
                <w:szCs w:val="18"/>
              </w:rPr>
              <w:t xml:space="preserve">PLCDSP </w:t>
            </w:r>
            <w:r w:rsidRPr="007C2D0D">
              <w:rPr>
                <w:rFonts w:ascii="Times New Roman" w:eastAsiaTheme="minorEastAsia"/>
                <w:sz w:val="18"/>
                <w:szCs w:val="18"/>
              </w:rPr>
              <w:t xml:space="preserve">to </w:t>
            </w:r>
            <w:r w:rsidR="0004350A">
              <w:rPr>
                <w:rFonts w:ascii="Times New Roman" w:eastAsiaTheme="minorEastAsia" w:hint="eastAsia"/>
                <w:sz w:val="18"/>
                <w:szCs w:val="18"/>
              </w:rPr>
              <w:t>RFDSP IPC</w:t>
            </w:r>
            <w:r>
              <w:rPr>
                <w:rFonts w:ascii="Times New Roman" w:eastAsiaTheme="minorEastAsia" w:hint="eastAsia"/>
                <w:sz w:val="18"/>
                <w:szCs w:val="18"/>
              </w:rPr>
              <w:t xml:space="preserve"> event</w:t>
            </w:r>
            <w:r w:rsidRPr="007C2D0D">
              <w:rPr>
                <w:rFonts w:ascii="Times New Roman" w:eastAsiaTheme="minorEastAsia"/>
                <w:sz w:val="18"/>
                <w:szCs w:val="18"/>
              </w:rPr>
              <w:t xml:space="preserve"> 1</w:t>
            </w:r>
            <w:r>
              <w:rPr>
                <w:rFonts w:ascii="Times New Roman" w:eastAsiaTheme="minorEastAsia" w:hint="eastAsia"/>
                <w:sz w:val="18"/>
                <w:szCs w:val="18"/>
              </w:rPr>
              <w:t>0</w:t>
            </w:r>
            <w:r w:rsidRPr="007C2D0D">
              <w:rPr>
                <w:rFonts w:ascii="Times New Roman" w:eastAsiaTheme="minorEastAsia"/>
                <w:sz w:val="18"/>
                <w:szCs w:val="18"/>
              </w:rPr>
              <w:t xml:space="preserve"> </w:t>
            </w:r>
            <w:r>
              <w:rPr>
                <w:rFonts w:ascii="Times New Roman" w:eastAsiaTheme="minorEastAsia" w:hint="eastAsia"/>
                <w:sz w:val="18"/>
                <w:szCs w:val="18"/>
              </w:rPr>
              <w:t>acknowledge</w:t>
            </w:r>
            <w:r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Pr>
                <w:rFonts w:ascii="Times New Roman" w:eastAsiaTheme="minorEastAsia" w:hint="eastAsia"/>
                <w:sz w:val="18"/>
                <w:szCs w:val="18"/>
              </w:rPr>
              <w:t>PLCTO</w:t>
            </w:r>
            <w:r w:rsidR="007414A9">
              <w:rPr>
                <w:rFonts w:ascii="Times New Roman" w:eastAsiaTheme="minorEastAsia" w:hint="eastAsia"/>
                <w:sz w:val="18"/>
                <w:szCs w:val="18"/>
              </w:rPr>
              <w:t>RF</w:t>
            </w:r>
            <w:r>
              <w:rPr>
                <w:rFonts w:ascii="Times New Roman" w:eastAsiaTheme="minorEastAsia" w:hint="eastAsia"/>
                <w:sz w:val="18"/>
                <w:szCs w:val="18"/>
              </w:rPr>
              <w:t>IPCFLG&lt;10&gt; and PLCTO</w:t>
            </w:r>
            <w:r w:rsidR="007414A9">
              <w:rPr>
                <w:rFonts w:ascii="Times New Roman" w:eastAsiaTheme="minorEastAsia" w:hint="eastAsia"/>
                <w:sz w:val="18"/>
                <w:szCs w:val="18"/>
              </w:rPr>
              <w:t>RF</w:t>
            </w:r>
            <w:r w:rsidR="0004350A">
              <w:rPr>
                <w:rFonts w:ascii="Times New Roman" w:eastAsiaTheme="minorEastAsia" w:hint="eastAsia"/>
                <w:sz w:val="18"/>
                <w:szCs w:val="18"/>
              </w:rPr>
              <w:t xml:space="preserve">IPCSTS&lt;10&gt; </w:t>
            </w:r>
            <w:r w:rsidRPr="00E26577">
              <w:rPr>
                <w:rFonts w:ascii="Times New Roman" w:eastAsiaTheme="minorEastAsia"/>
                <w:sz w:val="18"/>
                <w:szCs w:val="18"/>
              </w:rPr>
              <w:t xml:space="preserve">which </w:t>
            </w:r>
            <w:r w:rsidR="0004350A">
              <w:rPr>
                <w:rFonts w:ascii="Times New Roman" w:eastAsiaTheme="minorEastAsia"/>
                <w:sz w:val="18"/>
                <w:szCs w:val="18"/>
              </w:rPr>
              <w:t>are</w:t>
            </w:r>
            <w:r w:rsidRPr="00E26577">
              <w:rPr>
                <w:rFonts w:ascii="Times New Roman" w:eastAsiaTheme="minorEastAsia"/>
                <w:sz w:val="18"/>
                <w:szCs w:val="18"/>
              </w:rPr>
              <w:t xml:space="preserve"> set by </w:t>
            </w:r>
            <w:r>
              <w:rPr>
                <w:rFonts w:ascii="Times New Roman" w:eastAsiaTheme="minorEastAsia" w:hint="eastAsia"/>
                <w:sz w:val="18"/>
                <w:szCs w:val="18"/>
              </w:rPr>
              <w:t>PLCDSP</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9</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PLCTO</w:t>
            </w:r>
            <w:r w:rsidR="007414A9">
              <w:rPr>
                <w:rFonts w:ascii="Times New Roman" w:eastAsiaTheme="minorEastAsia" w:hint="eastAsia"/>
                <w:sz w:val="18"/>
                <w:szCs w:val="18"/>
              </w:rPr>
              <w:t>RF</w:t>
            </w:r>
            <w:r>
              <w:rPr>
                <w:rFonts w:ascii="Times New Roman" w:eastAsiaTheme="minorEastAsia" w:hint="eastAsia"/>
                <w:sz w:val="18"/>
                <w:szCs w:val="18"/>
              </w:rPr>
              <w:t>IPCACK&lt;9</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hint="eastAsia"/>
                <w:sz w:val="18"/>
                <w:szCs w:val="18"/>
              </w:rPr>
              <w:t xml:space="preserve">PLCDSP </w:t>
            </w:r>
            <w:r w:rsidRPr="007C2D0D">
              <w:rPr>
                <w:rFonts w:ascii="Times New Roman" w:eastAsiaTheme="minorEastAsia"/>
                <w:sz w:val="18"/>
                <w:szCs w:val="18"/>
              </w:rPr>
              <w:t xml:space="preserve">to </w:t>
            </w:r>
            <w:r w:rsidR="0004350A">
              <w:rPr>
                <w:rFonts w:ascii="Times New Roman" w:eastAsiaTheme="minorEastAsia" w:hint="eastAsia"/>
                <w:sz w:val="18"/>
                <w:szCs w:val="18"/>
              </w:rPr>
              <w:t>RFDSP IPC</w:t>
            </w:r>
            <w:r>
              <w:rPr>
                <w:rFonts w:ascii="Times New Roman" w:eastAsiaTheme="minorEastAsia" w:hint="eastAsia"/>
                <w:sz w:val="18"/>
                <w:szCs w:val="18"/>
              </w:rPr>
              <w:t xml:space="preserve"> event</w:t>
            </w:r>
            <w:r w:rsidRPr="007C2D0D">
              <w:rPr>
                <w:rFonts w:ascii="Times New Roman" w:eastAsiaTheme="minorEastAsia"/>
                <w:sz w:val="18"/>
                <w:szCs w:val="18"/>
              </w:rPr>
              <w:t xml:space="preserve"> </w:t>
            </w:r>
            <w:r>
              <w:rPr>
                <w:rFonts w:ascii="Times New Roman" w:eastAsiaTheme="minorEastAsia" w:hint="eastAsia"/>
                <w:sz w:val="18"/>
                <w:szCs w:val="18"/>
              </w:rPr>
              <w:t>9</w:t>
            </w:r>
            <w:r w:rsidRPr="007C2D0D">
              <w:rPr>
                <w:rFonts w:ascii="Times New Roman" w:eastAsiaTheme="minorEastAsia"/>
                <w:sz w:val="18"/>
                <w:szCs w:val="18"/>
              </w:rPr>
              <w:t xml:space="preserve"> </w:t>
            </w:r>
            <w:r>
              <w:rPr>
                <w:rFonts w:ascii="Times New Roman" w:eastAsiaTheme="minorEastAsia" w:hint="eastAsia"/>
                <w:sz w:val="18"/>
                <w:szCs w:val="18"/>
              </w:rPr>
              <w:t>acknowledge</w:t>
            </w:r>
            <w:r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Pr>
                <w:rFonts w:ascii="Times New Roman" w:eastAsiaTheme="minorEastAsia" w:hint="eastAsia"/>
                <w:sz w:val="18"/>
                <w:szCs w:val="18"/>
              </w:rPr>
              <w:t>PLCTO</w:t>
            </w:r>
            <w:r w:rsidR="007414A9">
              <w:rPr>
                <w:rFonts w:ascii="Times New Roman" w:eastAsiaTheme="minorEastAsia" w:hint="eastAsia"/>
                <w:sz w:val="18"/>
                <w:szCs w:val="18"/>
              </w:rPr>
              <w:t>RF</w:t>
            </w:r>
            <w:r>
              <w:rPr>
                <w:rFonts w:ascii="Times New Roman" w:eastAsiaTheme="minorEastAsia" w:hint="eastAsia"/>
                <w:sz w:val="18"/>
                <w:szCs w:val="18"/>
              </w:rPr>
              <w:t>IPCFLG&lt;9&gt; and PLCTO</w:t>
            </w:r>
            <w:r w:rsidR="007414A9">
              <w:rPr>
                <w:rFonts w:ascii="Times New Roman" w:eastAsiaTheme="minorEastAsia" w:hint="eastAsia"/>
                <w:sz w:val="18"/>
                <w:szCs w:val="18"/>
              </w:rPr>
              <w:t>RF</w:t>
            </w:r>
            <w:r w:rsidR="0004350A">
              <w:rPr>
                <w:rFonts w:ascii="Times New Roman" w:eastAsiaTheme="minorEastAsia" w:hint="eastAsia"/>
                <w:sz w:val="18"/>
                <w:szCs w:val="18"/>
              </w:rPr>
              <w:t xml:space="preserve">IPCSTS&lt;9&gt; </w:t>
            </w:r>
            <w:r w:rsidRPr="00E26577">
              <w:rPr>
                <w:rFonts w:ascii="Times New Roman" w:eastAsiaTheme="minorEastAsia"/>
                <w:sz w:val="18"/>
                <w:szCs w:val="18"/>
              </w:rPr>
              <w:t xml:space="preserve">which </w:t>
            </w:r>
            <w:r w:rsidR="0004350A">
              <w:rPr>
                <w:rFonts w:ascii="Times New Roman" w:eastAsiaTheme="minorEastAsia"/>
                <w:sz w:val="18"/>
                <w:szCs w:val="18"/>
              </w:rPr>
              <w:t>are</w:t>
            </w:r>
            <w:r w:rsidRPr="00E26577">
              <w:rPr>
                <w:rFonts w:ascii="Times New Roman" w:eastAsiaTheme="minorEastAsia"/>
                <w:sz w:val="18"/>
                <w:szCs w:val="18"/>
              </w:rPr>
              <w:t xml:space="preserve"> set by </w:t>
            </w:r>
            <w:r>
              <w:rPr>
                <w:rFonts w:ascii="Times New Roman" w:eastAsiaTheme="minorEastAsia" w:hint="eastAsia"/>
                <w:sz w:val="18"/>
                <w:szCs w:val="18"/>
              </w:rPr>
              <w:t>PLCDSP</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8</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PLCTO</w:t>
            </w:r>
            <w:r w:rsidR="007414A9">
              <w:rPr>
                <w:rFonts w:ascii="Times New Roman" w:eastAsiaTheme="minorEastAsia" w:hint="eastAsia"/>
                <w:sz w:val="18"/>
                <w:szCs w:val="18"/>
              </w:rPr>
              <w:t>RF</w:t>
            </w:r>
            <w:r>
              <w:rPr>
                <w:rFonts w:ascii="Times New Roman" w:eastAsiaTheme="minorEastAsia" w:hint="eastAsia"/>
                <w:sz w:val="18"/>
                <w:szCs w:val="18"/>
              </w:rPr>
              <w:t>IPCACK&lt;8&gt;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hint="eastAsia"/>
                <w:sz w:val="18"/>
                <w:szCs w:val="18"/>
              </w:rPr>
              <w:t xml:space="preserve">PLCDSP </w:t>
            </w:r>
            <w:r w:rsidRPr="007C2D0D">
              <w:rPr>
                <w:rFonts w:ascii="Times New Roman" w:eastAsiaTheme="minorEastAsia"/>
                <w:sz w:val="18"/>
                <w:szCs w:val="18"/>
              </w:rPr>
              <w:t xml:space="preserve">to </w:t>
            </w:r>
            <w:r w:rsidR="0004350A">
              <w:rPr>
                <w:rFonts w:ascii="Times New Roman" w:eastAsiaTheme="minorEastAsia" w:hint="eastAsia"/>
                <w:sz w:val="18"/>
                <w:szCs w:val="18"/>
              </w:rPr>
              <w:t>RFDSP IPC</w:t>
            </w:r>
            <w:r>
              <w:rPr>
                <w:rFonts w:ascii="Times New Roman" w:eastAsiaTheme="minorEastAsia" w:hint="eastAsia"/>
                <w:sz w:val="18"/>
                <w:szCs w:val="18"/>
              </w:rPr>
              <w:t xml:space="preserve"> event</w:t>
            </w:r>
            <w:r w:rsidRPr="007C2D0D">
              <w:rPr>
                <w:rFonts w:ascii="Times New Roman" w:eastAsiaTheme="minorEastAsia"/>
                <w:sz w:val="18"/>
                <w:szCs w:val="18"/>
              </w:rPr>
              <w:t xml:space="preserve"> </w:t>
            </w:r>
            <w:r>
              <w:rPr>
                <w:rFonts w:ascii="Times New Roman" w:eastAsiaTheme="minorEastAsia" w:hint="eastAsia"/>
                <w:sz w:val="18"/>
                <w:szCs w:val="18"/>
              </w:rPr>
              <w:t>8</w:t>
            </w:r>
            <w:r w:rsidRPr="007C2D0D">
              <w:rPr>
                <w:rFonts w:ascii="Times New Roman" w:eastAsiaTheme="minorEastAsia"/>
                <w:sz w:val="18"/>
                <w:szCs w:val="18"/>
              </w:rPr>
              <w:t xml:space="preserve"> </w:t>
            </w:r>
            <w:r>
              <w:rPr>
                <w:rFonts w:ascii="Times New Roman" w:eastAsiaTheme="minorEastAsia" w:hint="eastAsia"/>
                <w:sz w:val="18"/>
                <w:szCs w:val="18"/>
              </w:rPr>
              <w:t>acknowledge</w:t>
            </w:r>
            <w:r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Pr>
                <w:rFonts w:ascii="Times New Roman" w:eastAsiaTheme="minorEastAsia" w:hint="eastAsia"/>
                <w:sz w:val="18"/>
                <w:szCs w:val="18"/>
              </w:rPr>
              <w:t>PLCTO</w:t>
            </w:r>
            <w:r w:rsidR="007414A9">
              <w:rPr>
                <w:rFonts w:ascii="Times New Roman" w:eastAsiaTheme="minorEastAsia" w:hint="eastAsia"/>
                <w:sz w:val="18"/>
                <w:szCs w:val="18"/>
              </w:rPr>
              <w:t>RF</w:t>
            </w:r>
            <w:r>
              <w:rPr>
                <w:rFonts w:ascii="Times New Roman" w:eastAsiaTheme="minorEastAsia" w:hint="eastAsia"/>
                <w:sz w:val="18"/>
                <w:szCs w:val="18"/>
              </w:rPr>
              <w:t>IPCFLG&lt;8&gt; and PLCTO</w:t>
            </w:r>
            <w:r w:rsidR="007414A9">
              <w:rPr>
                <w:rFonts w:ascii="Times New Roman" w:eastAsiaTheme="minorEastAsia" w:hint="eastAsia"/>
                <w:sz w:val="18"/>
                <w:szCs w:val="18"/>
              </w:rPr>
              <w:t>RF</w:t>
            </w:r>
            <w:r w:rsidR="0004350A">
              <w:rPr>
                <w:rFonts w:ascii="Times New Roman" w:eastAsiaTheme="minorEastAsia" w:hint="eastAsia"/>
                <w:sz w:val="18"/>
                <w:szCs w:val="18"/>
              </w:rPr>
              <w:t xml:space="preserve">IPCSTS&lt;8&gt; </w:t>
            </w:r>
            <w:r w:rsidRPr="00E26577">
              <w:rPr>
                <w:rFonts w:ascii="Times New Roman" w:eastAsiaTheme="minorEastAsia"/>
                <w:sz w:val="18"/>
                <w:szCs w:val="18"/>
              </w:rPr>
              <w:t xml:space="preserve">which </w:t>
            </w:r>
            <w:r w:rsidR="0004350A">
              <w:rPr>
                <w:rFonts w:ascii="Times New Roman" w:eastAsiaTheme="minorEastAsia"/>
                <w:sz w:val="18"/>
                <w:szCs w:val="18"/>
              </w:rPr>
              <w:t>are</w:t>
            </w:r>
            <w:r w:rsidRPr="00E26577">
              <w:rPr>
                <w:rFonts w:ascii="Times New Roman" w:eastAsiaTheme="minorEastAsia"/>
                <w:sz w:val="18"/>
                <w:szCs w:val="18"/>
              </w:rPr>
              <w:t xml:space="preserve"> set by </w:t>
            </w:r>
            <w:r>
              <w:rPr>
                <w:rFonts w:ascii="Times New Roman" w:eastAsiaTheme="minorEastAsia" w:hint="eastAsia"/>
                <w:sz w:val="18"/>
                <w:szCs w:val="18"/>
              </w:rPr>
              <w:t>PLCDSP</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7</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PLCTO</w:t>
            </w:r>
            <w:r w:rsidR="007414A9">
              <w:rPr>
                <w:rFonts w:ascii="Times New Roman" w:eastAsiaTheme="minorEastAsia" w:hint="eastAsia"/>
                <w:sz w:val="18"/>
                <w:szCs w:val="18"/>
              </w:rPr>
              <w:t>RF</w:t>
            </w:r>
            <w:r>
              <w:rPr>
                <w:rFonts w:ascii="Times New Roman" w:eastAsiaTheme="minorEastAsia" w:hint="eastAsia"/>
                <w:sz w:val="18"/>
                <w:szCs w:val="18"/>
              </w:rPr>
              <w:t>IPCACK&lt;7&gt;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hint="eastAsia"/>
                <w:sz w:val="18"/>
                <w:szCs w:val="18"/>
              </w:rPr>
              <w:t xml:space="preserve">PLCDSP </w:t>
            </w:r>
            <w:r w:rsidRPr="007C2D0D">
              <w:rPr>
                <w:rFonts w:ascii="Times New Roman" w:eastAsiaTheme="minorEastAsia"/>
                <w:sz w:val="18"/>
                <w:szCs w:val="18"/>
              </w:rPr>
              <w:t xml:space="preserve">to </w:t>
            </w:r>
            <w:r w:rsidR="0004350A">
              <w:rPr>
                <w:rFonts w:ascii="Times New Roman" w:eastAsiaTheme="minorEastAsia" w:hint="eastAsia"/>
                <w:sz w:val="18"/>
                <w:szCs w:val="18"/>
              </w:rPr>
              <w:t>RFDSP IPC</w:t>
            </w:r>
            <w:r>
              <w:rPr>
                <w:rFonts w:ascii="Times New Roman" w:eastAsiaTheme="minorEastAsia" w:hint="eastAsia"/>
                <w:sz w:val="18"/>
                <w:szCs w:val="18"/>
              </w:rPr>
              <w:t xml:space="preserve"> event</w:t>
            </w:r>
            <w:r w:rsidRPr="007C2D0D">
              <w:rPr>
                <w:rFonts w:ascii="Times New Roman" w:eastAsiaTheme="minorEastAsia"/>
                <w:sz w:val="18"/>
                <w:szCs w:val="18"/>
              </w:rPr>
              <w:t xml:space="preserve"> </w:t>
            </w:r>
            <w:r>
              <w:rPr>
                <w:rFonts w:ascii="Times New Roman" w:eastAsiaTheme="minorEastAsia" w:hint="eastAsia"/>
                <w:sz w:val="18"/>
                <w:szCs w:val="18"/>
              </w:rPr>
              <w:t>7</w:t>
            </w:r>
            <w:r w:rsidRPr="007C2D0D">
              <w:rPr>
                <w:rFonts w:ascii="Times New Roman" w:eastAsiaTheme="minorEastAsia"/>
                <w:sz w:val="18"/>
                <w:szCs w:val="18"/>
              </w:rPr>
              <w:t xml:space="preserve"> </w:t>
            </w:r>
            <w:r>
              <w:rPr>
                <w:rFonts w:ascii="Times New Roman" w:eastAsiaTheme="minorEastAsia" w:hint="eastAsia"/>
                <w:sz w:val="18"/>
                <w:szCs w:val="18"/>
              </w:rPr>
              <w:t>acknowledge</w:t>
            </w:r>
            <w:r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Pr>
                <w:rFonts w:ascii="Times New Roman" w:eastAsiaTheme="minorEastAsia" w:hint="eastAsia"/>
                <w:sz w:val="18"/>
                <w:szCs w:val="18"/>
              </w:rPr>
              <w:t>PLCTO</w:t>
            </w:r>
            <w:r w:rsidR="007414A9">
              <w:rPr>
                <w:rFonts w:ascii="Times New Roman" w:eastAsiaTheme="minorEastAsia" w:hint="eastAsia"/>
                <w:sz w:val="18"/>
                <w:szCs w:val="18"/>
              </w:rPr>
              <w:t>RF</w:t>
            </w:r>
            <w:r>
              <w:rPr>
                <w:rFonts w:ascii="Times New Roman" w:eastAsiaTheme="minorEastAsia" w:hint="eastAsia"/>
                <w:sz w:val="18"/>
                <w:szCs w:val="18"/>
              </w:rPr>
              <w:t>IPCFLG&lt;7&gt; and PLCTO</w:t>
            </w:r>
            <w:r w:rsidR="007414A9">
              <w:rPr>
                <w:rFonts w:ascii="Times New Roman" w:eastAsiaTheme="minorEastAsia" w:hint="eastAsia"/>
                <w:sz w:val="18"/>
                <w:szCs w:val="18"/>
              </w:rPr>
              <w:t>RF</w:t>
            </w:r>
            <w:r w:rsidR="0004350A">
              <w:rPr>
                <w:rFonts w:ascii="Times New Roman" w:eastAsiaTheme="minorEastAsia" w:hint="eastAsia"/>
                <w:sz w:val="18"/>
                <w:szCs w:val="18"/>
              </w:rPr>
              <w:t xml:space="preserve">IPCSTS&lt;7&gt; </w:t>
            </w:r>
            <w:r w:rsidRPr="00E26577">
              <w:rPr>
                <w:rFonts w:ascii="Times New Roman" w:eastAsiaTheme="minorEastAsia"/>
                <w:sz w:val="18"/>
                <w:szCs w:val="18"/>
              </w:rPr>
              <w:t xml:space="preserve">which </w:t>
            </w:r>
            <w:r w:rsidR="0004350A">
              <w:rPr>
                <w:rFonts w:ascii="Times New Roman" w:eastAsiaTheme="minorEastAsia"/>
                <w:sz w:val="18"/>
                <w:szCs w:val="18"/>
              </w:rPr>
              <w:t>are</w:t>
            </w:r>
            <w:r w:rsidRPr="00E26577">
              <w:rPr>
                <w:rFonts w:ascii="Times New Roman" w:eastAsiaTheme="minorEastAsia"/>
                <w:sz w:val="18"/>
                <w:szCs w:val="18"/>
              </w:rPr>
              <w:t xml:space="preserve"> set by </w:t>
            </w:r>
            <w:r>
              <w:rPr>
                <w:rFonts w:ascii="Times New Roman" w:eastAsiaTheme="minorEastAsia" w:hint="eastAsia"/>
                <w:sz w:val="18"/>
                <w:szCs w:val="18"/>
              </w:rPr>
              <w:t>PLCDSP</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lastRenderedPageBreak/>
              <w:t>6</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PLCTO</w:t>
            </w:r>
            <w:r w:rsidR="007414A9">
              <w:rPr>
                <w:rFonts w:ascii="Times New Roman" w:eastAsiaTheme="minorEastAsia" w:hint="eastAsia"/>
                <w:sz w:val="18"/>
                <w:szCs w:val="18"/>
              </w:rPr>
              <w:t>RF</w:t>
            </w:r>
            <w:r>
              <w:rPr>
                <w:rFonts w:ascii="Times New Roman" w:eastAsiaTheme="minorEastAsia" w:hint="eastAsia"/>
                <w:sz w:val="18"/>
                <w:szCs w:val="18"/>
              </w:rPr>
              <w:t>IPCACK&lt;6&gt;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hint="eastAsia"/>
                <w:sz w:val="18"/>
                <w:szCs w:val="18"/>
              </w:rPr>
              <w:t xml:space="preserve">PLCDSP </w:t>
            </w:r>
            <w:r w:rsidRPr="007C2D0D">
              <w:rPr>
                <w:rFonts w:ascii="Times New Roman" w:eastAsiaTheme="minorEastAsia"/>
                <w:sz w:val="18"/>
                <w:szCs w:val="18"/>
              </w:rPr>
              <w:t xml:space="preserve">to </w:t>
            </w:r>
            <w:r w:rsidR="0004350A">
              <w:rPr>
                <w:rFonts w:ascii="Times New Roman" w:eastAsiaTheme="minorEastAsia" w:hint="eastAsia"/>
                <w:sz w:val="18"/>
                <w:szCs w:val="18"/>
              </w:rPr>
              <w:t>RFDSP IPC</w:t>
            </w:r>
            <w:r>
              <w:rPr>
                <w:rFonts w:ascii="Times New Roman" w:eastAsiaTheme="minorEastAsia" w:hint="eastAsia"/>
                <w:sz w:val="18"/>
                <w:szCs w:val="18"/>
              </w:rPr>
              <w:t xml:space="preserve"> event</w:t>
            </w:r>
            <w:r w:rsidRPr="007C2D0D">
              <w:rPr>
                <w:rFonts w:ascii="Times New Roman" w:eastAsiaTheme="minorEastAsia"/>
                <w:sz w:val="18"/>
                <w:szCs w:val="18"/>
              </w:rPr>
              <w:t xml:space="preserve"> </w:t>
            </w:r>
            <w:r>
              <w:rPr>
                <w:rFonts w:ascii="Times New Roman" w:eastAsiaTheme="minorEastAsia" w:hint="eastAsia"/>
                <w:sz w:val="18"/>
                <w:szCs w:val="18"/>
              </w:rPr>
              <w:t>6</w:t>
            </w:r>
            <w:r w:rsidRPr="007C2D0D">
              <w:rPr>
                <w:rFonts w:ascii="Times New Roman" w:eastAsiaTheme="minorEastAsia"/>
                <w:sz w:val="18"/>
                <w:szCs w:val="18"/>
              </w:rPr>
              <w:t xml:space="preserve"> </w:t>
            </w:r>
            <w:r>
              <w:rPr>
                <w:rFonts w:ascii="Times New Roman" w:eastAsiaTheme="minorEastAsia" w:hint="eastAsia"/>
                <w:sz w:val="18"/>
                <w:szCs w:val="18"/>
              </w:rPr>
              <w:t>acknowledge</w:t>
            </w:r>
            <w:r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Pr>
                <w:rFonts w:ascii="Times New Roman" w:eastAsiaTheme="minorEastAsia" w:hint="eastAsia"/>
                <w:sz w:val="18"/>
                <w:szCs w:val="18"/>
              </w:rPr>
              <w:t>PLCTO</w:t>
            </w:r>
            <w:r w:rsidR="007414A9">
              <w:rPr>
                <w:rFonts w:ascii="Times New Roman" w:eastAsiaTheme="minorEastAsia" w:hint="eastAsia"/>
                <w:sz w:val="18"/>
                <w:szCs w:val="18"/>
              </w:rPr>
              <w:t>RF</w:t>
            </w:r>
            <w:r>
              <w:rPr>
                <w:rFonts w:ascii="Times New Roman" w:eastAsiaTheme="minorEastAsia" w:hint="eastAsia"/>
                <w:sz w:val="18"/>
                <w:szCs w:val="18"/>
              </w:rPr>
              <w:t>IPCFLG&lt;6&gt; and PLCTO</w:t>
            </w:r>
            <w:r w:rsidR="007414A9">
              <w:rPr>
                <w:rFonts w:ascii="Times New Roman" w:eastAsiaTheme="minorEastAsia" w:hint="eastAsia"/>
                <w:sz w:val="18"/>
                <w:szCs w:val="18"/>
              </w:rPr>
              <w:t>RF</w:t>
            </w:r>
            <w:r w:rsidR="0004350A">
              <w:rPr>
                <w:rFonts w:ascii="Times New Roman" w:eastAsiaTheme="minorEastAsia" w:hint="eastAsia"/>
                <w:sz w:val="18"/>
                <w:szCs w:val="18"/>
              </w:rPr>
              <w:t xml:space="preserve">IPCSTS&lt;6&gt; </w:t>
            </w:r>
            <w:r w:rsidRPr="00E26577">
              <w:rPr>
                <w:rFonts w:ascii="Times New Roman" w:eastAsiaTheme="minorEastAsia"/>
                <w:sz w:val="18"/>
                <w:szCs w:val="18"/>
              </w:rPr>
              <w:t xml:space="preserve">which </w:t>
            </w:r>
            <w:r w:rsidR="0004350A">
              <w:rPr>
                <w:rFonts w:ascii="Times New Roman" w:eastAsiaTheme="minorEastAsia"/>
                <w:sz w:val="18"/>
                <w:szCs w:val="18"/>
              </w:rPr>
              <w:t>are</w:t>
            </w:r>
            <w:r w:rsidRPr="00E26577">
              <w:rPr>
                <w:rFonts w:ascii="Times New Roman" w:eastAsiaTheme="minorEastAsia"/>
                <w:sz w:val="18"/>
                <w:szCs w:val="18"/>
              </w:rPr>
              <w:t xml:space="preserve"> set by </w:t>
            </w:r>
            <w:r>
              <w:rPr>
                <w:rFonts w:ascii="Times New Roman" w:eastAsiaTheme="minorEastAsia" w:hint="eastAsia"/>
                <w:sz w:val="18"/>
                <w:szCs w:val="18"/>
              </w:rPr>
              <w:t>PLCDSP</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5</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PLCTO</w:t>
            </w:r>
            <w:r w:rsidR="007414A9">
              <w:rPr>
                <w:rFonts w:ascii="Times New Roman" w:eastAsiaTheme="minorEastAsia" w:hint="eastAsia"/>
                <w:sz w:val="18"/>
                <w:szCs w:val="18"/>
              </w:rPr>
              <w:t>RF</w:t>
            </w:r>
            <w:r>
              <w:rPr>
                <w:rFonts w:ascii="Times New Roman" w:eastAsiaTheme="minorEastAsia" w:hint="eastAsia"/>
                <w:sz w:val="18"/>
                <w:szCs w:val="18"/>
              </w:rPr>
              <w:t>IPCACK&lt;5&gt;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hint="eastAsia"/>
                <w:sz w:val="18"/>
                <w:szCs w:val="18"/>
              </w:rPr>
              <w:t xml:space="preserve">PLCDSP </w:t>
            </w:r>
            <w:r w:rsidRPr="007C2D0D">
              <w:rPr>
                <w:rFonts w:ascii="Times New Roman" w:eastAsiaTheme="minorEastAsia"/>
                <w:sz w:val="18"/>
                <w:szCs w:val="18"/>
              </w:rPr>
              <w:t xml:space="preserve">to </w:t>
            </w:r>
            <w:r w:rsidR="0004350A">
              <w:rPr>
                <w:rFonts w:ascii="Times New Roman" w:eastAsiaTheme="minorEastAsia" w:hint="eastAsia"/>
                <w:sz w:val="18"/>
                <w:szCs w:val="18"/>
              </w:rPr>
              <w:t>RFDSP IPC</w:t>
            </w:r>
            <w:r>
              <w:rPr>
                <w:rFonts w:ascii="Times New Roman" w:eastAsiaTheme="minorEastAsia" w:hint="eastAsia"/>
                <w:sz w:val="18"/>
                <w:szCs w:val="18"/>
              </w:rPr>
              <w:t xml:space="preserve"> event</w:t>
            </w:r>
            <w:r>
              <w:rPr>
                <w:rFonts w:ascii="Times New Roman" w:eastAsiaTheme="minorEastAsia"/>
                <w:sz w:val="18"/>
                <w:szCs w:val="18"/>
              </w:rPr>
              <w:t xml:space="preserve"> </w:t>
            </w:r>
            <w:r w:rsidRPr="007C2D0D">
              <w:rPr>
                <w:rFonts w:ascii="Times New Roman" w:eastAsiaTheme="minorEastAsia"/>
                <w:sz w:val="18"/>
                <w:szCs w:val="18"/>
              </w:rPr>
              <w:t xml:space="preserve">5 </w:t>
            </w:r>
            <w:r>
              <w:rPr>
                <w:rFonts w:ascii="Times New Roman" w:eastAsiaTheme="minorEastAsia" w:hint="eastAsia"/>
                <w:sz w:val="18"/>
                <w:szCs w:val="18"/>
              </w:rPr>
              <w:t>acknowledge</w:t>
            </w:r>
            <w:r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Pr>
                <w:rFonts w:ascii="Times New Roman" w:eastAsiaTheme="minorEastAsia" w:hint="eastAsia"/>
                <w:sz w:val="18"/>
                <w:szCs w:val="18"/>
              </w:rPr>
              <w:t>PLCTO</w:t>
            </w:r>
            <w:r w:rsidR="007414A9">
              <w:rPr>
                <w:rFonts w:ascii="Times New Roman" w:eastAsiaTheme="minorEastAsia" w:hint="eastAsia"/>
                <w:sz w:val="18"/>
                <w:szCs w:val="18"/>
              </w:rPr>
              <w:t>RF</w:t>
            </w:r>
            <w:r>
              <w:rPr>
                <w:rFonts w:ascii="Times New Roman" w:eastAsiaTheme="minorEastAsia" w:hint="eastAsia"/>
                <w:sz w:val="18"/>
                <w:szCs w:val="18"/>
              </w:rPr>
              <w:t>IPCFLG&lt;5&gt; and PLCTO</w:t>
            </w:r>
            <w:r w:rsidR="007414A9">
              <w:rPr>
                <w:rFonts w:ascii="Times New Roman" w:eastAsiaTheme="minorEastAsia" w:hint="eastAsia"/>
                <w:sz w:val="18"/>
                <w:szCs w:val="18"/>
              </w:rPr>
              <w:t>RF</w:t>
            </w:r>
            <w:r w:rsidR="0004350A">
              <w:rPr>
                <w:rFonts w:ascii="Times New Roman" w:eastAsiaTheme="minorEastAsia" w:hint="eastAsia"/>
                <w:sz w:val="18"/>
                <w:szCs w:val="18"/>
              </w:rPr>
              <w:t xml:space="preserve">IPCSTS&lt;5&gt; </w:t>
            </w:r>
            <w:r w:rsidRPr="00E26577">
              <w:rPr>
                <w:rFonts w:ascii="Times New Roman" w:eastAsiaTheme="minorEastAsia"/>
                <w:sz w:val="18"/>
                <w:szCs w:val="18"/>
              </w:rPr>
              <w:t xml:space="preserve">which </w:t>
            </w:r>
            <w:r w:rsidR="0004350A">
              <w:rPr>
                <w:rFonts w:ascii="Times New Roman" w:eastAsiaTheme="minorEastAsia"/>
                <w:sz w:val="18"/>
                <w:szCs w:val="18"/>
              </w:rPr>
              <w:t>are</w:t>
            </w:r>
            <w:r w:rsidRPr="00E26577">
              <w:rPr>
                <w:rFonts w:ascii="Times New Roman" w:eastAsiaTheme="minorEastAsia"/>
                <w:sz w:val="18"/>
                <w:szCs w:val="18"/>
              </w:rPr>
              <w:t xml:space="preserve"> set by </w:t>
            </w:r>
            <w:r>
              <w:rPr>
                <w:rFonts w:ascii="Times New Roman" w:eastAsiaTheme="minorEastAsia" w:hint="eastAsia"/>
                <w:sz w:val="18"/>
                <w:szCs w:val="18"/>
              </w:rPr>
              <w:t>PLCDSP</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PLCTO</w:t>
            </w:r>
            <w:r w:rsidR="007414A9">
              <w:rPr>
                <w:rFonts w:ascii="Times New Roman" w:eastAsiaTheme="minorEastAsia" w:hint="eastAsia"/>
                <w:sz w:val="18"/>
                <w:szCs w:val="18"/>
              </w:rPr>
              <w:t>RF</w:t>
            </w:r>
            <w:r>
              <w:rPr>
                <w:rFonts w:ascii="Times New Roman" w:eastAsiaTheme="minorEastAsia" w:hint="eastAsia"/>
                <w:sz w:val="18"/>
                <w:szCs w:val="18"/>
              </w:rPr>
              <w:t>IPCACK&lt;4&gt;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hint="eastAsia"/>
                <w:sz w:val="18"/>
                <w:szCs w:val="18"/>
              </w:rPr>
              <w:t xml:space="preserve">PLCDSP </w:t>
            </w:r>
            <w:r w:rsidRPr="007C2D0D">
              <w:rPr>
                <w:rFonts w:ascii="Times New Roman" w:eastAsiaTheme="minorEastAsia"/>
                <w:sz w:val="18"/>
                <w:szCs w:val="18"/>
              </w:rPr>
              <w:t xml:space="preserve">to </w:t>
            </w:r>
            <w:r w:rsidR="0004350A">
              <w:rPr>
                <w:rFonts w:ascii="Times New Roman" w:eastAsiaTheme="minorEastAsia" w:hint="eastAsia"/>
                <w:sz w:val="18"/>
                <w:szCs w:val="18"/>
              </w:rPr>
              <w:t>RFDSP IPC</w:t>
            </w:r>
            <w:r>
              <w:rPr>
                <w:rFonts w:ascii="Times New Roman" w:eastAsiaTheme="minorEastAsia" w:hint="eastAsia"/>
                <w:sz w:val="18"/>
                <w:szCs w:val="18"/>
              </w:rPr>
              <w:t xml:space="preserve"> event</w:t>
            </w:r>
            <w:r w:rsidRPr="007C2D0D">
              <w:rPr>
                <w:rFonts w:ascii="Times New Roman" w:eastAsiaTheme="minorEastAsia"/>
                <w:sz w:val="18"/>
                <w:szCs w:val="18"/>
              </w:rPr>
              <w:t xml:space="preserve"> </w:t>
            </w:r>
            <w:r>
              <w:rPr>
                <w:rFonts w:ascii="Times New Roman" w:eastAsiaTheme="minorEastAsia" w:hint="eastAsia"/>
                <w:sz w:val="18"/>
                <w:szCs w:val="18"/>
              </w:rPr>
              <w:t>4</w:t>
            </w:r>
            <w:r w:rsidRPr="007C2D0D">
              <w:rPr>
                <w:rFonts w:ascii="Times New Roman" w:eastAsiaTheme="minorEastAsia"/>
                <w:sz w:val="18"/>
                <w:szCs w:val="18"/>
              </w:rPr>
              <w:t xml:space="preserve"> </w:t>
            </w:r>
            <w:r>
              <w:rPr>
                <w:rFonts w:ascii="Times New Roman" w:eastAsiaTheme="minorEastAsia" w:hint="eastAsia"/>
                <w:sz w:val="18"/>
                <w:szCs w:val="18"/>
              </w:rPr>
              <w:t>acknowledge</w:t>
            </w:r>
            <w:r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Pr>
                <w:rFonts w:ascii="Times New Roman" w:eastAsiaTheme="minorEastAsia" w:hint="eastAsia"/>
                <w:sz w:val="18"/>
                <w:szCs w:val="18"/>
              </w:rPr>
              <w:t>PLCTO</w:t>
            </w:r>
            <w:r w:rsidR="007414A9">
              <w:rPr>
                <w:rFonts w:ascii="Times New Roman" w:eastAsiaTheme="minorEastAsia" w:hint="eastAsia"/>
                <w:sz w:val="18"/>
                <w:szCs w:val="18"/>
              </w:rPr>
              <w:t>RF</w:t>
            </w:r>
            <w:r>
              <w:rPr>
                <w:rFonts w:ascii="Times New Roman" w:eastAsiaTheme="minorEastAsia" w:hint="eastAsia"/>
                <w:sz w:val="18"/>
                <w:szCs w:val="18"/>
              </w:rPr>
              <w:t>IPCFLG&lt;4&gt; and PLCTO</w:t>
            </w:r>
            <w:r w:rsidR="007414A9">
              <w:rPr>
                <w:rFonts w:ascii="Times New Roman" w:eastAsiaTheme="minorEastAsia" w:hint="eastAsia"/>
                <w:sz w:val="18"/>
                <w:szCs w:val="18"/>
              </w:rPr>
              <w:t>RF</w:t>
            </w:r>
            <w:r w:rsidR="0004350A">
              <w:rPr>
                <w:rFonts w:ascii="Times New Roman" w:eastAsiaTheme="minorEastAsia" w:hint="eastAsia"/>
                <w:sz w:val="18"/>
                <w:szCs w:val="18"/>
              </w:rPr>
              <w:t xml:space="preserve">IPCSTS&lt;4&gt; </w:t>
            </w:r>
            <w:r w:rsidRPr="00E26577">
              <w:rPr>
                <w:rFonts w:ascii="Times New Roman" w:eastAsiaTheme="minorEastAsia"/>
                <w:sz w:val="18"/>
                <w:szCs w:val="18"/>
              </w:rPr>
              <w:t xml:space="preserve">which </w:t>
            </w:r>
            <w:r w:rsidR="0004350A">
              <w:rPr>
                <w:rFonts w:ascii="Times New Roman" w:eastAsiaTheme="minorEastAsia"/>
                <w:sz w:val="18"/>
                <w:szCs w:val="18"/>
              </w:rPr>
              <w:t>are</w:t>
            </w:r>
            <w:r w:rsidRPr="00E26577">
              <w:rPr>
                <w:rFonts w:ascii="Times New Roman" w:eastAsiaTheme="minorEastAsia"/>
                <w:sz w:val="18"/>
                <w:szCs w:val="18"/>
              </w:rPr>
              <w:t xml:space="preserve"> set by </w:t>
            </w:r>
            <w:r>
              <w:rPr>
                <w:rFonts w:ascii="Times New Roman" w:eastAsiaTheme="minorEastAsia" w:hint="eastAsia"/>
                <w:sz w:val="18"/>
                <w:szCs w:val="18"/>
              </w:rPr>
              <w:t>PLCDSP</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PLCTO</w:t>
            </w:r>
            <w:r w:rsidR="007414A9">
              <w:rPr>
                <w:rFonts w:ascii="Times New Roman" w:eastAsiaTheme="minorEastAsia" w:hint="eastAsia"/>
                <w:sz w:val="18"/>
                <w:szCs w:val="18"/>
              </w:rPr>
              <w:t>RF</w:t>
            </w:r>
            <w:r>
              <w:rPr>
                <w:rFonts w:ascii="Times New Roman" w:eastAsiaTheme="minorEastAsia" w:hint="eastAsia"/>
                <w:sz w:val="18"/>
                <w:szCs w:val="18"/>
              </w:rPr>
              <w:t>IPCACK&lt;3&gt;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hint="eastAsia"/>
                <w:sz w:val="18"/>
                <w:szCs w:val="18"/>
              </w:rPr>
              <w:t xml:space="preserve">PLCDSP </w:t>
            </w:r>
            <w:r w:rsidRPr="007C2D0D">
              <w:rPr>
                <w:rFonts w:ascii="Times New Roman" w:eastAsiaTheme="minorEastAsia"/>
                <w:sz w:val="18"/>
                <w:szCs w:val="18"/>
              </w:rPr>
              <w:t xml:space="preserve">to </w:t>
            </w:r>
            <w:r w:rsidR="0004350A">
              <w:rPr>
                <w:rFonts w:ascii="Times New Roman" w:eastAsiaTheme="minorEastAsia" w:hint="eastAsia"/>
                <w:sz w:val="18"/>
                <w:szCs w:val="18"/>
              </w:rPr>
              <w:t>RFDSP IPC</w:t>
            </w:r>
            <w:r>
              <w:rPr>
                <w:rFonts w:ascii="Times New Roman" w:eastAsiaTheme="minorEastAsia" w:hint="eastAsia"/>
                <w:sz w:val="18"/>
                <w:szCs w:val="18"/>
              </w:rPr>
              <w:t xml:space="preserve"> event</w:t>
            </w:r>
            <w:r w:rsidRPr="007C2D0D">
              <w:rPr>
                <w:rFonts w:ascii="Times New Roman" w:eastAsiaTheme="minorEastAsia"/>
                <w:sz w:val="18"/>
                <w:szCs w:val="18"/>
              </w:rPr>
              <w:t xml:space="preserve"> </w:t>
            </w:r>
            <w:r>
              <w:rPr>
                <w:rFonts w:ascii="Times New Roman" w:eastAsiaTheme="minorEastAsia" w:hint="eastAsia"/>
                <w:sz w:val="18"/>
                <w:szCs w:val="18"/>
              </w:rPr>
              <w:t>3</w:t>
            </w:r>
            <w:r w:rsidRPr="007C2D0D">
              <w:rPr>
                <w:rFonts w:ascii="Times New Roman" w:eastAsiaTheme="minorEastAsia"/>
                <w:sz w:val="18"/>
                <w:szCs w:val="18"/>
              </w:rPr>
              <w:t xml:space="preserve"> </w:t>
            </w:r>
            <w:r>
              <w:rPr>
                <w:rFonts w:ascii="Times New Roman" w:eastAsiaTheme="minorEastAsia" w:hint="eastAsia"/>
                <w:sz w:val="18"/>
                <w:szCs w:val="18"/>
              </w:rPr>
              <w:t>acknowledge</w:t>
            </w:r>
            <w:r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Pr>
                <w:rFonts w:ascii="Times New Roman" w:eastAsiaTheme="minorEastAsia" w:hint="eastAsia"/>
                <w:sz w:val="18"/>
                <w:szCs w:val="18"/>
              </w:rPr>
              <w:t>PLCTO</w:t>
            </w:r>
            <w:r w:rsidR="007414A9">
              <w:rPr>
                <w:rFonts w:ascii="Times New Roman" w:eastAsiaTheme="minorEastAsia" w:hint="eastAsia"/>
                <w:sz w:val="18"/>
                <w:szCs w:val="18"/>
              </w:rPr>
              <w:t>RF</w:t>
            </w:r>
            <w:r>
              <w:rPr>
                <w:rFonts w:ascii="Times New Roman" w:eastAsiaTheme="minorEastAsia" w:hint="eastAsia"/>
                <w:sz w:val="18"/>
                <w:szCs w:val="18"/>
              </w:rPr>
              <w:t>IPCFLG&lt;3&gt; and PLCTO</w:t>
            </w:r>
            <w:r w:rsidR="007414A9">
              <w:rPr>
                <w:rFonts w:ascii="Times New Roman" w:eastAsiaTheme="minorEastAsia" w:hint="eastAsia"/>
                <w:sz w:val="18"/>
                <w:szCs w:val="18"/>
              </w:rPr>
              <w:t>RF</w:t>
            </w:r>
            <w:r w:rsidR="0004350A">
              <w:rPr>
                <w:rFonts w:ascii="Times New Roman" w:eastAsiaTheme="minorEastAsia" w:hint="eastAsia"/>
                <w:sz w:val="18"/>
                <w:szCs w:val="18"/>
              </w:rPr>
              <w:t xml:space="preserve">IPCSTS&lt;3&gt; </w:t>
            </w:r>
            <w:r w:rsidRPr="00E26577">
              <w:rPr>
                <w:rFonts w:ascii="Times New Roman" w:eastAsiaTheme="minorEastAsia"/>
                <w:sz w:val="18"/>
                <w:szCs w:val="18"/>
              </w:rPr>
              <w:t xml:space="preserve">which </w:t>
            </w:r>
            <w:r w:rsidR="0004350A">
              <w:rPr>
                <w:rFonts w:ascii="Times New Roman" w:eastAsiaTheme="minorEastAsia"/>
                <w:sz w:val="18"/>
                <w:szCs w:val="18"/>
              </w:rPr>
              <w:t>are</w:t>
            </w:r>
            <w:r w:rsidRPr="00E26577">
              <w:rPr>
                <w:rFonts w:ascii="Times New Roman" w:eastAsiaTheme="minorEastAsia"/>
                <w:sz w:val="18"/>
                <w:szCs w:val="18"/>
              </w:rPr>
              <w:t xml:space="preserve"> set by </w:t>
            </w:r>
            <w:r>
              <w:rPr>
                <w:rFonts w:ascii="Times New Roman" w:eastAsiaTheme="minorEastAsia" w:hint="eastAsia"/>
                <w:sz w:val="18"/>
                <w:szCs w:val="18"/>
              </w:rPr>
              <w:t>PLCDSP</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PLCTO</w:t>
            </w:r>
            <w:r w:rsidR="007414A9">
              <w:rPr>
                <w:rFonts w:ascii="Times New Roman" w:eastAsiaTheme="minorEastAsia" w:hint="eastAsia"/>
                <w:sz w:val="18"/>
                <w:szCs w:val="18"/>
              </w:rPr>
              <w:t>RF</w:t>
            </w:r>
            <w:r>
              <w:rPr>
                <w:rFonts w:ascii="Times New Roman" w:eastAsiaTheme="minorEastAsia" w:hint="eastAsia"/>
                <w:sz w:val="18"/>
                <w:szCs w:val="18"/>
              </w:rPr>
              <w:t>IPCACK&lt;2&gt;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hint="eastAsia"/>
                <w:sz w:val="18"/>
                <w:szCs w:val="18"/>
              </w:rPr>
              <w:t xml:space="preserve">PLCDSP </w:t>
            </w:r>
            <w:r w:rsidRPr="007C2D0D">
              <w:rPr>
                <w:rFonts w:ascii="Times New Roman" w:eastAsiaTheme="minorEastAsia"/>
                <w:sz w:val="18"/>
                <w:szCs w:val="18"/>
              </w:rPr>
              <w:t xml:space="preserve">to </w:t>
            </w:r>
            <w:r w:rsidR="0004350A">
              <w:rPr>
                <w:rFonts w:ascii="Times New Roman" w:eastAsiaTheme="minorEastAsia" w:hint="eastAsia"/>
                <w:sz w:val="18"/>
                <w:szCs w:val="18"/>
              </w:rPr>
              <w:t>RFDSP IPC</w:t>
            </w:r>
            <w:r>
              <w:rPr>
                <w:rFonts w:ascii="Times New Roman" w:eastAsiaTheme="minorEastAsia" w:hint="eastAsia"/>
                <w:sz w:val="18"/>
                <w:szCs w:val="18"/>
              </w:rPr>
              <w:t xml:space="preserve"> event</w:t>
            </w:r>
            <w:r w:rsidRPr="007C2D0D">
              <w:rPr>
                <w:rFonts w:ascii="Times New Roman" w:eastAsiaTheme="minorEastAsia"/>
                <w:sz w:val="18"/>
                <w:szCs w:val="18"/>
              </w:rPr>
              <w:t xml:space="preserve"> </w:t>
            </w:r>
            <w:r>
              <w:rPr>
                <w:rFonts w:ascii="Times New Roman" w:eastAsiaTheme="minorEastAsia" w:hint="eastAsia"/>
                <w:sz w:val="18"/>
                <w:szCs w:val="18"/>
              </w:rPr>
              <w:t>2</w:t>
            </w:r>
            <w:r w:rsidRPr="007C2D0D">
              <w:rPr>
                <w:rFonts w:ascii="Times New Roman" w:eastAsiaTheme="minorEastAsia"/>
                <w:sz w:val="18"/>
                <w:szCs w:val="18"/>
              </w:rPr>
              <w:t xml:space="preserve"> </w:t>
            </w:r>
            <w:r>
              <w:rPr>
                <w:rFonts w:ascii="Times New Roman" w:eastAsiaTheme="minorEastAsia" w:hint="eastAsia"/>
                <w:sz w:val="18"/>
                <w:szCs w:val="18"/>
              </w:rPr>
              <w:t>acknowledge</w:t>
            </w:r>
            <w:r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Pr>
                <w:rFonts w:ascii="Times New Roman" w:eastAsiaTheme="minorEastAsia" w:hint="eastAsia"/>
                <w:sz w:val="18"/>
                <w:szCs w:val="18"/>
              </w:rPr>
              <w:t>PLCTO</w:t>
            </w:r>
            <w:r w:rsidR="007414A9">
              <w:rPr>
                <w:rFonts w:ascii="Times New Roman" w:eastAsiaTheme="minorEastAsia" w:hint="eastAsia"/>
                <w:sz w:val="18"/>
                <w:szCs w:val="18"/>
              </w:rPr>
              <w:t>RF</w:t>
            </w:r>
            <w:r>
              <w:rPr>
                <w:rFonts w:ascii="Times New Roman" w:eastAsiaTheme="minorEastAsia" w:hint="eastAsia"/>
                <w:sz w:val="18"/>
                <w:szCs w:val="18"/>
              </w:rPr>
              <w:t>IPCFLG&lt;2&gt; and PLCTO</w:t>
            </w:r>
            <w:r w:rsidR="007414A9">
              <w:rPr>
                <w:rFonts w:ascii="Times New Roman" w:eastAsiaTheme="minorEastAsia" w:hint="eastAsia"/>
                <w:sz w:val="18"/>
                <w:szCs w:val="18"/>
              </w:rPr>
              <w:t>RF</w:t>
            </w:r>
            <w:r w:rsidR="0004350A">
              <w:rPr>
                <w:rFonts w:ascii="Times New Roman" w:eastAsiaTheme="minorEastAsia" w:hint="eastAsia"/>
                <w:sz w:val="18"/>
                <w:szCs w:val="18"/>
              </w:rPr>
              <w:t xml:space="preserve">IPCSTS&lt;2&gt; </w:t>
            </w:r>
            <w:r w:rsidRPr="00E26577">
              <w:rPr>
                <w:rFonts w:ascii="Times New Roman" w:eastAsiaTheme="minorEastAsia"/>
                <w:sz w:val="18"/>
                <w:szCs w:val="18"/>
              </w:rPr>
              <w:t xml:space="preserve">which </w:t>
            </w:r>
            <w:r w:rsidR="0004350A">
              <w:rPr>
                <w:rFonts w:ascii="Times New Roman" w:eastAsiaTheme="minorEastAsia"/>
                <w:sz w:val="18"/>
                <w:szCs w:val="18"/>
              </w:rPr>
              <w:t>are</w:t>
            </w:r>
            <w:r w:rsidRPr="00E26577">
              <w:rPr>
                <w:rFonts w:ascii="Times New Roman" w:eastAsiaTheme="minorEastAsia"/>
                <w:sz w:val="18"/>
                <w:szCs w:val="18"/>
              </w:rPr>
              <w:t xml:space="preserve"> set by </w:t>
            </w:r>
            <w:r>
              <w:rPr>
                <w:rFonts w:ascii="Times New Roman" w:eastAsiaTheme="minorEastAsia" w:hint="eastAsia"/>
                <w:sz w:val="18"/>
                <w:szCs w:val="18"/>
              </w:rPr>
              <w:t>PLCDSP</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PLCTO</w:t>
            </w:r>
            <w:r w:rsidR="007414A9">
              <w:rPr>
                <w:rFonts w:ascii="Times New Roman" w:eastAsiaTheme="minorEastAsia" w:hint="eastAsia"/>
                <w:sz w:val="18"/>
                <w:szCs w:val="18"/>
              </w:rPr>
              <w:t>RF</w:t>
            </w:r>
            <w:r>
              <w:rPr>
                <w:rFonts w:ascii="Times New Roman" w:eastAsiaTheme="minorEastAsia" w:hint="eastAsia"/>
                <w:sz w:val="18"/>
                <w:szCs w:val="18"/>
              </w:rPr>
              <w:t>IPCACK&lt;1&gt;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hint="eastAsia"/>
                <w:sz w:val="18"/>
                <w:szCs w:val="18"/>
              </w:rPr>
              <w:t xml:space="preserve">PLCDSP </w:t>
            </w:r>
            <w:r w:rsidRPr="007C2D0D">
              <w:rPr>
                <w:rFonts w:ascii="Times New Roman" w:eastAsiaTheme="minorEastAsia"/>
                <w:sz w:val="18"/>
                <w:szCs w:val="18"/>
              </w:rPr>
              <w:t xml:space="preserve">to </w:t>
            </w:r>
            <w:r w:rsidR="0004350A">
              <w:rPr>
                <w:rFonts w:ascii="Times New Roman" w:eastAsiaTheme="minorEastAsia" w:hint="eastAsia"/>
                <w:sz w:val="18"/>
                <w:szCs w:val="18"/>
              </w:rPr>
              <w:t>RFDSP IPC</w:t>
            </w:r>
            <w:r>
              <w:rPr>
                <w:rFonts w:ascii="Times New Roman" w:eastAsiaTheme="minorEastAsia" w:hint="eastAsia"/>
                <w:sz w:val="18"/>
                <w:szCs w:val="18"/>
              </w:rPr>
              <w:t xml:space="preserve"> event</w:t>
            </w:r>
            <w:r>
              <w:rPr>
                <w:rFonts w:ascii="Times New Roman" w:eastAsiaTheme="minorEastAsia"/>
                <w:sz w:val="18"/>
                <w:szCs w:val="18"/>
              </w:rPr>
              <w:t xml:space="preserve"> 1</w:t>
            </w:r>
            <w:r w:rsidRPr="007C2D0D">
              <w:rPr>
                <w:rFonts w:ascii="Times New Roman" w:eastAsiaTheme="minorEastAsia"/>
                <w:sz w:val="18"/>
                <w:szCs w:val="18"/>
              </w:rPr>
              <w:t xml:space="preserve"> </w:t>
            </w:r>
            <w:r>
              <w:rPr>
                <w:rFonts w:ascii="Times New Roman" w:eastAsiaTheme="minorEastAsia" w:hint="eastAsia"/>
                <w:sz w:val="18"/>
                <w:szCs w:val="18"/>
              </w:rPr>
              <w:t>acknowledge</w:t>
            </w:r>
            <w:r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Pr>
                <w:rFonts w:ascii="Times New Roman" w:eastAsiaTheme="minorEastAsia" w:hint="eastAsia"/>
                <w:sz w:val="18"/>
                <w:szCs w:val="18"/>
              </w:rPr>
              <w:t>PLCTO</w:t>
            </w:r>
            <w:r w:rsidR="007414A9">
              <w:rPr>
                <w:rFonts w:ascii="Times New Roman" w:eastAsiaTheme="minorEastAsia" w:hint="eastAsia"/>
                <w:sz w:val="18"/>
                <w:szCs w:val="18"/>
              </w:rPr>
              <w:t>RF</w:t>
            </w:r>
            <w:r>
              <w:rPr>
                <w:rFonts w:ascii="Times New Roman" w:eastAsiaTheme="minorEastAsia" w:hint="eastAsia"/>
                <w:sz w:val="18"/>
                <w:szCs w:val="18"/>
              </w:rPr>
              <w:t>IPCFLG&lt;1&gt; and PLCTO</w:t>
            </w:r>
            <w:r w:rsidR="007414A9">
              <w:rPr>
                <w:rFonts w:ascii="Times New Roman" w:eastAsiaTheme="minorEastAsia" w:hint="eastAsia"/>
                <w:sz w:val="18"/>
                <w:szCs w:val="18"/>
              </w:rPr>
              <w:t>RF</w:t>
            </w:r>
            <w:r w:rsidR="0004350A">
              <w:rPr>
                <w:rFonts w:ascii="Times New Roman" w:eastAsiaTheme="minorEastAsia" w:hint="eastAsia"/>
                <w:sz w:val="18"/>
                <w:szCs w:val="18"/>
              </w:rPr>
              <w:t xml:space="preserve">IPCSTS&lt;1&gt; </w:t>
            </w:r>
            <w:r w:rsidRPr="00E26577">
              <w:rPr>
                <w:rFonts w:ascii="Times New Roman" w:eastAsiaTheme="minorEastAsia"/>
                <w:sz w:val="18"/>
                <w:szCs w:val="18"/>
              </w:rPr>
              <w:t xml:space="preserve">which </w:t>
            </w:r>
            <w:r w:rsidR="0004350A">
              <w:rPr>
                <w:rFonts w:ascii="Times New Roman" w:eastAsiaTheme="minorEastAsia"/>
                <w:sz w:val="18"/>
                <w:szCs w:val="18"/>
              </w:rPr>
              <w:t>are</w:t>
            </w:r>
            <w:r w:rsidRPr="00E26577">
              <w:rPr>
                <w:rFonts w:ascii="Times New Roman" w:eastAsiaTheme="minorEastAsia"/>
                <w:sz w:val="18"/>
                <w:szCs w:val="18"/>
              </w:rPr>
              <w:t xml:space="preserve"> set by </w:t>
            </w:r>
            <w:r>
              <w:rPr>
                <w:rFonts w:ascii="Times New Roman" w:eastAsiaTheme="minorEastAsia" w:hint="eastAsia"/>
                <w:sz w:val="18"/>
                <w:szCs w:val="18"/>
              </w:rPr>
              <w:t>PLCDSP</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hRule="exact" w:val="933"/>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PLCTO</w:t>
            </w:r>
            <w:r w:rsidR="007414A9">
              <w:rPr>
                <w:rFonts w:ascii="Times New Roman" w:eastAsiaTheme="minorEastAsia" w:hint="eastAsia"/>
                <w:sz w:val="18"/>
                <w:szCs w:val="18"/>
              </w:rPr>
              <w:t>RF</w:t>
            </w:r>
            <w:r>
              <w:rPr>
                <w:rFonts w:ascii="Times New Roman" w:eastAsiaTheme="minorEastAsia" w:hint="eastAsia"/>
                <w:sz w:val="18"/>
                <w:szCs w:val="18"/>
              </w:rPr>
              <w:t>IPCACK&lt;0&gt;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hint="eastAsia"/>
                <w:sz w:val="18"/>
                <w:szCs w:val="18"/>
              </w:rPr>
              <w:t xml:space="preserve">PLCDSP </w:t>
            </w:r>
            <w:r w:rsidRPr="007C2D0D">
              <w:rPr>
                <w:rFonts w:ascii="Times New Roman" w:eastAsiaTheme="minorEastAsia"/>
                <w:sz w:val="18"/>
                <w:szCs w:val="18"/>
              </w:rPr>
              <w:t xml:space="preserve">to </w:t>
            </w:r>
            <w:r w:rsidR="0004350A">
              <w:rPr>
                <w:rFonts w:ascii="Times New Roman" w:eastAsiaTheme="minorEastAsia" w:hint="eastAsia"/>
                <w:sz w:val="18"/>
                <w:szCs w:val="18"/>
              </w:rPr>
              <w:t>RFDSP IPC</w:t>
            </w:r>
            <w:r>
              <w:rPr>
                <w:rFonts w:ascii="Times New Roman" w:eastAsiaTheme="minorEastAsia" w:hint="eastAsia"/>
                <w:sz w:val="18"/>
                <w:szCs w:val="18"/>
              </w:rPr>
              <w:t xml:space="preserve"> event</w:t>
            </w:r>
            <w:r w:rsidRPr="007C2D0D">
              <w:rPr>
                <w:rFonts w:ascii="Times New Roman" w:eastAsiaTheme="minorEastAsia"/>
                <w:sz w:val="18"/>
                <w:szCs w:val="18"/>
              </w:rPr>
              <w:t xml:space="preserve"> </w:t>
            </w:r>
            <w:r>
              <w:rPr>
                <w:rFonts w:ascii="Times New Roman" w:eastAsiaTheme="minorEastAsia" w:hint="eastAsia"/>
                <w:sz w:val="18"/>
                <w:szCs w:val="18"/>
              </w:rPr>
              <w:t>0</w:t>
            </w:r>
            <w:r w:rsidRPr="007C2D0D">
              <w:rPr>
                <w:rFonts w:ascii="Times New Roman" w:eastAsiaTheme="minorEastAsia"/>
                <w:sz w:val="18"/>
                <w:szCs w:val="18"/>
              </w:rPr>
              <w:t xml:space="preserve"> </w:t>
            </w:r>
            <w:r>
              <w:rPr>
                <w:rFonts w:ascii="Times New Roman" w:eastAsiaTheme="minorEastAsia" w:hint="eastAsia"/>
                <w:sz w:val="18"/>
                <w:szCs w:val="18"/>
              </w:rPr>
              <w:t>acknowledge</w:t>
            </w:r>
            <w:r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Pr>
                <w:rFonts w:ascii="Times New Roman" w:eastAsiaTheme="minorEastAsia" w:hint="eastAsia"/>
                <w:sz w:val="18"/>
                <w:szCs w:val="18"/>
              </w:rPr>
              <w:t>PLCTO</w:t>
            </w:r>
            <w:r w:rsidR="007414A9">
              <w:rPr>
                <w:rFonts w:ascii="Times New Roman" w:eastAsiaTheme="minorEastAsia" w:hint="eastAsia"/>
                <w:sz w:val="18"/>
                <w:szCs w:val="18"/>
              </w:rPr>
              <w:t>RF</w:t>
            </w:r>
            <w:r>
              <w:rPr>
                <w:rFonts w:ascii="Times New Roman" w:eastAsiaTheme="minorEastAsia" w:hint="eastAsia"/>
                <w:sz w:val="18"/>
                <w:szCs w:val="18"/>
              </w:rPr>
              <w:t>IPCFLG&lt;0&gt; and PLCTO</w:t>
            </w:r>
            <w:r w:rsidR="007414A9">
              <w:rPr>
                <w:rFonts w:ascii="Times New Roman" w:eastAsiaTheme="minorEastAsia" w:hint="eastAsia"/>
                <w:sz w:val="18"/>
                <w:szCs w:val="18"/>
              </w:rPr>
              <w:t>RF</w:t>
            </w:r>
            <w:r>
              <w:rPr>
                <w:rFonts w:ascii="Times New Roman" w:eastAsiaTheme="minorEastAsia" w:hint="eastAsia"/>
                <w:sz w:val="18"/>
                <w:szCs w:val="18"/>
              </w:rPr>
              <w:t>IPCSTS&lt;</w:t>
            </w:r>
            <w:r w:rsidR="0004350A">
              <w:rPr>
                <w:rFonts w:ascii="Times New Roman" w:eastAsiaTheme="minorEastAsia" w:hint="eastAsia"/>
                <w:sz w:val="18"/>
                <w:szCs w:val="18"/>
              </w:rPr>
              <w:t xml:space="preserve">0&gt; </w:t>
            </w:r>
            <w:r w:rsidRPr="00E26577">
              <w:rPr>
                <w:rFonts w:ascii="Times New Roman" w:eastAsiaTheme="minorEastAsia"/>
                <w:sz w:val="18"/>
                <w:szCs w:val="18"/>
              </w:rPr>
              <w:t xml:space="preserve">which </w:t>
            </w:r>
            <w:r w:rsidR="0004350A">
              <w:rPr>
                <w:rFonts w:ascii="Times New Roman" w:eastAsiaTheme="minorEastAsia"/>
                <w:sz w:val="18"/>
                <w:szCs w:val="18"/>
              </w:rPr>
              <w:t>are</w:t>
            </w:r>
            <w:r w:rsidRPr="00E26577">
              <w:rPr>
                <w:rFonts w:ascii="Times New Roman" w:eastAsiaTheme="minorEastAsia"/>
                <w:sz w:val="18"/>
                <w:szCs w:val="18"/>
              </w:rPr>
              <w:t xml:space="preserve"> set by </w:t>
            </w:r>
            <w:r>
              <w:rPr>
                <w:rFonts w:ascii="Times New Roman" w:eastAsiaTheme="minorEastAsia" w:hint="eastAsia"/>
                <w:sz w:val="18"/>
                <w:szCs w:val="18"/>
              </w:rPr>
              <w:t>PLCDSP</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bl>
    <w:p w:rsidR="00D4354C" w:rsidRPr="00855486" w:rsidRDefault="00D4354C" w:rsidP="00D4354C"/>
    <w:p w:rsidR="00D4354C" w:rsidRDefault="00D4354C" w:rsidP="00EC1A23">
      <w:pPr>
        <w:pStyle w:val="3"/>
        <w:numPr>
          <w:ilvl w:val="2"/>
          <w:numId w:val="18"/>
        </w:numPr>
      </w:pPr>
      <w:bookmarkStart w:id="2525" w:name="_Toc482273679"/>
      <w:r>
        <w:rPr>
          <w:rFonts w:hint="eastAsia"/>
        </w:rPr>
        <w:t>PLCTO</w:t>
      </w:r>
      <w:r w:rsidR="007414A9">
        <w:rPr>
          <w:rFonts w:hint="eastAsia"/>
        </w:rPr>
        <w:t>RF</w:t>
      </w:r>
      <w:r>
        <w:rPr>
          <w:rFonts w:hint="eastAsia"/>
        </w:rPr>
        <w:t>IPCSTS&lt;15:0&gt;</w:t>
      </w:r>
      <w:bookmarkEnd w:id="2525"/>
    </w:p>
    <w:p w:rsidR="00D4354C" w:rsidRDefault="00D4354C" w:rsidP="00D4354C">
      <w:r>
        <w:rPr>
          <w:rFonts w:hint="eastAsia"/>
        </w:rPr>
        <w:t xml:space="preserve">PLCDSP core to </w:t>
      </w:r>
      <w:r w:rsidR="007414A9">
        <w:rPr>
          <w:rFonts w:hint="eastAsia"/>
        </w:rPr>
        <w:t>RF</w:t>
      </w:r>
      <w:r w:rsidR="0004350A">
        <w:rPr>
          <w:rFonts w:hint="eastAsia"/>
        </w:rPr>
        <w:t>DSP</w:t>
      </w:r>
      <w:r>
        <w:rPr>
          <w:rFonts w:hint="eastAsia"/>
        </w:rPr>
        <w:t xml:space="preserve"> core IPC event status register.</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31:16</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50671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15</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PLCTO</w:t>
            </w:r>
            <w:r w:rsidR="007414A9">
              <w:rPr>
                <w:rFonts w:ascii="Times New Roman" w:eastAsiaTheme="minorEastAsia" w:hint="eastAsia"/>
                <w:sz w:val="18"/>
                <w:szCs w:val="18"/>
              </w:rPr>
              <w:t>RF</w:t>
            </w:r>
            <w:r>
              <w:rPr>
                <w:rFonts w:ascii="Times New Roman" w:eastAsiaTheme="minorEastAsia" w:hint="eastAsia"/>
                <w:sz w:val="18"/>
                <w:szCs w:val="18"/>
              </w:rPr>
              <w:t>IPCSTS&lt;15&gt;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15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w:t>
            </w:r>
            <w:r w:rsidR="00D73553">
              <w:rPr>
                <w:rFonts w:ascii="Times New Roman" w:eastAsiaTheme="minorEastAsia" w:hint="eastAsia"/>
                <w:sz w:val="18"/>
                <w:szCs w:val="18"/>
              </w:rPr>
              <w:t>RFDSP whe</w:t>
            </w:r>
            <w:r>
              <w:rPr>
                <w:rFonts w:ascii="Times New Roman" w:eastAsiaTheme="minorEastAsia" w:hint="eastAsia"/>
                <w:sz w:val="18"/>
                <w:szCs w:val="18"/>
              </w:rPr>
              <w:t>ther the PLCTO</w:t>
            </w:r>
            <w:r w:rsidR="007414A9">
              <w:rPr>
                <w:rFonts w:ascii="Times New Roman" w:eastAsiaTheme="minorEastAsia" w:hint="eastAsia"/>
                <w:sz w:val="18"/>
                <w:szCs w:val="18"/>
              </w:rPr>
              <w:t>RF</w:t>
            </w:r>
            <w:r>
              <w:rPr>
                <w:rFonts w:ascii="Times New Roman" w:eastAsiaTheme="minorEastAsia" w:hint="eastAsia"/>
                <w:sz w:val="18"/>
                <w:szCs w:val="18"/>
              </w:rPr>
              <w:t xml:space="preserve">IPC event 15 </w:t>
            </w:r>
            <w:r w:rsidR="00D73553">
              <w:rPr>
                <w:rFonts w:ascii="Times New Roman" w:eastAsiaTheme="minorEastAsia" w:hint="eastAsia"/>
                <w:sz w:val="18"/>
                <w:szCs w:val="18"/>
              </w:rPr>
              <w:t>is 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PLCDSP</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PLCDSP</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PLCDSP</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PLCTO</w:t>
            </w:r>
            <w:r w:rsidR="007414A9">
              <w:rPr>
                <w:rFonts w:ascii="Times New Roman" w:eastAsiaTheme="minorEastAsia" w:hint="eastAsia"/>
                <w:sz w:val="18"/>
                <w:szCs w:val="18"/>
              </w:rPr>
              <w:t>RF</w:t>
            </w:r>
            <w:r>
              <w:rPr>
                <w:rFonts w:ascii="Times New Roman" w:eastAsiaTheme="minorEastAsia" w:hint="eastAsia"/>
                <w:sz w:val="18"/>
                <w:szCs w:val="18"/>
              </w:rPr>
              <w:t>IPCSTS&lt;14&gt;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1</w:t>
            </w:r>
            <w:r w:rsidR="00D4354C">
              <w:rPr>
                <w:rFonts w:ascii="Times New Roman" w:eastAsiaTheme="minorEastAsia" w:hint="eastAsia"/>
                <w:sz w:val="18"/>
                <w:szCs w:val="18"/>
              </w:rPr>
              <w:t>4</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w:t>
            </w:r>
            <w:r w:rsidR="00D73553">
              <w:rPr>
                <w:rFonts w:ascii="Times New Roman" w:eastAsiaTheme="minorEastAsia" w:hint="eastAsia"/>
                <w:sz w:val="18"/>
                <w:szCs w:val="18"/>
              </w:rPr>
              <w:t>RFDSP whe</w:t>
            </w:r>
            <w:r>
              <w:rPr>
                <w:rFonts w:ascii="Times New Roman" w:eastAsiaTheme="minorEastAsia" w:hint="eastAsia"/>
                <w:sz w:val="18"/>
                <w:szCs w:val="18"/>
              </w:rPr>
              <w:t>ther the PLCTO</w:t>
            </w:r>
            <w:r w:rsidR="007414A9">
              <w:rPr>
                <w:rFonts w:ascii="Times New Roman" w:eastAsiaTheme="minorEastAsia" w:hint="eastAsia"/>
                <w:sz w:val="18"/>
                <w:szCs w:val="18"/>
              </w:rPr>
              <w:t>RF</w:t>
            </w:r>
            <w:r>
              <w:rPr>
                <w:rFonts w:ascii="Times New Roman" w:eastAsiaTheme="minorEastAsia" w:hint="eastAsia"/>
                <w:sz w:val="18"/>
                <w:szCs w:val="18"/>
              </w:rPr>
              <w:t xml:space="preserve">IPC event 14 </w:t>
            </w:r>
            <w:r w:rsidR="00D73553">
              <w:rPr>
                <w:rFonts w:ascii="Times New Roman" w:eastAsiaTheme="minorEastAsia" w:hint="eastAsia"/>
                <w:sz w:val="18"/>
                <w:szCs w:val="18"/>
              </w:rPr>
              <w:t>is 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PLCDSP</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PLCDSP</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PLCDSP</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13</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PLCTO</w:t>
            </w:r>
            <w:r w:rsidR="007414A9">
              <w:rPr>
                <w:rFonts w:ascii="Times New Roman" w:eastAsiaTheme="minorEastAsia" w:hint="eastAsia"/>
                <w:sz w:val="18"/>
                <w:szCs w:val="18"/>
              </w:rPr>
              <w:t>RF</w:t>
            </w:r>
            <w:r>
              <w:rPr>
                <w:rFonts w:ascii="Times New Roman" w:eastAsiaTheme="minorEastAsia" w:hint="eastAsia"/>
                <w:sz w:val="18"/>
                <w:szCs w:val="18"/>
              </w:rPr>
              <w:t>IPCSTS&lt;13&gt;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1</w:t>
            </w:r>
            <w:r w:rsidR="00D4354C">
              <w:rPr>
                <w:rFonts w:ascii="Times New Roman" w:eastAsiaTheme="minorEastAsia" w:hint="eastAsia"/>
                <w:sz w:val="18"/>
                <w:szCs w:val="18"/>
              </w:rPr>
              <w:t>3</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w:t>
            </w:r>
            <w:r w:rsidR="00D73553">
              <w:rPr>
                <w:rFonts w:ascii="Times New Roman" w:eastAsiaTheme="minorEastAsia" w:hint="eastAsia"/>
                <w:sz w:val="18"/>
                <w:szCs w:val="18"/>
              </w:rPr>
              <w:t>RFDSP whe</w:t>
            </w:r>
            <w:r>
              <w:rPr>
                <w:rFonts w:ascii="Times New Roman" w:eastAsiaTheme="minorEastAsia" w:hint="eastAsia"/>
                <w:sz w:val="18"/>
                <w:szCs w:val="18"/>
              </w:rPr>
              <w:t>ther the PLCTO</w:t>
            </w:r>
            <w:r w:rsidR="007414A9">
              <w:rPr>
                <w:rFonts w:ascii="Times New Roman" w:eastAsiaTheme="minorEastAsia" w:hint="eastAsia"/>
                <w:sz w:val="18"/>
                <w:szCs w:val="18"/>
              </w:rPr>
              <w:t>RF</w:t>
            </w:r>
            <w:r>
              <w:rPr>
                <w:rFonts w:ascii="Times New Roman" w:eastAsiaTheme="minorEastAsia" w:hint="eastAsia"/>
                <w:sz w:val="18"/>
                <w:szCs w:val="18"/>
              </w:rPr>
              <w:t xml:space="preserve">IPC event 13 </w:t>
            </w:r>
            <w:r w:rsidR="00D73553">
              <w:rPr>
                <w:rFonts w:ascii="Times New Roman" w:eastAsiaTheme="minorEastAsia" w:hint="eastAsia"/>
                <w:sz w:val="18"/>
                <w:szCs w:val="18"/>
              </w:rPr>
              <w:t>is 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PLCDSP</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PLCDSP</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PLCDSP</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PLCTO</w:t>
            </w:r>
            <w:r w:rsidR="007414A9">
              <w:rPr>
                <w:rFonts w:ascii="Times New Roman" w:eastAsiaTheme="minorEastAsia" w:hint="eastAsia"/>
                <w:sz w:val="18"/>
                <w:szCs w:val="18"/>
              </w:rPr>
              <w:t>RF</w:t>
            </w:r>
            <w:r>
              <w:rPr>
                <w:rFonts w:ascii="Times New Roman" w:eastAsiaTheme="minorEastAsia" w:hint="eastAsia"/>
                <w:sz w:val="18"/>
                <w:szCs w:val="18"/>
              </w:rPr>
              <w:t>IPCSTS&lt;12&gt;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1</w:t>
            </w:r>
            <w:r w:rsidR="00D4354C">
              <w:rPr>
                <w:rFonts w:ascii="Times New Roman" w:eastAsiaTheme="minorEastAsia" w:hint="eastAsia"/>
                <w:sz w:val="18"/>
                <w:szCs w:val="18"/>
              </w:rPr>
              <w:t>2</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w:t>
            </w:r>
            <w:r w:rsidR="00D73553">
              <w:rPr>
                <w:rFonts w:ascii="Times New Roman" w:eastAsiaTheme="minorEastAsia" w:hint="eastAsia"/>
                <w:sz w:val="18"/>
                <w:szCs w:val="18"/>
              </w:rPr>
              <w:t>RFDSP whe</w:t>
            </w:r>
            <w:r>
              <w:rPr>
                <w:rFonts w:ascii="Times New Roman" w:eastAsiaTheme="minorEastAsia" w:hint="eastAsia"/>
                <w:sz w:val="18"/>
                <w:szCs w:val="18"/>
              </w:rPr>
              <w:t>ther the PLCTO</w:t>
            </w:r>
            <w:r w:rsidR="007414A9">
              <w:rPr>
                <w:rFonts w:ascii="Times New Roman" w:eastAsiaTheme="minorEastAsia" w:hint="eastAsia"/>
                <w:sz w:val="18"/>
                <w:szCs w:val="18"/>
              </w:rPr>
              <w:t>RF</w:t>
            </w:r>
            <w:r>
              <w:rPr>
                <w:rFonts w:ascii="Times New Roman" w:eastAsiaTheme="minorEastAsia" w:hint="eastAsia"/>
                <w:sz w:val="18"/>
                <w:szCs w:val="18"/>
              </w:rPr>
              <w:t xml:space="preserve">IPC event 12 </w:t>
            </w:r>
            <w:r w:rsidR="00D73553">
              <w:rPr>
                <w:rFonts w:ascii="Times New Roman" w:eastAsiaTheme="minorEastAsia" w:hint="eastAsia"/>
                <w:sz w:val="18"/>
                <w:szCs w:val="18"/>
              </w:rPr>
              <w:t>is 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PLCDSP</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PLCDSP</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PLCDSP</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lastRenderedPageBreak/>
              <w:t>11</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PLCTO</w:t>
            </w:r>
            <w:r w:rsidR="007414A9">
              <w:rPr>
                <w:rFonts w:ascii="Times New Roman" w:eastAsiaTheme="minorEastAsia" w:hint="eastAsia"/>
                <w:sz w:val="18"/>
                <w:szCs w:val="18"/>
              </w:rPr>
              <w:t>RF</w:t>
            </w:r>
            <w:r>
              <w:rPr>
                <w:rFonts w:ascii="Times New Roman" w:eastAsiaTheme="minorEastAsia" w:hint="eastAsia"/>
                <w:sz w:val="18"/>
                <w:szCs w:val="18"/>
              </w:rPr>
              <w:t>IPCSTS&lt;11&gt;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1</w:t>
            </w:r>
            <w:r w:rsidR="00D4354C">
              <w:rPr>
                <w:rFonts w:ascii="Times New Roman" w:eastAsiaTheme="minorEastAsia" w:hint="eastAsia"/>
                <w:sz w:val="18"/>
                <w:szCs w:val="18"/>
              </w:rPr>
              <w:t>1</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w:t>
            </w:r>
            <w:r w:rsidR="00D73553">
              <w:rPr>
                <w:rFonts w:ascii="Times New Roman" w:eastAsiaTheme="minorEastAsia" w:hint="eastAsia"/>
                <w:sz w:val="18"/>
                <w:szCs w:val="18"/>
              </w:rPr>
              <w:t>RFDSP whe</w:t>
            </w:r>
            <w:r>
              <w:rPr>
                <w:rFonts w:ascii="Times New Roman" w:eastAsiaTheme="minorEastAsia" w:hint="eastAsia"/>
                <w:sz w:val="18"/>
                <w:szCs w:val="18"/>
              </w:rPr>
              <w:t>ther the PLCTO</w:t>
            </w:r>
            <w:r w:rsidR="007414A9">
              <w:rPr>
                <w:rFonts w:ascii="Times New Roman" w:eastAsiaTheme="minorEastAsia" w:hint="eastAsia"/>
                <w:sz w:val="18"/>
                <w:szCs w:val="18"/>
              </w:rPr>
              <w:t>RF</w:t>
            </w:r>
            <w:r>
              <w:rPr>
                <w:rFonts w:ascii="Times New Roman" w:eastAsiaTheme="minorEastAsia" w:hint="eastAsia"/>
                <w:sz w:val="18"/>
                <w:szCs w:val="18"/>
              </w:rPr>
              <w:t xml:space="preserve">IPC event 11 </w:t>
            </w:r>
            <w:r w:rsidR="00D73553">
              <w:rPr>
                <w:rFonts w:ascii="Times New Roman" w:eastAsiaTheme="minorEastAsia" w:hint="eastAsia"/>
                <w:sz w:val="18"/>
                <w:szCs w:val="18"/>
              </w:rPr>
              <w:t>is 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PLCDSP</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PLCDSP</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PLCDSP</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PLCTO</w:t>
            </w:r>
            <w:r w:rsidR="007414A9">
              <w:rPr>
                <w:rFonts w:ascii="Times New Roman" w:eastAsiaTheme="minorEastAsia" w:hint="eastAsia"/>
                <w:sz w:val="18"/>
                <w:szCs w:val="18"/>
              </w:rPr>
              <w:t>RF</w:t>
            </w:r>
            <w:r>
              <w:rPr>
                <w:rFonts w:ascii="Times New Roman" w:eastAsiaTheme="minorEastAsia" w:hint="eastAsia"/>
                <w:sz w:val="18"/>
                <w:szCs w:val="18"/>
              </w:rPr>
              <w:t>IPCSTS&lt;10&gt;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w:t>
            </w:r>
            <w:r w:rsidR="00D4354C">
              <w:rPr>
                <w:rFonts w:ascii="Times New Roman" w:eastAsiaTheme="minorEastAsia" w:hint="eastAsia"/>
                <w:sz w:val="18"/>
                <w:szCs w:val="18"/>
              </w:rPr>
              <w:t>event</w:t>
            </w:r>
            <w:r w:rsidR="00D4354C">
              <w:rPr>
                <w:rFonts w:ascii="Times New Roman" w:eastAsiaTheme="minorEastAsia"/>
                <w:sz w:val="18"/>
                <w:szCs w:val="18"/>
              </w:rPr>
              <w:t xml:space="preserve"> 1</w:t>
            </w:r>
            <w:r w:rsidR="00D4354C">
              <w:rPr>
                <w:rFonts w:ascii="Times New Roman" w:eastAsiaTheme="minorEastAsia" w:hint="eastAsia"/>
                <w:sz w:val="18"/>
                <w:szCs w:val="18"/>
              </w:rPr>
              <w:t>0</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w:t>
            </w:r>
            <w:r w:rsidR="00D73553">
              <w:rPr>
                <w:rFonts w:ascii="Times New Roman" w:eastAsiaTheme="minorEastAsia" w:hint="eastAsia"/>
                <w:sz w:val="18"/>
                <w:szCs w:val="18"/>
              </w:rPr>
              <w:t>RFDSP whe</w:t>
            </w:r>
            <w:r>
              <w:rPr>
                <w:rFonts w:ascii="Times New Roman" w:eastAsiaTheme="minorEastAsia" w:hint="eastAsia"/>
                <w:sz w:val="18"/>
                <w:szCs w:val="18"/>
              </w:rPr>
              <w:t>ther the PLCTO</w:t>
            </w:r>
            <w:r w:rsidR="007414A9">
              <w:rPr>
                <w:rFonts w:ascii="Times New Roman" w:eastAsiaTheme="minorEastAsia" w:hint="eastAsia"/>
                <w:sz w:val="18"/>
                <w:szCs w:val="18"/>
              </w:rPr>
              <w:t>RF</w:t>
            </w:r>
            <w:r>
              <w:rPr>
                <w:rFonts w:ascii="Times New Roman" w:eastAsiaTheme="minorEastAsia" w:hint="eastAsia"/>
                <w:sz w:val="18"/>
                <w:szCs w:val="18"/>
              </w:rPr>
              <w:t xml:space="preserve">IPC event 10 </w:t>
            </w:r>
            <w:r w:rsidR="00D73553">
              <w:rPr>
                <w:rFonts w:ascii="Times New Roman" w:eastAsiaTheme="minorEastAsia" w:hint="eastAsia"/>
                <w:sz w:val="18"/>
                <w:szCs w:val="18"/>
              </w:rPr>
              <w:t>is 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PLCDSP</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PLCDSP</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PLCDSP</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9</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PLCTO</w:t>
            </w:r>
            <w:r w:rsidR="007414A9">
              <w:rPr>
                <w:rFonts w:ascii="Times New Roman" w:eastAsiaTheme="minorEastAsia" w:hint="eastAsia"/>
                <w:sz w:val="18"/>
                <w:szCs w:val="18"/>
              </w:rPr>
              <w:t>RF</w:t>
            </w:r>
            <w:r>
              <w:rPr>
                <w:rFonts w:ascii="Times New Roman" w:eastAsiaTheme="minorEastAsia" w:hint="eastAsia"/>
                <w:sz w:val="18"/>
                <w:szCs w:val="18"/>
              </w:rPr>
              <w:t>IPCSTS&lt;9</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9</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w:t>
            </w:r>
            <w:r w:rsidR="00D73553">
              <w:rPr>
                <w:rFonts w:ascii="Times New Roman" w:eastAsiaTheme="minorEastAsia" w:hint="eastAsia"/>
                <w:sz w:val="18"/>
                <w:szCs w:val="18"/>
              </w:rPr>
              <w:t>RFDSP whe</w:t>
            </w:r>
            <w:r>
              <w:rPr>
                <w:rFonts w:ascii="Times New Roman" w:eastAsiaTheme="minorEastAsia" w:hint="eastAsia"/>
                <w:sz w:val="18"/>
                <w:szCs w:val="18"/>
              </w:rPr>
              <w:t>ther the PLCTO</w:t>
            </w:r>
            <w:r w:rsidR="007414A9">
              <w:rPr>
                <w:rFonts w:ascii="Times New Roman" w:eastAsiaTheme="minorEastAsia" w:hint="eastAsia"/>
                <w:sz w:val="18"/>
                <w:szCs w:val="18"/>
              </w:rPr>
              <w:t>RF</w:t>
            </w:r>
            <w:r>
              <w:rPr>
                <w:rFonts w:ascii="Times New Roman" w:eastAsiaTheme="minorEastAsia" w:hint="eastAsia"/>
                <w:sz w:val="18"/>
                <w:szCs w:val="18"/>
              </w:rPr>
              <w:t xml:space="preserve">IPC event 9 </w:t>
            </w:r>
            <w:r w:rsidR="00D73553">
              <w:rPr>
                <w:rFonts w:ascii="Times New Roman" w:eastAsiaTheme="minorEastAsia" w:hint="eastAsia"/>
                <w:sz w:val="18"/>
                <w:szCs w:val="18"/>
              </w:rPr>
              <w:t>is 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PLCDSP</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PLCDSP</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PLCDSP</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8</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PLCTO</w:t>
            </w:r>
            <w:r w:rsidR="007414A9">
              <w:rPr>
                <w:rFonts w:ascii="Times New Roman" w:eastAsiaTheme="minorEastAsia" w:hint="eastAsia"/>
                <w:sz w:val="18"/>
                <w:szCs w:val="18"/>
              </w:rPr>
              <w:t>RF</w:t>
            </w:r>
            <w:r>
              <w:rPr>
                <w:rFonts w:ascii="Times New Roman" w:eastAsiaTheme="minorEastAsia" w:hint="eastAsia"/>
                <w:sz w:val="18"/>
                <w:szCs w:val="18"/>
              </w:rPr>
              <w:t>IPCSTS&lt;8&gt;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8</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w:t>
            </w:r>
            <w:r w:rsidR="00D73553">
              <w:rPr>
                <w:rFonts w:ascii="Times New Roman" w:eastAsiaTheme="minorEastAsia" w:hint="eastAsia"/>
                <w:sz w:val="18"/>
                <w:szCs w:val="18"/>
              </w:rPr>
              <w:t>RFDSP whe</w:t>
            </w:r>
            <w:r>
              <w:rPr>
                <w:rFonts w:ascii="Times New Roman" w:eastAsiaTheme="minorEastAsia" w:hint="eastAsia"/>
                <w:sz w:val="18"/>
                <w:szCs w:val="18"/>
              </w:rPr>
              <w:t>ther the PLCTO</w:t>
            </w:r>
            <w:r w:rsidR="007414A9">
              <w:rPr>
                <w:rFonts w:ascii="Times New Roman" w:eastAsiaTheme="minorEastAsia" w:hint="eastAsia"/>
                <w:sz w:val="18"/>
                <w:szCs w:val="18"/>
              </w:rPr>
              <w:t>RF</w:t>
            </w:r>
            <w:r>
              <w:rPr>
                <w:rFonts w:ascii="Times New Roman" w:eastAsiaTheme="minorEastAsia" w:hint="eastAsia"/>
                <w:sz w:val="18"/>
                <w:szCs w:val="18"/>
              </w:rPr>
              <w:t xml:space="preserve">IPC event 8 </w:t>
            </w:r>
            <w:r w:rsidR="00D73553">
              <w:rPr>
                <w:rFonts w:ascii="Times New Roman" w:eastAsiaTheme="minorEastAsia" w:hint="eastAsia"/>
                <w:sz w:val="18"/>
                <w:szCs w:val="18"/>
              </w:rPr>
              <w:t>is 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PLCDSP</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PLCDSP</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PLCDSP</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7</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PLCTO</w:t>
            </w:r>
            <w:r w:rsidR="007414A9">
              <w:rPr>
                <w:rFonts w:ascii="Times New Roman" w:eastAsiaTheme="minorEastAsia" w:hint="eastAsia"/>
                <w:sz w:val="18"/>
                <w:szCs w:val="18"/>
              </w:rPr>
              <w:t>RF</w:t>
            </w:r>
            <w:r>
              <w:rPr>
                <w:rFonts w:ascii="Times New Roman" w:eastAsiaTheme="minorEastAsia" w:hint="eastAsia"/>
                <w:sz w:val="18"/>
                <w:szCs w:val="18"/>
              </w:rPr>
              <w:t>IPCSTS&lt;7&gt;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7</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w:t>
            </w:r>
            <w:r w:rsidR="00D73553">
              <w:rPr>
                <w:rFonts w:ascii="Times New Roman" w:eastAsiaTheme="minorEastAsia" w:hint="eastAsia"/>
                <w:sz w:val="18"/>
                <w:szCs w:val="18"/>
              </w:rPr>
              <w:t>RFDSP whe</w:t>
            </w:r>
            <w:r>
              <w:rPr>
                <w:rFonts w:ascii="Times New Roman" w:eastAsiaTheme="minorEastAsia" w:hint="eastAsia"/>
                <w:sz w:val="18"/>
                <w:szCs w:val="18"/>
              </w:rPr>
              <w:t>ther the PLCTO</w:t>
            </w:r>
            <w:r w:rsidR="007414A9">
              <w:rPr>
                <w:rFonts w:ascii="Times New Roman" w:eastAsiaTheme="minorEastAsia" w:hint="eastAsia"/>
                <w:sz w:val="18"/>
                <w:szCs w:val="18"/>
              </w:rPr>
              <w:t>RF</w:t>
            </w:r>
            <w:r>
              <w:rPr>
                <w:rFonts w:ascii="Times New Roman" w:eastAsiaTheme="minorEastAsia" w:hint="eastAsia"/>
                <w:sz w:val="18"/>
                <w:szCs w:val="18"/>
              </w:rPr>
              <w:t xml:space="preserve">IPC event 7 </w:t>
            </w:r>
            <w:r w:rsidR="00D73553">
              <w:rPr>
                <w:rFonts w:ascii="Times New Roman" w:eastAsiaTheme="minorEastAsia" w:hint="eastAsia"/>
                <w:sz w:val="18"/>
                <w:szCs w:val="18"/>
              </w:rPr>
              <w:t>is 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PLCDSP</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PLCDSP</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PLCDSP</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6</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PLCTO</w:t>
            </w:r>
            <w:r w:rsidR="007414A9">
              <w:rPr>
                <w:rFonts w:ascii="Times New Roman" w:eastAsiaTheme="minorEastAsia" w:hint="eastAsia"/>
                <w:sz w:val="18"/>
                <w:szCs w:val="18"/>
              </w:rPr>
              <w:t>RF</w:t>
            </w:r>
            <w:r>
              <w:rPr>
                <w:rFonts w:ascii="Times New Roman" w:eastAsiaTheme="minorEastAsia" w:hint="eastAsia"/>
                <w:sz w:val="18"/>
                <w:szCs w:val="18"/>
              </w:rPr>
              <w:t>IPCSTS&lt;6&gt;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6</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w:t>
            </w:r>
            <w:r w:rsidR="00D73553">
              <w:rPr>
                <w:rFonts w:ascii="Times New Roman" w:eastAsiaTheme="minorEastAsia" w:hint="eastAsia"/>
                <w:sz w:val="18"/>
                <w:szCs w:val="18"/>
              </w:rPr>
              <w:t>RFDSP whe</w:t>
            </w:r>
            <w:r>
              <w:rPr>
                <w:rFonts w:ascii="Times New Roman" w:eastAsiaTheme="minorEastAsia" w:hint="eastAsia"/>
                <w:sz w:val="18"/>
                <w:szCs w:val="18"/>
              </w:rPr>
              <w:t>ther the PLCTO</w:t>
            </w:r>
            <w:r w:rsidR="007414A9">
              <w:rPr>
                <w:rFonts w:ascii="Times New Roman" w:eastAsiaTheme="minorEastAsia" w:hint="eastAsia"/>
                <w:sz w:val="18"/>
                <w:szCs w:val="18"/>
              </w:rPr>
              <w:t>RF</w:t>
            </w:r>
            <w:r>
              <w:rPr>
                <w:rFonts w:ascii="Times New Roman" w:eastAsiaTheme="minorEastAsia" w:hint="eastAsia"/>
                <w:sz w:val="18"/>
                <w:szCs w:val="18"/>
              </w:rPr>
              <w:t xml:space="preserve">IPC event 6 </w:t>
            </w:r>
            <w:r w:rsidR="00D73553">
              <w:rPr>
                <w:rFonts w:ascii="Times New Roman" w:eastAsiaTheme="minorEastAsia" w:hint="eastAsia"/>
                <w:sz w:val="18"/>
                <w:szCs w:val="18"/>
              </w:rPr>
              <w:t>is 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PLCDSP</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PLCDSP</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PLCDSP</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5</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PLCTO</w:t>
            </w:r>
            <w:r w:rsidR="007414A9">
              <w:rPr>
                <w:rFonts w:ascii="Times New Roman" w:eastAsiaTheme="minorEastAsia" w:hint="eastAsia"/>
                <w:sz w:val="18"/>
                <w:szCs w:val="18"/>
              </w:rPr>
              <w:t>RF</w:t>
            </w:r>
            <w:r>
              <w:rPr>
                <w:rFonts w:ascii="Times New Roman" w:eastAsiaTheme="minorEastAsia" w:hint="eastAsia"/>
                <w:sz w:val="18"/>
                <w:szCs w:val="18"/>
              </w:rPr>
              <w:t>IPCSTS&lt;5&gt;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5</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w:t>
            </w:r>
            <w:r w:rsidR="00D73553">
              <w:rPr>
                <w:rFonts w:ascii="Times New Roman" w:eastAsiaTheme="minorEastAsia" w:hint="eastAsia"/>
                <w:sz w:val="18"/>
                <w:szCs w:val="18"/>
              </w:rPr>
              <w:t>RFDSP whe</w:t>
            </w:r>
            <w:r>
              <w:rPr>
                <w:rFonts w:ascii="Times New Roman" w:eastAsiaTheme="minorEastAsia" w:hint="eastAsia"/>
                <w:sz w:val="18"/>
                <w:szCs w:val="18"/>
              </w:rPr>
              <w:t>ther the PLCTO</w:t>
            </w:r>
            <w:r w:rsidR="007414A9">
              <w:rPr>
                <w:rFonts w:ascii="Times New Roman" w:eastAsiaTheme="minorEastAsia" w:hint="eastAsia"/>
                <w:sz w:val="18"/>
                <w:szCs w:val="18"/>
              </w:rPr>
              <w:t>RF</w:t>
            </w:r>
            <w:r>
              <w:rPr>
                <w:rFonts w:ascii="Times New Roman" w:eastAsiaTheme="minorEastAsia" w:hint="eastAsia"/>
                <w:sz w:val="18"/>
                <w:szCs w:val="18"/>
              </w:rPr>
              <w:t xml:space="preserve">IPC event 5 </w:t>
            </w:r>
            <w:r w:rsidR="00D73553">
              <w:rPr>
                <w:rFonts w:ascii="Times New Roman" w:eastAsiaTheme="minorEastAsia" w:hint="eastAsia"/>
                <w:sz w:val="18"/>
                <w:szCs w:val="18"/>
              </w:rPr>
              <w:t>is 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PLCDSP</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PLCDSP</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PLCDSP</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PLCTO</w:t>
            </w:r>
            <w:r w:rsidR="007414A9">
              <w:rPr>
                <w:rFonts w:ascii="Times New Roman" w:eastAsiaTheme="minorEastAsia" w:hint="eastAsia"/>
                <w:sz w:val="18"/>
                <w:szCs w:val="18"/>
              </w:rPr>
              <w:t>RF</w:t>
            </w:r>
            <w:r>
              <w:rPr>
                <w:rFonts w:ascii="Times New Roman" w:eastAsiaTheme="minorEastAsia" w:hint="eastAsia"/>
                <w:sz w:val="18"/>
                <w:szCs w:val="18"/>
              </w:rPr>
              <w:t>IPCSTS&lt;4&gt;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4</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w:t>
            </w:r>
            <w:r w:rsidR="00D73553">
              <w:rPr>
                <w:rFonts w:ascii="Times New Roman" w:eastAsiaTheme="minorEastAsia" w:hint="eastAsia"/>
                <w:sz w:val="18"/>
                <w:szCs w:val="18"/>
              </w:rPr>
              <w:t>RFDSP whe</w:t>
            </w:r>
            <w:r>
              <w:rPr>
                <w:rFonts w:ascii="Times New Roman" w:eastAsiaTheme="minorEastAsia" w:hint="eastAsia"/>
                <w:sz w:val="18"/>
                <w:szCs w:val="18"/>
              </w:rPr>
              <w:t>ther the PLCTO</w:t>
            </w:r>
            <w:r w:rsidR="007414A9">
              <w:rPr>
                <w:rFonts w:ascii="Times New Roman" w:eastAsiaTheme="minorEastAsia" w:hint="eastAsia"/>
                <w:sz w:val="18"/>
                <w:szCs w:val="18"/>
              </w:rPr>
              <w:t>RF</w:t>
            </w:r>
            <w:r>
              <w:rPr>
                <w:rFonts w:ascii="Times New Roman" w:eastAsiaTheme="minorEastAsia" w:hint="eastAsia"/>
                <w:sz w:val="18"/>
                <w:szCs w:val="18"/>
              </w:rPr>
              <w:t xml:space="preserve">IPC event 4 </w:t>
            </w:r>
            <w:r w:rsidR="00D73553">
              <w:rPr>
                <w:rFonts w:ascii="Times New Roman" w:eastAsiaTheme="minorEastAsia" w:hint="eastAsia"/>
                <w:sz w:val="18"/>
                <w:szCs w:val="18"/>
              </w:rPr>
              <w:t>is 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PLCDSP</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PLCDSP</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PLCDSP</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PLCTO</w:t>
            </w:r>
            <w:r w:rsidR="007414A9">
              <w:rPr>
                <w:rFonts w:ascii="Times New Roman" w:eastAsiaTheme="minorEastAsia" w:hint="eastAsia"/>
                <w:sz w:val="18"/>
                <w:szCs w:val="18"/>
              </w:rPr>
              <w:t>RF</w:t>
            </w:r>
            <w:r>
              <w:rPr>
                <w:rFonts w:ascii="Times New Roman" w:eastAsiaTheme="minorEastAsia" w:hint="eastAsia"/>
                <w:sz w:val="18"/>
                <w:szCs w:val="18"/>
              </w:rPr>
              <w:t>IPCSTS&lt;3&gt;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3</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w:t>
            </w:r>
            <w:r w:rsidR="00D73553">
              <w:rPr>
                <w:rFonts w:ascii="Times New Roman" w:eastAsiaTheme="minorEastAsia" w:hint="eastAsia"/>
                <w:sz w:val="18"/>
                <w:szCs w:val="18"/>
              </w:rPr>
              <w:t>RFDSP whe</w:t>
            </w:r>
            <w:r>
              <w:rPr>
                <w:rFonts w:ascii="Times New Roman" w:eastAsiaTheme="minorEastAsia" w:hint="eastAsia"/>
                <w:sz w:val="18"/>
                <w:szCs w:val="18"/>
              </w:rPr>
              <w:t>ther the PLCTO</w:t>
            </w:r>
            <w:r w:rsidR="007414A9">
              <w:rPr>
                <w:rFonts w:ascii="Times New Roman" w:eastAsiaTheme="minorEastAsia" w:hint="eastAsia"/>
                <w:sz w:val="18"/>
                <w:szCs w:val="18"/>
              </w:rPr>
              <w:t>RF</w:t>
            </w:r>
            <w:r>
              <w:rPr>
                <w:rFonts w:ascii="Times New Roman" w:eastAsiaTheme="minorEastAsia" w:hint="eastAsia"/>
                <w:sz w:val="18"/>
                <w:szCs w:val="18"/>
              </w:rPr>
              <w:t xml:space="preserve">IPC event 3 </w:t>
            </w:r>
            <w:r w:rsidR="00D73553">
              <w:rPr>
                <w:rFonts w:ascii="Times New Roman" w:eastAsiaTheme="minorEastAsia" w:hint="eastAsia"/>
                <w:sz w:val="18"/>
                <w:szCs w:val="18"/>
              </w:rPr>
              <w:t>is 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PLCDSP</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PLCDSP</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PLCDSP</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PLCTO</w:t>
            </w:r>
            <w:r w:rsidR="007414A9">
              <w:rPr>
                <w:rFonts w:ascii="Times New Roman" w:eastAsiaTheme="minorEastAsia" w:hint="eastAsia"/>
                <w:sz w:val="18"/>
                <w:szCs w:val="18"/>
              </w:rPr>
              <w:t>RF</w:t>
            </w:r>
            <w:r>
              <w:rPr>
                <w:rFonts w:ascii="Times New Roman" w:eastAsiaTheme="minorEastAsia" w:hint="eastAsia"/>
                <w:sz w:val="18"/>
                <w:szCs w:val="18"/>
              </w:rPr>
              <w:t>IPCSTS&lt;2&gt;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2</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w:t>
            </w:r>
            <w:r w:rsidR="00D73553">
              <w:rPr>
                <w:rFonts w:ascii="Times New Roman" w:eastAsiaTheme="minorEastAsia" w:hint="eastAsia"/>
                <w:sz w:val="18"/>
                <w:szCs w:val="18"/>
              </w:rPr>
              <w:t>RFDSP whe</w:t>
            </w:r>
            <w:r>
              <w:rPr>
                <w:rFonts w:ascii="Times New Roman" w:eastAsiaTheme="minorEastAsia" w:hint="eastAsia"/>
                <w:sz w:val="18"/>
                <w:szCs w:val="18"/>
              </w:rPr>
              <w:t>ther the PLCTO</w:t>
            </w:r>
            <w:r w:rsidR="007414A9">
              <w:rPr>
                <w:rFonts w:ascii="Times New Roman" w:eastAsiaTheme="minorEastAsia" w:hint="eastAsia"/>
                <w:sz w:val="18"/>
                <w:szCs w:val="18"/>
              </w:rPr>
              <w:t>RF</w:t>
            </w:r>
            <w:r>
              <w:rPr>
                <w:rFonts w:ascii="Times New Roman" w:eastAsiaTheme="minorEastAsia" w:hint="eastAsia"/>
                <w:sz w:val="18"/>
                <w:szCs w:val="18"/>
              </w:rPr>
              <w:t xml:space="preserve">IPC event 2 </w:t>
            </w:r>
            <w:r w:rsidR="00D73553">
              <w:rPr>
                <w:rFonts w:ascii="Times New Roman" w:eastAsiaTheme="minorEastAsia" w:hint="eastAsia"/>
                <w:sz w:val="18"/>
                <w:szCs w:val="18"/>
              </w:rPr>
              <w:t>is 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PLCDSP</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PLCDSP</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PLCDSP</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PLCTO</w:t>
            </w:r>
            <w:r w:rsidR="007414A9">
              <w:rPr>
                <w:rFonts w:ascii="Times New Roman" w:eastAsiaTheme="minorEastAsia" w:hint="eastAsia"/>
                <w:sz w:val="18"/>
                <w:szCs w:val="18"/>
              </w:rPr>
              <w:t>RF</w:t>
            </w:r>
            <w:r>
              <w:rPr>
                <w:rFonts w:ascii="Times New Roman" w:eastAsiaTheme="minorEastAsia" w:hint="eastAsia"/>
                <w:sz w:val="18"/>
                <w:szCs w:val="18"/>
              </w:rPr>
              <w:t>IPCSTS&lt;1&gt;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1</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w:t>
            </w:r>
            <w:r w:rsidR="00D73553">
              <w:rPr>
                <w:rFonts w:ascii="Times New Roman" w:eastAsiaTheme="minorEastAsia" w:hint="eastAsia"/>
                <w:sz w:val="18"/>
                <w:szCs w:val="18"/>
              </w:rPr>
              <w:t>RFDSP whe</w:t>
            </w:r>
            <w:r>
              <w:rPr>
                <w:rFonts w:ascii="Times New Roman" w:eastAsiaTheme="minorEastAsia" w:hint="eastAsia"/>
                <w:sz w:val="18"/>
                <w:szCs w:val="18"/>
              </w:rPr>
              <w:t>ther the PLCTO</w:t>
            </w:r>
            <w:r w:rsidR="007414A9">
              <w:rPr>
                <w:rFonts w:ascii="Times New Roman" w:eastAsiaTheme="minorEastAsia" w:hint="eastAsia"/>
                <w:sz w:val="18"/>
                <w:szCs w:val="18"/>
              </w:rPr>
              <w:t>RF</w:t>
            </w:r>
            <w:r>
              <w:rPr>
                <w:rFonts w:ascii="Times New Roman" w:eastAsiaTheme="minorEastAsia" w:hint="eastAsia"/>
                <w:sz w:val="18"/>
                <w:szCs w:val="18"/>
              </w:rPr>
              <w:t xml:space="preserve">IPC event 1 </w:t>
            </w:r>
            <w:r w:rsidR="00D73553">
              <w:rPr>
                <w:rFonts w:ascii="Times New Roman" w:eastAsiaTheme="minorEastAsia" w:hint="eastAsia"/>
                <w:sz w:val="18"/>
                <w:szCs w:val="18"/>
              </w:rPr>
              <w:t>is 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PLCDSP</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PLCDSP</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PLCDSP</w:t>
            </w:r>
          </w:p>
        </w:tc>
      </w:tr>
      <w:tr w:rsidR="00D4354C" w:rsidRPr="00E53CAA" w:rsidTr="00D4354C">
        <w:trPr>
          <w:cantSplit/>
          <w:trHeight w:hRule="exact" w:val="1044"/>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PLCTO</w:t>
            </w:r>
            <w:r w:rsidR="007414A9">
              <w:rPr>
                <w:rFonts w:ascii="Times New Roman" w:eastAsiaTheme="minorEastAsia" w:hint="eastAsia"/>
                <w:sz w:val="18"/>
                <w:szCs w:val="18"/>
              </w:rPr>
              <w:t>RF</w:t>
            </w:r>
            <w:r>
              <w:rPr>
                <w:rFonts w:ascii="Times New Roman" w:eastAsiaTheme="minorEastAsia" w:hint="eastAsia"/>
                <w:sz w:val="18"/>
                <w:szCs w:val="18"/>
              </w:rPr>
              <w:t>IPCSTS&lt;0&gt;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0</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w:t>
            </w:r>
            <w:r w:rsidR="00D73553">
              <w:rPr>
                <w:rFonts w:ascii="Times New Roman" w:eastAsiaTheme="minorEastAsia" w:hint="eastAsia"/>
                <w:sz w:val="18"/>
                <w:szCs w:val="18"/>
              </w:rPr>
              <w:t>RFDSP whe</w:t>
            </w:r>
            <w:r>
              <w:rPr>
                <w:rFonts w:ascii="Times New Roman" w:eastAsiaTheme="minorEastAsia" w:hint="eastAsia"/>
                <w:sz w:val="18"/>
                <w:szCs w:val="18"/>
              </w:rPr>
              <w:t>ther the PLCTO</w:t>
            </w:r>
            <w:r w:rsidR="007414A9">
              <w:rPr>
                <w:rFonts w:ascii="Times New Roman" w:eastAsiaTheme="minorEastAsia" w:hint="eastAsia"/>
                <w:sz w:val="18"/>
                <w:szCs w:val="18"/>
              </w:rPr>
              <w:t>RF</w:t>
            </w:r>
            <w:r>
              <w:rPr>
                <w:rFonts w:ascii="Times New Roman" w:eastAsiaTheme="minorEastAsia" w:hint="eastAsia"/>
                <w:sz w:val="18"/>
                <w:szCs w:val="18"/>
              </w:rPr>
              <w:t xml:space="preserve">IPC event 0 </w:t>
            </w:r>
            <w:r w:rsidR="00D73553">
              <w:rPr>
                <w:rFonts w:ascii="Times New Roman" w:eastAsiaTheme="minorEastAsia" w:hint="eastAsia"/>
                <w:sz w:val="18"/>
                <w:szCs w:val="18"/>
              </w:rPr>
              <w:t>is 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PLCDSP</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PLCDSP</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PLCDSP</w:t>
            </w:r>
          </w:p>
        </w:tc>
      </w:tr>
    </w:tbl>
    <w:p w:rsidR="00490FA0" w:rsidRPr="00EF5EDA" w:rsidRDefault="00490FA0" w:rsidP="00490FA0">
      <w:r>
        <w:t>Note</w:t>
      </w:r>
      <w:r>
        <w:rPr>
          <w:rFonts w:hint="eastAsia"/>
        </w:rPr>
        <w:t>:</w:t>
      </w:r>
      <w:r>
        <w:t xml:space="preserve"> IPC event </w:t>
      </w:r>
      <w:r>
        <w:rPr>
          <w:rFonts w:hint="eastAsia"/>
        </w:rPr>
        <w:t>statu</w:t>
      </w:r>
      <w:r>
        <w:t>s 0-</w:t>
      </w:r>
      <w:r>
        <w:rPr>
          <w:rFonts w:hint="eastAsia"/>
        </w:rPr>
        <w:t>7</w:t>
      </w:r>
      <w:r>
        <w:t xml:space="preserve"> will trigger interrupt </w:t>
      </w:r>
      <w:r>
        <w:rPr>
          <w:rFonts w:hint="eastAsia"/>
        </w:rPr>
        <w:t xml:space="preserve">to </w:t>
      </w:r>
      <w:r>
        <w:t>the</w:t>
      </w:r>
      <w:r>
        <w:rPr>
          <w:rFonts w:hint="eastAsia"/>
        </w:rPr>
        <w:t xml:space="preserve"> RFDSP core</w:t>
      </w:r>
      <w:r>
        <w:t xml:space="preserve"> via</w:t>
      </w:r>
      <w:r>
        <w:rPr>
          <w:rFonts w:hint="eastAsia"/>
        </w:rPr>
        <w:t xml:space="preserve"> </w:t>
      </w:r>
      <w:r>
        <w:t xml:space="preserve">the </w:t>
      </w:r>
      <w:r>
        <w:rPr>
          <w:rFonts w:hint="eastAsia"/>
        </w:rPr>
        <w:t>GIC</w:t>
      </w:r>
      <w:r>
        <w:t>.</w:t>
      </w:r>
    </w:p>
    <w:p w:rsidR="00D4354C" w:rsidRDefault="00D4354C" w:rsidP="00D4354C">
      <w:pPr>
        <w:rPr>
          <w:ins w:id="2526" w:author="yangy" w:date="2017-05-11T13:26:00Z"/>
        </w:rPr>
      </w:pPr>
    </w:p>
    <w:p w:rsidR="004B5134" w:rsidRPr="00855486" w:rsidRDefault="004B5134" w:rsidP="004B5134">
      <w:pPr>
        <w:pStyle w:val="3"/>
        <w:numPr>
          <w:ilvl w:val="2"/>
          <w:numId w:val="18"/>
        </w:numPr>
        <w:rPr>
          <w:ins w:id="2527" w:author="yangy" w:date="2017-05-11T13:26:00Z"/>
        </w:rPr>
      </w:pPr>
      <w:bookmarkStart w:id="2528" w:name="_Toc482273680"/>
      <w:ins w:id="2529" w:author="yangy" w:date="2017-05-11T13:26:00Z">
        <w:r>
          <w:rPr>
            <w:rFonts w:hint="eastAsia"/>
          </w:rPr>
          <w:lastRenderedPageBreak/>
          <w:t>A7TORFIPCTEST&lt;31:0&gt;</w:t>
        </w:r>
        <w:bookmarkEnd w:id="2528"/>
      </w:ins>
    </w:p>
    <w:p w:rsidR="004B5134" w:rsidRDefault="004B5134" w:rsidP="004B5134">
      <w:pPr>
        <w:rPr>
          <w:ins w:id="2530" w:author="yangy" w:date="2017-05-11T13:26:00Z"/>
        </w:rPr>
      </w:pPr>
      <w:ins w:id="2531" w:author="yangy" w:date="2017-05-11T13:27:00Z">
        <w:r>
          <w:rPr>
            <w:rFonts w:hint="eastAsia"/>
          </w:rPr>
          <w:t>A7</w:t>
        </w:r>
      </w:ins>
      <w:ins w:id="2532" w:author="yangy" w:date="2017-05-11T13:26:00Z">
        <w:r>
          <w:rPr>
            <w:rFonts w:hint="eastAsia"/>
          </w:rPr>
          <w:t xml:space="preserve"> To RF Interrupt test register </w:t>
        </w:r>
      </w:ins>
    </w:p>
    <w:p w:rsidR="004B5134" w:rsidRDefault="004B5134" w:rsidP="004B5134">
      <w:pPr>
        <w:rPr>
          <w:ins w:id="2533" w:author="yangy" w:date="2017-05-11T13:26:00Z"/>
        </w:rPr>
      </w:pPr>
      <w:ins w:id="2534" w:author="yangy" w:date="2017-05-11T13:26:00Z">
        <w:r>
          <w:t>A</w:t>
        </w:r>
        <w:r>
          <w:rPr>
            <w:rFonts w:hint="eastAsia"/>
          </w:rPr>
          <w:t>ddress offset:</w:t>
        </w:r>
      </w:ins>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4B5134" w:rsidRPr="00E53CAA" w:rsidTr="00915D0C">
        <w:trPr>
          <w:cantSplit/>
          <w:tblHeader/>
          <w:ins w:id="2535" w:author="yangy" w:date="2017-05-11T13:26:00Z"/>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4B5134" w:rsidRPr="00E53CAA" w:rsidRDefault="004B5134" w:rsidP="00915D0C">
            <w:pPr>
              <w:pStyle w:val="ad"/>
              <w:rPr>
                <w:ins w:id="2536" w:author="yangy" w:date="2017-05-11T13:26:00Z"/>
                <w:rFonts w:ascii="Times New Roman" w:eastAsia="MS PGothic"/>
                <w:sz w:val="18"/>
                <w:szCs w:val="18"/>
              </w:rPr>
            </w:pPr>
            <w:ins w:id="2537" w:author="yangy" w:date="2017-05-11T13:26:00Z">
              <w:r w:rsidRPr="00E53CAA">
                <w:rPr>
                  <w:rFonts w:ascii="Times New Roman" w:eastAsia="MS PGothic"/>
                  <w:sz w:val="18"/>
                  <w:szCs w:val="18"/>
                </w:rPr>
                <w:t>Bits</w:t>
              </w:r>
            </w:ins>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4B5134" w:rsidRPr="00E53CAA" w:rsidRDefault="004B5134" w:rsidP="00915D0C">
            <w:pPr>
              <w:pStyle w:val="ad"/>
              <w:rPr>
                <w:ins w:id="2538" w:author="yangy" w:date="2017-05-11T13:26:00Z"/>
                <w:rFonts w:ascii="Times New Roman" w:eastAsia="MS PGothic"/>
                <w:sz w:val="18"/>
                <w:szCs w:val="18"/>
              </w:rPr>
            </w:pPr>
            <w:ins w:id="2539" w:author="yangy" w:date="2017-05-11T13:26:00Z">
              <w:r w:rsidRPr="00E53CAA">
                <w:rPr>
                  <w:rFonts w:ascii="Times New Roman" w:eastAsia="MS PGothic"/>
                  <w:sz w:val="18"/>
                  <w:szCs w:val="18"/>
                </w:rPr>
                <w:t>Name</w:t>
              </w:r>
            </w:ins>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4B5134" w:rsidRPr="00E53CAA" w:rsidRDefault="004B5134" w:rsidP="00915D0C">
            <w:pPr>
              <w:pStyle w:val="ad"/>
              <w:rPr>
                <w:ins w:id="2540" w:author="yangy" w:date="2017-05-11T13:26:00Z"/>
                <w:rFonts w:ascii="Times New Roman" w:eastAsia="MS PGothic"/>
                <w:sz w:val="18"/>
                <w:szCs w:val="18"/>
              </w:rPr>
            </w:pPr>
            <w:ins w:id="2541" w:author="yangy" w:date="2017-05-11T13:26:00Z">
              <w:r>
                <w:rPr>
                  <w:rFonts w:ascii="Times New Roman" w:eastAsia="MS PGothic"/>
                  <w:sz w:val="18"/>
                  <w:szCs w:val="18"/>
                </w:rPr>
                <w:t>R/W</w:t>
              </w:r>
            </w:ins>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4B5134" w:rsidRPr="00E53CAA" w:rsidRDefault="004B5134" w:rsidP="00915D0C">
            <w:pPr>
              <w:pStyle w:val="ad"/>
              <w:rPr>
                <w:ins w:id="2542" w:author="yangy" w:date="2017-05-11T13:26:00Z"/>
                <w:rFonts w:ascii="Times New Roman" w:eastAsia="MS PGothic"/>
                <w:sz w:val="18"/>
                <w:szCs w:val="18"/>
              </w:rPr>
            </w:pPr>
            <w:ins w:id="2543" w:author="yangy" w:date="2017-05-11T13:26:00Z">
              <w:r w:rsidRPr="00E53CAA">
                <w:rPr>
                  <w:rFonts w:ascii="Times New Roman" w:eastAsia="MS PGothic"/>
                  <w:sz w:val="18"/>
                  <w:szCs w:val="18"/>
                </w:rPr>
                <w:t>Reset</w:t>
              </w:r>
            </w:ins>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4B5134" w:rsidRPr="00E53CAA" w:rsidRDefault="004B5134" w:rsidP="00915D0C">
            <w:pPr>
              <w:pStyle w:val="ad"/>
              <w:rPr>
                <w:ins w:id="2544" w:author="yangy" w:date="2017-05-11T13:26:00Z"/>
                <w:rFonts w:ascii="Times New Roman" w:eastAsia="MS PGothic"/>
                <w:sz w:val="18"/>
                <w:szCs w:val="18"/>
              </w:rPr>
            </w:pPr>
            <w:ins w:id="2545" w:author="yangy" w:date="2017-05-11T13:26:00Z">
              <w:r w:rsidRPr="00E53CAA">
                <w:rPr>
                  <w:rFonts w:ascii="Times New Roman" w:eastAsia="MS PGothic"/>
                  <w:sz w:val="18"/>
                  <w:szCs w:val="18"/>
                </w:rPr>
                <w:t>Description</w:t>
              </w:r>
            </w:ins>
          </w:p>
        </w:tc>
      </w:tr>
      <w:tr w:rsidR="004B5134" w:rsidRPr="007C2D0D" w:rsidTr="00915D0C">
        <w:trPr>
          <w:cantSplit/>
          <w:trHeight w:val="222"/>
          <w:ins w:id="2546" w:author="yangy" w:date="2017-05-11T13:26:00Z"/>
        </w:trPr>
        <w:tc>
          <w:tcPr>
            <w:tcW w:w="695" w:type="dxa"/>
            <w:tcBorders>
              <w:top w:val="single" w:sz="4" w:space="0" w:color="auto"/>
              <w:left w:val="single" w:sz="4" w:space="0" w:color="auto"/>
              <w:bottom w:val="single" w:sz="4" w:space="0" w:color="auto"/>
              <w:right w:val="single" w:sz="4" w:space="0" w:color="auto"/>
            </w:tcBorders>
          </w:tcPr>
          <w:p w:rsidR="004B5134" w:rsidRPr="00C53D86" w:rsidRDefault="004B5134" w:rsidP="00915D0C">
            <w:pPr>
              <w:pStyle w:val="ad"/>
              <w:rPr>
                <w:ins w:id="2547" w:author="yangy" w:date="2017-05-11T13:26:00Z"/>
                <w:rFonts w:ascii="Times New Roman" w:eastAsiaTheme="minorEastAsia"/>
                <w:sz w:val="18"/>
                <w:szCs w:val="18"/>
              </w:rPr>
            </w:pPr>
            <w:ins w:id="2548" w:author="yangy" w:date="2017-05-11T13:26:00Z">
              <w:r>
                <w:rPr>
                  <w:rFonts w:ascii="Times New Roman" w:eastAsiaTheme="minorEastAsia" w:hint="eastAsia"/>
                  <w:sz w:val="18"/>
                  <w:szCs w:val="18"/>
                </w:rPr>
                <w:t>31:8</w:t>
              </w:r>
            </w:ins>
          </w:p>
        </w:tc>
        <w:tc>
          <w:tcPr>
            <w:tcW w:w="2056" w:type="dxa"/>
            <w:tcBorders>
              <w:top w:val="single" w:sz="4" w:space="0" w:color="auto"/>
              <w:left w:val="single" w:sz="4" w:space="0" w:color="auto"/>
              <w:bottom w:val="single" w:sz="4" w:space="0" w:color="auto"/>
              <w:right w:val="single" w:sz="4" w:space="0" w:color="auto"/>
            </w:tcBorders>
          </w:tcPr>
          <w:p w:rsidR="004B5134" w:rsidRPr="00C53D86" w:rsidRDefault="004B5134" w:rsidP="00915D0C">
            <w:pPr>
              <w:pStyle w:val="ad"/>
              <w:rPr>
                <w:ins w:id="2549" w:author="yangy" w:date="2017-05-11T13:26:00Z"/>
                <w:rFonts w:ascii="Times New Roman" w:eastAsiaTheme="minorEastAsia"/>
                <w:sz w:val="18"/>
                <w:szCs w:val="18"/>
              </w:rPr>
            </w:pPr>
            <w:ins w:id="2550" w:author="yangy" w:date="2017-05-11T13:26:00Z">
              <w:r>
                <w:rPr>
                  <w:rFonts w:ascii="Times New Roman" w:eastAsiaTheme="minorEastAsia" w:hint="eastAsia"/>
                  <w:sz w:val="18"/>
                  <w:szCs w:val="18"/>
                </w:rPr>
                <w:t>reserved</w:t>
              </w:r>
            </w:ins>
          </w:p>
        </w:tc>
        <w:tc>
          <w:tcPr>
            <w:tcW w:w="736" w:type="dxa"/>
            <w:tcBorders>
              <w:top w:val="single" w:sz="4" w:space="0" w:color="auto"/>
              <w:left w:val="single" w:sz="4" w:space="0" w:color="auto"/>
              <w:bottom w:val="single" w:sz="4" w:space="0" w:color="auto"/>
              <w:right w:val="single" w:sz="4" w:space="0" w:color="auto"/>
            </w:tcBorders>
          </w:tcPr>
          <w:p w:rsidR="004B5134" w:rsidRPr="00E53CAA" w:rsidRDefault="004B5134" w:rsidP="00915D0C">
            <w:pPr>
              <w:pStyle w:val="ad"/>
              <w:rPr>
                <w:ins w:id="2551" w:author="yangy" w:date="2017-05-11T13:26:00Z"/>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4B5134" w:rsidRPr="00481022" w:rsidRDefault="004B5134" w:rsidP="00915D0C">
            <w:pPr>
              <w:pStyle w:val="ad"/>
              <w:rPr>
                <w:ins w:id="2552" w:author="yangy" w:date="2017-05-11T13:26:00Z"/>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4B5134" w:rsidRPr="007C2D0D" w:rsidRDefault="004B5134" w:rsidP="00915D0C">
            <w:pPr>
              <w:pStyle w:val="ad"/>
              <w:rPr>
                <w:ins w:id="2553" w:author="yangy" w:date="2017-05-11T13:26:00Z"/>
                <w:rFonts w:ascii="Times New Roman" w:eastAsiaTheme="minorEastAsia"/>
                <w:sz w:val="18"/>
                <w:szCs w:val="18"/>
              </w:rPr>
            </w:pPr>
            <w:ins w:id="2554" w:author="yangy" w:date="2017-05-11T13:26:00Z">
              <w:r>
                <w:rPr>
                  <w:rFonts w:ascii="Times New Roman" w:eastAsiaTheme="minorEastAsia" w:hint="eastAsia"/>
                  <w:sz w:val="18"/>
                  <w:szCs w:val="18"/>
                </w:rPr>
                <w:t>Reserved</w:t>
              </w:r>
            </w:ins>
          </w:p>
        </w:tc>
      </w:tr>
      <w:tr w:rsidR="004B5134" w:rsidRPr="0082406E" w:rsidTr="00915D0C">
        <w:trPr>
          <w:cantSplit/>
          <w:trHeight w:val="222"/>
          <w:ins w:id="2555" w:author="yangy" w:date="2017-05-11T13:26:00Z"/>
        </w:trPr>
        <w:tc>
          <w:tcPr>
            <w:tcW w:w="695" w:type="dxa"/>
            <w:tcBorders>
              <w:top w:val="single" w:sz="4" w:space="0" w:color="auto"/>
              <w:left w:val="single" w:sz="4" w:space="0" w:color="auto"/>
              <w:bottom w:val="single" w:sz="4" w:space="0" w:color="auto"/>
              <w:right w:val="single" w:sz="4" w:space="0" w:color="auto"/>
            </w:tcBorders>
          </w:tcPr>
          <w:p w:rsidR="004B5134" w:rsidRPr="00C53D86" w:rsidRDefault="004B5134" w:rsidP="00915D0C">
            <w:pPr>
              <w:pStyle w:val="ad"/>
              <w:rPr>
                <w:ins w:id="2556" w:author="yangy" w:date="2017-05-11T13:26:00Z"/>
                <w:rFonts w:ascii="Times New Roman" w:eastAsiaTheme="minorEastAsia"/>
                <w:sz w:val="18"/>
                <w:szCs w:val="18"/>
              </w:rPr>
            </w:pPr>
            <w:ins w:id="2557" w:author="yangy" w:date="2017-05-11T13:26:00Z">
              <w:r>
                <w:rPr>
                  <w:rFonts w:ascii="Times New Roman" w:eastAsiaTheme="minorEastAsia" w:hint="eastAsia"/>
                  <w:sz w:val="18"/>
                  <w:szCs w:val="18"/>
                </w:rPr>
                <w:t>7:0</w:t>
              </w:r>
            </w:ins>
          </w:p>
        </w:tc>
        <w:tc>
          <w:tcPr>
            <w:tcW w:w="2056" w:type="dxa"/>
            <w:tcBorders>
              <w:top w:val="single" w:sz="4" w:space="0" w:color="auto"/>
              <w:left w:val="single" w:sz="4" w:space="0" w:color="auto"/>
              <w:bottom w:val="single" w:sz="4" w:space="0" w:color="auto"/>
              <w:right w:val="single" w:sz="4" w:space="0" w:color="auto"/>
            </w:tcBorders>
          </w:tcPr>
          <w:p w:rsidR="004B5134" w:rsidRPr="00C53D86" w:rsidRDefault="004B5134" w:rsidP="004B5134">
            <w:pPr>
              <w:pStyle w:val="ad"/>
              <w:rPr>
                <w:ins w:id="2558" w:author="yangy" w:date="2017-05-11T13:26:00Z"/>
                <w:rFonts w:ascii="Times New Roman" w:eastAsiaTheme="minorEastAsia"/>
                <w:sz w:val="18"/>
                <w:szCs w:val="18"/>
              </w:rPr>
            </w:pPr>
            <w:ins w:id="2559" w:author="yangy" w:date="2017-05-11T13:27:00Z">
              <w:r>
                <w:rPr>
                  <w:rFonts w:ascii="Times New Roman" w:eastAsiaTheme="minorEastAsia" w:hint="eastAsia"/>
                  <w:sz w:val="18"/>
                  <w:szCs w:val="18"/>
                </w:rPr>
                <w:t>A7</w:t>
              </w:r>
            </w:ins>
            <w:ins w:id="2560" w:author="yangy" w:date="2017-05-11T13:26:00Z">
              <w:r>
                <w:rPr>
                  <w:rFonts w:ascii="Times New Roman" w:eastAsiaTheme="minorEastAsia" w:hint="eastAsia"/>
                  <w:sz w:val="18"/>
                  <w:szCs w:val="18"/>
                </w:rPr>
                <w:t>TORFIPCTEST</w:t>
              </w:r>
            </w:ins>
          </w:p>
        </w:tc>
        <w:tc>
          <w:tcPr>
            <w:tcW w:w="736" w:type="dxa"/>
            <w:tcBorders>
              <w:top w:val="single" w:sz="4" w:space="0" w:color="auto"/>
              <w:left w:val="single" w:sz="4" w:space="0" w:color="auto"/>
              <w:bottom w:val="single" w:sz="4" w:space="0" w:color="auto"/>
              <w:right w:val="single" w:sz="4" w:space="0" w:color="auto"/>
            </w:tcBorders>
          </w:tcPr>
          <w:p w:rsidR="004B5134" w:rsidRPr="0059339E" w:rsidRDefault="00857EEA" w:rsidP="00915D0C">
            <w:pPr>
              <w:pStyle w:val="ad"/>
              <w:rPr>
                <w:ins w:id="2561" w:author="yangy" w:date="2017-05-11T13:26:00Z"/>
                <w:rFonts w:ascii="Times New Roman" w:eastAsiaTheme="minorEastAsia"/>
                <w:sz w:val="18"/>
                <w:szCs w:val="18"/>
              </w:rPr>
            </w:pPr>
            <w:ins w:id="2562" w:author="yangy" w:date="2017-05-11T13:55:00Z">
              <w:r>
                <w:rPr>
                  <w:rFonts w:ascii="Times New Roman" w:eastAsiaTheme="minorEastAsia" w:hint="eastAsia"/>
                  <w:sz w:val="18"/>
                  <w:szCs w:val="18"/>
                </w:rPr>
                <w:t>R/</w:t>
              </w:r>
            </w:ins>
            <w:ins w:id="2563" w:author="yangy" w:date="2017-05-11T13:26:00Z">
              <w:r w:rsidR="004B5134">
                <w:rPr>
                  <w:rFonts w:ascii="Times New Roman" w:eastAsiaTheme="minorEastAsia" w:hint="eastAsia"/>
                  <w:sz w:val="18"/>
                  <w:szCs w:val="18"/>
                </w:rPr>
                <w:t>W</w:t>
              </w:r>
            </w:ins>
          </w:p>
        </w:tc>
        <w:tc>
          <w:tcPr>
            <w:tcW w:w="691" w:type="dxa"/>
            <w:tcBorders>
              <w:top w:val="single" w:sz="4" w:space="0" w:color="auto"/>
              <w:left w:val="single" w:sz="4" w:space="0" w:color="auto"/>
              <w:bottom w:val="single" w:sz="4" w:space="0" w:color="auto"/>
              <w:right w:val="single" w:sz="4" w:space="0" w:color="auto"/>
            </w:tcBorders>
          </w:tcPr>
          <w:p w:rsidR="004B5134" w:rsidRPr="007C2D0D" w:rsidRDefault="004B5134" w:rsidP="00915D0C">
            <w:pPr>
              <w:pStyle w:val="ad"/>
              <w:rPr>
                <w:ins w:id="2564" w:author="yangy" w:date="2017-05-11T13:26:00Z"/>
                <w:rFonts w:ascii="Times New Roman" w:eastAsiaTheme="minorEastAsia"/>
                <w:sz w:val="18"/>
                <w:szCs w:val="18"/>
              </w:rPr>
            </w:pPr>
            <w:ins w:id="2565" w:author="yangy" w:date="2017-05-11T13:26:00Z">
              <w:r>
                <w:rPr>
                  <w:rFonts w:ascii="Times New Roman" w:eastAsiaTheme="minorEastAsia" w:hint="eastAsia"/>
                  <w:sz w:val="18"/>
                  <w:szCs w:val="18"/>
                </w:rPr>
                <w:t>0</w:t>
              </w:r>
            </w:ins>
          </w:p>
        </w:tc>
        <w:tc>
          <w:tcPr>
            <w:tcW w:w="4446" w:type="dxa"/>
            <w:tcBorders>
              <w:top w:val="single" w:sz="4" w:space="0" w:color="auto"/>
              <w:left w:val="single" w:sz="4" w:space="0" w:color="auto"/>
              <w:bottom w:val="single" w:sz="4" w:space="0" w:color="auto"/>
              <w:right w:val="single" w:sz="4" w:space="0" w:color="auto"/>
            </w:tcBorders>
          </w:tcPr>
          <w:p w:rsidR="004B5134" w:rsidRDefault="004B5134" w:rsidP="00915D0C">
            <w:pPr>
              <w:pStyle w:val="ad"/>
              <w:rPr>
                <w:ins w:id="2566" w:author="yangy" w:date="2017-05-11T13:26:00Z"/>
                <w:rFonts w:ascii="Times New Roman" w:eastAsiaTheme="minorEastAsia"/>
                <w:sz w:val="18"/>
                <w:szCs w:val="18"/>
              </w:rPr>
            </w:pPr>
            <w:ins w:id="2567" w:author="yangy" w:date="2017-05-11T13:26:00Z">
              <w:r>
                <w:rPr>
                  <w:rFonts w:ascii="Times New Roman" w:eastAsiaTheme="minorEastAsia" w:hint="eastAsia"/>
                  <w:sz w:val="18"/>
                  <w:szCs w:val="18"/>
                </w:rPr>
                <w:t>To force IPC_</w:t>
              </w:r>
            </w:ins>
            <w:ins w:id="2568" w:author="yangy" w:date="2017-05-11T13:27:00Z">
              <w:r>
                <w:rPr>
                  <w:rFonts w:ascii="Times New Roman" w:eastAsiaTheme="minorEastAsia" w:hint="eastAsia"/>
                  <w:sz w:val="18"/>
                  <w:szCs w:val="18"/>
                </w:rPr>
                <w:t>A7</w:t>
              </w:r>
            </w:ins>
            <w:ins w:id="2569" w:author="yangy" w:date="2017-05-11T13:26:00Z">
              <w:r>
                <w:rPr>
                  <w:rFonts w:ascii="Times New Roman" w:eastAsiaTheme="minorEastAsia" w:hint="eastAsia"/>
                  <w:sz w:val="18"/>
                  <w:szCs w:val="18"/>
                </w:rPr>
                <w:t>TO</w:t>
              </w:r>
            </w:ins>
            <w:ins w:id="2570" w:author="yangy" w:date="2017-05-11T13:27:00Z">
              <w:r>
                <w:rPr>
                  <w:rFonts w:ascii="Times New Roman" w:eastAsiaTheme="minorEastAsia" w:hint="eastAsia"/>
                  <w:sz w:val="18"/>
                  <w:szCs w:val="18"/>
                </w:rPr>
                <w:t>RF</w:t>
              </w:r>
            </w:ins>
            <w:ins w:id="2571" w:author="yangy" w:date="2017-05-11T13:26:00Z">
              <w:r>
                <w:rPr>
                  <w:rFonts w:ascii="Times New Roman" w:eastAsiaTheme="minorEastAsia" w:hint="eastAsia"/>
                  <w:sz w:val="18"/>
                  <w:szCs w:val="18"/>
                </w:rPr>
                <w:t xml:space="preserve">_INT to be </w:t>
              </w:r>
              <w:r>
                <w:rPr>
                  <w:rFonts w:ascii="Times New Roman" w:eastAsiaTheme="minorEastAsia"/>
                  <w:sz w:val="18"/>
                  <w:szCs w:val="18"/>
                </w:rPr>
                <w:t>triggered</w:t>
              </w:r>
              <w:r>
                <w:rPr>
                  <w:rFonts w:ascii="Times New Roman" w:eastAsiaTheme="minorEastAsia" w:hint="eastAsia"/>
                  <w:sz w:val="18"/>
                  <w:szCs w:val="18"/>
                </w:rPr>
                <w:t xml:space="preserve">, it is for debugging </w:t>
              </w:r>
              <w:r>
                <w:rPr>
                  <w:rFonts w:ascii="Times New Roman" w:eastAsiaTheme="minorEastAsia"/>
                  <w:sz w:val="18"/>
                  <w:szCs w:val="18"/>
                </w:rPr>
                <w:t>purpose</w:t>
              </w:r>
              <w:r>
                <w:rPr>
                  <w:rFonts w:ascii="Times New Roman" w:eastAsiaTheme="minorEastAsia" w:hint="eastAsia"/>
                  <w:sz w:val="18"/>
                  <w:szCs w:val="18"/>
                </w:rPr>
                <w:t xml:space="preserve"> only.</w:t>
              </w:r>
            </w:ins>
          </w:p>
          <w:p w:rsidR="004B5134" w:rsidRDefault="004B5134" w:rsidP="00915D0C">
            <w:pPr>
              <w:pStyle w:val="ad"/>
              <w:rPr>
                <w:ins w:id="2572" w:author="yangy" w:date="2017-05-11T13:26:00Z"/>
                <w:rFonts w:ascii="Times New Roman" w:eastAsiaTheme="minorEastAsia"/>
                <w:sz w:val="18"/>
                <w:szCs w:val="18"/>
              </w:rPr>
            </w:pPr>
            <w:ins w:id="2573" w:author="yangy" w:date="2017-05-11T13:26:00Z">
              <w:r>
                <w:rPr>
                  <w:rFonts w:ascii="Times New Roman" w:eastAsiaTheme="minorEastAsia" w:hint="eastAsia"/>
                  <w:sz w:val="18"/>
                  <w:szCs w:val="18"/>
                </w:rPr>
                <w:t>When w</w:t>
              </w:r>
              <w:r>
                <w:rPr>
                  <w:rFonts w:ascii="Times New Roman" w:eastAsiaTheme="minorEastAsia"/>
                  <w:sz w:val="18"/>
                  <w:szCs w:val="18"/>
                </w:rPr>
                <w:t>rite</w:t>
              </w:r>
              <w:r>
                <w:rPr>
                  <w:rFonts w:ascii="Times New Roman" w:eastAsiaTheme="minorEastAsia" w:hint="eastAsia"/>
                  <w:sz w:val="18"/>
                  <w:szCs w:val="18"/>
                </w:rPr>
                <w:t xml:space="preserve"> 1 to any bit of </w:t>
              </w:r>
            </w:ins>
            <w:ins w:id="2574" w:author="yangy" w:date="2017-05-11T13:27:00Z">
              <w:r>
                <w:rPr>
                  <w:rFonts w:ascii="Times New Roman" w:eastAsiaTheme="minorEastAsia" w:hint="eastAsia"/>
                  <w:sz w:val="18"/>
                  <w:szCs w:val="18"/>
                </w:rPr>
                <w:t>A7</w:t>
              </w:r>
            </w:ins>
            <w:ins w:id="2575" w:author="yangy" w:date="2017-05-11T13:26:00Z">
              <w:r>
                <w:rPr>
                  <w:rFonts w:ascii="Times New Roman" w:eastAsiaTheme="minorEastAsia" w:hint="eastAsia"/>
                  <w:sz w:val="18"/>
                  <w:szCs w:val="18"/>
                </w:rPr>
                <w:t>TO</w:t>
              </w:r>
            </w:ins>
            <w:ins w:id="2576" w:author="yangy" w:date="2017-05-11T13:27:00Z">
              <w:r>
                <w:rPr>
                  <w:rFonts w:ascii="Times New Roman" w:eastAsiaTheme="minorEastAsia" w:hint="eastAsia"/>
                  <w:sz w:val="18"/>
                  <w:szCs w:val="18"/>
                </w:rPr>
                <w:t>RF</w:t>
              </w:r>
            </w:ins>
            <w:ins w:id="2577" w:author="yangy" w:date="2017-05-11T13:26:00Z">
              <w:r>
                <w:rPr>
                  <w:rFonts w:ascii="Times New Roman" w:eastAsiaTheme="minorEastAsia" w:hint="eastAsia"/>
                  <w:sz w:val="18"/>
                  <w:szCs w:val="18"/>
                </w:rPr>
                <w:t>IPCTEST, corresponding bit on IPC_</w:t>
              </w:r>
            </w:ins>
            <w:ins w:id="2578" w:author="yangy" w:date="2017-05-11T13:27:00Z">
              <w:r>
                <w:rPr>
                  <w:rFonts w:ascii="Times New Roman" w:eastAsiaTheme="minorEastAsia" w:hint="eastAsia"/>
                  <w:sz w:val="18"/>
                  <w:szCs w:val="18"/>
                </w:rPr>
                <w:t>A7</w:t>
              </w:r>
            </w:ins>
            <w:ins w:id="2579" w:author="yangy" w:date="2017-05-11T13:26:00Z">
              <w:r>
                <w:rPr>
                  <w:rFonts w:ascii="Times New Roman" w:eastAsiaTheme="minorEastAsia" w:hint="eastAsia"/>
                  <w:sz w:val="18"/>
                  <w:szCs w:val="18"/>
                </w:rPr>
                <w:t>TO</w:t>
              </w:r>
            </w:ins>
            <w:ins w:id="2580" w:author="yangy" w:date="2017-05-11T13:27:00Z">
              <w:r>
                <w:rPr>
                  <w:rFonts w:ascii="Times New Roman" w:eastAsiaTheme="minorEastAsia" w:hint="eastAsia"/>
                  <w:sz w:val="18"/>
                  <w:szCs w:val="18"/>
                </w:rPr>
                <w:t>RF</w:t>
              </w:r>
            </w:ins>
            <w:ins w:id="2581" w:author="yangy" w:date="2017-05-11T13:26:00Z">
              <w:r>
                <w:rPr>
                  <w:rFonts w:ascii="Times New Roman" w:eastAsiaTheme="minorEastAsia" w:hint="eastAsia"/>
                  <w:sz w:val="18"/>
                  <w:szCs w:val="18"/>
                </w:rPr>
                <w:t>_INT[7:0] is asserted</w:t>
              </w:r>
            </w:ins>
          </w:p>
          <w:p w:rsidR="004B5134" w:rsidRDefault="004B5134" w:rsidP="00915D0C">
            <w:pPr>
              <w:pStyle w:val="ad"/>
              <w:rPr>
                <w:ins w:id="2582" w:author="yangy" w:date="2017-05-11T13:26:00Z"/>
                <w:rFonts w:ascii="Times New Roman" w:eastAsiaTheme="minorEastAsia"/>
                <w:sz w:val="18"/>
                <w:szCs w:val="18"/>
              </w:rPr>
            </w:pPr>
            <w:ins w:id="2583" w:author="yangy" w:date="2017-05-11T13:26:00Z">
              <w:r>
                <w:rPr>
                  <w:rFonts w:ascii="Times New Roman" w:eastAsiaTheme="minorEastAsia" w:hint="eastAsia"/>
                  <w:sz w:val="18"/>
                  <w:szCs w:val="18"/>
                </w:rPr>
                <w:t xml:space="preserve">When write 0, </w:t>
              </w:r>
            </w:ins>
            <w:ins w:id="2584" w:author="yangy" w:date="2017-05-11T13:27:00Z">
              <w:r>
                <w:rPr>
                  <w:rFonts w:ascii="Times New Roman" w:eastAsiaTheme="minorEastAsia" w:hint="eastAsia"/>
                  <w:sz w:val="18"/>
                  <w:szCs w:val="18"/>
                </w:rPr>
                <w:t>A7</w:t>
              </w:r>
            </w:ins>
            <w:ins w:id="2585" w:author="yangy" w:date="2017-05-11T13:26:00Z">
              <w:r>
                <w:rPr>
                  <w:rFonts w:ascii="Times New Roman" w:eastAsiaTheme="minorEastAsia" w:hint="eastAsia"/>
                  <w:sz w:val="18"/>
                  <w:szCs w:val="18"/>
                </w:rPr>
                <w:t>TO</w:t>
              </w:r>
            </w:ins>
            <w:ins w:id="2586" w:author="yangy" w:date="2017-05-11T13:27:00Z">
              <w:r>
                <w:rPr>
                  <w:rFonts w:ascii="Times New Roman" w:eastAsiaTheme="minorEastAsia" w:hint="eastAsia"/>
                  <w:sz w:val="18"/>
                  <w:szCs w:val="18"/>
                </w:rPr>
                <w:t>RF</w:t>
              </w:r>
            </w:ins>
            <w:ins w:id="2587" w:author="yangy" w:date="2017-05-11T13:26:00Z">
              <w:r>
                <w:rPr>
                  <w:rFonts w:ascii="Times New Roman" w:eastAsiaTheme="minorEastAsia" w:hint="eastAsia"/>
                  <w:sz w:val="18"/>
                  <w:szCs w:val="18"/>
                </w:rPr>
                <w:t>IPCTEST has no effect on IPC_</w:t>
              </w:r>
            </w:ins>
            <w:ins w:id="2588" w:author="yangy" w:date="2017-05-11T13:27:00Z">
              <w:r>
                <w:rPr>
                  <w:rFonts w:ascii="Times New Roman" w:eastAsiaTheme="minorEastAsia" w:hint="eastAsia"/>
                  <w:sz w:val="18"/>
                  <w:szCs w:val="18"/>
                </w:rPr>
                <w:t>A7</w:t>
              </w:r>
            </w:ins>
            <w:ins w:id="2589" w:author="yangy" w:date="2017-05-11T13:26:00Z">
              <w:r>
                <w:rPr>
                  <w:rFonts w:ascii="Times New Roman" w:eastAsiaTheme="minorEastAsia" w:hint="eastAsia"/>
                  <w:sz w:val="18"/>
                  <w:szCs w:val="18"/>
                </w:rPr>
                <w:t>TO</w:t>
              </w:r>
            </w:ins>
            <w:ins w:id="2590" w:author="yangy" w:date="2017-05-11T13:27:00Z">
              <w:r>
                <w:rPr>
                  <w:rFonts w:ascii="Times New Roman" w:eastAsiaTheme="minorEastAsia" w:hint="eastAsia"/>
                  <w:sz w:val="18"/>
                  <w:szCs w:val="18"/>
                </w:rPr>
                <w:t>RF</w:t>
              </w:r>
            </w:ins>
            <w:ins w:id="2591" w:author="yangy" w:date="2017-05-11T13:26:00Z">
              <w:r>
                <w:rPr>
                  <w:rFonts w:ascii="Times New Roman" w:eastAsiaTheme="minorEastAsia" w:hint="eastAsia"/>
                  <w:sz w:val="18"/>
                  <w:szCs w:val="18"/>
                </w:rPr>
                <w:t>_INT[7:0]</w:t>
              </w:r>
            </w:ins>
          </w:p>
          <w:p w:rsidR="004B5134" w:rsidRPr="007C2D0D" w:rsidRDefault="004B5134" w:rsidP="00915D0C">
            <w:pPr>
              <w:pStyle w:val="ad"/>
              <w:rPr>
                <w:ins w:id="2592" w:author="yangy" w:date="2017-05-11T13:26:00Z"/>
                <w:rFonts w:ascii="Times New Roman" w:eastAsiaTheme="minorEastAsia"/>
                <w:sz w:val="18"/>
                <w:szCs w:val="18"/>
              </w:rPr>
            </w:pPr>
          </w:p>
        </w:tc>
      </w:tr>
    </w:tbl>
    <w:p w:rsidR="004B5134" w:rsidRDefault="004B5134" w:rsidP="004B5134">
      <w:pPr>
        <w:rPr>
          <w:ins w:id="2593" w:author="yangy" w:date="2017-05-11T13:26:00Z"/>
        </w:rPr>
      </w:pPr>
    </w:p>
    <w:p w:rsidR="004B5134" w:rsidRDefault="004B5134" w:rsidP="004B5134">
      <w:pPr>
        <w:pStyle w:val="3"/>
        <w:numPr>
          <w:ilvl w:val="2"/>
          <w:numId w:val="18"/>
        </w:numPr>
        <w:rPr>
          <w:ins w:id="2594" w:author="yangy" w:date="2017-05-11T13:26:00Z"/>
        </w:rPr>
      </w:pPr>
      <w:bookmarkStart w:id="2595" w:name="_Toc482273681"/>
      <w:ins w:id="2596" w:author="yangy" w:date="2017-05-11T13:26:00Z">
        <w:r>
          <w:rPr>
            <w:rFonts w:hint="eastAsia"/>
          </w:rPr>
          <w:t>PLCTO</w:t>
        </w:r>
      </w:ins>
      <w:ins w:id="2597" w:author="yangy" w:date="2017-05-11T13:28:00Z">
        <w:r>
          <w:rPr>
            <w:rFonts w:hint="eastAsia"/>
          </w:rPr>
          <w:t>RF</w:t>
        </w:r>
      </w:ins>
      <w:ins w:id="2598" w:author="yangy" w:date="2017-05-11T13:26:00Z">
        <w:r>
          <w:rPr>
            <w:rFonts w:hint="eastAsia"/>
          </w:rPr>
          <w:t>IPCTEST&lt;31:0&gt;</w:t>
        </w:r>
        <w:bookmarkEnd w:id="2595"/>
      </w:ins>
    </w:p>
    <w:p w:rsidR="004B5134" w:rsidRDefault="004B5134" w:rsidP="004B5134">
      <w:pPr>
        <w:rPr>
          <w:ins w:id="2599" w:author="yangy" w:date="2017-05-11T13:26:00Z"/>
        </w:rPr>
      </w:pPr>
      <w:ins w:id="2600" w:author="yangy" w:date="2017-05-11T13:26:00Z">
        <w:r>
          <w:rPr>
            <w:rFonts w:hint="eastAsia"/>
          </w:rPr>
          <w:t xml:space="preserve">PLC To </w:t>
        </w:r>
      </w:ins>
      <w:ins w:id="2601" w:author="yangy" w:date="2017-05-11T13:28:00Z">
        <w:r>
          <w:rPr>
            <w:rFonts w:hint="eastAsia"/>
          </w:rPr>
          <w:t>RF</w:t>
        </w:r>
      </w:ins>
      <w:ins w:id="2602" w:author="yangy" w:date="2017-05-11T13:26:00Z">
        <w:r>
          <w:rPr>
            <w:rFonts w:hint="eastAsia"/>
          </w:rPr>
          <w:t xml:space="preserve"> Interrupt test register</w:t>
        </w:r>
      </w:ins>
    </w:p>
    <w:p w:rsidR="004B5134" w:rsidRDefault="004B5134" w:rsidP="004B5134">
      <w:pPr>
        <w:rPr>
          <w:ins w:id="2603" w:author="yangy" w:date="2017-05-11T13:26:00Z"/>
        </w:rPr>
      </w:pPr>
      <w:ins w:id="2604" w:author="yangy" w:date="2017-05-11T13:26:00Z">
        <w:r>
          <w:t>A</w:t>
        </w:r>
        <w:r>
          <w:rPr>
            <w:rFonts w:hint="eastAsia"/>
          </w:rPr>
          <w:t>ddress offset:</w:t>
        </w:r>
      </w:ins>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4B5134" w:rsidRPr="00E53CAA" w:rsidTr="00915D0C">
        <w:trPr>
          <w:cantSplit/>
          <w:tblHeader/>
          <w:ins w:id="2605" w:author="yangy" w:date="2017-05-11T13:26:00Z"/>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4B5134" w:rsidRPr="00E53CAA" w:rsidRDefault="004B5134" w:rsidP="00915D0C">
            <w:pPr>
              <w:pStyle w:val="ad"/>
              <w:rPr>
                <w:ins w:id="2606" w:author="yangy" w:date="2017-05-11T13:26:00Z"/>
                <w:rFonts w:ascii="Times New Roman" w:eastAsia="MS PGothic"/>
                <w:sz w:val="18"/>
                <w:szCs w:val="18"/>
              </w:rPr>
            </w:pPr>
            <w:ins w:id="2607" w:author="yangy" w:date="2017-05-11T13:26:00Z">
              <w:r w:rsidRPr="00E53CAA">
                <w:rPr>
                  <w:rFonts w:ascii="Times New Roman" w:eastAsia="MS PGothic"/>
                  <w:sz w:val="18"/>
                  <w:szCs w:val="18"/>
                </w:rPr>
                <w:t>Bits</w:t>
              </w:r>
            </w:ins>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4B5134" w:rsidRPr="00E53CAA" w:rsidRDefault="004B5134" w:rsidP="00915D0C">
            <w:pPr>
              <w:pStyle w:val="ad"/>
              <w:rPr>
                <w:ins w:id="2608" w:author="yangy" w:date="2017-05-11T13:26:00Z"/>
                <w:rFonts w:ascii="Times New Roman" w:eastAsia="MS PGothic"/>
                <w:sz w:val="18"/>
                <w:szCs w:val="18"/>
              </w:rPr>
            </w:pPr>
            <w:ins w:id="2609" w:author="yangy" w:date="2017-05-11T13:26:00Z">
              <w:r w:rsidRPr="00E53CAA">
                <w:rPr>
                  <w:rFonts w:ascii="Times New Roman" w:eastAsia="MS PGothic"/>
                  <w:sz w:val="18"/>
                  <w:szCs w:val="18"/>
                </w:rPr>
                <w:t>Name</w:t>
              </w:r>
            </w:ins>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4B5134" w:rsidRPr="00E53CAA" w:rsidRDefault="004B5134" w:rsidP="00915D0C">
            <w:pPr>
              <w:pStyle w:val="ad"/>
              <w:rPr>
                <w:ins w:id="2610" w:author="yangy" w:date="2017-05-11T13:26:00Z"/>
                <w:rFonts w:ascii="Times New Roman" w:eastAsia="MS PGothic"/>
                <w:sz w:val="18"/>
                <w:szCs w:val="18"/>
              </w:rPr>
            </w:pPr>
            <w:ins w:id="2611" w:author="yangy" w:date="2017-05-11T13:26:00Z">
              <w:r>
                <w:rPr>
                  <w:rFonts w:ascii="Times New Roman" w:eastAsia="MS PGothic"/>
                  <w:sz w:val="18"/>
                  <w:szCs w:val="18"/>
                </w:rPr>
                <w:t>R/W</w:t>
              </w:r>
            </w:ins>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4B5134" w:rsidRPr="00E53CAA" w:rsidRDefault="004B5134" w:rsidP="00915D0C">
            <w:pPr>
              <w:pStyle w:val="ad"/>
              <w:rPr>
                <w:ins w:id="2612" w:author="yangy" w:date="2017-05-11T13:26:00Z"/>
                <w:rFonts w:ascii="Times New Roman" w:eastAsia="MS PGothic"/>
                <w:sz w:val="18"/>
                <w:szCs w:val="18"/>
              </w:rPr>
            </w:pPr>
            <w:ins w:id="2613" w:author="yangy" w:date="2017-05-11T13:26:00Z">
              <w:r w:rsidRPr="00E53CAA">
                <w:rPr>
                  <w:rFonts w:ascii="Times New Roman" w:eastAsia="MS PGothic"/>
                  <w:sz w:val="18"/>
                  <w:szCs w:val="18"/>
                </w:rPr>
                <w:t>Reset</w:t>
              </w:r>
            </w:ins>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4B5134" w:rsidRPr="00E53CAA" w:rsidRDefault="004B5134" w:rsidP="00915D0C">
            <w:pPr>
              <w:pStyle w:val="ad"/>
              <w:rPr>
                <w:ins w:id="2614" w:author="yangy" w:date="2017-05-11T13:26:00Z"/>
                <w:rFonts w:ascii="Times New Roman" w:eastAsia="MS PGothic"/>
                <w:sz w:val="18"/>
                <w:szCs w:val="18"/>
              </w:rPr>
            </w:pPr>
            <w:ins w:id="2615" w:author="yangy" w:date="2017-05-11T13:26:00Z">
              <w:r w:rsidRPr="00E53CAA">
                <w:rPr>
                  <w:rFonts w:ascii="Times New Roman" w:eastAsia="MS PGothic"/>
                  <w:sz w:val="18"/>
                  <w:szCs w:val="18"/>
                </w:rPr>
                <w:t>Description</w:t>
              </w:r>
            </w:ins>
          </w:p>
        </w:tc>
      </w:tr>
      <w:tr w:rsidR="004B5134" w:rsidRPr="007C2D0D" w:rsidTr="00915D0C">
        <w:trPr>
          <w:cantSplit/>
          <w:trHeight w:val="222"/>
          <w:ins w:id="2616" w:author="yangy" w:date="2017-05-11T13:26:00Z"/>
        </w:trPr>
        <w:tc>
          <w:tcPr>
            <w:tcW w:w="695" w:type="dxa"/>
            <w:tcBorders>
              <w:top w:val="single" w:sz="4" w:space="0" w:color="auto"/>
              <w:left w:val="single" w:sz="4" w:space="0" w:color="auto"/>
              <w:bottom w:val="single" w:sz="4" w:space="0" w:color="auto"/>
              <w:right w:val="single" w:sz="4" w:space="0" w:color="auto"/>
            </w:tcBorders>
          </w:tcPr>
          <w:p w:rsidR="004B5134" w:rsidRPr="00C53D86" w:rsidRDefault="004B5134" w:rsidP="00915D0C">
            <w:pPr>
              <w:pStyle w:val="ad"/>
              <w:rPr>
                <w:ins w:id="2617" w:author="yangy" w:date="2017-05-11T13:26:00Z"/>
                <w:rFonts w:ascii="Times New Roman" w:eastAsiaTheme="minorEastAsia"/>
                <w:sz w:val="18"/>
                <w:szCs w:val="18"/>
              </w:rPr>
            </w:pPr>
            <w:ins w:id="2618" w:author="yangy" w:date="2017-05-11T13:26:00Z">
              <w:r>
                <w:rPr>
                  <w:rFonts w:ascii="Times New Roman" w:eastAsiaTheme="minorEastAsia" w:hint="eastAsia"/>
                  <w:sz w:val="18"/>
                  <w:szCs w:val="18"/>
                </w:rPr>
                <w:t>31:8</w:t>
              </w:r>
            </w:ins>
          </w:p>
        </w:tc>
        <w:tc>
          <w:tcPr>
            <w:tcW w:w="2056" w:type="dxa"/>
            <w:tcBorders>
              <w:top w:val="single" w:sz="4" w:space="0" w:color="auto"/>
              <w:left w:val="single" w:sz="4" w:space="0" w:color="auto"/>
              <w:bottom w:val="single" w:sz="4" w:space="0" w:color="auto"/>
              <w:right w:val="single" w:sz="4" w:space="0" w:color="auto"/>
            </w:tcBorders>
          </w:tcPr>
          <w:p w:rsidR="004B5134" w:rsidRPr="00C53D86" w:rsidRDefault="004B5134" w:rsidP="00915D0C">
            <w:pPr>
              <w:pStyle w:val="ad"/>
              <w:rPr>
                <w:ins w:id="2619" w:author="yangy" w:date="2017-05-11T13:26:00Z"/>
                <w:rFonts w:ascii="Times New Roman" w:eastAsiaTheme="minorEastAsia"/>
                <w:sz w:val="18"/>
                <w:szCs w:val="18"/>
              </w:rPr>
            </w:pPr>
            <w:ins w:id="2620" w:author="yangy" w:date="2017-05-11T13:26:00Z">
              <w:r>
                <w:rPr>
                  <w:rFonts w:ascii="Times New Roman" w:eastAsiaTheme="minorEastAsia" w:hint="eastAsia"/>
                  <w:sz w:val="18"/>
                  <w:szCs w:val="18"/>
                </w:rPr>
                <w:t>reserved</w:t>
              </w:r>
            </w:ins>
          </w:p>
        </w:tc>
        <w:tc>
          <w:tcPr>
            <w:tcW w:w="736" w:type="dxa"/>
            <w:tcBorders>
              <w:top w:val="single" w:sz="4" w:space="0" w:color="auto"/>
              <w:left w:val="single" w:sz="4" w:space="0" w:color="auto"/>
              <w:bottom w:val="single" w:sz="4" w:space="0" w:color="auto"/>
              <w:right w:val="single" w:sz="4" w:space="0" w:color="auto"/>
            </w:tcBorders>
          </w:tcPr>
          <w:p w:rsidR="004B5134" w:rsidRPr="00E53CAA" w:rsidRDefault="004B5134" w:rsidP="00915D0C">
            <w:pPr>
              <w:pStyle w:val="ad"/>
              <w:rPr>
                <w:ins w:id="2621" w:author="yangy" w:date="2017-05-11T13:26:00Z"/>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4B5134" w:rsidRPr="00481022" w:rsidRDefault="004B5134" w:rsidP="00915D0C">
            <w:pPr>
              <w:pStyle w:val="ad"/>
              <w:rPr>
                <w:ins w:id="2622" w:author="yangy" w:date="2017-05-11T13:26:00Z"/>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4B5134" w:rsidRPr="007C2D0D" w:rsidRDefault="004B5134" w:rsidP="00915D0C">
            <w:pPr>
              <w:pStyle w:val="ad"/>
              <w:rPr>
                <w:ins w:id="2623" w:author="yangy" w:date="2017-05-11T13:26:00Z"/>
                <w:rFonts w:ascii="Times New Roman" w:eastAsiaTheme="minorEastAsia"/>
                <w:sz w:val="18"/>
                <w:szCs w:val="18"/>
              </w:rPr>
            </w:pPr>
            <w:ins w:id="2624" w:author="yangy" w:date="2017-05-11T13:26:00Z">
              <w:r>
                <w:rPr>
                  <w:rFonts w:ascii="Times New Roman" w:eastAsiaTheme="minorEastAsia" w:hint="eastAsia"/>
                  <w:sz w:val="18"/>
                  <w:szCs w:val="18"/>
                </w:rPr>
                <w:t>Reserved</w:t>
              </w:r>
            </w:ins>
          </w:p>
        </w:tc>
      </w:tr>
      <w:tr w:rsidR="004B5134" w:rsidRPr="0082406E" w:rsidTr="00915D0C">
        <w:trPr>
          <w:cantSplit/>
          <w:trHeight w:val="222"/>
          <w:ins w:id="2625" w:author="yangy" w:date="2017-05-11T13:26:00Z"/>
        </w:trPr>
        <w:tc>
          <w:tcPr>
            <w:tcW w:w="695" w:type="dxa"/>
            <w:tcBorders>
              <w:top w:val="single" w:sz="4" w:space="0" w:color="auto"/>
              <w:left w:val="single" w:sz="4" w:space="0" w:color="auto"/>
              <w:bottom w:val="single" w:sz="4" w:space="0" w:color="auto"/>
              <w:right w:val="single" w:sz="4" w:space="0" w:color="auto"/>
            </w:tcBorders>
          </w:tcPr>
          <w:p w:rsidR="004B5134" w:rsidRPr="00C53D86" w:rsidRDefault="004B5134" w:rsidP="00915D0C">
            <w:pPr>
              <w:pStyle w:val="ad"/>
              <w:rPr>
                <w:ins w:id="2626" w:author="yangy" w:date="2017-05-11T13:26:00Z"/>
                <w:rFonts w:ascii="Times New Roman" w:eastAsiaTheme="minorEastAsia"/>
                <w:sz w:val="18"/>
                <w:szCs w:val="18"/>
              </w:rPr>
            </w:pPr>
            <w:ins w:id="2627" w:author="yangy" w:date="2017-05-11T13:26:00Z">
              <w:r>
                <w:rPr>
                  <w:rFonts w:ascii="Times New Roman" w:eastAsiaTheme="minorEastAsia" w:hint="eastAsia"/>
                  <w:sz w:val="18"/>
                  <w:szCs w:val="18"/>
                </w:rPr>
                <w:t>7:0</w:t>
              </w:r>
            </w:ins>
          </w:p>
        </w:tc>
        <w:tc>
          <w:tcPr>
            <w:tcW w:w="2056" w:type="dxa"/>
            <w:tcBorders>
              <w:top w:val="single" w:sz="4" w:space="0" w:color="auto"/>
              <w:left w:val="single" w:sz="4" w:space="0" w:color="auto"/>
              <w:bottom w:val="single" w:sz="4" w:space="0" w:color="auto"/>
              <w:right w:val="single" w:sz="4" w:space="0" w:color="auto"/>
            </w:tcBorders>
          </w:tcPr>
          <w:p w:rsidR="004B5134" w:rsidRPr="00C53D86" w:rsidRDefault="004B5134" w:rsidP="004B5134">
            <w:pPr>
              <w:pStyle w:val="ad"/>
              <w:rPr>
                <w:ins w:id="2628" w:author="yangy" w:date="2017-05-11T13:26:00Z"/>
                <w:rFonts w:ascii="Times New Roman" w:eastAsiaTheme="minorEastAsia"/>
                <w:sz w:val="18"/>
                <w:szCs w:val="18"/>
              </w:rPr>
            </w:pPr>
            <w:ins w:id="2629" w:author="yangy" w:date="2017-05-11T13:26:00Z">
              <w:r>
                <w:rPr>
                  <w:rFonts w:ascii="Times New Roman" w:eastAsiaTheme="minorEastAsia" w:hint="eastAsia"/>
                  <w:sz w:val="18"/>
                  <w:szCs w:val="18"/>
                </w:rPr>
                <w:t>PLCTO</w:t>
              </w:r>
            </w:ins>
            <w:ins w:id="2630" w:author="yangy" w:date="2017-05-11T13:28:00Z">
              <w:r>
                <w:rPr>
                  <w:rFonts w:ascii="Times New Roman" w:eastAsiaTheme="minorEastAsia" w:hint="eastAsia"/>
                  <w:sz w:val="18"/>
                  <w:szCs w:val="18"/>
                </w:rPr>
                <w:t>RF</w:t>
              </w:r>
            </w:ins>
            <w:ins w:id="2631" w:author="yangy" w:date="2017-05-11T13:26:00Z">
              <w:r>
                <w:rPr>
                  <w:rFonts w:ascii="Times New Roman" w:eastAsiaTheme="minorEastAsia" w:hint="eastAsia"/>
                  <w:sz w:val="18"/>
                  <w:szCs w:val="18"/>
                </w:rPr>
                <w:t>IPCTEST</w:t>
              </w:r>
            </w:ins>
          </w:p>
        </w:tc>
        <w:tc>
          <w:tcPr>
            <w:tcW w:w="736" w:type="dxa"/>
            <w:tcBorders>
              <w:top w:val="single" w:sz="4" w:space="0" w:color="auto"/>
              <w:left w:val="single" w:sz="4" w:space="0" w:color="auto"/>
              <w:bottom w:val="single" w:sz="4" w:space="0" w:color="auto"/>
              <w:right w:val="single" w:sz="4" w:space="0" w:color="auto"/>
            </w:tcBorders>
          </w:tcPr>
          <w:p w:rsidR="004B5134" w:rsidRPr="0059339E" w:rsidRDefault="00857EEA" w:rsidP="00915D0C">
            <w:pPr>
              <w:pStyle w:val="ad"/>
              <w:rPr>
                <w:ins w:id="2632" w:author="yangy" w:date="2017-05-11T13:26:00Z"/>
                <w:rFonts w:ascii="Times New Roman" w:eastAsiaTheme="minorEastAsia"/>
                <w:sz w:val="18"/>
                <w:szCs w:val="18"/>
              </w:rPr>
            </w:pPr>
            <w:ins w:id="2633" w:author="yangy" w:date="2017-05-11T13:55:00Z">
              <w:r>
                <w:rPr>
                  <w:rFonts w:ascii="Times New Roman" w:eastAsiaTheme="minorEastAsia" w:hint="eastAsia"/>
                  <w:sz w:val="18"/>
                  <w:szCs w:val="18"/>
                </w:rPr>
                <w:t>R/</w:t>
              </w:r>
            </w:ins>
            <w:ins w:id="2634" w:author="yangy" w:date="2017-05-11T13:26:00Z">
              <w:r w:rsidR="004B5134">
                <w:rPr>
                  <w:rFonts w:ascii="Times New Roman" w:eastAsiaTheme="minorEastAsia" w:hint="eastAsia"/>
                  <w:sz w:val="18"/>
                  <w:szCs w:val="18"/>
                </w:rPr>
                <w:t>W</w:t>
              </w:r>
            </w:ins>
          </w:p>
        </w:tc>
        <w:tc>
          <w:tcPr>
            <w:tcW w:w="691" w:type="dxa"/>
            <w:tcBorders>
              <w:top w:val="single" w:sz="4" w:space="0" w:color="auto"/>
              <w:left w:val="single" w:sz="4" w:space="0" w:color="auto"/>
              <w:bottom w:val="single" w:sz="4" w:space="0" w:color="auto"/>
              <w:right w:val="single" w:sz="4" w:space="0" w:color="auto"/>
            </w:tcBorders>
          </w:tcPr>
          <w:p w:rsidR="004B5134" w:rsidRPr="007C2D0D" w:rsidRDefault="004B5134" w:rsidP="00915D0C">
            <w:pPr>
              <w:pStyle w:val="ad"/>
              <w:rPr>
                <w:ins w:id="2635" w:author="yangy" w:date="2017-05-11T13:26:00Z"/>
                <w:rFonts w:ascii="Times New Roman" w:eastAsiaTheme="minorEastAsia"/>
                <w:sz w:val="18"/>
                <w:szCs w:val="18"/>
              </w:rPr>
            </w:pPr>
            <w:ins w:id="2636" w:author="yangy" w:date="2017-05-11T13:26:00Z">
              <w:r>
                <w:rPr>
                  <w:rFonts w:ascii="Times New Roman" w:eastAsiaTheme="minorEastAsia" w:hint="eastAsia"/>
                  <w:sz w:val="18"/>
                  <w:szCs w:val="18"/>
                </w:rPr>
                <w:t>0</w:t>
              </w:r>
            </w:ins>
          </w:p>
        </w:tc>
        <w:tc>
          <w:tcPr>
            <w:tcW w:w="4446" w:type="dxa"/>
            <w:tcBorders>
              <w:top w:val="single" w:sz="4" w:space="0" w:color="auto"/>
              <w:left w:val="single" w:sz="4" w:space="0" w:color="auto"/>
              <w:bottom w:val="single" w:sz="4" w:space="0" w:color="auto"/>
              <w:right w:val="single" w:sz="4" w:space="0" w:color="auto"/>
            </w:tcBorders>
          </w:tcPr>
          <w:p w:rsidR="004B5134" w:rsidRDefault="004B5134" w:rsidP="00915D0C">
            <w:pPr>
              <w:pStyle w:val="ad"/>
              <w:rPr>
                <w:ins w:id="2637" w:author="yangy" w:date="2017-05-11T13:26:00Z"/>
                <w:rFonts w:ascii="Times New Roman" w:eastAsiaTheme="minorEastAsia"/>
                <w:sz w:val="18"/>
                <w:szCs w:val="18"/>
              </w:rPr>
            </w:pPr>
            <w:ins w:id="2638" w:author="yangy" w:date="2017-05-11T13:26:00Z">
              <w:r>
                <w:rPr>
                  <w:rFonts w:ascii="Times New Roman" w:eastAsiaTheme="minorEastAsia" w:hint="eastAsia"/>
                  <w:sz w:val="18"/>
                  <w:szCs w:val="18"/>
                </w:rPr>
                <w:t>To force IPC_PLCTO</w:t>
              </w:r>
            </w:ins>
            <w:ins w:id="2639" w:author="yangy" w:date="2017-05-11T13:28:00Z">
              <w:r>
                <w:rPr>
                  <w:rFonts w:ascii="Times New Roman" w:eastAsiaTheme="minorEastAsia" w:hint="eastAsia"/>
                  <w:sz w:val="18"/>
                  <w:szCs w:val="18"/>
                </w:rPr>
                <w:t>RF</w:t>
              </w:r>
            </w:ins>
            <w:ins w:id="2640" w:author="yangy" w:date="2017-05-11T13:26:00Z">
              <w:r>
                <w:rPr>
                  <w:rFonts w:ascii="Times New Roman" w:eastAsiaTheme="minorEastAsia" w:hint="eastAsia"/>
                  <w:sz w:val="18"/>
                  <w:szCs w:val="18"/>
                </w:rPr>
                <w:t xml:space="preserve">_INT to be </w:t>
              </w:r>
              <w:r>
                <w:rPr>
                  <w:rFonts w:ascii="Times New Roman" w:eastAsiaTheme="minorEastAsia"/>
                  <w:sz w:val="18"/>
                  <w:szCs w:val="18"/>
                </w:rPr>
                <w:t>triggered</w:t>
              </w:r>
              <w:r>
                <w:rPr>
                  <w:rFonts w:ascii="Times New Roman" w:eastAsiaTheme="minorEastAsia" w:hint="eastAsia"/>
                  <w:sz w:val="18"/>
                  <w:szCs w:val="18"/>
                </w:rPr>
                <w:t xml:space="preserve">, it is for debugging </w:t>
              </w:r>
              <w:r>
                <w:rPr>
                  <w:rFonts w:ascii="Times New Roman" w:eastAsiaTheme="minorEastAsia"/>
                  <w:sz w:val="18"/>
                  <w:szCs w:val="18"/>
                </w:rPr>
                <w:t>purpose</w:t>
              </w:r>
              <w:r>
                <w:rPr>
                  <w:rFonts w:ascii="Times New Roman" w:eastAsiaTheme="minorEastAsia" w:hint="eastAsia"/>
                  <w:sz w:val="18"/>
                  <w:szCs w:val="18"/>
                </w:rPr>
                <w:t xml:space="preserve"> only.</w:t>
              </w:r>
            </w:ins>
          </w:p>
          <w:p w:rsidR="004B5134" w:rsidRDefault="004B5134" w:rsidP="00915D0C">
            <w:pPr>
              <w:pStyle w:val="ad"/>
              <w:rPr>
                <w:ins w:id="2641" w:author="yangy" w:date="2017-05-11T13:26:00Z"/>
                <w:rFonts w:ascii="Times New Roman" w:eastAsiaTheme="minorEastAsia"/>
                <w:sz w:val="18"/>
                <w:szCs w:val="18"/>
              </w:rPr>
            </w:pPr>
            <w:ins w:id="2642" w:author="yangy" w:date="2017-05-11T13:26:00Z">
              <w:r>
                <w:rPr>
                  <w:rFonts w:ascii="Times New Roman" w:eastAsiaTheme="minorEastAsia" w:hint="eastAsia"/>
                  <w:sz w:val="18"/>
                  <w:szCs w:val="18"/>
                </w:rPr>
                <w:t>When w</w:t>
              </w:r>
              <w:r>
                <w:rPr>
                  <w:rFonts w:ascii="Times New Roman" w:eastAsiaTheme="minorEastAsia"/>
                  <w:sz w:val="18"/>
                  <w:szCs w:val="18"/>
                </w:rPr>
                <w:t>rite</w:t>
              </w:r>
              <w:r>
                <w:rPr>
                  <w:rFonts w:ascii="Times New Roman" w:eastAsiaTheme="minorEastAsia" w:hint="eastAsia"/>
                  <w:sz w:val="18"/>
                  <w:szCs w:val="18"/>
                </w:rPr>
                <w:t xml:space="preserve"> 1 to any bit of PLCTO</w:t>
              </w:r>
            </w:ins>
            <w:ins w:id="2643" w:author="yangy" w:date="2017-05-11T13:28:00Z">
              <w:r>
                <w:rPr>
                  <w:rFonts w:ascii="Times New Roman" w:eastAsiaTheme="minorEastAsia" w:hint="eastAsia"/>
                  <w:sz w:val="18"/>
                  <w:szCs w:val="18"/>
                </w:rPr>
                <w:t>RF</w:t>
              </w:r>
            </w:ins>
            <w:ins w:id="2644" w:author="yangy" w:date="2017-05-11T13:26:00Z">
              <w:r>
                <w:rPr>
                  <w:rFonts w:ascii="Times New Roman" w:eastAsiaTheme="minorEastAsia" w:hint="eastAsia"/>
                  <w:sz w:val="18"/>
                  <w:szCs w:val="18"/>
                </w:rPr>
                <w:t>IPCTEST, corresponding bit on IPC_PLCTO</w:t>
              </w:r>
            </w:ins>
            <w:ins w:id="2645" w:author="yangy" w:date="2017-05-11T13:28:00Z">
              <w:r>
                <w:rPr>
                  <w:rFonts w:ascii="Times New Roman" w:eastAsiaTheme="minorEastAsia" w:hint="eastAsia"/>
                  <w:sz w:val="18"/>
                  <w:szCs w:val="18"/>
                </w:rPr>
                <w:t>RF</w:t>
              </w:r>
            </w:ins>
            <w:ins w:id="2646" w:author="yangy" w:date="2017-05-11T13:26:00Z">
              <w:r>
                <w:rPr>
                  <w:rFonts w:ascii="Times New Roman" w:eastAsiaTheme="minorEastAsia" w:hint="eastAsia"/>
                  <w:sz w:val="18"/>
                  <w:szCs w:val="18"/>
                </w:rPr>
                <w:t>_INT[7:0] is asserted</w:t>
              </w:r>
            </w:ins>
          </w:p>
          <w:p w:rsidR="004B5134" w:rsidRDefault="004B5134" w:rsidP="00915D0C">
            <w:pPr>
              <w:pStyle w:val="ad"/>
              <w:rPr>
                <w:ins w:id="2647" w:author="yangy" w:date="2017-05-11T13:26:00Z"/>
                <w:rFonts w:ascii="Times New Roman" w:eastAsiaTheme="minorEastAsia"/>
                <w:sz w:val="18"/>
                <w:szCs w:val="18"/>
              </w:rPr>
            </w:pPr>
            <w:ins w:id="2648" w:author="yangy" w:date="2017-05-11T13:26:00Z">
              <w:r>
                <w:rPr>
                  <w:rFonts w:ascii="Times New Roman" w:eastAsiaTheme="minorEastAsia" w:hint="eastAsia"/>
                  <w:sz w:val="18"/>
                  <w:szCs w:val="18"/>
                </w:rPr>
                <w:t>When write 0, PLCTO</w:t>
              </w:r>
            </w:ins>
            <w:ins w:id="2649" w:author="yangy" w:date="2017-05-11T13:28:00Z">
              <w:r>
                <w:rPr>
                  <w:rFonts w:ascii="Times New Roman" w:eastAsiaTheme="minorEastAsia" w:hint="eastAsia"/>
                  <w:sz w:val="18"/>
                  <w:szCs w:val="18"/>
                </w:rPr>
                <w:t>RF</w:t>
              </w:r>
            </w:ins>
            <w:ins w:id="2650" w:author="yangy" w:date="2017-05-11T13:26:00Z">
              <w:r>
                <w:rPr>
                  <w:rFonts w:ascii="Times New Roman" w:eastAsiaTheme="minorEastAsia" w:hint="eastAsia"/>
                  <w:sz w:val="18"/>
                  <w:szCs w:val="18"/>
                </w:rPr>
                <w:t>IPCTEST has no effect on IPC_PLCTO</w:t>
              </w:r>
            </w:ins>
            <w:ins w:id="2651" w:author="yangy" w:date="2017-05-11T13:28:00Z">
              <w:r>
                <w:rPr>
                  <w:rFonts w:ascii="Times New Roman" w:eastAsiaTheme="minorEastAsia" w:hint="eastAsia"/>
                  <w:sz w:val="18"/>
                  <w:szCs w:val="18"/>
                </w:rPr>
                <w:t>RF</w:t>
              </w:r>
            </w:ins>
            <w:ins w:id="2652" w:author="yangy" w:date="2017-05-11T13:26:00Z">
              <w:r>
                <w:rPr>
                  <w:rFonts w:ascii="Times New Roman" w:eastAsiaTheme="minorEastAsia" w:hint="eastAsia"/>
                  <w:sz w:val="18"/>
                  <w:szCs w:val="18"/>
                </w:rPr>
                <w:t>_INT[7:0]</w:t>
              </w:r>
            </w:ins>
          </w:p>
          <w:p w:rsidR="004B5134" w:rsidRPr="007C2D0D" w:rsidRDefault="004B5134" w:rsidP="00915D0C">
            <w:pPr>
              <w:pStyle w:val="ad"/>
              <w:rPr>
                <w:ins w:id="2653" w:author="yangy" w:date="2017-05-11T13:26:00Z"/>
                <w:rFonts w:ascii="Times New Roman" w:eastAsiaTheme="minorEastAsia"/>
                <w:sz w:val="18"/>
                <w:szCs w:val="18"/>
              </w:rPr>
            </w:pPr>
          </w:p>
        </w:tc>
      </w:tr>
    </w:tbl>
    <w:p w:rsidR="004B5134" w:rsidRDefault="004B5134" w:rsidP="004B5134">
      <w:pPr>
        <w:rPr>
          <w:ins w:id="2654" w:author="yangy" w:date="2017-05-11T13:26:00Z"/>
        </w:rPr>
      </w:pPr>
    </w:p>
    <w:p w:rsidR="004B5134" w:rsidRPr="00855486" w:rsidRDefault="004B5134" w:rsidP="004B5134">
      <w:pPr>
        <w:pStyle w:val="3"/>
        <w:numPr>
          <w:ilvl w:val="2"/>
          <w:numId w:val="18"/>
        </w:numPr>
        <w:rPr>
          <w:ins w:id="2655" w:author="yangy" w:date="2017-05-11T13:26:00Z"/>
        </w:rPr>
      </w:pPr>
      <w:bookmarkStart w:id="2656" w:name="_Toc482273682"/>
      <w:ins w:id="2657" w:author="yangy" w:date="2017-05-11T13:26:00Z">
        <w:r>
          <w:rPr>
            <w:rFonts w:hint="eastAsia"/>
          </w:rPr>
          <w:t>PLCTO</w:t>
        </w:r>
      </w:ins>
      <w:ins w:id="2658" w:author="yangy" w:date="2017-05-11T13:28:00Z">
        <w:r w:rsidR="00CB3571">
          <w:rPr>
            <w:rFonts w:hint="eastAsia"/>
          </w:rPr>
          <w:t>RF</w:t>
        </w:r>
      </w:ins>
      <w:ins w:id="2659" w:author="yangy" w:date="2017-05-11T13:26:00Z">
        <w:r>
          <w:rPr>
            <w:rFonts w:hint="eastAsia"/>
          </w:rPr>
          <w:t>ACK_INT_CLR&lt;31:0&gt;</w:t>
        </w:r>
        <w:bookmarkEnd w:id="2656"/>
      </w:ins>
    </w:p>
    <w:p w:rsidR="004B5134" w:rsidRDefault="004B5134" w:rsidP="004B5134">
      <w:pPr>
        <w:rPr>
          <w:ins w:id="2660" w:author="yangy" w:date="2017-05-11T13:26:00Z"/>
        </w:rPr>
      </w:pPr>
      <w:ins w:id="2661" w:author="yangy" w:date="2017-05-11T13:26:00Z">
        <w:r>
          <w:rPr>
            <w:rFonts w:hint="eastAsia"/>
          </w:rPr>
          <w:t xml:space="preserve">PLC to </w:t>
        </w:r>
      </w:ins>
      <w:ins w:id="2662" w:author="yangy" w:date="2017-05-11T13:29:00Z">
        <w:r w:rsidR="00CB3571">
          <w:rPr>
            <w:rFonts w:hint="eastAsia"/>
          </w:rPr>
          <w:t>RF</w:t>
        </w:r>
      </w:ins>
      <w:ins w:id="2663" w:author="yangy" w:date="2017-05-11T13:26:00Z">
        <w:r>
          <w:rPr>
            <w:rFonts w:hint="eastAsia"/>
          </w:rPr>
          <w:t xml:space="preserve"> ACK </w:t>
        </w:r>
        <w:r>
          <w:t>interrupt</w:t>
        </w:r>
        <w:r>
          <w:rPr>
            <w:rFonts w:hint="eastAsia"/>
          </w:rPr>
          <w:t xml:space="preserve"> clear register </w:t>
        </w:r>
      </w:ins>
    </w:p>
    <w:p w:rsidR="004B5134" w:rsidRDefault="004B5134" w:rsidP="004B5134">
      <w:pPr>
        <w:rPr>
          <w:ins w:id="2664" w:author="yangy" w:date="2017-05-11T13:26:00Z"/>
        </w:rPr>
      </w:pPr>
      <w:ins w:id="2665" w:author="yangy" w:date="2017-05-11T13:26:00Z">
        <w:r>
          <w:t>A</w:t>
        </w:r>
        <w:r>
          <w:rPr>
            <w:rFonts w:hint="eastAsia"/>
          </w:rPr>
          <w:t>ddress offset:</w:t>
        </w:r>
      </w:ins>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4B5134" w:rsidRPr="00E53CAA" w:rsidTr="00915D0C">
        <w:trPr>
          <w:cantSplit/>
          <w:tblHeader/>
          <w:ins w:id="2666" w:author="yangy" w:date="2017-05-11T13:26:00Z"/>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4B5134" w:rsidRPr="00E53CAA" w:rsidRDefault="004B5134" w:rsidP="00915D0C">
            <w:pPr>
              <w:pStyle w:val="ad"/>
              <w:rPr>
                <w:ins w:id="2667" w:author="yangy" w:date="2017-05-11T13:26:00Z"/>
                <w:rFonts w:ascii="Times New Roman" w:eastAsia="MS PGothic"/>
                <w:sz w:val="18"/>
                <w:szCs w:val="18"/>
              </w:rPr>
            </w:pPr>
            <w:ins w:id="2668" w:author="yangy" w:date="2017-05-11T13:26:00Z">
              <w:r w:rsidRPr="00E53CAA">
                <w:rPr>
                  <w:rFonts w:ascii="Times New Roman" w:eastAsia="MS PGothic"/>
                  <w:sz w:val="18"/>
                  <w:szCs w:val="18"/>
                </w:rPr>
                <w:t>Bits</w:t>
              </w:r>
            </w:ins>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4B5134" w:rsidRPr="00E53CAA" w:rsidRDefault="004B5134" w:rsidP="00915D0C">
            <w:pPr>
              <w:pStyle w:val="ad"/>
              <w:rPr>
                <w:ins w:id="2669" w:author="yangy" w:date="2017-05-11T13:26:00Z"/>
                <w:rFonts w:ascii="Times New Roman" w:eastAsia="MS PGothic"/>
                <w:sz w:val="18"/>
                <w:szCs w:val="18"/>
              </w:rPr>
            </w:pPr>
            <w:ins w:id="2670" w:author="yangy" w:date="2017-05-11T13:26:00Z">
              <w:r w:rsidRPr="00E53CAA">
                <w:rPr>
                  <w:rFonts w:ascii="Times New Roman" w:eastAsia="MS PGothic"/>
                  <w:sz w:val="18"/>
                  <w:szCs w:val="18"/>
                </w:rPr>
                <w:t>Name</w:t>
              </w:r>
            </w:ins>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4B5134" w:rsidRPr="00E53CAA" w:rsidRDefault="004B5134" w:rsidP="00915D0C">
            <w:pPr>
              <w:pStyle w:val="ad"/>
              <w:rPr>
                <w:ins w:id="2671" w:author="yangy" w:date="2017-05-11T13:26:00Z"/>
                <w:rFonts w:ascii="Times New Roman" w:eastAsia="MS PGothic"/>
                <w:sz w:val="18"/>
                <w:szCs w:val="18"/>
              </w:rPr>
            </w:pPr>
            <w:ins w:id="2672" w:author="yangy" w:date="2017-05-11T13:26:00Z">
              <w:r>
                <w:rPr>
                  <w:rFonts w:ascii="Times New Roman" w:eastAsia="MS PGothic"/>
                  <w:sz w:val="18"/>
                  <w:szCs w:val="18"/>
                </w:rPr>
                <w:t>R/W</w:t>
              </w:r>
            </w:ins>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4B5134" w:rsidRPr="00E53CAA" w:rsidRDefault="004B5134" w:rsidP="00915D0C">
            <w:pPr>
              <w:pStyle w:val="ad"/>
              <w:rPr>
                <w:ins w:id="2673" w:author="yangy" w:date="2017-05-11T13:26:00Z"/>
                <w:rFonts w:ascii="Times New Roman" w:eastAsia="MS PGothic"/>
                <w:sz w:val="18"/>
                <w:szCs w:val="18"/>
              </w:rPr>
            </w:pPr>
            <w:ins w:id="2674" w:author="yangy" w:date="2017-05-11T13:26:00Z">
              <w:r w:rsidRPr="00E53CAA">
                <w:rPr>
                  <w:rFonts w:ascii="Times New Roman" w:eastAsia="MS PGothic"/>
                  <w:sz w:val="18"/>
                  <w:szCs w:val="18"/>
                </w:rPr>
                <w:t>Reset</w:t>
              </w:r>
            </w:ins>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4B5134" w:rsidRPr="00E53CAA" w:rsidRDefault="004B5134" w:rsidP="00915D0C">
            <w:pPr>
              <w:pStyle w:val="ad"/>
              <w:rPr>
                <w:ins w:id="2675" w:author="yangy" w:date="2017-05-11T13:26:00Z"/>
                <w:rFonts w:ascii="Times New Roman" w:eastAsia="MS PGothic"/>
                <w:sz w:val="18"/>
                <w:szCs w:val="18"/>
              </w:rPr>
            </w:pPr>
            <w:ins w:id="2676" w:author="yangy" w:date="2017-05-11T13:26:00Z">
              <w:r w:rsidRPr="00E53CAA">
                <w:rPr>
                  <w:rFonts w:ascii="Times New Roman" w:eastAsia="MS PGothic"/>
                  <w:sz w:val="18"/>
                  <w:szCs w:val="18"/>
                </w:rPr>
                <w:t>Description</w:t>
              </w:r>
            </w:ins>
          </w:p>
        </w:tc>
      </w:tr>
      <w:tr w:rsidR="004B5134" w:rsidRPr="007C2D0D" w:rsidTr="00915D0C">
        <w:trPr>
          <w:cantSplit/>
          <w:trHeight w:val="222"/>
          <w:ins w:id="2677" w:author="yangy" w:date="2017-05-11T13:26:00Z"/>
        </w:trPr>
        <w:tc>
          <w:tcPr>
            <w:tcW w:w="695" w:type="dxa"/>
            <w:tcBorders>
              <w:top w:val="single" w:sz="4" w:space="0" w:color="auto"/>
              <w:left w:val="single" w:sz="4" w:space="0" w:color="auto"/>
              <w:bottom w:val="single" w:sz="4" w:space="0" w:color="auto"/>
              <w:right w:val="single" w:sz="4" w:space="0" w:color="auto"/>
            </w:tcBorders>
          </w:tcPr>
          <w:p w:rsidR="004B5134" w:rsidRPr="00C53D86" w:rsidRDefault="004B5134" w:rsidP="00915D0C">
            <w:pPr>
              <w:pStyle w:val="ad"/>
              <w:rPr>
                <w:ins w:id="2678" w:author="yangy" w:date="2017-05-11T13:26:00Z"/>
                <w:rFonts w:ascii="Times New Roman" w:eastAsiaTheme="minorEastAsia"/>
                <w:sz w:val="18"/>
                <w:szCs w:val="18"/>
              </w:rPr>
            </w:pPr>
            <w:ins w:id="2679" w:author="yangy" w:date="2017-05-11T13:26:00Z">
              <w:r>
                <w:rPr>
                  <w:rFonts w:ascii="Times New Roman" w:eastAsiaTheme="minorEastAsia" w:hint="eastAsia"/>
                  <w:sz w:val="18"/>
                  <w:szCs w:val="18"/>
                </w:rPr>
                <w:t>31:1</w:t>
              </w:r>
            </w:ins>
          </w:p>
        </w:tc>
        <w:tc>
          <w:tcPr>
            <w:tcW w:w="2056" w:type="dxa"/>
            <w:tcBorders>
              <w:top w:val="single" w:sz="4" w:space="0" w:color="auto"/>
              <w:left w:val="single" w:sz="4" w:space="0" w:color="auto"/>
              <w:bottom w:val="single" w:sz="4" w:space="0" w:color="auto"/>
              <w:right w:val="single" w:sz="4" w:space="0" w:color="auto"/>
            </w:tcBorders>
          </w:tcPr>
          <w:p w:rsidR="004B5134" w:rsidRPr="00C53D86" w:rsidRDefault="004B5134" w:rsidP="00915D0C">
            <w:pPr>
              <w:pStyle w:val="ad"/>
              <w:rPr>
                <w:ins w:id="2680" w:author="yangy" w:date="2017-05-11T13:26:00Z"/>
                <w:rFonts w:ascii="Times New Roman" w:eastAsiaTheme="minorEastAsia"/>
                <w:sz w:val="18"/>
                <w:szCs w:val="18"/>
              </w:rPr>
            </w:pPr>
            <w:ins w:id="2681" w:author="yangy" w:date="2017-05-11T13:26:00Z">
              <w:r>
                <w:rPr>
                  <w:rFonts w:ascii="Times New Roman" w:eastAsiaTheme="minorEastAsia" w:hint="eastAsia"/>
                  <w:sz w:val="18"/>
                  <w:szCs w:val="18"/>
                </w:rPr>
                <w:t>reserved</w:t>
              </w:r>
            </w:ins>
          </w:p>
        </w:tc>
        <w:tc>
          <w:tcPr>
            <w:tcW w:w="736" w:type="dxa"/>
            <w:tcBorders>
              <w:top w:val="single" w:sz="4" w:space="0" w:color="auto"/>
              <w:left w:val="single" w:sz="4" w:space="0" w:color="auto"/>
              <w:bottom w:val="single" w:sz="4" w:space="0" w:color="auto"/>
              <w:right w:val="single" w:sz="4" w:space="0" w:color="auto"/>
            </w:tcBorders>
          </w:tcPr>
          <w:p w:rsidR="004B5134" w:rsidRPr="00E53CAA" w:rsidRDefault="004B5134" w:rsidP="00915D0C">
            <w:pPr>
              <w:pStyle w:val="ad"/>
              <w:rPr>
                <w:ins w:id="2682" w:author="yangy" w:date="2017-05-11T13:26:00Z"/>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4B5134" w:rsidRPr="00481022" w:rsidRDefault="004B5134" w:rsidP="00915D0C">
            <w:pPr>
              <w:pStyle w:val="ad"/>
              <w:rPr>
                <w:ins w:id="2683" w:author="yangy" w:date="2017-05-11T13:26:00Z"/>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4B5134" w:rsidRPr="007C2D0D" w:rsidRDefault="004B5134" w:rsidP="00915D0C">
            <w:pPr>
              <w:pStyle w:val="ad"/>
              <w:rPr>
                <w:ins w:id="2684" w:author="yangy" w:date="2017-05-11T13:26:00Z"/>
                <w:rFonts w:ascii="Times New Roman" w:eastAsiaTheme="minorEastAsia"/>
                <w:sz w:val="18"/>
                <w:szCs w:val="18"/>
              </w:rPr>
            </w:pPr>
            <w:ins w:id="2685" w:author="yangy" w:date="2017-05-11T13:26:00Z">
              <w:r>
                <w:rPr>
                  <w:rFonts w:ascii="Times New Roman" w:eastAsiaTheme="minorEastAsia" w:hint="eastAsia"/>
                  <w:sz w:val="18"/>
                  <w:szCs w:val="18"/>
                </w:rPr>
                <w:t>Reserved</w:t>
              </w:r>
            </w:ins>
          </w:p>
        </w:tc>
      </w:tr>
      <w:tr w:rsidR="004B5134" w:rsidRPr="0082406E" w:rsidTr="00915D0C">
        <w:trPr>
          <w:cantSplit/>
          <w:trHeight w:val="222"/>
          <w:ins w:id="2686" w:author="yangy" w:date="2017-05-11T13:26:00Z"/>
        </w:trPr>
        <w:tc>
          <w:tcPr>
            <w:tcW w:w="695" w:type="dxa"/>
            <w:tcBorders>
              <w:top w:val="single" w:sz="4" w:space="0" w:color="auto"/>
              <w:left w:val="single" w:sz="4" w:space="0" w:color="auto"/>
              <w:bottom w:val="single" w:sz="4" w:space="0" w:color="auto"/>
              <w:right w:val="single" w:sz="4" w:space="0" w:color="auto"/>
            </w:tcBorders>
          </w:tcPr>
          <w:p w:rsidR="004B5134" w:rsidRPr="00C53D86" w:rsidRDefault="004B5134" w:rsidP="00915D0C">
            <w:pPr>
              <w:pStyle w:val="ad"/>
              <w:rPr>
                <w:ins w:id="2687" w:author="yangy" w:date="2017-05-11T13:26:00Z"/>
                <w:rFonts w:ascii="Times New Roman" w:eastAsiaTheme="minorEastAsia"/>
                <w:sz w:val="18"/>
                <w:szCs w:val="18"/>
              </w:rPr>
            </w:pPr>
            <w:ins w:id="2688" w:author="yangy" w:date="2017-05-11T13:26:00Z">
              <w:r>
                <w:rPr>
                  <w:rFonts w:ascii="Times New Roman" w:eastAsiaTheme="minorEastAsia" w:hint="eastAsia"/>
                  <w:sz w:val="18"/>
                  <w:szCs w:val="18"/>
                </w:rPr>
                <w:t>0</w:t>
              </w:r>
            </w:ins>
          </w:p>
        </w:tc>
        <w:tc>
          <w:tcPr>
            <w:tcW w:w="2056" w:type="dxa"/>
            <w:tcBorders>
              <w:top w:val="single" w:sz="4" w:space="0" w:color="auto"/>
              <w:left w:val="single" w:sz="4" w:space="0" w:color="auto"/>
              <w:bottom w:val="single" w:sz="4" w:space="0" w:color="auto"/>
              <w:right w:val="single" w:sz="4" w:space="0" w:color="auto"/>
            </w:tcBorders>
          </w:tcPr>
          <w:p w:rsidR="004B5134" w:rsidRPr="00C53D86" w:rsidRDefault="004B5134" w:rsidP="00CB3571">
            <w:pPr>
              <w:pStyle w:val="ad"/>
              <w:rPr>
                <w:ins w:id="2689" w:author="yangy" w:date="2017-05-11T13:26:00Z"/>
                <w:rFonts w:ascii="Times New Roman" w:eastAsiaTheme="minorEastAsia"/>
                <w:sz w:val="18"/>
                <w:szCs w:val="18"/>
              </w:rPr>
            </w:pPr>
            <w:ins w:id="2690" w:author="yangy" w:date="2017-05-11T13:26:00Z">
              <w:r>
                <w:rPr>
                  <w:rFonts w:ascii="Times New Roman" w:eastAsiaTheme="minorEastAsia" w:hint="eastAsia"/>
                  <w:sz w:val="18"/>
                  <w:szCs w:val="18"/>
                </w:rPr>
                <w:t>PLCTO</w:t>
              </w:r>
            </w:ins>
            <w:ins w:id="2691" w:author="yangy" w:date="2017-05-11T13:29:00Z">
              <w:r w:rsidR="00CB3571">
                <w:rPr>
                  <w:rFonts w:ascii="Times New Roman" w:eastAsiaTheme="minorEastAsia" w:hint="eastAsia"/>
                  <w:sz w:val="18"/>
                  <w:szCs w:val="18"/>
                </w:rPr>
                <w:t>RF</w:t>
              </w:r>
            </w:ins>
            <w:ins w:id="2692" w:author="yangy" w:date="2017-05-11T13:26:00Z">
              <w:r>
                <w:rPr>
                  <w:rFonts w:ascii="Times New Roman" w:eastAsiaTheme="minorEastAsia" w:hint="eastAsia"/>
                  <w:sz w:val="18"/>
                  <w:szCs w:val="18"/>
                </w:rPr>
                <w:t>ACK_INT_CLR</w:t>
              </w:r>
            </w:ins>
          </w:p>
        </w:tc>
        <w:tc>
          <w:tcPr>
            <w:tcW w:w="736" w:type="dxa"/>
            <w:tcBorders>
              <w:top w:val="single" w:sz="4" w:space="0" w:color="auto"/>
              <w:left w:val="single" w:sz="4" w:space="0" w:color="auto"/>
              <w:bottom w:val="single" w:sz="4" w:space="0" w:color="auto"/>
              <w:right w:val="single" w:sz="4" w:space="0" w:color="auto"/>
            </w:tcBorders>
          </w:tcPr>
          <w:p w:rsidR="004B5134" w:rsidRPr="0059339E" w:rsidRDefault="004B5134" w:rsidP="00915D0C">
            <w:pPr>
              <w:pStyle w:val="ad"/>
              <w:rPr>
                <w:ins w:id="2693" w:author="yangy" w:date="2017-05-11T13:26:00Z"/>
                <w:rFonts w:ascii="Times New Roman" w:eastAsiaTheme="minorEastAsia"/>
                <w:sz w:val="18"/>
                <w:szCs w:val="18"/>
              </w:rPr>
            </w:pPr>
            <w:ins w:id="2694" w:author="yangy" w:date="2017-05-11T13:26:00Z">
              <w:r>
                <w:rPr>
                  <w:rFonts w:ascii="Times New Roman" w:eastAsiaTheme="minorEastAsia" w:hint="eastAsia"/>
                  <w:sz w:val="18"/>
                  <w:szCs w:val="18"/>
                </w:rPr>
                <w:t>W</w:t>
              </w:r>
            </w:ins>
          </w:p>
        </w:tc>
        <w:tc>
          <w:tcPr>
            <w:tcW w:w="691" w:type="dxa"/>
            <w:tcBorders>
              <w:top w:val="single" w:sz="4" w:space="0" w:color="auto"/>
              <w:left w:val="single" w:sz="4" w:space="0" w:color="auto"/>
              <w:bottom w:val="single" w:sz="4" w:space="0" w:color="auto"/>
              <w:right w:val="single" w:sz="4" w:space="0" w:color="auto"/>
            </w:tcBorders>
          </w:tcPr>
          <w:p w:rsidR="004B5134" w:rsidRPr="007C2D0D" w:rsidRDefault="004B5134" w:rsidP="00915D0C">
            <w:pPr>
              <w:pStyle w:val="ad"/>
              <w:rPr>
                <w:ins w:id="2695" w:author="yangy" w:date="2017-05-11T13:26:00Z"/>
                <w:rFonts w:ascii="Times New Roman" w:eastAsiaTheme="minorEastAsia"/>
                <w:sz w:val="18"/>
                <w:szCs w:val="18"/>
              </w:rPr>
            </w:pPr>
            <w:ins w:id="2696" w:author="yangy" w:date="2017-05-11T13:26:00Z">
              <w:r>
                <w:rPr>
                  <w:rFonts w:ascii="Times New Roman" w:eastAsiaTheme="minorEastAsia" w:hint="eastAsia"/>
                  <w:sz w:val="18"/>
                  <w:szCs w:val="18"/>
                </w:rPr>
                <w:t>0</w:t>
              </w:r>
            </w:ins>
          </w:p>
        </w:tc>
        <w:tc>
          <w:tcPr>
            <w:tcW w:w="4446" w:type="dxa"/>
            <w:tcBorders>
              <w:top w:val="single" w:sz="4" w:space="0" w:color="auto"/>
              <w:left w:val="single" w:sz="4" w:space="0" w:color="auto"/>
              <w:bottom w:val="single" w:sz="4" w:space="0" w:color="auto"/>
              <w:right w:val="single" w:sz="4" w:space="0" w:color="auto"/>
            </w:tcBorders>
          </w:tcPr>
          <w:p w:rsidR="004B5134" w:rsidRDefault="004B5134" w:rsidP="00915D0C">
            <w:pPr>
              <w:pStyle w:val="ad"/>
              <w:rPr>
                <w:ins w:id="2697" w:author="yangy" w:date="2017-05-11T13:26:00Z"/>
                <w:rFonts w:ascii="Times New Roman" w:eastAsiaTheme="minorEastAsia"/>
                <w:sz w:val="18"/>
                <w:szCs w:val="18"/>
              </w:rPr>
            </w:pPr>
            <w:ins w:id="2698" w:author="yangy" w:date="2017-05-11T13:26:00Z">
              <w:r>
                <w:rPr>
                  <w:rFonts w:ascii="Times New Roman" w:eastAsiaTheme="minorEastAsia" w:hint="eastAsia"/>
                  <w:sz w:val="18"/>
                  <w:szCs w:val="18"/>
                </w:rPr>
                <w:t>To clear PLC to</w:t>
              </w:r>
            </w:ins>
            <w:ins w:id="2699" w:author="yangy" w:date="2017-05-11T13:29:00Z">
              <w:r w:rsidR="00CB3571">
                <w:rPr>
                  <w:rFonts w:ascii="Times New Roman" w:eastAsiaTheme="minorEastAsia" w:hint="eastAsia"/>
                  <w:sz w:val="18"/>
                  <w:szCs w:val="18"/>
                </w:rPr>
                <w:t xml:space="preserve"> RF</w:t>
              </w:r>
            </w:ins>
            <w:ins w:id="2700" w:author="yangy" w:date="2017-05-11T13:26:00Z">
              <w:r>
                <w:rPr>
                  <w:rFonts w:ascii="Times New Roman" w:eastAsiaTheme="minorEastAsia" w:hint="eastAsia"/>
                  <w:sz w:val="18"/>
                  <w:szCs w:val="18"/>
                </w:rPr>
                <w:t xml:space="preserve"> ACK </w:t>
              </w:r>
              <w:r>
                <w:rPr>
                  <w:rFonts w:ascii="Times New Roman" w:eastAsiaTheme="minorEastAsia"/>
                  <w:sz w:val="18"/>
                  <w:szCs w:val="18"/>
                </w:rPr>
                <w:t>interrupt</w:t>
              </w:r>
              <w:r>
                <w:rPr>
                  <w:rFonts w:ascii="Times New Roman" w:eastAsiaTheme="minorEastAsia" w:hint="eastAsia"/>
                  <w:sz w:val="18"/>
                  <w:szCs w:val="18"/>
                </w:rPr>
                <w:t xml:space="preserve"> flag</w:t>
              </w:r>
            </w:ins>
          </w:p>
          <w:p w:rsidR="004B5134" w:rsidRDefault="004B5134" w:rsidP="00915D0C">
            <w:pPr>
              <w:pStyle w:val="ad"/>
              <w:rPr>
                <w:ins w:id="2701" w:author="yangy" w:date="2017-05-11T13:26:00Z"/>
                <w:rFonts w:ascii="Times New Roman" w:eastAsiaTheme="minorEastAsia"/>
                <w:sz w:val="18"/>
                <w:szCs w:val="18"/>
              </w:rPr>
            </w:pPr>
            <w:ins w:id="2702" w:author="yangy" w:date="2017-05-11T13:26:00Z">
              <w:r>
                <w:rPr>
                  <w:rFonts w:ascii="Times New Roman" w:eastAsiaTheme="minorEastAsia" w:hint="eastAsia"/>
                  <w:sz w:val="18"/>
                  <w:szCs w:val="18"/>
                </w:rPr>
                <w:t>When w</w:t>
              </w:r>
              <w:r>
                <w:rPr>
                  <w:rFonts w:ascii="Times New Roman" w:eastAsiaTheme="minorEastAsia"/>
                  <w:sz w:val="18"/>
                  <w:szCs w:val="18"/>
                </w:rPr>
                <w:t>rite</w:t>
              </w:r>
              <w:r>
                <w:rPr>
                  <w:rFonts w:ascii="Times New Roman" w:eastAsiaTheme="minorEastAsia" w:hint="eastAsia"/>
                  <w:sz w:val="18"/>
                  <w:szCs w:val="18"/>
                </w:rPr>
                <w:t xml:space="preserve"> 1, PLCTO</w:t>
              </w:r>
            </w:ins>
            <w:ins w:id="2703" w:author="yangy" w:date="2017-05-11T13:29:00Z">
              <w:r w:rsidR="00CB3571">
                <w:rPr>
                  <w:rFonts w:ascii="Times New Roman" w:eastAsiaTheme="minorEastAsia" w:hint="eastAsia"/>
                  <w:sz w:val="18"/>
                  <w:szCs w:val="18"/>
                </w:rPr>
                <w:t>RF</w:t>
              </w:r>
            </w:ins>
            <w:ins w:id="2704" w:author="yangy" w:date="2017-05-11T13:26:00Z">
              <w:r>
                <w:rPr>
                  <w:rFonts w:ascii="Times New Roman" w:eastAsiaTheme="minorEastAsia" w:hint="eastAsia"/>
                  <w:sz w:val="18"/>
                  <w:szCs w:val="18"/>
                </w:rPr>
                <w:t>_ACK_INT is cleared</w:t>
              </w:r>
            </w:ins>
          </w:p>
          <w:p w:rsidR="004B5134" w:rsidRPr="007C2D0D" w:rsidRDefault="004B5134" w:rsidP="00915D0C">
            <w:pPr>
              <w:pStyle w:val="ad"/>
              <w:rPr>
                <w:ins w:id="2705" w:author="yangy" w:date="2017-05-11T13:26:00Z"/>
                <w:rFonts w:ascii="Times New Roman" w:eastAsiaTheme="minorEastAsia"/>
                <w:sz w:val="18"/>
                <w:szCs w:val="18"/>
              </w:rPr>
            </w:pPr>
          </w:p>
        </w:tc>
      </w:tr>
    </w:tbl>
    <w:p w:rsidR="004B5134" w:rsidRPr="00DB424A" w:rsidRDefault="004B5134" w:rsidP="004B5134">
      <w:pPr>
        <w:rPr>
          <w:ins w:id="2706" w:author="yangy" w:date="2017-05-11T13:26:00Z"/>
        </w:rPr>
      </w:pPr>
    </w:p>
    <w:p w:rsidR="004B5134" w:rsidRPr="00855486" w:rsidRDefault="00CB3571" w:rsidP="004B5134">
      <w:pPr>
        <w:pStyle w:val="3"/>
        <w:numPr>
          <w:ilvl w:val="2"/>
          <w:numId w:val="18"/>
        </w:numPr>
        <w:rPr>
          <w:ins w:id="2707" w:author="yangy" w:date="2017-05-11T13:26:00Z"/>
        </w:rPr>
      </w:pPr>
      <w:bookmarkStart w:id="2708" w:name="_Toc482273683"/>
      <w:ins w:id="2709" w:author="yangy" w:date="2017-05-11T13:29:00Z">
        <w:r>
          <w:rPr>
            <w:rFonts w:hint="eastAsia"/>
          </w:rPr>
          <w:t>A7</w:t>
        </w:r>
      </w:ins>
      <w:ins w:id="2710" w:author="yangy" w:date="2017-05-11T13:26:00Z">
        <w:r w:rsidR="004B5134">
          <w:rPr>
            <w:rFonts w:hint="eastAsia"/>
          </w:rPr>
          <w:t>TO</w:t>
        </w:r>
      </w:ins>
      <w:ins w:id="2711" w:author="yangy" w:date="2017-05-11T13:28:00Z">
        <w:r>
          <w:rPr>
            <w:rFonts w:hint="eastAsia"/>
          </w:rPr>
          <w:t>RF</w:t>
        </w:r>
      </w:ins>
      <w:ins w:id="2712" w:author="yangy" w:date="2017-05-11T13:26:00Z">
        <w:r w:rsidR="004B5134">
          <w:rPr>
            <w:rFonts w:hint="eastAsia"/>
          </w:rPr>
          <w:t>ACK_INT_CLR&lt;31:0&gt;</w:t>
        </w:r>
        <w:bookmarkEnd w:id="2708"/>
      </w:ins>
    </w:p>
    <w:p w:rsidR="004B5134" w:rsidRDefault="00CA5CA0" w:rsidP="004B5134">
      <w:pPr>
        <w:rPr>
          <w:ins w:id="2713" w:author="yangy" w:date="2017-05-11T13:26:00Z"/>
        </w:rPr>
      </w:pPr>
      <w:ins w:id="2714" w:author="yangy" w:date="2017-05-11T13:29:00Z">
        <w:r>
          <w:rPr>
            <w:rFonts w:hint="eastAsia"/>
          </w:rPr>
          <w:t>A7</w:t>
        </w:r>
      </w:ins>
      <w:ins w:id="2715" w:author="yangy" w:date="2017-05-11T13:26:00Z">
        <w:r w:rsidR="004B5134">
          <w:rPr>
            <w:rFonts w:hint="eastAsia"/>
          </w:rPr>
          <w:t xml:space="preserve"> to </w:t>
        </w:r>
      </w:ins>
      <w:ins w:id="2716" w:author="yangy" w:date="2017-05-11T13:29:00Z">
        <w:r>
          <w:rPr>
            <w:rFonts w:hint="eastAsia"/>
          </w:rPr>
          <w:t>RF</w:t>
        </w:r>
      </w:ins>
      <w:ins w:id="2717" w:author="yangy" w:date="2017-05-11T13:26:00Z">
        <w:r w:rsidR="004B5134">
          <w:rPr>
            <w:rFonts w:hint="eastAsia"/>
          </w:rPr>
          <w:t xml:space="preserve"> ACK </w:t>
        </w:r>
        <w:r w:rsidR="004B5134">
          <w:t>interrupt</w:t>
        </w:r>
        <w:r w:rsidR="004B5134">
          <w:rPr>
            <w:rFonts w:hint="eastAsia"/>
          </w:rPr>
          <w:t xml:space="preserve"> clear register </w:t>
        </w:r>
      </w:ins>
    </w:p>
    <w:p w:rsidR="004B5134" w:rsidRDefault="004B5134" w:rsidP="004B5134">
      <w:pPr>
        <w:rPr>
          <w:ins w:id="2718" w:author="yangy" w:date="2017-05-11T13:26:00Z"/>
        </w:rPr>
      </w:pPr>
      <w:ins w:id="2719" w:author="yangy" w:date="2017-05-11T13:26:00Z">
        <w:r>
          <w:t>A</w:t>
        </w:r>
        <w:r>
          <w:rPr>
            <w:rFonts w:hint="eastAsia"/>
          </w:rPr>
          <w:t>ddress offset:</w:t>
        </w:r>
      </w:ins>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4B5134" w:rsidRPr="00E53CAA" w:rsidTr="00915D0C">
        <w:trPr>
          <w:cantSplit/>
          <w:tblHeader/>
          <w:ins w:id="2720" w:author="yangy" w:date="2017-05-11T13:26:00Z"/>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4B5134" w:rsidRPr="00E53CAA" w:rsidRDefault="004B5134" w:rsidP="00915D0C">
            <w:pPr>
              <w:pStyle w:val="ad"/>
              <w:rPr>
                <w:ins w:id="2721" w:author="yangy" w:date="2017-05-11T13:26:00Z"/>
                <w:rFonts w:ascii="Times New Roman" w:eastAsia="MS PGothic"/>
                <w:sz w:val="18"/>
                <w:szCs w:val="18"/>
              </w:rPr>
            </w:pPr>
            <w:ins w:id="2722" w:author="yangy" w:date="2017-05-11T13:26:00Z">
              <w:r w:rsidRPr="00E53CAA">
                <w:rPr>
                  <w:rFonts w:ascii="Times New Roman" w:eastAsia="MS PGothic"/>
                  <w:sz w:val="18"/>
                  <w:szCs w:val="18"/>
                </w:rPr>
                <w:t>Bits</w:t>
              </w:r>
            </w:ins>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4B5134" w:rsidRPr="00E53CAA" w:rsidRDefault="004B5134" w:rsidP="00915D0C">
            <w:pPr>
              <w:pStyle w:val="ad"/>
              <w:rPr>
                <w:ins w:id="2723" w:author="yangy" w:date="2017-05-11T13:26:00Z"/>
                <w:rFonts w:ascii="Times New Roman" w:eastAsia="MS PGothic"/>
                <w:sz w:val="18"/>
                <w:szCs w:val="18"/>
              </w:rPr>
            </w:pPr>
            <w:ins w:id="2724" w:author="yangy" w:date="2017-05-11T13:26:00Z">
              <w:r w:rsidRPr="00E53CAA">
                <w:rPr>
                  <w:rFonts w:ascii="Times New Roman" w:eastAsia="MS PGothic"/>
                  <w:sz w:val="18"/>
                  <w:szCs w:val="18"/>
                </w:rPr>
                <w:t>Name</w:t>
              </w:r>
            </w:ins>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4B5134" w:rsidRPr="00E53CAA" w:rsidRDefault="004B5134" w:rsidP="00915D0C">
            <w:pPr>
              <w:pStyle w:val="ad"/>
              <w:rPr>
                <w:ins w:id="2725" w:author="yangy" w:date="2017-05-11T13:26:00Z"/>
                <w:rFonts w:ascii="Times New Roman" w:eastAsia="MS PGothic"/>
                <w:sz w:val="18"/>
                <w:szCs w:val="18"/>
              </w:rPr>
            </w:pPr>
            <w:ins w:id="2726" w:author="yangy" w:date="2017-05-11T13:26:00Z">
              <w:r>
                <w:rPr>
                  <w:rFonts w:ascii="Times New Roman" w:eastAsia="MS PGothic"/>
                  <w:sz w:val="18"/>
                  <w:szCs w:val="18"/>
                </w:rPr>
                <w:t>R/W</w:t>
              </w:r>
            </w:ins>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4B5134" w:rsidRPr="00E53CAA" w:rsidRDefault="004B5134" w:rsidP="00915D0C">
            <w:pPr>
              <w:pStyle w:val="ad"/>
              <w:rPr>
                <w:ins w:id="2727" w:author="yangy" w:date="2017-05-11T13:26:00Z"/>
                <w:rFonts w:ascii="Times New Roman" w:eastAsia="MS PGothic"/>
                <w:sz w:val="18"/>
                <w:szCs w:val="18"/>
              </w:rPr>
            </w:pPr>
            <w:ins w:id="2728" w:author="yangy" w:date="2017-05-11T13:26:00Z">
              <w:r w:rsidRPr="00E53CAA">
                <w:rPr>
                  <w:rFonts w:ascii="Times New Roman" w:eastAsia="MS PGothic"/>
                  <w:sz w:val="18"/>
                  <w:szCs w:val="18"/>
                </w:rPr>
                <w:t>Reset</w:t>
              </w:r>
            </w:ins>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4B5134" w:rsidRPr="00E53CAA" w:rsidRDefault="004B5134" w:rsidP="00915D0C">
            <w:pPr>
              <w:pStyle w:val="ad"/>
              <w:rPr>
                <w:ins w:id="2729" w:author="yangy" w:date="2017-05-11T13:26:00Z"/>
                <w:rFonts w:ascii="Times New Roman" w:eastAsia="MS PGothic"/>
                <w:sz w:val="18"/>
                <w:szCs w:val="18"/>
              </w:rPr>
            </w:pPr>
            <w:ins w:id="2730" w:author="yangy" w:date="2017-05-11T13:26:00Z">
              <w:r w:rsidRPr="00E53CAA">
                <w:rPr>
                  <w:rFonts w:ascii="Times New Roman" w:eastAsia="MS PGothic"/>
                  <w:sz w:val="18"/>
                  <w:szCs w:val="18"/>
                </w:rPr>
                <w:t>Description</w:t>
              </w:r>
            </w:ins>
          </w:p>
        </w:tc>
      </w:tr>
      <w:tr w:rsidR="004B5134" w:rsidRPr="007C2D0D" w:rsidTr="00915D0C">
        <w:trPr>
          <w:cantSplit/>
          <w:trHeight w:val="222"/>
          <w:ins w:id="2731" w:author="yangy" w:date="2017-05-11T13:26:00Z"/>
        </w:trPr>
        <w:tc>
          <w:tcPr>
            <w:tcW w:w="695" w:type="dxa"/>
            <w:tcBorders>
              <w:top w:val="single" w:sz="4" w:space="0" w:color="auto"/>
              <w:left w:val="single" w:sz="4" w:space="0" w:color="auto"/>
              <w:bottom w:val="single" w:sz="4" w:space="0" w:color="auto"/>
              <w:right w:val="single" w:sz="4" w:space="0" w:color="auto"/>
            </w:tcBorders>
          </w:tcPr>
          <w:p w:rsidR="004B5134" w:rsidRPr="00C53D86" w:rsidRDefault="004B5134" w:rsidP="00915D0C">
            <w:pPr>
              <w:pStyle w:val="ad"/>
              <w:rPr>
                <w:ins w:id="2732" w:author="yangy" w:date="2017-05-11T13:26:00Z"/>
                <w:rFonts w:ascii="Times New Roman" w:eastAsiaTheme="minorEastAsia"/>
                <w:sz w:val="18"/>
                <w:szCs w:val="18"/>
              </w:rPr>
            </w:pPr>
            <w:ins w:id="2733" w:author="yangy" w:date="2017-05-11T13:26:00Z">
              <w:r>
                <w:rPr>
                  <w:rFonts w:ascii="Times New Roman" w:eastAsiaTheme="minorEastAsia" w:hint="eastAsia"/>
                  <w:sz w:val="18"/>
                  <w:szCs w:val="18"/>
                </w:rPr>
                <w:t>31:1</w:t>
              </w:r>
            </w:ins>
          </w:p>
        </w:tc>
        <w:tc>
          <w:tcPr>
            <w:tcW w:w="2056" w:type="dxa"/>
            <w:tcBorders>
              <w:top w:val="single" w:sz="4" w:space="0" w:color="auto"/>
              <w:left w:val="single" w:sz="4" w:space="0" w:color="auto"/>
              <w:bottom w:val="single" w:sz="4" w:space="0" w:color="auto"/>
              <w:right w:val="single" w:sz="4" w:space="0" w:color="auto"/>
            </w:tcBorders>
          </w:tcPr>
          <w:p w:rsidR="004B5134" w:rsidRPr="00C53D86" w:rsidRDefault="004B5134" w:rsidP="00915D0C">
            <w:pPr>
              <w:pStyle w:val="ad"/>
              <w:rPr>
                <w:ins w:id="2734" w:author="yangy" w:date="2017-05-11T13:26:00Z"/>
                <w:rFonts w:ascii="Times New Roman" w:eastAsiaTheme="minorEastAsia"/>
                <w:sz w:val="18"/>
                <w:szCs w:val="18"/>
              </w:rPr>
            </w:pPr>
            <w:ins w:id="2735" w:author="yangy" w:date="2017-05-11T13:26:00Z">
              <w:r>
                <w:rPr>
                  <w:rFonts w:ascii="Times New Roman" w:eastAsiaTheme="minorEastAsia" w:hint="eastAsia"/>
                  <w:sz w:val="18"/>
                  <w:szCs w:val="18"/>
                </w:rPr>
                <w:t>reserved</w:t>
              </w:r>
            </w:ins>
          </w:p>
        </w:tc>
        <w:tc>
          <w:tcPr>
            <w:tcW w:w="736" w:type="dxa"/>
            <w:tcBorders>
              <w:top w:val="single" w:sz="4" w:space="0" w:color="auto"/>
              <w:left w:val="single" w:sz="4" w:space="0" w:color="auto"/>
              <w:bottom w:val="single" w:sz="4" w:space="0" w:color="auto"/>
              <w:right w:val="single" w:sz="4" w:space="0" w:color="auto"/>
            </w:tcBorders>
          </w:tcPr>
          <w:p w:rsidR="004B5134" w:rsidRPr="00E53CAA" w:rsidRDefault="004B5134" w:rsidP="00915D0C">
            <w:pPr>
              <w:pStyle w:val="ad"/>
              <w:rPr>
                <w:ins w:id="2736" w:author="yangy" w:date="2017-05-11T13:26:00Z"/>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4B5134" w:rsidRPr="00481022" w:rsidRDefault="004B5134" w:rsidP="00915D0C">
            <w:pPr>
              <w:pStyle w:val="ad"/>
              <w:rPr>
                <w:ins w:id="2737" w:author="yangy" w:date="2017-05-11T13:26:00Z"/>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4B5134" w:rsidRPr="007C2D0D" w:rsidRDefault="004B5134" w:rsidP="00915D0C">
            <w:pPr>
              <w:pStyle w:val="ad"/>
              <w:rPr>
                <w:ins w:id="2738" w:author="yangy" w:date="2017-05-11T13:26:00Z"/>
                <w:rFonts w:ascii="Times New Roman" w:eastAsiaTheme="minorEastAsia"/>
                <w:sz w:val="18"/>
                <w:szCs w:val="18"/>
              </w:rPr>
            </w:pPr>
            <w:ins w:id="2739" w:author="yangy" w:date="2017-05-11T13:26:00Z">
              <w:r>
                <w:rPr>
                  <w:rFonts w:ascii="Times New Roman" w:eastAsiaTheme="minorEastAsia" w:hint="eastAsia"/>
                  <w:sz w:val="18"/>
                  <w:szCs w:val="18"/>
                </w:rPr>
                <w:t>Reserved</w:t>
              </w:r>
            </w:ins>
          </w:p>
        </w:tc>
      </w:tr>
      <w:tr w:rsidR="004B5134" w:rsidRPr="0082406E" w:rsidTr="00915D0C">
        <w:trPr>
          <w:cantSplit/>
          <w:trHeight w:val="222"/>
          <w:ins w:id="2740" w:author="yangy" w:date="2017-05-11T13:26:00Z"/>
        </w:trPr>
        <w:tc>
          <w:tcPr>
            <w:tcW w:w="695" w:type="dxa"/>
            <w:tcBorders>
              <w:top w:val="single" w:sz="4" w:space="0" w:color="auto"/>
              <w:left w:val="single" w:sz="4" w:space="0" w:color="auto"/>
              <w:bottom w:val="single" w:sz="4" w:space="0" w:color="auto"/>
              <w:right w:val="single" w:sz="4" w:space="0" w:color="auto"/>
            </w:tcBorders>
          </w:tcPr>
          <w:p w:rsidR="004B5134" w:rsidRPr="00C53D86" w:rsidRDefault="004B5134" w:rsidP="00915D0C">
            <w:pPr>
              <w:pStyle w:val="ad"/>
              <w:rPr>
                <w:ins w:id="2741" w:author="yangy" w:date="2017-05-11T13:26:00Z"/>
                <w:rFonts w:ascii="Times New Roman" w:eastAsiaTheme="minorEastAsia"/>
                <w:sz w:val="18"/>
                <w:szCs w:val="18"/>
              </w:rPr>
            </w:pPr>
            <w:ins w:id="2742" w:author="yangy" w:date="2017-05-11T13:26:00Z">
              <w:r>
                <w:rPr>
                  <w:rFonts w:ascii="Times New Roman" w:eastAsiaTheme="minorEastAsia" w:hint="eastAsia"/>
                  <w:sz w:val="18"/>
                  <w:szCs w:val="18"/>
                </w:rPr>
                <w:lastRenderedPageBreak/>
                <w:t>0</w:t>
              </w:r>
            </w:ins>
          </w:p>
        </w:tc>
        <w:tc>
          <w:tcPr>
            <w:tcW w:w="2056" w:type="dxa"/>
            <w:tcBorders>
              <w:top w:val="single" w:sz="4" w:space="0" w:color="auto"/>
              <w:left w:val="single" w:sz="4" w:space="0" w:color="auto"/>
              <w:bottom w:val="single" w:sz="4" w:space="0" w:color="auto"/>
              <w:right w:val="single" w:sz="4" w:space="0" w:color="auto"/>
            </w:tcBorders>
          </w:tcPr>
          <w:p w:rsidR="004B5134" w:rsidRPr="00C53D86" w:rsidRDefault="00CA5CA0" w:rsidP="00CA5CA0">
            <w:pPr>
              <w:pStyle w:val="ad"/>
              <w:rPr>
                <w:ins w:id="2743" w:author="yangy" w:date="2017-05-11T13:26:00Z"/>
                <w:rFonts w:ascii="Times New Roman" w:eastAsiaTheme="minorEastAsia"/>
                <w:sz w:val="18"/>
                <w:szCs w:val="18"/>
              </w:rPr>
            </w:pPr>
            <w:ins w:id="2744" w:author="yangy" w:date="2017-05-11T13:29:00Z">
              <w:r>
                <w:rPr>
                  <w:rFonts w:ascii="Times New Roman" w:eastAsiaTheme="minorEastAsia" w:hint="eastAsia"/>
                  <w:sz w:val="18"/>
                  <w:szCs w:val="18"/>
                </w:rPr>
                <w:t>A7</w:t>
              </w:r>
            </w:ins>
            <w:ins w:id="2745" w:author="yangy" w:date="2017-05-11T13:26:00Z">
              <w:r w:rsidR="004B5134">
                <w:rPr>
                  <w:rFonts w:ascii="Times New Roman" w:eastAsiaTheme="minorEastAsia" w:hint="eastAsia"/>
                  <w:sz w:val="18"/>
                  <w:szCs w:val="18"/>
                </w:rPr>
                <w:t>TO</w:t>
              </w:r>
            </w:ins>
            <w:ins w:id="2746" w:author="yangy" w:date="2017-05-11T13:30:00Z">
              <w:r>
                <w:rPr>
                  <w:rFonts w:ascii="Times New Roman" w:eastAsiaTheme="minorEastAsia" w:hint="eastAsia"/>
                  <w:sz w:val="18"/>
                  <w:szCs w:val="18"/>
                </w:rPr>
                <w:t>RF</w:t>
              </w:r>
            </w:ins>
            <w:ins w:id="2747" w:author="yangy" w:date="2017-05-11T13:26:00Z">
              <w:r w:rsidR="004B5134">
                <w:rPr>
                  <w:rFonts w:ascii="Times New Roman" w:eastAsiaTheme="minorEastAsia" w:hint="eastAsia"/>
                  <w:sz w:val="18"/>
                  <w:szCs w:val="18"/>
                </w:rPr>
                <w:t>ACK_INT_CLR</w:t>
              </w:r>
            </w:ins>
          </w:p>
        </w:tc>
        <w:tc>
          <w:tcPr>
            <w:tcW w:w="736" w:type="dxa"/>
            <w:tcBorders>
              <w:top w:val="single" w:sz="4" w:space="0" w:color="auto"/>
              <w:left w:val="single" w:sz="4" w:space="0" w:color="auto"/>
              <w:bottom w:val="single" w:sz="4" w:space="0" w:color="auto"/>
              <w:right w:val="single" w:sz="4" w:space="0" w:color="auto"/>
            </w:tcBorders>
          </w:tcPr>
          <w:p w:rsidR="004B5134" w:rsidRPr="0059339E" w:rsidRDefault="004B5134" w:rsidP="00915D0C">
            <w:pPr>
              <w:pStyle w:val="ad"/>
              <w:rPr>
                <w:ins w:id="2748" w:author="yangy" w:date="2017-05-11T13:26:00Z"/>
                <w:rFonts w:ascii="Times New Roman" w:eastAsiaTheme="minorEastAsia"/>
                <w:sz w:val="18"/>
                <w:szCs w:val="18"/>
              </w:rPr>
            </w:pPr>
            <w:ins w:id="2749" w:author="yangy" w:date="2017-05-11T13:26:00Z">
              <w:r>
                <w:rPr>
                  <w:rFonts w:ascii="Times New Roman" w:eastAsiaTheme="minorEastAsia" w:hint="eastAsia"/>
                  <w:sz w:val="18"/>
                  <w:szCs w:val="18"/>
                </w:rPr>
                <w:t>W</w:t>
              </w:r>
            </w:ins>
          </w:p>
        </w:tc>
        <w:tc>
          <w:tcPr>
            <w:tcW w:w="691" w:type="dxa"/>
            <w:tcBorders>
              <w:top w:val="single" w:sz="4" w:space="0" w:color="auto"/>
              <w:left w:val="single" w:sz="4" w:space="0" w:color="auto"/>
              <w:bottom w:val="single" w:sz="4" w:space="0" w:color="auto"/>
              <w:right w:val="single" w:sz="4" w:space="0" w:color="auto"/>
            </w:tcBorders>
          </w:tcPr>
          <w:p w:rsidR="004B5134" w:rsidRPr="007C2D0D" w:rsidRDefault="004B5134" w:rsidP="00915D0C">
            <w:pPr>
              <w:pStyle w:val="ad"/>
              <w:rPr>
                <w:ins w:id="2750" w:author="yangy" w:date="2017-05-11T13:26:00Z"/>
                <w:rFonts w:ascii="Times New Roman" w:eastAsiaTheme="minorEastAsia"/>
                <w:sz w:val="18"/>
                <w:szCs w:val="18"/>
              </w:rPr>
            </w:pPr>
            <w:ins w:id="2751" w:author="yangy" w:date="2017-05-11T13:26:00Z">
              <w:r>
                <w:rPr>
                  <w:rFonts w:ascii="Times New Roman" w:eastAsiaTheme="minorEastAsia" w:hint="eastAsia"/>
                  <w:sz w:val="18"/>
                  <w:szCs w:val="18"/>
                </w:rPr>
                <w:t>0</w:t>
              </w:r>
            </w:ins>
          </w:p>
        </w:tc>
        <w:tc>
          <w:tcPr>
            <w:tcW w:w="4446" w:type="dxa"/>
            <w:tcBorders>
              <w:top w:val="single" w:sz="4" w:space="0" w:color="auto"/>
              <w:left w:val="single" w:sz="4" w:space="0" w:color="auto"/>
              <w:bottom w:val="single" w:sz="4" w:space="0" w:color="auto"/>
              <w:right w:val="single" w:sz="4" w:space="0" w:color="auto"/>
            </w:tcBorders>
          </w:tcPr>
          <w:p w:rsidR="004B5134" w:rsidRDefault="004B5134" w:rsidP="00915D0C">
            <w:pPr>
              <w:pStyle w:val="ad"/>
              <w:rPr>
                <w:ins w:id="2752" w:author="yangy" w:date="2017-05-11T13:26:00Z"/>
                <w:rFonts w:ascii="Times New Roman" w:eastAsiaTheme="minorEastAsia"/>
                <w:sz w:val="18"/>
                <w:szCs w:val="18"/>
              </w:rPr>
            </w:pPr>
            <w:ins w:id="2753" w:author="yangy" w:date="2017-05-11T13:26:00Z">
              <w:r>
                <w:rPr>
                  <w:rFonts w:ascii="Times New Roman" w:eastAsiaTheme="minorEastAsia" w:hint="eastAsia"/>
                  <w:sz w:val="18"/>
                  <w:szCs w:val="18"/>
                </w:rPr>
                <w:t xml:space="preserve">To clear </w:t>
              </w:r>
            </w:ins>
            <w:ins w:id="2754" w:author="yangy" w:date="2017-05-11T13:30:00Z">
              <w:r w:rsidR="00CA5CA0">
                <w:rPr>
                  <w:rFonts w:ascii="Times New Roman" w:eastAsiaTheme="minorEastAsia" w:hint="eastAsia"/>
                  <w:sz w:val="18"/>
                  <w:szCs w:val="18"/>
                </w:rPr>
                <w:t>A7</w:t>
              </w:r>
            </w:ins>
            <w:ins w:id="2755" w:author="yangy" w:date="2017-05-11T13:26:00Z">
              <w:r>
                <w:rPr>
                  <w:rFonts w:ascii="Times New Roman" w:eastAsiaTheme="minorEastAsia" w:hint="eastAsia"/>
                  <w:sz w:val="18"/>
                  <w:szCs w:val="18"/>
                </w:rPr>
                <w:t xml:space="preserve"> to </w:t>
              </w:r>
            </w:ins>
            <w:ins w:id="2756" w:author="yangy" w:date="2017-05-11T13:30:00Z">
              <w:r w:rsidR="00CA5CA0">
                <w:rPr>
                  <w:rFonts w:ascii="Times New Roman" w:eastAsiaTheme="minorEastAsia" w:hint="eastAsia"/>
                  <w:sz w:val="18"/>
                  <w:szCs w:val="18"/>
                </w:rPr>
                <w:t>RF</w:t>
              </w:r>
            </w:ins>
            <w:ins w:id="2757" w:author="yangy" w:date="2017-05-11T13:26:00Z">
              <w:r>
                <w:rPr>
                  <w:rFonts w:ascii="Times New Roman" w:eastAsiaTheme="minorEastAsia" w:hint="eastAsia"/>
                  <w:sz w:val="18"/>
                  <w:szCs w:val="18"/>
                </w:rPr>
                <w:t xml:space="preserve"> ACK </w:t>
              </w:r>
              <w:r>
                <w:rPr>
                  <w:rFonts w:ascii="Times New Roman" w:eastAsiaTheme="minorEastAsia"/>
                  <w:sz w:val="18"/>
                  <w:szCs w:val="18"/>
                </w:rPr>
                <w:t>interrupt</w:t>
              </w:r>
              <w:r>
                <w:rPr>
                  <w:rFonts w:ascii="Times New Roman" w:eastAsiaTheme="minorEastAsia" w:hint="eastAsia"/>
                  <w:sz w:val="18"/>
                  <w:szCs w:val="18"/>
                </w:rPr>
                <w:t xml:space="preserve"> flag</w:t>
              </w:r>
            </w:ins>
          </w:p>
          <w:p w:rsidR="004B5134" w:rsidRDefault="004B5134" w:rsidP="00915D0C">
            <w:pPr>
              <w:pStyle w:val="ad"/>
              <w:rPr>
                <w:ins w:id="2758" w:author="yangy" w:date="2017-05-11T13:26:00Z"/>
                <w:rFonts w:ascii="Times New Roman" w:eastAsiaTheme="minorEastAsia"/>
                <w:sz w:val="18"/>
                <w:szCs w:val="18"/>
              </w:rPr>
            </w:pPr>
            <w:ins w:id="2759" w:author="yangy" w:date="2017-05-11T13:26:00Z">
              <w:r>
                <w:rPr>
                  <w:rFonts w:ascii="Times New Roman" w:eastAsiaTheme="minorEastAsia" w:hint="eastAsia"/>
                  <w:sz w:val="18"/>
                  <w:szCs w:val="18"/>
                </w:rPr>
                <w:t>When w</w:t>
              </w:r>
              <w:r>
                <w:rPr>
                  <w:rFonts w:ascii="Times New Roman" w:eastAsiaTheme="minorEastAsia"/>
                  <w:sz w:val="18"/>
                  <w:szCs w:val="18"/>
                </w:rPr>
                <w:t>rite</w:t>
              </w:r>
              <w:r>
                <w:rPr>
                  <w:rFonts w:ascii="Times New Roman" w:eastAsiaTheme="minorEastAsia" w:hint="eastAsia"/>
                  <w:sz w:val="18"/>
                  <w:szCs w:val="18"/>
                </w:rPr>
                <w:t xml:space="preserve"> 1, </w:t>
              </w:r>
            </w:ins>
            <w:ins w:id="2760" w:author="yangy" w:date="2017-05-11T13:30:00Z">
              <w:r w:rsidR="00CA5CA0">
                <w:rPr>
                  <w:rFonts w:ascii="Times New Roman" w:eastAsiaTheme="minorEastAsia" w:hint="eastAsia"/>
                  <w:sz w:val="18"/>
                  <w:szCs w:val="18"/>
                </w:rPr>
                <w:t>A7</w:t>
              </w:r>
            </w:ins>
            <w:ins w:id="2761" w:author="yangy" w:date="2017-05-11T13:26:00Z">
              <w:r>
                <w:rPr>
                  <w:rFonts w:ascii="Times New Roman" w:eastAsiaTheme="minorEastAsia" w:hint="eastAsia"/>
                  <w:sz w:val="18"/>
                  <w:szCs w:val="18"/>
                </w:rPr>
                <w:t>TO</w:t>
              </w:r>
            </w:ins>
            <w:ins w:id="2762" w:author="yangy" w:date="2017-05-11T13:30:00Z">
              <w:r w:rsidR="00CA5CA0">
                <w:rPr>
                  <w:rFonts w:ascii="Times New Roman" w:eastAsiaTheme="minorEastAsia" w:hint="eastAsia"/>
                  <w:sz w:val="18"/>
                  <w:szCs w:val="18"/>
                </w:rPr>
                <w:t>RF</w:t>
              </w:r>
            </w:ins>
            <w:ins w:id="2763" w:author="yangy" w:date="2017-05-11T13:26:00Z">
              <w:r>
                <w:rPr>
                  <w:rFonts w:ascii="Times New Roman" w:eastAsiaTheme="minorEastAsia" w:hint="eastAsia"/>
                  <w:sz w:val="18"/>
                  <w:szCs w:val="18"/>
                </w:rPr>
                <w:t>_ACK_INT is cleared</w:t>
              </w:r>
            </w:ins>
          </w:p>
          <w:p w:rsidR="004B5134" w:rsidRPr="007C2D0D" w:rsidRDefault="004B5134" w:rsidP="00915D0C">
            <w:pPr>
              <w:pStyle w:val="ad"/>
              <w:rPr>
                <w:ins w:id="2764" w:author="yangy" w:date="2017-05-11T13:26:00Z"/>
                <w:rFonts w:ascii="Times New Roman" w:eastAsiaTheme="minorEastAsia"/>
                <w:sz w:val="18"/>
                <w:szCs w:val="18"/>
              </w:rPr>
            </w:pPr>
          </w:p>
        </w:tc>
      </w:tr>
    </w:tbl>
    <w:p w:rsidR="004B5134" w:rsidRPr="00503B66" w:rsidRDefault="004B5134" w:rsidP="004B5134">
      <w:pPr>
        <w:rPr>
          <w:ins w:id="2765" w:author="yangy" w:date="2017-05-11T13:26:00Z"/>
        </w:rPr>
      </w:pPr>
    </w:p>
    <w:p w:rsidR="004B5134" w:rsidRPr="004B5134" w:rsidRDefault="004B5134" w:rsidP="00D4354C"/>
    <w:p w:rsidR="00D4354C" w:rsidRPr="00855486" w:rsidRDefault="00307E9D" w:rsidP="00EC1A23">
      <w:pPr>
        <w:pStyle w:val="3"/>
        <w:numPr>
          <w:ilvl w:val="2"/>
          <w:numId w:val="18"/>
        </w:numPr>
      </w:pPr>
      <w:bookmarkStart w:id="2766" w:name="_Toc482273684"/>
      <w:r>
        <w:rPr>
          <w:rFonts w:hint="eastAsia"/>
        </w:rPr>
        <w:t>RF</w:t>
      </w:r>
      <w:r w:rsidR="00D4354C">
        <w:rPr>
          <w:rFonts w:hint="eastAsia"/>
        </w:rPr>
        <w:t>SRP00REQ&lt;31:0&gt;</w:t>
      </w:r>
      <w:bookmarkEnd w:id="2766"/>
    </w:p>
    <w:p w:rsidR="00D4354C" w:rsidRDefault="00D4354C" w:rsidP="00D4354C">
      <w:r>
        <w:rPr>
          <w:rFonts w:hint="eastAsia"/>
        </w:rPr>
        <w:t xml:space="preserve">Shared RAM page0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3589BCD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59339E"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0 write access request semaphore from </w:t>
            </w:r>
            <w:r w:rsidR="00D73553">
              <w:rPr>
                <w:rFonts w:ascii="Times New Roman" w:eastAsiaTheme="minorEastAsia" w:hint="eastAsia"/>
                <w:sz w:val="18"/>
                <w:szCs w:val="18"/>
              </w:rPr>
              <w:t>RFDSP: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10</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2E37AA" w:rsidRDefault="00D4354C" w:rsidP="00D4354C"/>
    <w:p w:rsidR="00D4354C" w:rsidRPr="00855486" w:rsidRDefault="00307E9D" w:rsidP="00EC1A23">
      <w:pPr>
        <w:pStyle w:val="3"/>
        <w:numPr>
          <w:ilvl w:val="2"/>
          <w:numId w:val="18"/>
        </w:numPr>
      </w:pPr>
      <w:bookmarkStart w:id="2767" w:name="_Toc482273685"/>
      <w:r>
        <w:rPr>
          <w:rFonts w:hint="eastAsia"/>
        </w:rPr>
        <w:t>RF</w:t>
      </w:r>
      <w:r w:rsidR="00D4354C">
        <w:rPr>
          <w:rFonts w:hint="eastAsia"/>
        </w:rPr>
        <w:t>SRP</w:t>
      </w:r>
      <w:r>
        <w:rPr>
          <w:rFonts w:hint="eastAsia"/>
        </w:rPr>
        <w:t>01</w:t>
      </w:r>
      <w:r w:rsidR="00D4354C">
        <w:rPr>
          <w:rFonts w:hint="eastAsia"/>
        </w:rPr>
        <w:t>REQ&lt;31:0&gt;</w:t>
      </w:r>
      <w:bookmarkEnd w:id="2767"/>
    </w:p>
    <w:p w:rsidR="00D4354C" w:rsidRDefault="00D4354C" w:rsidP="00D4354C">
      <w:r>
        <w:rPr>
          <w:rFonts w:hint="eastAsia"/>
        </w:rPr>
        <w:t xml:space="preserve">Shared RAM page1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3589BCD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59339E"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1 write access request semaphore from </w:t>
            </w:r>
            <w:r w:rsidR="00D73553">
              <w:rPr>
                <w:rFonts w:ascii="Times New Roman" w:eastAsiaTheme="minorEastAsia" w:hint="eastAsia"/>
                <w:sz w:val="18"/>
                <w:szCs w:val="18"/>
              </w:rPr>
              <w:t>RFDSP: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10</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2768" w:name="_Toc482273686"/>
      <w:r>
        <w:rPr>
          <w:rFonts w:hint="eastAsia"/>
        </w:rPr>
        <w:t>RF</w:t>
      </w:r>
      <w:r w:rsidR="00D4354C">
        <w:rPr>
          <w:rFonts w:hint="eastAsia"/>
        </w:rPr>
        <w:t>SRP02REQ&lt;31:0&gt;</w:t>
      </w:r>
      <w:bookmarkEnd w:id="2768"/>
    </w:p>
    <w:p w:rsidR="00D4354C" w:rsidRDefault="00D4354C" w:rsidP="00D4354C">
      <w:r>
        <w:rPr>
          <w:rFonts w:hint="eastAsia"/>
        </w:rPr>
        <w:t xml:space="preserve">Shared RAM page2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3589BCD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59339E"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2 write access request semaphore from </w:t>
            </w:r>
            <w:r w:rsidR="00D73553">
              <w:rPr>
                <w:rFonts w:ascii="Times New Roman" w:eastAsiaTheme="minorEastAsia" w:hint="eastAsia"/>
                <w:sz w:val="18"/>
                <w:szCs w:val="18"/>
              </w:rPr>
              <w:t>RFDSP: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10</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2769" w:name="_Toc482273687"/>
      <w:r>
        <w:rPr>
          <w:rFonts w:hint="eastAsia"/>
        </w:rPr>
        <w:lastRenderedPageBreak/>
        <w:t>RF</w:t>
      </w:r>
      <w:r w:rsidR="00D4354C">
        <w:rPr>
          <w:rFonts w:hint="eastAsia"/>
        </w:rPr>
        <w:t>SRP03REQ&lt;31:0&gt;</w:t>
      </w:r>
      <w:bookmarkEnd w:id="2769"/>
    </w:p>
    <w:p w:rsidR="00D4354C" w:rsidRDefault="00D4354C" w:rsidP="00D4354C">
      <w:r>
        <w:rPr>
          <w:rFonts w:hint="eastAsia"/>
        </w:rPr>
        <w:t xml:space="preserve">Shared RAM page3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3589BCD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59339E"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3 write access request semaphore from </w:t>
            </w:r>
            <w:r w:rsidR="00D73553">
              <w:rPr>
                <w:rFonts w:ascii="Times New Roman" w:eastAsiaTheme="minorEastAsia" w:hint="eastAsia"/>
                <w:sz w:val="18"/>
                <w:szCs w:val="18"/>
              </w:rPr>
              <w:t>RFDSP: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10</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2770" w:name="_Toc482273688"/>
      <w:r>
        <w:rPr>
          <w:rFonts w:hint="eastAsia"/>
        </w:rPr>
        <w:t>RF</w:t>
      </w:r>
      <w:r w:rsidR="00D4354C">
        <w:rPr>
          <w:rFonts w:hint="eastAsia"/>
        </w:rPr>
        <w:t>SRP04REQ&lt;31:0&gt;</w:t>
      </w:r>
      <w:bookmarkEnd w:id="2770"/>
    </w:p>
    <w:p w:rsidR="00D4354C" w:rsidRDefault="00D4354C" w:rsidP="00D4354C">
      <w:r>
        <w:rPr>
          <w:rFonts w:hint="eastAsia"/>
        </w:rPr>
        <w:t xml:space="preserve">Shared RAM page4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3589BCD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59339E"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page4 write access request semaphore from </w:t>
            </w:r>
            <w:r w:rsidR="00D73553">
              <w:rPr>
                <w:rFonts w:ascii="Times New Roman" w:eastAsiaTheme="minorEastAsia" w:hint="eastAsia"/>
                <w:sz w:val="18"/>
                <w:szCs w:val="18"/>
              </w:rPr>
              <w:t>RFDSP: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10</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2771" w:name="_Toc482273689"/>
      <w:r>
        <w:rPr>
          <w:rFonts w:hint="eastAsia"/>
        </w:rPr>
        <w:t>RF</w:t>
      </w:r>
      <w:r w:rsidR="00D4354C">
        <w:rPr>
          <w:rFonts w:hint="eastAsia"/>
        </w:rPr>
        <w:t>SRP05REQ&lt;31:0&gt;</w:t>
      </w:r>
      <w:bookmarkEnd w:id="2771"/>
    </w:p>
    <w:p w:rsidR="00D4354C" w:rsidRDefault="00D4354C" w:rsidP="00D4354C">
      <w:r>
        <w:rPr>
          <w:rFonts w:hint="eastAsia"/>
        </w:rPr>
        <w:t xml:space="preserve">Shared RAM page5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3589BCD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5 write access request semaphore from </w:t>
            </w:r>
            <w:r w:rsidR="00D73553">
              <w:rPr>
                <w:rFonts w:ascii="Times New Roman" w:eastAsiaTheme="minorEastAsia" w:hint="eastAsia"/>
                <w:sz w:val="18"/>
                <w:szCs w:val="18"/>
              </w:rPr>
              <w:t>RFDSP: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10</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2772" w:name="_Toc482273690"/>
      <w:r>
        <w:rPr>
          <w:rFonts w:hint="eastAsia"/>
        </w:rPr>
        <w:t>RF</w:t>
      </w:r>
      <w:r w:rsidR="00D4354C">
        <w:rPr>
          <w:rFonts w:hint="eastAsia"/>
        </w:rPr>
        <w:t>SRP06REQ&lt;31:0&gt;</w:t>
      </w:r>
      <w:bookmarkEnd w:id="2772"/>
    </w:p>
    <w:p w:rsidR="00D4354C" w:rsidRDefault="00D4354C" w:rsidP="00D4354C">
      <w:r>
        <w:rPr>
          <w:rFonts w:hint="eastAsia"/>
        </w:rPr>
        <w:t xml:space="preserve">Shared RAM page6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lastRenderedPageBreak/>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3589BCD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6 write access request semaphore from </w:t>
            </w:r>
            <w:r w:rsidR="00D73553">
              <w:rPr>
                <w:rFonts w:ascii="Times New Roman" w:eastAsiaTheme="minorEastAsia" w:hint="eastAsia"/>
                <w:sz w:val="18"/>
                <w:szCs w:val="18"/>
              </w:rPr>
              <w:t>RFDSP: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10</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2773" w:name="_Toc482273691"/>
      <w:r>
        <w:rPr>
          <w:rFonts w:hint="eastAsia"/>
        </w:rPr>
        <w:t>RF</w:t>
      </w:r>
      <w:r w:rsidR="00D4354C">
        <w:rPr>
          <w:rFonts w:hint="eastAsia"/>
        </w:rPr>
        <w:t>SRP07REQ&lt;31:0&gt;</w:t>
      </w:r>
      <w:bookmarkEnd w:id="2773"/>
    </w:p>
    <w:p w:rsidR="00D4354C" w:rsidRDefault="00D4354C" w:rsidP="00D4354C">
      <w:r>
        <w:rPr>
          <w:rFonts w:hint="eastAsia"/>
        </w:rPr>
        <w:t xml:space="preserve">Shared RAM page7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3589BCD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page7 write access request semaphore from </w:t>
            </w:r>
            <w:r w:rsidR="00D73553">
              <w:rPr>
                <w:rFonts w:ascii="Times New Roman" w:eastAsiaTheme="minorEastAsia" w:hint="eastAsia"/>
                <w:sz w:val="18"/>
                <w:szCs w:val="18"/>
              </w:rPr>
              <w:t>RFDSP: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10</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2774" w:name="_Toc482273692"/>
      <w:r>
        <w:rPr>
          <w:rFonts w:hint="eastAsia"/>
        </w:rPr>
        <w:t>RF</w:t>
      </w:r>
      <w:r w:rsidR="00D4354C">
        <w:rPr>
          <w:rFonts w:hint="eastAsia"/>
        </w:rPr>
        <w:t>SRP08REQ&lt;31:0&gt;</w:t>
      </w:r>
      <w:bookmarkEnd w:id="2774"/>
    </w:p>
    <w:p w:rsidR="00D4354C" w:rsidRDefault="00D4354C" w:rsidP="00D4354C">
      <w:r>
        <w:rPr>
          <w:rFonts w:hint="eastAsia"/>
        </w:rPr>
        <w:t xml:space="preserve">Shared RAM page8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3589BCD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8 write access request semaphore from </w:t>
            </w:r>
            <w:r w:rsidR="00D73553">
              <w:rPr>
                <w:rFonts w:ascii="Times New Roman" w:eastAsiaTheme="minorEastAsia" w:hint="eastAsia"/>
                <w:sz w:val="18"/>
                <w:szCs w:val="18"/>
              </w:rPr>
              <w:t>RFDSP: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10</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2775" w:name="_Toc482273693"/>
      <w:r>
        <w:rPr>
          <w:rFonts w:hint="eastAsia"/>
        </w:rPr>
        <w:t>RF</w:t>
      </w:r>
      <w:r w:rsidR="00D4354C">
        <w:rPr>
          <w:rFonts w:hint="eastAsia"/>
        </w:rPr>
        <w:t>SRP09REQ&lt;31:0&gt;</w:t>
      </w:r>
      <w:bookmarkEnd w:id="2775"/>
    </w:p>
    <w:p w:rsidR="00D4354C" w:rsidRDefault="00D4354C" w:rsidP="00D4354C">
      <w:r>
        <w:rPr>
          <w:rFonts w:hint="eastAsia"/>
        </w:rPr>
        <w:t xml:space="preserve">Shared RAM page9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3589BCD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lastRenderedPageBreak/>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9 write access request semaphore from </w:t>
            </w:r>
            <w:r w:rsidR="00D73553">
              <w:rPr>
                <w:rFonts w:ascii="Times New Roman" w:eastAsiaTheme="minorEastAsia" w:hint="eastAsia"/>
                <w:sz w:val="18"/>
                <w:szCs w:val="18"/>
              </w:rPr>
              <w:t>RFDSP: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10</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2776" w:name="_Toc482273694"/>
      <w:r>
        <w:rPr>
          <w:rFonts w:hint="eastAsia"/>
        </w:rPr>
        <w:t>RF</w:t>
      </w:r>
      <w:r w:rsidR="00D4354C">
        <w:rPr>
          <w:rFonts w:hint="eastAsia"/>
        </w:rPr>
        <w:t>SRP10REQ&lt;31:0&gt;</w:t>
      </w:r>
      <w:bookmarkEnd w:id="2776"/>
    </w:p>
    <w:p w:rsidR="00D4354C" w:rsidRDefault="00D4354C" w:rsidP="00D4354C">
      <w:r>
        <w:rPr>
          <w:rFonts w:hint="eastAsia"/>
        </w:rPr>
        <w:t xml:space="preserve">Shared RAM page10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3589BCD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page1 0 write access request semaphore from </w:t>
            </w:r>
            <w:r w:rsidR="00D73553">
              <w:rPr>
                <w:rFonts w:ascii="Times New Roman" w:eastAsiaTheme="minorEastAsia" w:hint="eastAsia"/>
                <w:sz w:val="18"/>
                <w:szCs w:val="18"/>
              </w:rPr>
              <w:t>RFDSP: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10</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2777" w:name="_Toc482273695"/>
      <w:r>
        <w:rPr>
          <w:rFonts w:hint="eastAsia"/>
        </w:rPr>
        <w:t>RF</w:t>
      </w:r>
      <w:r w:rsidR="00D4354C">
        <w:rPr>
          <w:rFonts w:hint="eastAsia"/>
        </w:rPr>
        <w:t>SRP11REQ&lt;31:0&gt;</w:t>
      </w:r>
      <w:bookmarkEnd w:id="2777"/>
    </w:p>
    <w:p w:rsidR="00D4354C" w:rsidRDefault="00D4354C" w:rsidP="00D4354C">
      <w:r>
        <w:rPr>
          <w:rFonts w:hint="eastAsia"/>
        </w:rPr>
        <w:t xml:space="preserve">Shared RAM page11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3589BCD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11 write access request semaphore from </w:t>
            </w:r>
            <w:r w:rsidR="00D73553">
              <w:rPr>
                <w:rFonts w:ascii="Times New Roman" w:eastAsiaTheme="minorEastAsia" w:hint="eastAsia"/>
                <w:sz w:val="18"/>
                <w:szCs w:val="18"/>
              </w:rPr>
              <w:t>RFDSP: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10</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2778" w:name="_Toc482273696"/>
      <w:r>
        <w:rPr>
          <w:rFonts w:hint="eastAsia"/>
        </w:rPr>
        <w:t>RF</w:t>
      </w:r>
      <w:r w:rsidR="00D4354C">
        <w:rPr>
          <w:rFonts w:hint="eastAsia"/>
        </w:rPr>
        <w:t>SRP12REQ&lt;31:0&gt;</w:t>
      </w:r>
      <w:bookmarkEnd w:id="2778"/>
    </w:p>
    <w:p w:rsidR="00D4354C" w:rsidRDefault="00D4354C" w:rsidP="00D4354C">
      <w:r>
        <w:rPr>
          <w:rFonts w:hint="eastAsia"/>
        </w:rPr>
        <w:t xml:space="preserve">Shared RAM page12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3589BCD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12 write access request semaphore from </w:t>
            </w:r>
            <w:r w:rsidR="00D73553">
              <w:rPr>
                <w:rFonts w:ascii="Times New Roman" w:eastAsiaTheme="minorEastAsia" w:hint="eastAsia"/>
                <w:sz w:val="18"/>
                <w:szCs w:val="18"/>
              </w:rPr>
              <w:t>RFDSP: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10</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2779" w:name="_Toc482273697"/>
      <w:r>
        <w:rPr>
          <w:rFonts w:hint="eastAsia"/>
        </w:rPr>
        <w:lastRenderedPageBreak/>
        <w:t>RF</w:t>
      </w:r>
      <w:r w:rsidR="00D4354C">
        <w:rPr>
          <w:rFonts w:hint="eastAsia"/>
        </w:rPr>
        <w:t>SRP13REQ&lt;31:0&gt;</w:t>
      </w:r>
      <w:bookmarkEnd w:id="2779"/>
    </w:p>
    <w:p w:rsidR="00D4354C" w:rsidRDefault="00D4354C" w:rsidP="00D4354C">
      <w:r>
        <w:rPr>
          <w:rFonts w:hint="eastAsia"/>
        </w:rPr>
        <w:t xml:space="preserve">Shared RAM page13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3589BCD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13 write access request semaphore from </w:t>
            </w:r>
            <w:r w:rsidR="00D73553">
              <w:rPr>
                <w:rFonts w:ascii="Times New Roman" w:eastAsiaTheme="minorEastAsia" w:hint="eastAsia"/>
                <w:sz w:val="18"/>
                <w:szCs w:val="18"/>
              </w:rPr>
              <w:t>RFDSP: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10</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2780" w:name="_Toc482273698"/>
      <w:r>
        <w:rPr>
          <w:rFonts w:hint="eastAsia"/>
        </w:rPr>
        <w:t>RF</w:t>
      </w:r>
      <w:r w:rsidR="00D4354C">
        <w:rPr>
          <w:rFonts w:hint="eastAsia"/>
        </w:rPr>
        <w:t>SRP14REQ&lt;31:0&gt;</w:t>
      </w:r>
      <w:bookmarkEnd w:id="2780"/>
    </w:p>
    <w:p w:rsidR="00D4354C" w:rsidRDefault="00D4354C" w:rsidP="00D4354C">
      <w:r>
        <w:rPr>
          <w:rFonts w:hint="eastAsia"/>
        </w:rPr>
        <w:t xml:space="preserve">Shared RAM page14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3589BCD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14 write access request semaphore from </w:t>
            </w:r>
            <w:r w:rsidR="00D73553">
              <w:rPr>
                <w:rFonts w:ascii="Times New Roman" w:eastAsiaTheme="minorEastAsia" w:hint="eastAsia"/>
                <w:sz w:val="18"/>
                <w:szCs w:val="18"/>
              </w:rPr>
              <w:t>RFDSP: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10</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2781" w:name="_Toc482273699"/>
      <w:r>
        <w:rPr>
          <w:rFonts w:hint="eastAsia"/>
        </w:rPr>
        <w:t>RF</w:t>
      </w:r>
      <w:r w:rsidR="00D4354C">
        <w:rPr>
          <w:rFonts w:hint="eastAsia"/>
        </w:rPr>
        <w:t>SRP15REQ&lt;31:0&gt;</w:t>
      </w:r>
      <w:bookmarkEnd w:id="2781"/>
    </w:p>
    <w:p w:rsidR="00D4354C" w:rsidRDefault="00D4354C" w:rsidP="00D4354C">
      <w:r>
        <w:rPr>
          <w:rFonts w:hint="eastAsia"/>
        </w:rPr>
        <w:t xml:space="preserve">Shared RAM page15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3589BCD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page15 write access request semaphore from </w:t>
            </w:r>
            <w:r w:rsidR="00D73553">
              <w:rPr>
                <w:rFonts w:ascii="Times New Roman" w:eastAsiaTheme="minorEastAsia" w:hint="eastAsia"/>
                <w:sz w:val="18"/>
                <w:szCs w:val="18"/>
              </w:rPr>
              <w:t>RFDSP: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10</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2782" w:name="_Toc482273700"/>
      <w:r>
        <w:rPr>
          <w:rFonts w:hint="eastAsia"/>
        </w:rPr>
        <w:t>RF</w:t>
      </w:r>
      <w:r w:rsidR="00D4354C">
        <w:rPr>
          <w:rFonts w:hint="eastAsia"/>
        </w:rPr>
        <w:t>SRP16REQ&lt;31:0&gt;</w:t>
      </w:r>
      <w:bookmarkEnd w:id="2782"/>
    </w:p>
    <w:p w:rsidR="00D4354C" w:rsidRDefault="00D4354C" w:rsidP="00D4354C">
      <w:r>
        <w:rPr>
          <w:rFonts w:hint="eastAsia"/>
        </w:rPr>
        <w:t xml:space="preserve">Shared RAM page16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lastRenderedPageBreak/>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3589BCD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16 write access request semaphore from </w:t>
            </w:r>
            <w:r w:rsidR="00D73553">
              <w:rPr>
                <w:rFonts w:ascii="Times New Roman" w:eastAsiaTheme="minorEastAsia" w:hint="eastAsia"/>
                <w:sz w:val="18"/>
                <w:szCs w:val="18"/>
              </w:rPr>
              <w:t>RFDSP: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10</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2783" w:name="_Toc482273701"/>
      <w:r>
        <w:rPr>
          <w:rFonts w:hint="eastAsia"/>
        </w:rPr>
        <w:t>RF</w:t>
      </w:r>
      <w:r w:rsidR="00D4354C">
        <w:rPr>
          <w:rFonts w:hint="eastAsia"/>
        </w:rPr>
        <w:t>SRP17REQ&lt;31:0&gt;</w:t>
      </w:r>
      <w:bookmarkEnd w:id="2783"/>
    </w:p>
    <w:p w:rsidR="00D4354C" w:rsidRDefault="00D4354C" w:rsidP="00D4354C">
      <w:r>
        <w:rPr>
          <w:rFonts w:hint="eastAsia"/>
        </w:rPr>
        <w:t xml:space="preserve">Shared RAM page17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3589BCD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page17 write access request semaphore from </w:t>
            </w:r>
            <w:r w:rsidR="00D73553">
              <w:rPr>
                <w:rFonts w:ascii="Times New Roman" w:eastAsiaTheme="minorEastAsia" w:hint="eastAsia"/>
                <w:sz w:val="18"/>
                <w:szCs w:val="18"/>
              </w:rPr>
              <w:t>RFDSP: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10</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2784" w:name="_Toc482273702"/>
      <w:r>
        <w:rPr>
          <w:rFonts w:hint="eastAsia"/>
        </w:rPr>
        <w:t>RF</w:t>
      </w:r>
      <w:r w:rsidR="00D4354C">
        <w:rPr>
          <w:rFonts w:hint="eastAsia"/>
        </w:rPr>
        <w:t>SRP18REQ&lt;31:0&gt;</w:t>
      </w:r>
      <w:bookmarkEnd w:id="2784"/>
    </w:p>
    <w:p w:rsidR="00D4354C" w:rsidRDefault="00D4354C" w:rsidP="00D4354C">
      <w:r>
        <w:rPr>
          <w:rFonts w:hint="eastAsia"/>
        </w:rPr>
        <w:t xml:space="preserve">Shared RAM page18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3589BCD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18 write access request semaphore from </w:t>
            </w:r>
            <w:r w:rsidR="00D73553">
              <w:rPr>
                <w:rFonts w:ascii="Times New Roman" w:eastAsiaTheme="minorEastAsia" w:hint="eastAsia"/>
                <w:sz w:val="18"/>
                <w:szCs w:val="18"/>
              </w:rPr>
              <w:t>RFDSP: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10</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2785" w:name="_Toc482273703"/>
      <w:r>
        <w:rPr>
          <w:rFonts w:hint="eastAsia"/>
        </w:rPr>
        <w:t>RF</w:t>
      </w:r>
      <w:r w:rsidR="00D4354C">
        <w:rPr>
          <w:rFonts w:hint="eastAsia"/>
        </w:rPr>
        <w:t>SRP19REQ&lt;31:0&gt;</w:t>
      </w:r>
      <w:bookmarkEnd w:id="2785"/>
    </w:p>
    <w:p w:rsidR="00D4354C" w:rsidRDefault="00D4354C" w:rsidP="00D4354C">
      <w:r>
        <w:rPr>
          <w:rFonts w:hint="eastAsia"/>
        </w:rPr>
        <w:t xml:space="preserve">Shared RAM page19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3589BCD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lastRenderedPageBreak/>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19 write access request semaphore from </w:t>
            </w:r>
            <w:r w:rsidR="00D73553">
              <w:rPr>
                <w:rFonts w:ascii="Times New Roman" w:eastAsiaTheme="minorEastAsia" w:hint="eastAsia"/>
                <w:sz w:val="18"/>
                <w:szCs w:val="18"/>
              </w:rPr>
              <w:t>RFDSP: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10</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2786" w:name="_Toc482273704"/>
      <w:r>
        <w:rPr>
          <w:rFonts w:hint="eastAsia"/>
        </w:rPr>
        <w:t>RF</w:t>
      </w:r>
      <w:r w:rsidR="00D4354C">
        <w:rPr>
          <w:rFonts w:hint="eastAsia"/>
        </w:rPr>
        <w:t>SRP20REQ&lt;31:0&gt;</w:t>
      </w:r>
      <w:bookmarkEnd w:id="2786"/>
    </w:p>
    <w:p w:rsidR="00D4354C" w:rsidRDefault="00D4354C" w:rsidP="00D4354C">
      <w:r>
        <w:rPr>
          <w:rFonts w:hint="eastAsia"/>
        </w:rPr>
        <w:t xml:space="preserve">Shared RAM page20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3589BCD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20 write access request semaphore from </w:t>
            </w:r>
            <w:r w:rsidR="00D73553">
              <w:rPr>
                <w:rFonts w:ascii="Times New Roman" w:eastAsiaTheme="minorEastAsia" w:hint="eastAsia"/>
                <w:sz w:val="18"/>
                <w:szCs w:val="18"/>
              </w:rPr>
              <w:t>RFDSP: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10</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2787" w:name="_Toc482273705"/>
      <w:r>
        <w:rPr>
          <w:rFonts w:hint="eastAsia"/>
        </w:rPr>
        <w:t>RF</w:t>
      </w:r>
      <w:r w:rsidR="00D4354C">
        <w:rPr>
          <w:rFonts w:hint="eastAsia"/>
        </w:rPr>
        <w:t>SRP21REQ&lt;31:0&gt;</w:t>
      </w:r>
      <w:bookmarkEnd w:id="2787"/>
    </w:p>
    <w:p w:rsidR="00D4354C" w:rsidRDefault="00D4354C" w:rsidP="00D4354C">
      <w:r>
        <w:rPr>
          <w:rFonts w:hint="eastAsia"/>
        </w:rPr>
        <w:t xml:space="preserve">Shared RAM page21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3589BCD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21 write access request semaphore from </w:t>
            </w:r>
            <w:r w:rsidR="00D73553">
              <w:rPr>
                <w:rFonts w:ascii="Times New Roman" w:eastAsiaTheme="minorEastAsia" w:hint="eastAsia"/>
                <w:sz w:val="18"/>
                <w:szCs w:val="18"/>
              </w:rPr>
              <w:t>RFDSP: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10</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2788" w:name="_Toc482273706"/>
      <w:r>
        <w:rPr>
          <w:rFonts w:hint="eastAsia"/>
        </w:rPr>
        <w:t>RF</w:t>
      </w:r>
      <w:r w:rsidR="00D4354C">
        <w:rPr>
          <w:rFonts w:hint="eastAsia"/>
        </w:rPr>
        <w:t>SRP22REQ&lt;31:0&gt;</w:t>
      </w:r>
      <w:bookmarkEnd w:id="2788"/>
    </w:p>
    <w:p w:rsidR="00D4354C" w:rsidRDefault="00D4354C" w:rsidP="00D4354C">
      <w:r>
        <w:rPr>
          <w:rFonts w:hint="eastAsia"/>
        </w:rPr>
        <w:t xml:space="preserve">Shared RAM page22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3589BCD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22 write access request semaphore from </w:t>
            </w:r>
            <w:r w:rsidR="00D73553">
              <w:rPr>
                <w:rFonts w:ascii="Times New Roman" w:eastAsiaTheme="minorEastAsia" w:hint="eastAsia"/>
                <w:sz w:val="18"/>
                <w:szCs w:val="18"/>
              </w:rPr>
              <w:t>RFDSP: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10</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2789" w:name="_Toc482273707"/>
      <w:r>
        <w:rPr>
          <w:rFonts w:hint="eastAsia"/>
        </w:rPr>
        <w:lastRenderedPageBreak/>
        <w:t>RF</w:t>
      </w:r>
      <w:r w:rsidR="00D4354C">
        <w:rPr>
          <w:rFonts w:hint="eastAsia"/>
        </w:rPr>
        <w:t>SRP23REQ&lt;31:0&gt;</w:t>
      </w:r>
      <w:bookmarkEnd w:id="2789"/>
    </w:p>
    <w:p w:rsidR="00D4354C" w:rsidRDefault="00D4354C" w:rsidP="00D4354C">
      <w:r>
        <w:rPr>
          <w:rFonts w:hint="eastAsia"/>
        </w:rPr>
        <w:t xml:space="preserve">Shared RAM page23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3589BCD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23 write access request semaphore from </w:t>
            </w:r>
            <w:r w:rsidR="00D73553">
              <w:rPr>
                <w:rFonts w:ascii="Times New Roman" w:eastAsiaTheme="minorEastAsia" w:hint="eastAsia"/>
                <w:sz w:val="18"/>
                <w:szCs w:val="18"/>
              </w:rPr>
              <w:t>RFDSP: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10</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2790" w:name="_Toc482273708"/>
      <w:r>
        <w:rPr>
          <w:rFonts w:hint="eastAsia"/>
        </w:rPr>
        <w:t>RF</w:t>
      </w:r>
      <w:r w:rsidR="00D4354C">
        <w:rPr>
          <w:rFonts w:hint="eastAsia"/>
        </w:rPr>
        <w:t>SRP24REQ&lt;31:0&gt;</w:t>
      </w:r>
      <w:bookmarkEnd w:id="2790"/>
    </w:p>
    <w:p w:rsidR="00D4354C" w:rsidRDefault="00D4354C" w:rsidP="00D4354C">
      <w:r>
        <w:rPr>
          <w:rFonts w:hint="eastAsia"/>
        </w:rPr>
        <w:t xml:space="preserve">Shared RAM page24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3589BCD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24 write access request semaphore from </w:t>
            </w:r>
            <w:r w:rsidR="00D73553">
              <w:rPr>
                <w:rFonts w:ascii="Times New Roman" w:eastAsiaTheme="minorEastAsia" w:hint="eastAsia"/>
                <w:sz w:val="18"/>
                <w:szCs w:val="18"/>
              </w:rPr>
              <w:t>RFDSP: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10</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2791" w:name="_Toc482273709"/>
      <w:r>
        <w:rPr>
          <w:rFonts w:hint="eastAsia"/>
        </w:rPr>
        <w:t>RF</w:t>
      </w:r>
      <w:r w:rsidR="00D4354C">
        <w:rPr>
          <w:rFonts w:hint="eastAsia"/>
        </w:rPr>
        <w:t>SRP25REQ&lt;31:0&gt;</w:t>
      </w:r>
      <w:bookmarkEnd w:id="2791"/>
    </w:p>
    <w:p w:rsidR="00D4354C" w:rsidRDefault="00D4354C" w:rsidP="00D4354C">
      <w:r>
        <w:rPr>
          <w:rFonts w:hint="eastAsia"/>
        </w:rPr>
        <w:t xml:space="preserve">Shared RAM page25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3589BCD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25 write access request semaphore from </w:t>
            </w:r>
            <w:r w:rsidR="00D73553">
              <w:rPr>
                <w:rFonts w:ascii="Times New Roman" w:eastAsiaTheme="minorEastAsia" w:hint="eastAsia"/>
                <w:sz w:val="18"/>
                <w:szCs w:val="18"/>
              </w:rPr>
              <w:t>RFDSP: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10</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2792" w:name="_Toc482273710"/>
      <w:r>
        <w:rPr>
          <w:rFonts w:hint="eastAsia"/>
        </w:rPr>
        <w:t>RF</w:t>
      </w:r>
      <w:r w:rsidR="00D4354C">
        <w:rPr>
          <w:rFonts w:hint="eastAsia"/>
        </w:rPr>
        <w:t>SRP26REQ&lt;31:0&gt;</w:t>
      </w:r>
      <w:bookmarkEnd w:id="2792"/>
    </w:p>
    <w:p w:rsidR="00D4354C" w:rsidRDefault="00D4354C" w:rsidP="00D4354C">
      <w:r>
        <w:rPr>
          <w:rFonts w:hint="eastAsia"/>
        </w:rPr>
        <w:t xml:space="preserve">Shared RAM page26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lastRenderedPageBreak/>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3589BCD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26 write access request semaphore from </w:t>
            </w:r>
            <w:r w:rsidR="00D73553">
              <w:rPr>
                <w:rFonts w:ascii="Times New Roman" w:eastAsiaTheme="minorEastAsia" w:hint="eastAsia"/>
                <w:sz w:val="18"/>
                <w:szCs w:val="18"/>
              </w:rPr>
              <w:t>RFDSP: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10</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2793" w:name="_Toc482273711"/>
      <w:r>
        <w:rPr>
          <w:rFonts w:hint="eastAsia"/>
        </w:rPr>
        <w:t>RF</w:t>
      </w:r>
      <w:r w:rsidR="00D4354C">
        <w:rPr>
          <w:rFonts w:hint="eastAsia"/>
        </w:rPr>
        <w:t>SRP27REQ&lt;31:0&gt;</w:t>
      </w:r>
      <w:bookmarkEnd w:id="2793"/>
    </w:p>
    <w:p w:rsidR="00D4354C" w:rsidRDefault="00D4354C" w:rsidP="00D4354C">
      <w:r>
        <w:rPr>
          <w:rFonts w:hint="eastAsia"/>
        </w:rPr>
        <w:t xml:space="preserve">Shared RAM page27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3589BCD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27 write access request semaphore from </w:t>
            </w:r>
            <w:r w:rsidR="00D73553">
              <w:rPr>
                <w:rFonts w:ascii="Times New Roman" w:eastAsiaTheme="minorEastAsia" w:hint="eastAsia"/>
                <w:sz w:val="18"/>
                <w:szCs w:val="18"/>
              </w:rPr>
              <w:t>RFDSP: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10</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2794" w:name="_Toc482273712"/>
      <w:r>
        <w:rPr>
          <w:rFonts w:hint="eastAsia"/>
        </w:rPr>
        <w:t>RF</w:t>
      </w:r>
      <w:r w:rsidR="00D4354C">
        <w:rPr>
          <w:rFonts w:hint="eastAsia"/>
        </w:rPr>
        <w:t>SRP28REQ&lt;31:0&gt;</w:t>
      </w:r>
      <w:bookmarkEnd w:id="2794"/>
    </w:p>
    <w:p w:rsidR="00D4354C" w:rsidRDefault="00D4354C" w:rsidP="00D4354C">
      <w:r>
        <w:rPr>
          <w:rFonts w:hint="eastAsia"/>
        </w:rPr>
        <w:t xml:space="preserve">Shared RAM page28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3589BCD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28 write access request semaphore from </w:t>
            </w:r>
            <w:r w:rsidR="00D73553">
              <w:rPr>
                <w:rFonts w:ascii="Times New Roman" w:eastAsiaTheme="minorEastAsia" w:hint="eastAsia"/>
                <w:sz w:val="18"/>
                <w:szCs w:val="18"/>
              </w:rPr>
              <w:t>RFDSP: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10</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2795" w:name="_Toc482273713"/>
      <w:r>
        <w:rPr>
          <w:rFonts w:hint="eastAsia"/>
        </w:rPr>
        <w:t>RF</w:t>
      </w:r>
      <w:r w:rsidR="00D4354C">
        <w:rPr>
          <w:rFonts w:hint="eastAsia"/>
        </w:rPr>
        <w:t>SRP29REQ&lt;31:0&gt;</w:t>
      </w:r>
      <w:bookmarkEnd w:id="2795"/>
    </w:p>
    <w:p w:rsidR="00D4354C" w:rsidRDefault="00D4354C" w:rsidP="00D4354C">
      <w:r>
        <w:rPr>
          <w:rFonts w:hint="eastAsia"/>
        </w:rPr>
        <w:t xml:space="preserve">Shared RAM page29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3589BCD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lastRenderedPageBreak/>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29 write access request semaphore from </w:t>
            </w:r>
            <w:r w:rsidR="00D73553">
              <w:rPr>
                <w:rFonts w:ascii="Times New Roman" w:eastAsiaTheme="minorEastAsia" w:hint="eastAsia"/>
                <w:sz w:val="18"/>
                <w:szCs w:val="18"/>
              </w:rPr>
              <w:t>RFDSP: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10</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2796" w:name="_Toc482273714"/>
      <w:r>
        <w:rPr>
          <w:rFonts w:hint="eastAsia"/>
        </w:rPr>
        <w:t>RF</w:t>
      </w:r>
      <w:r w:rsidR="00D4354C">
        <w:rPr>
          <w:rFonts w:hint="eastAsia"/>
        </w:rPr>
        <w:t>SRP30REQ&lt;31:0&gt;</w:t>
      </w:r>
      <w:bookmarkEnd w:id="2796"/>
    </w:p>
    <w:p w:rsidR="00D4354C" w:rsidRDefault="00D4354C" w:rsidP="00D4354C">
      <w:r>
        <w:rPr>
          <w:rFonts w:hint="eastAsia"/>
        </w:rPr>
        <w:t xml:space="preserve">Shared RAM page30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3589BCD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30 write access request semaphore from </w:t>
            </w:r>
            <w:r w:rsidR="00D73553">
              <w:rPr>
                <w:rFonts w:ascii="Times New Roman" w:eastAsiaTheme="minorEastAsia" w:hint="eastAsia"/>
                <w:sz w:val="18"/>
                <w:szCs w:val="18"/>
              </w:rPr>
              <w:t>RFDSP: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10</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2797" w:name="_Toc482273715"/>
      <w:r>
        <w:rPr>
          <w:rFonts w:hint="eastAsia"/>
        </w:rPr>
        <w:t>RF</w:t>
      </w:r>
      <w:r w:rsidR="00D4354C">
        <w:rPr>
          <w:rFonts w:hint="eastAsia"/>
        </w:rPr>
        <w:t>SRP31REQ&lt;31:0&gt;</w:t>
      </w:r>
      <w:bookmarkEnd w:id="2797"/>
    </w:p>
    <w:p w:rsidR="00D4354C" w:rsidRDefault="00D4354C" w:rsidP="00D4354C">
      <w:r>
        <w:rPr>
          <w:rFonts w:hint="eastAsia"/>
        </w:rPr>
        <w:t xml:space="preserve">Shared RAM page31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3589BCD</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31 write access request semaphore from </w:t>
            </w:r>
            <w:r w:rsidR="00D73553">
              <w:rPr>
                <w:rFonts w:ascii="Times New Roman" w:eastAsiaTheme="minorEastAsia" w:hint="eastAsia"/>
                <w:sz w:val="18"/>
                <w:szCs w:val="18"/>
              </w:rPr>
              <w:t>RFDSP: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10</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Default="00D4354C" w:rsidP="000F0C65"/>
    <w:p w:rsidR="000F0C65" w:rsidRPr="00477E3B" w:rsidRDefault="000F0C65" w:rsidP="000F0C65"/>
    <w:p w:rsidR="0013077B" w:rsidRDefault="0013077B">
      <w:pPr>
        <w:widowControl/>
        <w:jc w:val="left"/>
        <w:rPr>
          <w:b/>
          <w:bCs/>
          <w:sz w:val="32"/>
          <w:szCs w:val="32"/>
        </w:rPr>
      </w:pPr>
      <w:r>
        <w:br w:type="page"/>
      </w:r>
    </w:p>
    <w:p w:rsidR="0013077B" w:rsidRDefault="0013077B" w:rsidP="00EC1A23">
      <w:pPr>
        <w:pStyle w:val="3"/>
        <w:numPr>
          <w:ilvl w:val="1"/>
          <w:numId w:val="18"/>
        </w:numPr>
      </w:pPr>
      <w:bookmarkStart w:id="2798" w:name="_Toc482273716"/>
      <w:r>
        <w:rPr>
          <w:rFonts w:hint="eastAsia"/>
        </w:rPr>
        <w:lastRenderedPageBreak/>
        <w:t>PLC DSP core IPC registers</w:t>
      </w:r>
      <w:bookmarkEnd w:id="2798"/>
    </w:p>
    <w:p w:rsidR="00187284" w:rsidRPr="004054C8" w:rsidRDefault="00187284" w:rsidP="00187284"/>
    <w:p w:rsidR="00187284" w:rsidRDefault="00187284" w:rsidP="00187284">
      <w:pPr>
        <w:pStyle w:val="3"/>
        <w:numPr>
          <w:ilvl w:val="2"/>
          <w:numId w:val="18"/>
        </w:numPr>
      </w:pPr>
      <w:bookmarkStart w:id="2799" w:name="_Toc482273717"/>
      <w:r>
        <w:rPr>
          <w:rFonts w:hint="eastAsia"/>
        </w:rPr>
        <w:t>A7TOPLCIPCCOMM&lt;31:0&gt;</w:t>
      </w:r>
      <w:bookmarkEnd w:id="2799"/>
    </w:p>
    <w:p w:rsidR="00187284" w:rsidRDefault="00187284" w:rsidP="00187284">
      <w:r>
        <w:t>A</w:t>
      </w:r>
      <w:r>
        <w:rPr>
          <w:rFonts w:hint="eastAsia"/>
        </w:rPr>
        <w:t>7 core to PLCDSP core IPC command register</w:t>
      </w:r>
    </w:p>
    <w:p w:rsidR="00187284" w:rsidRPr="005730D9" w:rsidRDefault="00187284" w:rsidP="00187284">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187284"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Description</w:t>
            </w:r>
          </w:p>
        </w:tc>
      </w:tr>
      <w:tr w:rsidR="00187284"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31:0</w:t>
            </w:r>
          </w:p>
        </w:tc>
        <w:tc>
          <w:tcPr>
            <w:tcW w:w="2056"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COMMAND</w:t>
            </w:r>
          </w:p>
        </w:tc>
        <w:tc>
          <w:tcPr>
            <w:tcW w:w="736" w:type="dxa"/>
            <w:tcBorders>
              <w:top w:val="single" w:sz="4" w:space="0" w:color="auto"/>
              <w:left w:val="single" w:sz="4" w:space="0" w:color="auto"/>
              <w:bottom w:val="single" w:sz="4" w:space="0" w:color="auto"/>
              <w:right w:val="single" w:sz="4" w:space="0" w:color="auto"/>
            </w:tcBorders>
          </w:tcPr>
          <w:p w:rsidR="00187284" w:rsidRPr="009669F1" w:rsidRDefault="00187284"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sidRPr="009C4FD7">
              <w:rPr>
                <w:rFonts w:ascii="Times New Roman" w:eastAsiaTheme="minorEastAsia"/>
                <w:sz w:val="18"/>
                <w:szCs w:val="18"/>
              </w:rPr>
              <w:t>This is a general purpose register used to send software-defined</w:t>
            </w:r>
            <w:r>
              <w:rPr>
                <w:rFonts w:ascii="Times New Roman" w:eastAsiaTheme="minorEastAsia" w:hint="eastAsia"/>
                <w:sz w:val="18"/>
                <w:szCs w:val="18"/>
              </w:rPr>
              <w:t xml:space="preserve"> </w:t>
            </w:r>
            <w:r w:rsidRPr="009C4FD7">
              <w:rPr>
                <w:rFonts w:ascii="Times New Roman" w:eastAsiaTheme="minorEastAsia"/>
                <w:sz w:val="18"/>
                <w:szCs w:val="18"/>
              </w:rPr>
              <w:t xml:space="preserve">commands </w:t>
            </w:r>
            <w:r>
              <w:rPr>
                <w:rFonts w:ascii="Times New Roman" w:eastAsiaTheme="minorEastAsia" w:hint="eastAsia"/>
                <w:sz w:val="18"/>
                <w:szCs w:val="18"/>
              </w:rPr>
              <w:t>from A7 to PLCDSP</w:t>
            </w:r>
            <w:r w:rsidRPr="009C4FD7">
              <w:rPr>
                <w:rFonts w:ascii="Times New Roman" w:eastAsiaTheme="minorEastAsia"/>
                <w:sz w:val="18"/>
                <w:szCs w:val="18"/>
              </w:rPr>
              <w:t>.</w:t>
            </w:r>
          </w:p>
        </w:tc>
      </w:tr>
    </w:tbl>
    <w:p w:rsidR="00187284" w:rsidRPr="009C4FD7" w:rsidRDefault="00187284" w:rsidP="00187284"/>
    <w:p w:rsidR="00187284" w:rsidRDefault="00187284" w:rsidP="00187284">
      <w:pPr>
        <w:pStyle w:val="3"/>
        <w:numPr>
          <w:ilvl w:val="2"/>
          <w:numId w:val="18"/>
        </w:numPr>
      </w:pPr>
      <w:bookmarkStart w:id="2800" w:name="_Toc482273718"/>
      <w:r>
        <w:t>A</w:t>
      </w:r>
      <w:r>
        <w:rPr>
          <w:rFonts w:hint="eastAsia"/>
        </w:rPr>
        <w:t>7TOPLCIPCADDR&lt;31:0&gt;</w:t>
      </w:r>
      <w:bookmarkEnd w:id="2800"/>
    </w:p>
    <w:p w:rsidR="00187284" w:rsidRDefault="00187284" w:rsidP="00187284">
      <w:r>
        <w:t>A</w:t>
      </w:r>
      <w:r>
        <w:rPr>
          <w:rFonts w:hint="eastAsia"/>
        </w:rPr>
        <w:t>7 core to PLCDSP core IPC address register</w:t>
      </w:r>
    </w:p>
    <w:p w:rsidR="00187284" w:rsidRPr="005730D9" w:rsidRDefault="00187284" w:rsidP="00187284">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187284"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Description</w:t>
            </w:r>
          </w:p>
        </w:tc>
      </w:tr>
      <w:tr w:rsidR="00187284"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31:0</w:t>
            </w:r>
          </w:p>
        </w:tc>
        <w:tc>
          <w:tcPr>
            <w:tcW w:w="2056"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ADDRESS</w:t>
            </w:r>
          </w:p>
        </w:tc>
        <w:tc>
          <w:tcPr>
            <w:tcW w:w="736" w:type="dxa"/>
            <w:tcBorders>
              <w:top w:val="single" w:sz="4" w:space="0" w:color="auto"/>
              <w:left w:val="single" w:sz="4" w:space="0" w:color="auto"/>
              <w:bottom w:val="single" w:sz="4" w:space="0" w:color="auto"/>
              <w:right w:val="single" w:sz="4" w:space="0" w:color="auto"/>
            </w:tcBorders>
          </w:tcPr>
          <w:p w:rsidR="00187284" w:rsidRPr="009669F1" w:rsidRDefault="00187284"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sidRPr="009C4FD7">
              <w:rPr>
                <w:rFonts w:ascii="Times New Roman" w:eastAsiaTheme="minorEastAsia"/>
                <w:sz w:val="18"/>
                <w:szCs w:val="18"/>
              </w:rPr>
              <w:t>This is a general purpose register used to send software-defined</w:t>
            </w:r>
            <w:r>
              <w:rPr>
                <w:rFonts w:ascii="Times New Roman" w:eastAsiaTheme="minorEastAsia" w:hint="eastAsia"/>
                <w:sz w:val="18"/>
                <w:szCs w:val="18"/>
              </w:rPr>
              <w:t xml:space="preserve"> address</w:t>
            </w:r>
            <w:r w:rsidRPr="009C4FD7">
              <w:rPr>
                <w:rFonts w:ascii="Times New Roman" w:eastAsiaTheme="minorEastAsia"/>
                <w:sz w:val="18"/>
                <w:szCs w:val="18"/>
              </w:rPr>
              <w:t xml:space="preserve"> </w:t>
            </w:r>
            <w:r>
              <w:rPr>
                <w:rFonts w:ascii="Times New Roman" w:eastAsiaTheme="minorEastAsia" w:hint="eastAsia"/>
                <w:sz w:val="18"/>
                <w:szCs w:val="18"/>
              </w:rPr>
              <w:t>from A7 to PLCDSP</w:t>
            </w:r>
            <w:r w:rsidRPr="009C4FD7">
              <w:rPr>
                <w:rFonts w:ascii="Times New Roman" w:eastAsiaTheme="minorEastAsia"/>
                <w:sz w:val="18"/>
                <w:szCs w:val="18"/>
              </w:rPr>
              <w:t>.</w:t>
            </w:r>
          </w:p>
        </w:tc>
      </w:tr>
    </w:tbl>
    <w:p w:rsidR="00187284" w:rsidRPr="009C4FD7" w:rsidRDefault="00187284" w:rsidP="00187284"/>
    <w:p w:rsidR="00187284" w:rsidRDefault="00187284" w:rsidP="00187284">
      <w:pPr>
        <w:pStyle w:val="3"/>
        <w:numPr>
          <w:ilvl w:val="2"/>
          <w:numId w:val="18"/>
        </w:numPr>
      </w:pPr>
      <w:bookmarkStart w:id="2801" w:name="_Toc482273719"/>
      <w:r>
        <w:rPr>
          <w:rFonts w:hint="eastAsia"/>
        </w:rPr>
        <w:t>A7TOPLCIPCDATA</w:t>
      </w:r>
      <w:r w:rsidR="00116F45">
        <w:rPr>
          <w:rFonts w:hint="eastAsia"/>
        </w:rPr>
        <w:t>0</w:t>
      </w:r>
      <w:r>
        <w:rPr>
          <w:rFonts w:hint="eastAsia"/>
        </w:rPr>
        <w:t>&lt;31:0&gt;</w:t>
      </w:r>
      <w:bookmarkEnd w:id="2801"/>
    </w:p>
    <w:p w:rsidR="00187284" w:rsidRDefault="00187284" w:rsidP="00187284">
      <w:r>
        <w:t>A</w:t>
      </w:r>
      <w:r>
        <w:rPr>
          <w:rFonts w:hint="eastAsia"/>
        </w:rPr>
        <w:t>7 core to PLCDSP core IPC data register</w:t>
      </w:r>
    </w:p>
    <w:p w:rsidR="00187284" w:rsidRPr="005730D9" w:rsidRDefault="00187284" w:rsidP="00187284">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187284"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Description</w:t>
            </w:r>
          </w:p>
        </w:tc>
      </w:tr>
      <w:tr w:rsidR="00187284"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31:0</w:t>
            </w:r>
          </w:p>
        </w:tc>
        <w:tc>
          <w:tcPr>
            <w:tcW w:w="2056"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WDATA</w:t>
            </w:r>
            <w:r w:rsidR="00116F45">
              <w:rPr>
                <w:rFonts w:ascii="Times New Roman" w:eastAsiaTheme="minorEastAsia" w:hint="eastAsia"/>
                <w:sz w:val="18"/>
                <w:szCs w:val="18"/>
              </w:rPr>
              <w:t>0</w:t>
            </w:r>
          </w:p>
        </w:tc>
        <w:tc>
          <w:tcPr>
            <w:tcW w:w="736" w:type="dxa"/>
            <w:tcBorders>
              <w:top w:val="single" w:sz="4" w:space="0" w:color="auto"/>
              <w:left w:val="single" w:sz="4" w:space="0" w:color="auto"/>
              <w:bottom w:val="single" w:sz="4" w:space="0" w:color="auto"/>
              <w:right w:val="single" w:sz="4" w:space="0" w:color="auto"/>
            </w:tcBorders>
          </w:tcPr>
          <w:p w:rsidR="00187284" w:rsidRPr="009669F1" w:rsidRDefault="00187284"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sidRPr="009C4FD7">
              <w:rPr>
                <w:rFonts w:ascii="Times New Roman" w:eastAsiaTheme="minorEastAsia"/>
                <w:sz w:val="18"/>
                <w:szCs w:val="18"/>
              </w:rPr>
              <w:t>This is a general purpose register used to send software-defined</w:t>
            </w:r>
            <w:r>
              <w:rPr>
                <w:rFonts w:ascii="Times New Roman" w:eastAsiaTheme="minorEastAsia" w:hint="eastAsia"/>
                <w:sz w:val="18"/>
                <w:szCs w:val="18"/>
              </w:rPr>
              <w:t xml:space="preserve"> data</w:t>
            </w:r>
            <w:r w:rsidRPr="009C4FD7">
              <w:rPr>
                <w:rFonts w:ascii="Times New Roman" w:eastAsiaTheme="minorEastAsia"/>
                <w:sz w:val="18"/>
                <w:szCs w:val="18"/>
              </w:rPr>
              <w:t xml:space="preserve"> </w:t>
            </w:r>
            <w:r>
              <w:rPr>
                <w:rFonts w:ascii="Times New Roman" w:eastAsiaTheme="minorEastAsia" w:hint="eastAsia"/>
                <w:sz w:val="18"/>
                <w:szCs w:val="18"/>
              </w:rPr>
              <w:t>from A7 to PLCDSP</w:t>
            </w:r>
            <w:r w:rsidRPr="009C4FD7">
              <w:rPr>
                <w:rFonts w:ascii="Times New Roman" w:eastAsiaTheme="minorEastAsia"/>
                <w:sz w:val="18"/>
                <w:szCs w:val="18"/>
              </w:rPr>
              <w:t>.</w:t>
            </w:r>
          </w:p>
        </w:tc>
      </w:tr>
    </w:tbl>
    <w:p w:rsidR="00187284" w:rsidRPr="009C4FD7" w:rsidRDefault="00187284" w:rsidP="00187284"/>
    <w:p w:rsidR="00187284" w:rsidRDefault="00116F45" w:rsidP="00187284">
      <w:pPr>
        <w:pStyle w:val="3"/>
        <w:numPr>
          <w:ilvl w:val="2"/>
          <w:numId w:val="18"/>
        </w:numPr>
      </w:pPr>
      <w:bookmarkStart w:id="2802" w:name="_Toc482273720"/>
      <w:r>
        <w:rPr>
          <w:rFonts w:hint="eastAsia"/>
        </w:rPr>
        <w:t>A7TOPLCIPCDATA1</w:t>
      </w:r>
      <w:r w:rsidR="00187284">
        <w:rPr>
          <w:rFonts w:hint="eastAsia"/>
        </w:rPr>
        <w:t>&lt;31:0&gt;</w:t>
      </w:r>
      <w:bookmarkEnd w:id="2802"/>
    </w:p>
    <w:p w:rsidR="00187284" w:rsidRDefault="00187284" w:rsidP="00187284">
      <w:r>
        <w:rPr>
          <w:rFonts w:hint="eastAsia"/>
        </w:rPr>
        <w:t xml:space="preserve"> </w:t>
      </w:r>
      <w:r>
        <w:t>A</w:t>
      </w:r>
      <w:r>
        <w:rPr>
          <w:rFonts w:hint="eastAsia"/>
        </w:rPr>
        <w:t xml:space="preserve">7 core to PLCDSP core IPC </w:t>
      </w:r>
      <w:r w:rsidR="00916BF2">
        <w:rPr>
          <w:rFonts w:hint="eastAsia"/>
        </w:rPr>
        <w:t xml:space="preserve">data </w:t>
      </w:r>
      <w:r>
        <w:rPr>
          <w:rFonts w:hint="eastAsia"/>
        </w:rPr>
        <w:t>register</w:t>
      </w:r>
    </w:p>
    <w:p w:rsidR="00187284" w:rsidRPr="005730D9" w:rsidRDefault="00187284" w:rsidP="00187284">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187284"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Description</w:t>
            </w:r>
          </w:p>
        </w:tc>
      </w:tr>
      <w:tr w:rsidR="00187284"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31:0</w:t>
            </w:r>
          </w:p>
        </w:tc>
        <w:tc>
          <w:tcPr>
            <w:tcW w:w="2056" w:type="dxa"/>
            <w:tcBorders>
              <w:top w:val="single" w:sz="4" w:space="0" w:color="auto"/>
              <w:left w:val="single" w:sz="4" w:space="0" w:color="auto"/>
              <w:bottom w:val="single" w:sz="4" w:space="0" w:color="auto"/>
              <w:right w:val="single" w:sz="4" w:space="0" w:color="auto"/>
            </w:tcBorders>
          </w:tcPr>
          <w:p w:rsidR="00187284" w:rsidRPr="00C53D86" w:rsidRDefault="00116F45" w:rsidP="00A42246">
            <w:pPr>
              <w:pStyle w:val="ad"/>
              <w:rPr>
                <w:rFonts w:ascii="Times New Roman" w:eastAsiaTheme="minorEastAsia"/>
                <w:sz w:val="18"/>
                <w:szCs w:val="18"/>
              </w:rPr>
            </w:pPr>
            <w:r>
              <w:rPr>
                <w:rFonts w:ascii="Times New Roman" w:eastAsiaTheme="minorEastAsia" w:hint="eastAsia"/>
                <w:sz w:val="18"/>
                <w:szCs w:val="18"/>
              </w:rPr>
              <w:t>WDATA1</w:t>
            </w:r>
          </w:p>
        </w:tc>
        <w:tc>
          <w:tcPr>
            <w:tcW w:w="736" w:type="dxa"/>
            <w:tcBorders>
              <w:top w:val="single" w:sz="4" w:space="0" w:color="auto"/>
              <w:left w:val="single" w:sz="4" w:space="0" w:color="auto"/>
              <w:bottom w:val="single" w:sz="4" w:space="0" w:color="auto"/>
              <w:right w:val="single" w:sz="4" w:space="0" w:color="auto"/>
            </w:tcBorders>
          </w:tcPr>
          <w:p w:rsidR="00187284" w:rsidRPr="009669F1" w:rsidRDefault="00187284" w:rsidP="003A4860">
            <w:pPr>
              <w:pStyle w:val="ad"/>
              <w:rPr>
                <w:rFonts w:ascii="Times New Roman" w:eastAsiaTheme="minorEastAsia"/>
                <w:sz w:val="18"/>
                <w:szCs w:val="18"/>
              </w:rPr>
            </w:pPr>
            <w:r>
              <w:rPr>
                <w:rFonts w:ascii="Times New Roman" w:eastAsiaTheme="minorEastAsia" w:hint="eastAsia"/>
                <w:sz w:val="18"/>
                <w:szCs w:val="18"/>
              </w:rPr>
              <w:t>R</w:t>
            </w:r>
            <w:r w:rsidR="003A4860">
              <w:rPr>
                <w:rFonts w:ascii="Times New Roman" w:eastAsiaTheme="minorEastAsia" w:hint="eastAsia"/>
                <w:sz w:val="18"/>
                <w:szCs w:val="18"/>
              </w:rPr>
              <w:t>-</w:t>
            </w:r>
          </w:p>
        </w:tc>
        <w:tc>
          <w:tcPr>
            <w:tcW w:w="691"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sidRPr="009C4FD7">
              <w:rPr>
                <w:rFonts w:ascii="Times New Roman" w:eastAsiaTheme="minorEastAsia"/>
                <w:sz w:val="18"/>
                <w:szCs w:val="18"/>
              </w:rPr>
              <w:t>This is a general purpose register u</w:t>
            </w:r>
            <w:r>
              <w:rPr>
                <w:rFonts w:ascii="Times New Roman" w:eastAsiaTheme="minorEastAsia"/>
                <w:sz w:val="18"/>
                <w:szCs w:val="18"/>
              </w:rPr>
              <w:t xml:space="preserve">sed to </w:t>
            </w:r>
            <w:r w:rsidR="00916BF2" w:rsidRPr="009C4FD7">
              <w:rPr>
                <w:rFonts w:ascii="Times New Roman" w:eastAsiaTheme="minorEastAsia"/>
                <w:sz w:val="18"/>
                <w:szCs w:val="18"/>
              </w:rPr>
              <w:t>send software-defined</w:t>
            </w:r>
            <w:r w:rsidR="00916BF2">
              <w:rPr>
                <w:rFonts w:ascii="Times New Roman" w:eastAsiaTheme="minorEastAsia" w:hint="eastAsia"/>
                <w:sz w:val="18"/>
                <w:szCs w:val="18"/>
              </w:rPr>
              <w:t xml:space="preserve"> data</w:t>
            </w:r>
            <w:r w:rsidR="00916BF2" w:rsidRPr="009C4FD7">
              <w:rPr>
                <w:rFonts w:ascii="Times New Roman" w:eastAsiaTheme="minorEastAsia"/>
                <w:sz w:val="18"/>
                <w:szCs w:val="18"/>
              </w:rPr>
              <w:t xml:space="preserve"> </w:t>
            </w:r>
            <w:r w:rsidR="00916BF2">
              <w:rPr>
                <w:rFonts w:ascii="Times New Roman" w:eastAsiaTheme="minorEastAsia" w:hint="eastAsia"/>
                <w:sz w:val="18"/>
                <w:szCs w:val="18"/>
              </w:rPr>
              <w:t>from A7 to PLCDSP</w:t>
            </w:r>
            <w:r w:rsidR="00916BF2" w:rsidRPr="009C4FD7">
              <w:rPr>
                <w:rFonts w:ascii="Times New Roman" w:eastAsiaTheme="minorEastAsia"/>
                <w:sz w:val="18"/>
                <w:szCs w:val="18"/>
              </w:rPr>
              <w:t>.</w:t>
            </w:r>
          </w:p>
        </w:tc>
      </w:tr>
    </w:tbl>
    <w:p w:rsidR="00187284" w:rsidRDefault="00187284" w:rsidP="00187284">
      <w:pPr>
        <w:pStyle w:val="3"/>
        <w:numPr>
          <w:ilvl w:val="2"/>
          <w:numId w:val="18"/>
        </w:numPr>
      </w:pPr>
      <w:bookmarkStart w:id="2803" w:name="_Toc482273721"/>
      <w:r>
        <w:rPr>
          <w:rFonts w:hint="eastAsia"/>
        </w:rPr>
        <w:t>RFTOPLCIPCCOMM&lt;31:0&gt;</w:t>
      </w:r>
      <w:bookmarkEnd w:id="2803"/>
    </w:p>
    <w:p w:rsidR="00187284" w:rsidRDefault="00187284" w:rsidP="00187284">
      <w:r>
        <w:t>RFDSP core</w:t>
      </w:r>
      <w:r>
        <w:rPr>
          <w:rFonts w:hint="eastAsia"/>
        </w:rPr>
        <w:t xml:space="preserve"> to PLCDSP core IPC command register</w:t>
      </w:r>
    </w:p>
    <w:p w:rsidR="00187284" w:rsidRPr="005730D9" w:rsidRDefault="00187284" w:rsidP="00187284">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187284"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lastRenderedPageBreak/>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Description</w:t>
            </w:r>
          </w:p>
        </w:tc>
      </w:tr>
      <w:tr w:rsidR="00187284"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31:0</w:t>
            </w:r>
          </w:p>
        </w:tc>
        <w:tc>
          <w:tcPr>
            <w:tcW w:w="2056"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COMMAND</w:t>
            </w:r>
          </w:p>
        </w:tc>
        <w:tc>
          <w:tcPr>
            <w:tcW w:w="736" w:type="dxa"/>
            <w:tcBorders>
              <w:top w:val="single" w:sz="4" w:space="0" w:color="auto"/>
              <w:left w:val="single" w:sz="4" w:space="0" w:color="auto"/>
              <w:bottom w:val="single" w:sz="4" w:space="0" w:color="auto"/>
              <w:right w:val="single" w:sz="4" w:space="0" w:color="auto"/>
            </w:tcBorders>
          </w:tcPr>
          <w:p w:rsidR="00187284" w:rsidRPr="009669F1" w:rsidRDefault="00187284"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sidRPr="009C4FD7">
              <w:rPr>
                <w:rFonts w:ascii="Times New Roman" w:eastAsiaTheme="minorEastAsia"/>
                <w:sz w:val="18"/>
                <w:szCs w:val="18"/>
              </w:rPr>
              <w:t>This is a general purpose register used to send software-defined</w:t>
            </w:r>
            <w:r>
              <w:rPr>
                <w:rFonts w:ascii="Times New Roman" w:eastAsiaTheme="minorEastAsia" w:hint="eastAsia"/>
                <w:sz w:val="18"/>
                <w:szCs w:val="18"/>
              </w:rPr>
              <w:t xml:space="preserve"> </w:t>
            </w:r>
            <w:r w:rsidRPr="009C4FD7">
              <w:rPr>
                <w:rFonts w:ascii="Times New Roman" w:eastAsiaTheme="minorEastAsia"/>
                <w:sz w:val="18"/>
                <w:szCs w:val="18"/>
              </w:rPr>
              <w:t xml:space="preserve">commands </w:t>
            </w:r>
            <w:r>
              <w:rPr>
                <w:rFonts w:ascii="Times New Roman" w:eastAsiaTheme="minorEastAsia" w:hint="eastAsia"/>
                <w:sz w:val="18"/>
                <w:szCs w:val="18"/>
              </w:rPr>
              <w:t>from RFDSP to PLCDSP</w:t>
            </w:r>
            <w:r w:rsidRPr="009C4FD7">
              <w:rPr>
                <w:rFonts w:ascii="Times New Roman" w:eastAsiaTheme="minorEastAsia"/>
                <w:sz w:val="18"/>
                <w:szCs w:val="18"/>
              </w:rPr>
              <w:t>.</w:t>
            </w:r>
          </w:p>
        </w:tc>
      </w:tr>
    </w:tbl>
    <w:p w:rsidR="00187284" w:rsidRPr="009C4FD7" w:rsidRDefault="00187284" w:rsidP="00187284"/>
    <w:p w:rsidR="00187284" w:rsidRDefault="00187284" w:rsidP="00187284">
      <w:pPr>
        <w:pStyle w:val="3"/>
        <w:numPr>
          <w:ilvl w:val="2"/>
          <w:numId w:val="18"/>
        </w:numPr>
      </w:pPr>
      <w:bookmarkStart w:id="2804" w:name="_Toc482273722"/>
      <w:r>
        <w:t>RFTO</w:t>
      </w:r>
      <w:r>
        <w:rPr>
          <w:rFonts w:hint="eastAsia"/>
        </w:rPr>
        <w:t>PLCIPCADDR&lt;31:0&gt;</w:t>
      </w:r>
      <w:bookmarkEnd w:id="2804"/>
    </w:p>
    <w:p w:rsidR="00187284" w:rsidRDefault="00187284" w:rsidP="00187284">
      <w:r>
        <w:t>RFDSP core</w:t>
      </w:r>
      <w:r>
        <w:rPr>
          <w:rFonts w:hint="eastAsia"/>
        </w:rPr>
        <w:t xml:space="preserve"> to PLCDSP core IPC address register</w:t>
      </w:r>
    </w:p>
    <w:p w:rsidR="00187284" w:rsidRPr="005730D9" w:rsidRDefault="00187284" w:rsidP="00187284">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187284"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Description</w:t>
            </w:r>
          </w:p>
        </w:tc>
      </w:tr>
      <w:tr w:rsidR="00187284"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31:0</w:t>
            </w:r>
          </w:p>
        </w:tc>
        <w:tc>
          <w:tcPr>
            <w:tcW w:w="2056"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ADDRESS</w:t>
            </w:r>
          </w:p>
        </w:tc>
        <w:tc>
          <w:tcPr>
            <w:tcW w:w="736" w:type="dxa"/>
            <w:tcBorders>
              <w:top w:val="single" w:sz="4" w:space="0" w:color="auto"/>
              <w:left w:val="single" w:sz="4" w:space="0" w:color="auto"/>
              <w:bottom w:val="single" w:sz="4" w:space="0" w:color="auto"/>
              <w:right w:val="single" w:sz="4" w:space="0" w:color="auto"/>
            </w:tcBorders>
          </w:tcPr>
          <w:p w:rsidR="00187284" w:rsidRPr="009669F1" w:rsidRDefault="00187284"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sidRPr="009C4FD7">
              <w:rPr>
                <w:rFonts w:ascii="Times New Roman" w:eastAsiaTheme="minorEastAsia"/>
                <w:sz w:val="18"/>
                <w:szCs w:val="18"/>
              </w:rPr>
              <w:t>This is a general purpose register used to send software-defined</w:t>
            </w:r>
            <w:r>
              <w:rPr>
                <w:rFonts w:ascii="Times New Roman" w:eastAsiaTheme="minorEastAsia" w:hint="eastAsia"/>
                <w:sz w:val="18"/>
                <w:szCs w:val="18"/>
              </w:rPr>
              <w:t xml:space="preserve"> address</w:t>
            </w:r>
            <w:r w:rsidRPr="009C4FD7">
              <w:rPr>
                <w:rFonts w:ascii="Times New Roman" w:eastAsiaTheme="minorEastAsia"/>
                <w:sz w:val="18"/>
                <w:szCs w:val="18"/>
              </w:rPr>
              <w:t xml:space="preserve"> </w:t>
            </w:r>
            <w:r>
              <w:rPr>
                <w:rFonts w:ascii="Times New Roman" w:eastAsiaTheme="minorEastAsia" w:hint="eastAsia"/>
                <w:sz w:val="18"/>
                <w:szCs w:val="18"/>
              </w:rPr>
              <w:t>from RFDSP to PLCDSP</w:t>
            </w:r>
            <w:r w:rsidRPr="009C4FD7">
              <w:rPr>
                <w:rFonts w:ascii="Times New Roman" w:eastAsiaTheme="minorEastAsia"/>
                <w:sz w:val="18"/>
                <w:szCs w:val="18"/>
              </w:rPr>
              <w:t>.</w:t>
            </w:r>
          </w:p>
        </w:tc>
      </w:tr>
    </w:tbl>
    <w:p w:rsidR="00187284" w:rsidRPr="009C4FD7" w:rsidRDefault="00187284" w:rsidP="00187284"/>
    <w:p w:rsidR="00187284" w:rsidRDefault="00187284" w:rsidP="00187284">
      <w:pPr>
        <w:pStyle w:val="3"/>
        <w:numPr>
          <w:ilvl w:val="2"/>
          <w:numId w:val="18"/>
        </w:numPr>
      </w:pPr>
      <w:bookmarkStart w:id="2805" w:name="_Toc482273723"/>
      <w:r>
        <w:rPr>
          <w:rFonts w:hint="eastAsia"/>
        </w:rPr>
        <w:t>RFTOPLCIPCDATA</w:t>
      </w:r>
      <w:r w:rsidR="002A5BB9">
        <w:rPr>
          <w:rFonts w:hint="eastAsia"/>
        </w:rPr>
        <w:t>0</w:t>
      </w:r>
      <w:r>
        <w:rPr>
          <w:rFonts w:hint="eastAsia"/>
        </w:rPr>
        <w:t>&lt;31:0&gt;</w:t>
      </w:r>
      <w:bookmarkEnd w:id="2805"/>
    </w:p>
    <w:p w:rsidR="00187284" w:rsidRDefault="00187284" w:rsidP="00187284">
      <w:r>
        <w:t>RFDSP core</w:t>
      </w:r>
      <w:r>
        <w:rPr>
          <w:rFonts w:hint="eastAsia"/>
        </w:rPr>
        <w:t xml:space="preserve"> to PLCDSP core IPC data register</w:t>
      </w:r>
    </w:p>
    <w:p w:rsidR="00187284" w:rsidRPr="005730D9" w:rsidRDefault="00187284" w:rsidP="00187284">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187284"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Description</w:t>
            </w:r>
          </w:p>
        </w:tc>
      </w:tr>
      <w:tr w:rsidR="00187284"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31:0</w:t>
            </w:r>
          </w:p>
        </w:tc>
        <w:tc>
          <w:tcPr>
            <w:tcW w:w="2056"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WDATA</w:t>
            </w:r>
            <w:r w:rsidR="002A5BB9">
              <w:rPr>
                <w:rFonts w:ascii="Times New Roman" w:eastAsiaTheme="minorEastAsia" w:hint="eastAsia"/>
                <w:sz w:val="18"/>
                <w:szCs w:val="18"/>
              </w:rPr>
              <w:t>0</w:t>
            </w:r>
          </w:p>
        </w:tc>
        <w:tc>
          <w:tcPr>
            <w:tcW w:w="736" w:type="dxa"/>
            <w:tcBorders>
              <w:top w:val="single" w:sz="4" w:space="0" w:color="auto"/>
              <w:left w:val="single" w:sz="4" w:space="0" w:color="auto"/>
              <w:bottom w:val="single" w:sz="4" w:space="0" w:color="auto"/>
              <w:right w:val="single" w:sz="4" w:space="0" w:color="auto"/>
            </w:tcBorders>
          </w:tcPr>
          <w:p w:rsidR="00187284" w:rsidRPr="009669F1" w:rsidRDefault="00187284"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sidRPr="009C4FD7">
              <w:rPr>
                <w:rFonts w:ascii="Times New Roman" w:eastAsiaTheme="minorEastAsia"/>
                <w:sz w:val="18"/>
                <w:szCs w:val="18"/>
              </w:rPr>
              <w:t>This is a general purpose register used to send software-defined</w:t>
            </w:r>
            <w:r>
              <w:rPr>
                <w:rFonts w:ascii="Times New Roman" w:eastAsiaTheme="minorEastAsia" w:hint="eastAsia"/>
                <w:sz w:val="18"/>
                <w:szCs w:val="18"/>
              </w:rPr>
              <w:t xml:space="preserve"> data</w:t>
            </w:r>
            <w:r w:rsidRPr="009C4FD7">
              <w:rPr>
                <w:rFonts w:ascii="Times New Roman" w:eastAsiaTheme="minorEastAsia"/>
                <w:sz w:val="18"/>
                <w:szCs w:val="18"/>
              </w:rPr>
              <w:t xml:space="preserve"> </w:t>
            </w:r>
            <w:r>
              <w:rPr>
                <w:rFonts w:ascii="Times New Roman" w:eastAsiaTheme="minorEastAsia" w:hint="eastAsia"/>
                <w:sz w:val="18"/>
                <w:szCs w:val="18"/>
              </w:rPr>
              <w:t>from RFDSP to PLCDSP</w:t>
            </w:r>
            <w:r w:rsidRPr="009C4FD7">
              <w:rPr>
                <w:rFonts w:ascii="Times New Roman" w:eastAsiaTheme="minorEastAsia"/>
                <w:sz w:val="18"/>
                <w:szCs w:val="18"/>
              </w:rPr>
              <w:t>.</w:t>
            </w:r>
          </w:p>
        </w:tc>
      </w:tr>
    </w:tbl>
    <w:p w:rsidR="00187284" w:rsidRPr="009C4FD7" w:rsidRDefault="00187284" w:rsidP="00187284"/>
    <w:p w:rsidR="00187284" w:rsidRDefault="002A5BB9" w:rsidP="00187284">
      <w:pPr>
        <w:pStyle w:val="3"/>
        <w:numPr>
          <w:ilvl w:val="2"/>
          <w:numId w:val="18"/>
        </w:numPr>
      </w:pPr>
      <w:bookmarkStart w:id="2806" w:name="_Toc482273724"/>
      <w:r>
        <w:rPr>
          <w:rFonts w:hint="eastAsia"/>
        </w:rPr>
        <w:t>RFTOPLCIPCDATA1</w:t>
      </w:r>
      <w:r w:rsidR="00187284">
        <w:rPr>
          <w:rFonts w:hint="eastAsia"/>
        </w:rPr>
        <w:t>&lt;31:0&gt;</w:t>
      </w:r>
      <w:bookmarkEnd w:id="2806"/>
    </w:p>
    <w:p w:rsidR="00187284" w:rsidRDefault="00187284" w:rsidP="00187284">
      <w:r>
        <w:rPr>
          <w:rFonts w:hint="eastAsia"/>
        </w:rPr>
        <w:t xml:space="preserve"> </w:t>
      </w:r>
      <w:r>
        <w:t>RFDSP core</w:t>
      </w:r>
      <w:r>
        <w:rPr>
          <w:rFonts w:hint="eastAsia"/>
        </w:rPr>
        <w:t xml:space="preserve"> to PLCDSP core IPC response register</w:t>
      </w:r>
    </w:p>
    <w:p w:rsidR="00187284" w:rsidRPr="005730D9" w:rsidRDefault="00187284" w:rsidP="00187284">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187284"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Description</w:t>
            </w:r>
          </w:p>
        </w:tc>
      </w:tr>
      <w:tr w:rsidR="00187284"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31:0</w:t>
            </w:r>
          </w:p>
        </w:tc>
        <w:tc>
          <w:tcPr>
            <w:tcW w:w="2056" w:type="dxa"/>
            <w:tcBorders>
              <w:top w:val="single" w:sz="4" w:space="0" w:color="auto"/>
              <w:left w:val="single" w:sz="4" w:space="0" w:color="auto"/>
              <w:bottom w:val="single" w:sz="4" w:space="0" w:color="auto"/>
              <w:right w:val="single" w:sz="4" w:space="0" w:color="auto"/>
            </w:tcBorders>
          </w:tcPr>
          <w:p w:rsidR="00187284" w:rsidRPr="00C53D86" w:rsidRDefault="002A5BB9" w:rsidP="00A42246">
            <w:pPr>
              <w:pStyle w:val="ad"/>
              <w:rPr>
                <w:rFonts w:ascii="Times New Roman" w:eastAsiaTheme="minorEastAsia"/>
                <w:sz w:val="18"/>
                <w:szCs w:val="18"/>
              </w:rPr>
            </w:pPr>
            <w:r>
              <w:rPr>
                <w:rFonts w:ascii="Times New Roman" w:eastAsiaTheme="minorEastAsia" w:hint="eastAsia"/>
                <w:sz w:val="18"/>
                <w:szCs w:val="18"/>
              </w:rPr>
              <w:t>WDATA1</w:t>
            </w:r>
          </w:p>
        </w:tc>
        <w:tc>
          <w:tcPr>
            <w:tcW w:w="736" w:type="dxa"/>
            <w:tcBorders>
              <w:top w:val="single" w:sz="4" w:space="0" w:color="auto"/>
              <w:left w:val="single" w:sz="4" w:space="0" w:color="auto"/>
              <w:bottom w:val="single" w:sz="4" w:space="0" w:color="auto"/>
              <w:right w:val="single" w:sz="4" w:space="0" w:color="auto"/>
            </w:tcBorders>
          </w:tcPr>
          <w:p w:rsidR="00187284" w:rsidRPr="009669F1" w:rsidRDefault="00187284" w:rsidP="00FB2B8E">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sidRPr="009C4FD7">
              <w:rPr>
                <w:rFonts w:ascii="Times New Roman" w:eastAsiaTheme="minorEastAsia"/>
                <w:sz w:val="18"/>
                <w:szCs w:val="18"/>
              </w:rPr>
              <w:t>This is a general purpose register u</w:t>
            </w:r>
            <w:r>
              <w:rPr>
                <w:rFonts w:ascii="Times New Roman" w:eastAsiaTheme="minorEastAsia"/>
                <w:sz w:val="18"/>
                <w:szCs w:val="18"/>
              </w:rPr>
              <w:t xml:space="preserve">sed to </w:t>
            </w:r>
            <w:r w:rsidR="00B64CCE" w:rsidRPr="009C4FD7">
              <w:rPr>
                <w:rFonts w:ascii="Times New Roman" w:eastAsiaTheme="minorEastAsia"/>
                <w:sz w:val="18"/>
                <w:szCs w:val="18"/>
              </w:rPr>
              <w:t>send software-defined</w:t>
            </w:r>
            <w:r w:rsidR="00B64CCE">
              <w:rPr>
                <w:rFonts w:ascii="Times New Roman" w:eastAsiaTheme="minorEastAsia" w:hint="eastAsia"/>
                <w:sz w:val="18"/>
                <w:szCs w:val="18"/>
              </w:rPr>
              <w:t xml:space="preserve"> data</w:t>
            </w:r>
            <w:r w:rsidR="00B64CCE" w:rsidRPr="009C4FD7">
              <w:rPr>
                <w:rFonts w:ascii="Times New Roman" w:eastAsiaTheme="minorEastAsia"/>
                <w:sz w:val="18"/>
                <w:szCs w:val="18"/>
              </w:rPr>
              <w:t xml:space="preserve"> </w:t>
            </w:r>
            <w:r w:rsidR="00B64CCE">
              <w:rPr>
                <w:rFonts w:ascii="Times New Roman" w:eastAsiaTheme="minorEastAsia" w:hint="eastAsia"/>
                <w:sz w:val="18"/>
                <w:szCs w:val="18"/>
              </w:rPr>
              <w:t>from RFDSP to PLCDSP</w:t>
            </w:r>
            <w:r w:rsidR="00B64CCE" w:rsidRPr="009C4FD7">
              <w:rPr>
                <w:rFonts w:ascii="Times New Roman" w:eastAsiaTheme="minorEastAsia"/>
                <w:sz w:val="18"/>
                <w:szCs w:val="18"/>
              </w:rPr>
              <w:t>.</w:t>
            </w:r>
          </w:p>
        </w:tc>
      </w:tr>
    </w:tbl>
    <w:p w:rsidR="00187284" w:rsidRDefault="00187284" w:rsidP="00187284">
      <w:pPr>
        <w:pStyle w:val="3"/>
        <w:numPr>
          <w:ilvl w:val="2"/>
          <w:numId w:val="18"/>
        </w:numPr>
      </w:pPr>
      <w:bookmarkStart w:id="2807" w:name="_Toc482273725"/>
      <w:r>
        <w:rPr>
          <w:rFonts w:hint="eastAsia"/>
        </w:rPr>
        <w:t>PLCTOA7IPCCOMM&lt;31:0&gt;</w:t>
      </w:r>
      <w:bookmarkEnd w:id="2807"/>
    </w:p>
    <w:p w:rsidR="00187284" w:rsidRDefault="00187284" w:rsidP="00187284">
      <w:r>
        <w:t>PLCDSP core to A7</w:t>
      </w:r>
      <w:r>
        <w:rPr>
          <w:rFonts w:hint="eastAsia"/>
        </w:rPr>
        <w:t xml:space="preserve"> core IPC command register</w:t>
      </w:r>
    </w:p>
    <w:p w:rsidR="00187284" w:rsidRPr="005730D9" w:rsidRDefault="00187284" w:rsidP="00187284">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187284"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Description</w:t>
            </w:r>
          </w:p>
        </w:tc>
      </w:tr>
      <w:tr w:rsidR="00187284"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31:0</w:t>
            </w:r>
          </w:p>
        </w:tc>
        <w:tc>
          <w:tcPr>
            <w:tcW w:w="2056"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COMMAND</w:t>
            </w:r>
          </w:p>
        </w:tc>
        <w:tc>
          <w:tcPr>
            <w:tcW w:w="736" w:type="dxa"/>
            <w:tcBorders>
              <w:top w:val="single" w:sz="4" w:space="0" w:color="auto"/>
              <w:left w:val="single" w:sz="4" w:space="0" w:color="auto"/>
              <w:bottom w:val="single" w:sz="4" w:space="0" w:color="auto"/>
              <w:right w:val="single" w:sz="4" w:space="0" w:color="auto"/>
            </w:tcBorders>
          </w:tcPr>
          <w:p w:rsidR="00187284" w:rsidRPr="009669F1" w:rsidRDefault="00187284" w:rsidP="00A42246">
            <w:pPr>
              <w:pStyle w:val="ad"/>
              <w:rPr>
                <w:rFonts w:ascii="Times New Roman" w:eastAsiaTheme="minorEastAsia"/>
                <w:sz w:val="18"/>
                <w:szCs w:val="18"/>
              </w:rPr>
            </w:pPr>
            <w:r>
              <w:rPr>
                <w:rFonts w:ascii="Times New Roman" w:eastAsiaTheme="minorEastAsia" w:hint="eastAsia"/>
                <w:sz w:val="18"/>
                <w:szCs w:val="18"/>
              </w:rPr>
              <w:t>R/W</w:t>
            </w:r>
          </w:p>
        </w:tc>
        <w:tc>
          <w:tcPr>
            <w:tcW w:w="691"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sidRPr="009C4FD7">
              <w:rPr>
                <w:rFonts w:ascii="Times New Roman" w:eastAsiaTheme="minorEastAsia"/>
                <w:sz w:val="18"/>
                <w:szCs w:val="18"/>
              </w:rPr>
              <w:t>This is a general purpose register used to send software-defined</w:t>
            </w:r>
            <w:r>
              <w:rPr>
                <w:rFonts w:ascii="Times New Roman" w:eastAsiaTheme="minorEastAsia" w:hint="eastAsia"/>
                <w:sz w:val="18"/>
                <w:szCs w:val="18"/>
              </w:rPr>
              <w:t xml:space="preserve"> </w:t>
            </w:r>
            <w:r w:rsidRPr="009C4FD7">
              <w:rPr>
                <w:rFonts w:ascii="Times New Roman" w:eastAsiaTheme="minorEastAsia"/>
                <w:sz w:val="18"/>
                <w:szCs w:val="18"/>
              </w:rPr>
              <w:t xml:space="preserve">commands </w:t>
            </w:r>
            <w:r>
              <w:rPr>
                <w:rFonts w:ascii="Times New Roman" w:eastAsiaTheme="minorEastAsia" w:hint="eastAsia"/>
                <w:sz w:val="18"/>
                <w:szCs w:val="18"/>
              </w:rPr>
              <w:t>from PLCDSP to A7</w:t>
            </w:r>
            <w:r w:rsidRPr="009C4FD7">
              <w:rPr>
                <w:rFonts w:ascii="Times New Roman" w:eastAsiaTheme="minorEastAsia"/>
                <w:sz w:val="18"/>
                <w:szCs w:val="18"/>
              </w:rPr>
              <w:t>.</w:t>
            </w:r>
          </w:p>
        </w:tc>
      </w:tr>
    </w:tbl>
    <w:p w:rsidR="00187284" w:rsidRPr="009C4FD7" w:rsidRDefault="00187284" w:rsidP="00187284"/>
    <w:p w:rsidR="00187284" w:rsidRDefault="00187284" w:rsidP="00187284">
      <w:pPr>
        <w:pStyle w:val="3"/>
        <w:numPr>
          <w:ilvl w:val="2"/>
          <w:numId w:val="18"/>
        </w:numPr>
      </w:pPr>
      <w:bookmarkStart w:id="2808" w:name="_Toc482273726"/>
      <w:r>
        <w:t>PLCTOA7</w:t>
      </w:r>
      <w:r>
        <w:rPr>
          <w:rFonts w:hint="eastAsia"/>
        </w:rPr>
        <w:t>IPCADDR&lt;31:0&gt;</w:t>
      </w:r>
      <w:bookmarkEnd w:id="2808"/>
    </w:p>
    <w:p w:rsidR="00187284" w:rsidRDefault="00187284" w:rsidP="00187284">
      <w:r>
        <w:t>PLCDSP core to A7</w:t>
      </w:r>
      <w:r>
        <w:rPr>
          <w:rFonts w:hint="eastAsia"/>
        </w:rPr>
        <w:t xml:space="preserve"> core IPC address register</w:t>
      </w:r>
    </w:p>
    <w:p w:rsidR="00187284" w:rsidRPr="005730D9" w:rsidRDefault="00187284" w:rsidP="00187284">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187284"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Description</w:t>
            </w:r>
          </w:p>
        </w:tc>
      </w:tr>
      <w:tr w:rsidR="00187284"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lastRenderedPageBreak/>
              <w:t>31:0</w:t>
            </w:r>
          </w:p>
        </w:tc>
        <w:tc>
          <w:tcPr>
            <w:tcW w:w="2056"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ADDRESS</w:t>
            </w:r>
          </w:p>
        </w:tc>
        <w:tc>
          <w:tcPr>
            <w:tcW w:w="736" w:type="dxa"/>
            <w:tcBorders>
              <w:top w:val="single" w:sz="4" w:space="0" w:color="auto"/>
              <w:left w:val="single" w:sz="4" w:space="0" w:color="auto"/>
              <w:bottom w:val="single" w:sz="4" w:space="0" w:color="auto"/>
              <w:right w:val="single" w:sz="4" w:space="0" w:color="auto"/>
            </w:tcBorders>
          </w:tcPr>
          <w:p w:rsidR="00187284" w:rsidRPr="009669F1" w:rsidRDefault="00187284" w:rsidP="00A42246">
            <w:pPr>
              <w:pStyle w:val="ad"/>
              <w:rPr>
                <w:rFonts w:ascii="Times New Roman" w:eastAsiaTheme="minorEastAsia"/>
                <w:sz w:val="18"/>
                <w:szCs w:val="18"/>
              </w:rPr>
            </w:pPr>
            <w:r>
              <w:rPr>
                <w:rFonts w:ascii="Times New Roman" w:eastAsiaTheme="minorEastAsia" w:hint="eastAsia"/>
                <w:sz w:val="18"/>
                <w:szCs w:val="18"/>
              </w:rPr>
              <w:t>R/W</w:t>
            </w:r>
          </w:p>
        </w:tc>
        <w:tc>
          <w:tcPr>
            <w:tcW w:w="691"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sidRPr="009C4FD7">
              <w:rPr>
                <w:rFonts w:ascii="Times New Roman" w:eastAsiaTheme="minorEastAsia"/>
                <w:sz w:val="18"/>
                <w:szCs w:val="18"/>
              </w:rPr>
              <w:t>This is a general purpose register used to send software-defined</w:t>
            </w:r>
            <w:r>
              <w:rPr>
                <w:rFonts w:ascii="Times New Roman" w:eastAsiaTheme="minorEastAsia" w:hint="eastAsia"/>
                <w:sz w:val="18"/>
                <w:szCs w:val="18"/>
              </w:rPr>
              <w:t xml:space="preserve"> address</w:t>
            </w:r>
            <w:r w:rsidRPr="009C4FD7">
              <w:rPr>
                <w:rFonts w:ascii="Times New Roman" w:eastAsiaTheme="minorEastAsia"/>
                <w:sz w:val="18"/>
                <w:szCs w:val="18"/>
              </w:rPr>
              <w:t xml:space="preserve"> </w:t>
            </w:r>
            <w:r>
              <w:rPr>
                <w:rFonts w:ascii="Times New Roman" w:eastAsiaTheme="minorEastAsia" w:hint="eastAsia"/>
                <w:sz w:val="18"/>
                <w:szCs w:val="18"/>
              </w:rPr>
              <w:t>from PLCDSP to A7</w:t>
            </w:r>
            <w:r w:rsidRPr="009C4FD7">
              <w:rPr>
                <w:rFonts w:ascii="Times New Roman" w:eastAsiaTheme="minorEastAsia"/>
                <w:sz w:val="18"/>
                <w:szCs w:val="18"/>
              </w:rPr>
              <w:t>.</w:t>
            </w:r>
          </w:p>
        </w:tc>
      </w:tr>
    </w:tbl>
    <w:p w:rsidR="00187284" w:rsidRPr="009C4FD7" w:rsidRDefault="00187284" w:rsidP="00187284"/>
    <w:p w:rsidR="00187284" w:rsidRDefault="00187284" w:rsidP="00187284">
      <w:pPr>
        <w:pStyle w:val="3"/>
        <w:numPr>
          <w:ilvl w:val="2"/>
          <w:numId w:val="18"/>
        </w:numPr>
      </w:pPr>
      <w:bookmarkStart w:id="2809" w:name="_Toc482273727"/>
      <w:r>
        <w:rPr>
          <w:rFonts w:hint="eastAsia"/>
        </w:rPr>
        <w:t>PLCTOA7IPCDATA</w:t>
      </w:r>
      <w:r w:rsidR="003A4860">
        <w:rPr>
          <w:rFonts w:hint="eastAsia"/>
        </w:rPr>
        <w:t>0</w:t>
      </w:r>
      <w:r>
        <w:rPr>
          <w:rFonts w:hint="eastAsia"/>
        </w:rPr>
        <w:t>&lt;31:0&gt;</w:t>
      </w:r>
      <w:bookmarkEnd w:id="2809"/>
    </w:p>
    <w:p w:rsidR="00187284" w:rsidRDefault="00187284" w:rsidP="00187284">
      <w:r>
        <w:t>PLCDSP core to A7</w:t>
      </w:r>
      <w:r>
        <w:rPr>
          <w:rFonts w:hint="eastAsia"/>
        </w:rPr>
        <w:t xml:space="preserve"> core IPC data register</w:t>
      </w:r>
    </w:p>
    <w:p w:rsidR="00187284" w:rsidRPr="005730D9" w:rsidRDefault="00187284" w:rsidP="00187284">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187284"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Description</w:t>
            </w:r>
          </w:p>
        </w:tc>
      </w:tr>
      <w:tr w:rsidR="00187284"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31:0</w:t>
            </w:r>
          </w:p>
        </w:tc>
        <w:tc>
          <w:tcPr>
            <w:tcW w:w="2056"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WDATA</w:t>
            </w:r>
            <w:r w:rsidR="003A4860">
              <w:rPr>
                <w:rFonts w:ascii="Times New Roman" w:eastAsiaTheme="minorEastAsia" w:hint="eastAsia"/>
                <w:sz w:val="18"/>
                <w:szCs w:val="18"/>
              </w:rPr>
              <w:t>0</w:t>
            </w:r>
          </w:p>
        </w:tc>
        <w:tc>
          <w:tcPr>
            <w:tcW w:w="736" w:type="dxa"/>
            <w:tcBorders>
              <w:top w:val="single" w:sz="4" w:space="0" w:color="auto"/>
              <w:left w:val="single" w:sz="4" w:space="0" w:color="auto"/>
              <w:bottom w:val="single" w:sz="4" w:space="0" w:color="auto"/>
              <w:right w:val="single" w:sz="4" w:space="0" w:color="auto"/>
            </w:tcBorders>
          </w:tcPr>
          <w:p w:rsidR="00187284" w:rsidRPr="009669F1" w:rsidRDefault="00187284" w:rsidP="00A42246">
            <w:pPr>
              <w:pStyle w:val="ad"/>
              <w:rPr>
                <w:rFonts w:ascii="Times New Roman" w:eastAsiaTheme="minorEastAsia"/>
                <w:sz w:val="18"/>
                <w:szCs w:val="18"/>
              </w:rPr>
            </w:pPr>
            <w:r>
              <w:rPr>
                <w:rFonts w:ascii="Times New Roman" w:eastAsiaTheme="minorEastAsia" w:hint="eastAsia"/>
                <w:sz w:val="18"/>
                <w:szCs w:val="18"/>
              </w:rPr>
              <w:t>R/W</w:t>
            </w:r>
          </w:p>
        </w:tc>
        <w:tc>
          <w:tcPr>
            <w:tcW w:w="691"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sidRPr="009C4FD7">
              <w:rPr>
                <w:rFonts w:ascii="Times New Roman" w:eastAsiaTheme="minorEastAsia"/>
                <w:sz w:val="18"/>
                <w:szCs w:val="18"/>
              </w:rPr>
              <w:t>This is a general purpose register used to send software-defined</w:t>
            </w:r>
            <w:r>
              <w:rPr>
                <w:rFonts w:ascii="Times New Roman" w:eastAsiaTheme="minorEastAsia" w:hint="eastAsia"/>
                <w:sz w:val="18"/>
                <w:szCs w:val="18"/>
              </w:rPr>
              <w:t xml:space="preserve"> data</w:t>
            </w:r>
            <w:r w:rsidRPr="009C4FD7">
              <w:rPr>
                <w:rFonts w:ascii="Times New Roman" w:eastAsiaTheme="minorEastAsia"/>
                <w:sz w:val="18"/>
                <w:szCs w:val="18"/>
              </w:rPr>
              <w:t xml:space="preserve"> </w:t>
            </w:r>
            <w:r>
              <w:rPr>
                <w:rFonts w:ascii="Times New Roman" w:eastAsiaTheme="minorEastAsia" w:hint="eastAsia"/>
                <w:sz w:val="18"/>
                <w:szCs w:val="18"/>
              </w:rPr>
              <w:t>from PLCDSP to A7</w:t>
            </w:r>
            <w:r w:rsidRPr="009C4FD7">
              <w:rPr>
                <w:rFonts w:ascii="Times New Roman" w:eastAsiaTheme="minorEastAsia"/>
                <w:sz w:val="18"/>
                <w:szCs w:val="18"/>
              </w:rPr>
              <w:t>.</w:t>
            </w:r>
          </w:p>
        </w:tc>
      </w:tr>
    </w:tbl>
    <w:p w:rsidR="00187284" w:rsidRPr="009C4FD7" w:rsidRDefault="00187284" w:rsidP="00187284"/>
    <w:p w:rsidR="00187284" w:rsidRDefault="003A4860" w:rsidP="00187284">
      <w:pPr>
        <w:pStyle w:val="3"/>
        <w:numPr>
          <w:ilvl w:val="2"/>
          <w:numId w:val="18"/>
        </w:numPr>
      </w:pPr>
      <w:bookmarkStart w:id="2810" w:name="_Toc482273728"/>
      <w:r>
        <w:rPr>
          <w:rFonts w:hint="eastAsia"/>
        </w:rPr>
        <w:t>PLCTOA7IPCDATA1</w:t>
      </w:r>
      <w:r w:rsidR="00187284">
        <w:rPr>
          <w:rFonts w:hint="eastAsia"/>
        </w:rPr>
        <w:t>&lt;31:0&gt;</w:t>
      </w:r>
      <w:bookmarkEnd w:id="2810"/>
    </w:p>
    <w:p w:rsidR="00187284" w:rsidRDefault="00187284" w:rsidP="00187284">
      <w:r>
        <w:rPr>
          <w:rFonts w:hint="eastAsia"/>
        </w:rPr>
        <w:t xml:space="preserve"> </w:t>
      </w:r>
      <w:r>
        <w:t>PLCDSP core to A7</w:t>
      </w:r>
      <w:r>
        <w:rPr>
          <w:rFonts w:hint="eastAsia"/>
        </w:rPr>
        <w:t xml:space="preserve"> core IPC </w:t>
      </w:r>
      <w:r w:rsidR="003A4860">
        <w:rPr>
          <w:rFonts w:hint="eastAsia"/>
        </w:rPr>
        <w:t xml:space="preserve">data </w:t>
      </w:r>
      <w:r>
        <w:rPr>
          <w:rFonts w:hint="eastAsia"/>
        </w:rPr>
        <w:t>register</w:t>
      </w:r>
    </w:p>
    <w:p w:rsidR="00187284" w:rsidRPr="005730D9" w:rsidRDefault="00187284" w:rsidP="00187284">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187284"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Description</w:t>
            </w:r>
          </w:p>
        </w:tc>
      </w:tr>
      <w:tr w:rsidR="00187284" w:rsidRPr="00F122CB"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31:0</w:t>
            </w:r>
          </w:p>
        </w:tc>
        <w:tc>
          <w:tcPr>
            <w:tcW w:w="2056" w:type="dxa"/>
            <w:tcBorders>
              <w:top w:val="single" w:sz="4" w:space="0" w:color="auto"/>
              <w:left w:val="single" w:sz="4" w:space="0" w:color="auto"/>
              <w:bottom w:val="single" w:sz="4" w:space="0" w:color="auto"/>
              <w:right w:val="single" w:sz="4" w:space="0" w:color="auto"/>
            </w:tcBorders>
          </w:tcPr>
          <w:p w:rsidR="00187284" w:rsidRPr="00C53D86" w:rsidRDefault="003A4860" w:rsidP="00A42246">
            <w:pPr>
              <w:pStyle w:val="ad"/>
              <w:rPr>
                <w:rFonts w:ascii="Times New Roman" w:eastAsiaTheme="minorEastAsia"/>
                <w:sz w:val="18"/>
                <w:szCs w:val="18"/>
              </w:rPr>
            </w:pPr>
            <w:r>
              <w:rPr>
                <w:rFonts w:ascii="Times New Roman" w:eastAsiaTheme="minorEastAsia" w:hint="eastAsia"/>
                <w:sz w:val="18"/>
                <w:szCs w:val="18"/>
              </w:rPr>
              <w:t>WDATA1</w:t>
            </w:r>
          </w:p>
        </w:tc>
        <w:tc>
          <w:tcPr>
            <w:tcW w:w="736" w:type="dxa"/>
            <w:tcBorders>
              <w:top w:val="single" w:sz="4" w:space="0" w:color="auto"/>
              <w:left w:val="single" w:sz="4" w:space="0" w:color="auto"/>
              <w:bottom w:val="single" w:sz="4" w:space="0" w:color="auto"/>
              <w:right w:val="single" w:sz="4" w:space="0" w:color="auto"/>
            </w:tcBorders>
          </w:tcPr>
          <w:p w:rsidR="00187284" w:rsidRPr="009669F1" w:rsidRDefault="00187284" w:rsidP="00A42246">
            <w:pPr>
              <w:pStyle w:val="ad"/>
              <w:rPr>
                <w:rFonts w:ascii="Times New Roman" w:eastAsiaTheme="minorEastAsia"/>
                <w:sz w:val="18"/>
                <w:szCs w:val="18"/>
              </w:rPr>
            </w:pPr>
            <w:r>
              <w:rPr>
                <w:rFonts w:ascii="Times New Roman" w:eastAsiaTheme="minorEastAsia" w:hint="eastAsia"/>
                <w:sz w:val="18"/>
                <w:szCs w:val="18"/>
              </w:rPr>
              <w:t>R</w:t>
            </w:r>
            <w:r w:rsidR="00C72FCF">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sidRPr="009C4FD7">
              <w:rPr>
                <w:rFonts w:ascii="Times New Roman" w:eastAsiaTheme="minorEastAsia"/>
                <w:sz w:val="18"/>
                <w:szCs w:val="18"/>
              </w:rPr>
              <w:t>This is a general purpose register u</w:t>
            </w:r>
            <w:r>
              <w:rPr>
                <w:rFonts w:ascii="Times New Roman" w:eastAsiaTheme="minorEastAsia"/>
                <w:sz w:val="18"/>
                <w:szCs w:val="18"/>
              </w:rPr>
              <w:t xml:space="preserve">sed to </w:t>
            </w:r>
            <w:r w:rsidR="00221DD7" w:rsidRPr="009C4FD7">
              <w:rPr>
                <w:rFonts w:ascii="Times New Roman" w:eastAsiaTheme="minorEastAsia"/>
                <w:sz w:val="18"/>
                <w:szCs w:val="18"/>
              </w:rPr>
              <w:t>to send software-defined</w:t>
            </w:r>
            <w:r w:rsidR="00221DD7">
              <w:rPr>
                <w:rFonts w:ascii="Times New Roman" w:eastAsiaTheme="minorEastAsia" w:hint="eastAsia"/>
                <w:sz w:val="18"/>
                <w:szCs w:val="18"/>
              </w:rPr>
              <w:t xml:space="preserve"> data</w:t>
            </w:r>
            <w:r w:rsidR="00221DD7" w:rsidRPr="009C4FD7">
              <w:rPr>
                <w:rFonts w:ascii="Times New Roman" w:eastAsiaTheme="minorEastAsia"/>
                <w:sz w:val="18"/>
                <w:szCs w:val="18"/>
              </w:rPr>
              <w:t xml:space="preserve"> </w:t>
            </w:r>
            <w:r w:rsidR="00221DD7">
              <w:rPr>
                <w:rFonts w:ascii="Times New Roman" w:eastAsiaTheme="minorEastAsia" w:hint="eastAsia"/>
                <w:sz w:val="18"/>
                <w:szCs w:val="18"/>
              </w:rPr>
              <w:t>from PLCDSP to A7</w:t>
            </w:r>
            <w:r w:rsidR="00221DD7" w:rsidRPr="009C4FD7">
              <w:rPr>
                <w:rFonts w:ascii="Times New Roman" w:eastAsiaTheme="minorEastAsia"/>
                <w:sz w:val="18"/>
                <w:szCs w:val="18"/>
              </w:rPr>
              <w:t>.</w:t>
            </w:r>
          </w:p>
        </w:tc>
      </w:tr>
    </w:tbl>
    <w:p w:rsidR="00187284" w:rsidRDefault="00187284" w:rsidP="00187284">
      <w:pPr>
        <w:pStyle w:val="3"/>
        <w:numPr>
          <w:ilvl w:val="2"/>
          <w:numId w:val="18"/>
        </w:numPr>
      </w:pPr>
      <w:bookmarkStart w:id="2811" w:name="_Toc482273729"/>
      <w:r>
        <w:rPr>
          <w:rFonts w:hint="eastAsia"/>
        </w:rPr>
        <w:t>PLCTORFIPCCOMM&lt;31:0&gt;</w:t>
      </w:r>
      <w:bookmarkEnd w:id="2811"/>
    </w:p>
    <w:p w:rsidR="00187284" w:rsidRDefault="00187284" w:rsidP="00187284">
      <w:r>
        <w:t>PLCDSP core</w:t>
      </w:r>
      <w:r>
        <w:rPr>
          <w:rFonts w:hint="eastAsia"/>
        </w:rPr>
        <w:t xml:space="preserve"> to RFDSP core IPC command register</w:t>
      </w:r>
    </w:p>
    <w:p w:rsidR="00187284" w:rsidRPr="005730D9" w:rsidRDefault="00187284" w:rsidP="00187284">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187284"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Description</w:t>
            </w:r>
          </w:p>
        </w:tc>
      </w:tr>
      <w:tr w:rsidR="00187284"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31:0</w:t>
            </w:r>
          </w:p>
        </w:tc>
        <w:tc>
          <w:tcPr>
            <w:tcW w:w="2056"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COMMAND</w:t>
            </w:r>
          </w:p>
        </w:tc>
        <w:tc>
          <w:tcPr>
            <w:tcW w:w="736" w:type="dxa"/>
            <w:tcBorders>
              <w:top w:val="single" w:sz="4" w:space="0" w:color="auto"/>
              <w:left w:val="single" w:sz="4" w:space="0" w:color="auto"/>
              <w:bottom w:val="single" w:sz="4" w:space="0" w:color="auto"/>
              <w:right w:val="single" w:sz="4" w:space="0" w:color="auto"/>
            </w:tcBorders>
          </w:tcPr>
          <w:p w:rsidR="00187284" w:rsidRPr="009669F1" w:rsidRDefault="00187284" w:rsidP="00A42246">
            <w:pPr>
              <w:pStyle w:val="ad"/>
              <w:rPr>
                <w:rFonts w:ascii="Times New Roman" w:eastAsiaTheme="minorEastAsia"/>
                <w:sz w:val="18"/>
                <w:szCs w:val="18"/>
              </w:rPr>
            </w:pPr>
            <w:r>
              <w:rPr>
                <w:rFonts w:ascii="Times New Roman" w:eastAsiaTheme="minorEastAsia" w:hint="eastAsia"/>
                <w:sz w:val="18"/>
                <w:szCs w:val="18"/>
              </w:rPr>
              <w:t>R/W</w:t>
            </w:r>
          </w:p>
        </w:tc>
        <w:tc>
          <w:tcPr>
            <w:tcW w:w="691"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sidRPr="009C4FD7">
              <w:rPr>
                <w:rFonts w:ascii="Times New Roman" w:eastAsiaTheme="minorEastAsia"/>
                <w:sz w:val="18"/>
                <w:szCs w:val="18"/>
              </w:rPr>
              <w:t>This is a general purpose register used to send software-defined</w:t>
            </w:r>
            <w:r>
              <w:rPr>
                <w:rFonts w:ascii="Times New Roman" w:eastAsiaTheme="minorEastAsia" w:hint="eastAsia"/>
                <w:sz w:val="18"/>
                <w:szCs w:val="18"/>
              </w:rPr>
              <w:t xml:space="preserve"> </w:t>
            </w:r>
            <w:r w:rsidRPr="009C4FD7">
              <w:rPr>
                <w:rFonts w:ascii="Times New Roman" w:eastAsiaTheme="minorEastAsia"/>
                <w:sz w:val="18"/>
                <w:szCs w:val="18"/>
              </w:rPr>
              <w:t xml:space="preserve">commands </w:t>
            </w:r>
            <w:r>
              <w:rPr>
                <w:rFonts w:ascii="Times New Roman" w:eastAsiaTheme="minorEastAsia" w:hint="eastAsia"/>
                <w:sz w:val="18"/>
                <w:szCs w:val="18"/>
              </w:rPr>
              <w:t>from PLCDSP to RFDSP</w:t>
            </w:r>
            <w:r w:rsidRPr="009C4FD7">
              <w:rPr>
                <w:rFonts w:ascii="Times New Roman" w:eastAsiaTheme="minorEastAsia"/>
                <w:sz w:val="18"/>
                <w:szCs w:val="18"/>
              </w:rPr>
              <w:t>.</w:t>
            </w:r>
          </w:p>
        </w:tc>
      </w:tr>
    </w:tbl>
    <w:p w:rsidR="00187284" w:rsidRPr="009C4FD7" w:rsidRDefault="00187284" w:rsidP="00187284"/>
    <w:p w:rsidR="00187284" w:rsidRDefault="00187284" w:rsidP="00187284">
      <w:pPr>
        <w:pStyle w:val="3"/>
        <w:numPr>
          <w:ilvl w:val="2"/>
          <w:numId w:val="18"/>
        </w:numPr>
      </w:pPr>
      <w:bookmarkStart w:id="2812" w:name="_Toc482273730"/>
      <w:r>
        <w:t>PLCTO</w:t>
      </w:r>
      <w:r>
        <w:rPr>
          <w:rFonts w:hint="eastAsia"/>
        </w:rPr>
        <w:t>RFIPCADDR&lt;31:0&gt;</w:t>
      </w:r>
      <w:bookmarkEnd w:id="2812"/>
    </w:p>
    <w:p w:rsidR="00187284" w:rsidRDefault="00187284" w:rsidP="00187284">
      <w:r>
        <w:t>PLCDSP core</w:t>
      </w:r>
      <w:r>
        <w:rPr>
          <w:rFonts w:hint="eastAsia"/>
        </w:rPr>
        <w:t xml:space="preserve"> to RFDSP core IPC address register</w:t>
      </w:r>
    </w:p>
    <w:p w:rsidR="00187284" w:rsidRPr="005730D9" w:rsidRDefault="00187284" w:rsidP="00187284">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187284"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Description</w:t>
            </w:r>
          </w:p>
        </w:tc>
      </w:tr>
      <w:tr w:rsidR="00187284"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31:0</w:t>
            </w:r>
          </w:p>
        </w:tc>
        <w:tc>
          <w:tcPr>
            <w:tcW w:w="2056"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ADDRESS</w:t>
            </w:r>
          </w:p>
        </w:tc>
        <w:tc>
          <w:tcPr>
            <w:tcW w:w="736" w:type="dxa"/>
            <w:tcBorders>
              <w:top w:val="single" w:sz="4" w:space="0" w:color="auto"/>
              <w:left w:val="single" w:sz="4" w:space="0" w:color="auto"/>
              <w:bottom w:val="single" w:sz="4" w:space="0" w:color="auto"/>
              <w:right w:val="single" w:sz="4" w:space="0" w:color="auto"/>
            </w:tcBorders>
          </w:tcPr>
          <w:p w:rsidR="00187284" w:rsidRPr="009669F1" w:rsidRDefault="00187284" w:rsidP="00A42246">
            <w:pPr>
              <w:pStyle w:val="ad"/>
              <w:rPr>
                <w:rFonts w:ascii="Times New Roman" w:eastAsiaTheme="minorEastAsia"/>
                <w:sz w:val="18"/>
                <w:szCs w:val="18"/>
              </w:rPr>
            </w:pPr>
            <w:r>
              <w:rPr>
                <w:rFonts w:ascii="Times New Roman" w:eastAsiaTheme="minorEastAsia" w:hint="eastAsia"/>
                <w:sz w:val="18"/>
                <w:szCs w:val="18"/>
              </w:rPr>
              <w:t>R/W</w:t>
            </w:r>
          </w:p>
        </w:tc>
        <w:tc>
          <w:tcPr>
            <w:tcW w:w="691"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sidRPr="009C4FD7">
              <w:rPr>
                <w:rFonts w:ascii="Times New Roman" w:eastAsiaTheme="minorEastAsia"/>
                <w:sz w:val="18"/>
                <w:szCs w:val="18"/>
              </w:rPr>
              <w:t>This is a general purpose register used to send software-defined</w:t>
            </w:r>
            <w:r>
              <w:rPr>
                <w:rFonts w:ascii="Times New Roman" w:eastAsiaTheme="minorEastAsia" w:hint="eastAsia"/>
                <w:sz w:val="18"/>
                <w:szCs w:val="18"/>
              </w:rPr>
              <w:t xml:space="preserve"> address</w:t>
            </w:r>
            <w:r w:rsidRPr="009C4FD7">
              <w:rPr>
                <w:rFonts w:ascii="Times New Roman" w:eastAsiaTheme="minorEastAsia"/>
                <w:sz w:val="18"/>
                <w:szCs w:val="18"/>
              </w:rPr>
              <w:t xml:space="preserve"> </w:t>
            </w:r>
            <w:r>
              <w:rPr>
                <w:rFonts w:ascii="Times New Roman" w:eastAsiaTheme="minorEastAsia" w:hint="eastAsia"/>
                <w:sz w:val="18"/>
                <w:szCs w:val="18"/>
              </w:rPr>
              <w:t>from PLCDSP to RFDSP</w:t>
            </w:r>
            <w:r w:rsidRPr="009C4FD7">
              <w:rPr>
                <w:rFonts w:ascii="Times New Roman" w:eastAsiaTheme="minorEastAsia"/>
                <w:sz w:val="18"/>
                <w:szCs w:val="18"/>
              </w:rPr>
              <w:t>.</w:t>
            </w:r>
          </w:p>
        </w:tc>
      </w:tr>
    </w:tbl>
    <w:p w:rsidR="00187284" w:rsidRPr="009C4FD7" w:rsidRDefault="00187284" w:rsidP="00187284"/>
    <w:p w:rsidR="00187284" w:rsidRDefault="00187284" w:rsidP="00187284">
      <w:pPr>
        <w:pStyle w:val="3"/>
        <w:numPr>
          <w:ilvl w:val="2"/>
          <w:numId w:val="18"/>
        </w:numPr>
      </w:pPr>
      <w:bookmarkStart w:id="2813" w:name="_Toc482273731"/>
      <w:r>
        <w:rPr>
          <w:rFonts w:hint="eastAsia"/>
        </w:rPr>
        <w:t>PLCTORFIPCDATA</w:t>
      </w:r>
      <w:r w:rsidR="00E17204">
        <w:rPr>
          <w:rFonts w:hint="eastAsia"/>
        </w:rPr>
        <w:t>0</w:t>
      </w:r>
      <w:r>
        <w:rPr>
          <w:rFonts w:hint="eastAsia"/>
        </w:rPr>
        <w:t>&lt;31:0&gt;</w:t>
      </w:r>
      <w:bookmarkEnd w:id="2813"/>
    </w:p>
    <w:p w:rsidR="00187284" w:rsidRDefault="00187284" w:rsidP="00187284">
      <w:r>
        <w:t>PLCDSP core</w:t>
      </w:r>
      <w:r>
        <w:rPr>
          <w:rFonts w:hint="eastAsia"/>
        </w:rPr>
        <w:t xml:space="preserve"> to RFDSP core IPC data register</w:t>
      </w:r>
    </w:p>
    <w:p w:rsidR="00187284" w:rsidRPr="005730D9" w:rsidRDefault="00187284" w:rsidP="00187284">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187284"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lastRenderedPageBreak/>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Description</w:t>
            </w:r>
          </w:p>
        </w:tc>
      </w:tr>
      <w:tr w:rsidR="00187284"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31:0</w:t>
            </w:r>
          </w:p>
        </w:tc>
        <w:tc>
          <w:tcPr>
            <w:tcW w:w="2056"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WDATA</w:t>
            </w:r>
            <w:r w:rsidR="00E17204">
              <w:rPr>
                <w:rFonts w:ascii="Times New Roman" w:eastAsiaTheme="minorEastAsia" w:hint="eastAsia"/>
                <w:sz w:val="18"/>
                <w:szCs w:val="18"/>
              </w:rPr>
              <w:t>0</w:t>
            </w:r>
          </w:p>
        </w:tc>
        <w:tc>
          <w:tcPr>
            <w:tcW w:w="736" w:type="dxa"/>
            <w:tcBorders>
              <w:top w:val="single" w:sz="4" w:space="0" w:color="auto"/>
              <w:left w:val="single" w:sz="4" w:space="0" w:color="auto"/>
              <w:bottom w:val="single" w:sz="4" w:space="0" w:color="auto"/>
              <w:right w:val="single" w:sz="4" w:space="0" w:color="auto"/>
            </w:tcBorders>
          </w:tcPr>
          <w:p w:rsidR="00187284" w:rsidRPr="009669F1" w:rsidRDefault="00187284" w:rsidP="00A42246">
            <w:pPr>
              <w:pStyle w:val="ad"/>
              <w:rPr>
                <w:rFonts w:ascii="Times New Roman" w:eastAsiaTheme="minorEastAsia"/>
                <w:sz w:val="18"/>
                <w:szCs w:val="18"/>
              </w:rPr>
            </w:pPr>
            <w:r>
              <w:rPr>
                <w:rFonts w:ascii="Times New Roman" w:eastAsiaTheme="minorEastAsia" w:hint="eastAsia"/>
                <w:sz w:val="18"/>
                <w:szCs w:val="18"/>
              </w:rPr>
              <w:t>R/W</w:t>
            </w:r>
          </w:p>
        </w:tc>
        <w:tc>
          <w:tcPr>
            <w:tcW w:w="691"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sidRPr="009C4FD7">
              <w:rPr>
                <w:rFonts w:ascii="Times New Roman" w:eastAsiaTheme="minorEastAsia"/>
                <w:sz w:val="18"/>
                <w:szCs w:val="18"/>
              </w:rPr>
              <w:t>This is a general purpose register used to send software-defined</w:t>
            </w:r>
            <w:r>
              <w:rPr>
                <w:rFonts w:ascii="Times New Roman" w:eastAsiaTheme="minorEastAsia" w:hint="eastAsia"/>
                <w:sz w:val="18"/>
                <w:szCs w:val="18"/>
              </w:rPr>
              <w:t xml:space="preserve"> data</w:t>
            </w:r>
            <w:r w:rsidRPr="009C4FD7">
              <w:rPr>
                <w:rFonts w:ascii="Times New Roman" w:eastAsiaTheme="minorEastAsia"/>
                <w:sz w:val="18"/>
                <w:szCs w:val="18"/>
              </w:rPr>
              <w:t xml:space="preserve"> </w:t>
            </w:r>
            <w:r>
              <w:rPr>
                <w:rFonts w:ascii="Times New Roman" w:eastAsiaTheme="minorEastAsia" w:hint="eastAsia"/>
                <w:sz w:val="18"/>
                <w:szCs w:val="18"/>
              </w:rPr>
              <w:t>from PLCDSP to RFDSP</w:t>
            </w:r>
            <w:r w:rsidRPr="009C4FD7">
              <w:rPr>
                <w:rFonts w:ascii="Times New Roman" w:eastAsiaTheme="minorEastAsia"/>
                <w:sz w:val="18"/>
                <w:szCs w:val="18"/>
              </w:rPr>
              <w:t>.</w:t>
            </w:r>
          </w:p>
        </w:tc>
      </w:tr>
    </w:tbl>
    <w:p w:rsidR="00187284" w:rsidRPr="009C4FD7" w:rsidRDefault="00187284" w:rsidP="00187284"/>
    <w:p w:rsidR="00187284" w:rsidRDefault="00BF6634" w:rsidP="00187284">
      <w:pPr>
        <w:pStyle w:val="3"/>
        <w:numPr>
          <w:ilvl w:val="2"/>
          <w:numId w:val="18"/>
        </w:numPr>
      </w:pPr>
      <w:bookmarkStart w:id="2814" w:name="_Toc482273732"/>
      <w:r>
        <w:rPr>
          <w:rFonts w:hint="eastAsia"/>
        </w:rPr>
        <w:t>PLCTORFIPCDATA1</w:t>
      </w:r>
      <w:r w:rsidR="00187284">
        <w:rPr>
          <w:rFonts w:hint="eastAsia"/>
        </w:rPr>
        <w:t>&lt;31:0&gt;</w:t>
      </w:r>
      <w:bookmarkEnd w:id="2814"/>
    </w:p>
    <w:p w:rsidR="00187284" w:rsidRDefault="00187284" w:rsidP="00187284">
      <w:r>
        <w:rPr>
          <w:rFonts w:hint="eastAsia"/>
        </w:rPr>
        <w:t xml:space="preserve"> </w:t>
      </w:r>
      <w:r>
        <w:t>PLCDSP core</w:t>
      </w:r>
      <w:r>
        <w:rPr>
          <w:rFonts w:hint="eastAsia"/>
        </w:rPr>
        <w:t xml:space="preserve"> to RFDSP core IPC </w:t>
      </w:r>
      <w:r w:rsidR="00A31A50">
        <w:rPr>
          <w:rFonts w:hint="eastAsia"/>
        </w:rPr>
        <w:t xml:space="preserve">data </w:t>
      </w:r>
      <w:r>
        <w:rPr>
          <w:rFonts w:hint="eastAsia"/>
        </w:rPr>
        <w:t>register</w:t>
      </w:r>
    </w:p>
    <w:p w:rsidR="00187284" w:rsidRPr="005730D9" w:rsidRDefault="00187284" w:rsidP="00187284">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187284"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Description</w:t>
            </w:r>
          </w:p>
        </w:tc>
      </w:tr>
      <w:tr w:rsidR="00187284" w:rsidRPr="00B52F2E"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31:0</w:t>
            </w:r>
          </w:p>
        </w:tc>
        <w:tc>
          <w:tcPr>
            <w:tcW w:w="2056" w:type="dxa"/>
            <w:tcBorders>
              <w:top w:val="single" w:sz="4" w:space="0" w:color="auto"/>
              <w:left w:val="single" w:sz="4" w:space="0" w:color="auto"/>
              <w:bottom w:val="single" w:sz="4" w:space="0" w:color="auto"/>
              <w:right w:val="single" w:sz="4" w:space="0" w:color="auto"/>
            </w:tcBorders>
          </w:tcPr>
          <w:p w:rsidR="00187284" w:rsidRPr="00C53D86" w:rsidRDefault="00E17204" w:rsidP="00A42246">
            <w:pPr>
              <w:pStyle w:val="ad"/>
              <w:rPr>
                <w:rFonts w:ascii="Times New Roman" w:eastAsiaTheme="minorEastAsia"/>
                <w:sz w:val="18"/>
                <w:szCs w:val="18"/>
              </w:rPr>
            </w:pPr>
            <w:r>
              <w:rPr>
                <w:rFonts w:ascii="Times New Roman" w:eastAsiaTheme="minorEastAsia" w:hint="eastAsia"/>
                <w:sz w:val="18"/>
                <w:szCs w:val="18"/>
              </w:rPr>
              <w:t>WDATA1</w:t>
            </w:r>
          </w:p>
        </w:tc>
        <w:tc>
          <w:tcPr>
            <w:tcW w:w="736" w:type="dxa"/>
            <w:tcBorders>
              <w:top w:val="single" w:sz="4" w:space="0" w:color="auto"/>
              <w:left w:val="single" w:sz="4" w:space="0" w:color="auto"/>
              <w:bottom w:val="single" w:sz="4" w:space="0" w:color="auto"/>
              <w:right w:val="single" w:sz="4" w:space="0" w:color="auto"/>
            </w:tcBorders>
          </w:tcPr>
          <w:p w:rsidR="00187284" w:rsidRPr="009669F1" w:rsidRDefault="00187284" w:rsidP="00A42246">
            <w:pPr>
              <w:pStyle w:val="ad"/>
              <w:rPr>
                <w:rFonts w:ascii="Times New Roman" w:eastAsiaTheme="minorEastAsia"/>
                <w:sz w:val="18"/>
                <w:szCs w:val="18"/>
              </w:rPr>
            </w:pPr>
            <w:r>
              <w:rPr>
                <w:rFonts w:ascii="Times New Roman" w:eastAsiaTheme="minorEastAsia" w:hint="eastAsia"/>
                <w:sz w:val="18"/>
                <w:szCs w:val="18"/>
              </w:rPr>
              <w:t>R</w:t>
            </w:r>
            <w:r w:rsidR="000130F9">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sidRPr="009C4FD7">
              <w:rPr>
                <w:rFonts w:ascii="Times New Roman" w:eastAsiaTheme="minorEastAsia"/>
                <w:sz w:val="18"/>
                <w:szCs w:val="18"/>
              </w:rPr>
              <w:t>This is a general purpose register u</w:t>
            </w:r>
            <w:r>
              <w:rPr>
                <w:rFonts w:ascii="Times New Roman" w:eastAsiaTheme="minorEastAsia"/>
                <w:sz w:val="18"/>
                <w:szCs w:val="18"/>
              </w:rPr>
              <w:t xml:space="preserve">sed to </w:t>
            </w:r>
            <w:r w:rsidR="00507CF1" w:rsidRPr="009C4FD7">
              <w:rPr>
                <w:rFonts w:ascii="Times New Roman" w:eastAsiaTheme="minorEastAsia"/>
                <w:sz w:val="18"/>
                <w:szCs w:val="18"/>
              </w:rPr>
              <w:t>send software-defined</w:t>
            </w:r>
            <w:r w:rsidR="00507CF1">
              <w:rPr>
                <w:rFonts w:ascii="Times New Roman" w:eastAsiaTheme="minorEastAsia" w:hint="eastAsia"/>
                <w:sz w:val="18"/>
                <w:szCs w:val="18"/>
              </w:rPr>
              <w:t xml:space="preserve"> data</w:t>
            </w:r>
            <w:r w:rsidR="00507CF1" w:rsidRPr="009C4FD7">
              <w:rPr>
                <w:rFonts w:ascii="Times New Roman" w:eastAsiaTheme="minorEastAsia"/>
                <w:sz w:val="18"/>
                <w:szCs w:val="18"/>
              </w:rPr>
              <w:t xml:space="preserve"> </w:t>
            </w:r>
            <w:r w:rsidR="00507CF1">
              <w:rPr>
                <w:rFonts w:ascii="Times New Roman" w:eastAsiaTheme="minorEastAsia" w:hint="eastAsia"/>
                <w:sz w:val="18"/>
                <w:szCs w:val="18"/>
              </w:rPr>
              <w:t>from PLCDSP to RFDSP</w:t>
            </w:r>
            <w:r w:rsidR="00507CF1" w:rsidRPr="009C4FD7">
              <w:rPr>
                <w:rFonts w:ascii="Times New Roman" w:eastAsiaTheme="minorEastAsia"/>
                <w:sz w:val="18"/>
                <w:szCs w:val="18"/>
              </w:rPr>
              <w:t>.</w:t>
            </w:r>
          </w:p>
        </w:tc>
      </w:tr>
    </w:tbl>
    <w:p w:rsidR="000A4B57" w:rsidRDefault="000A4B57" w:rsidP="000A4B57">
      <w:pPr>
        <w:pStyle w:val="3"/>
        <w:numPr>
          <w:ilvl w:val="2"/>
          <w:numId w:val="18"/>
        </w:numPr>
        <w:rPr>
          <w:ins w:id="2815" w:author="yangy" w:date="2017-05-10T18:18:00Z"/>
        </w:rPr>
      </w:pPr>
      <w:bookmarkStart w:id="2816" w:name="_Toc482273733"/>
      <w:ins w:id="2817" w:author="yangy" w:date="2017-05-10T18:18:00Z">
        <w:r>
          <w:rPr>
            <w:rFonts w:hint="eastAsia"/>
          </w:rPr>
          <w:t>IPCTMRSCALER &lt;31:0&gt;</w:t>
        </w:r>
        <w:bookmarkEnd w:id="2816"/>
      </w:ins>
    </w:p>
    <w:p w:rsidR="000A4B57" w:rsidRDefault="000A4B57" w:rsidP="000A4B57">
      <w:pPr>
        <w:rPr>
          <w:ins w:id="2818" w:author="yangy" w:date="2017-05-10T18:18:00Z"/>
        </w:rPr>
      </w:pPr>
      <w:ins w:id="2819" w:author="yangy" w:date="2017-05-10T18:18:00Z">
        <w:r>
          <w:t>F</w:t>
        </w:r>
        <w:r>
          <w:rPr>
            <w:rFonts w:hint="eastAsia"/>
          </w:rPr>
          <w:t>ree running 64bit timestamp counter prescaler register.</w:t>
        </w:r>
      </w:ins>
    </w:p>
    <w:p w:rsidR="000A4B57" w:rsidRDefault="000A4B57" w:rsidP="000A4B57">
      <w:pPr>
        <w:rPr>
          <w:ins w:id="2820" w:author="yangy" w:date="2017-05-10T18:18:00Z"/>
        </w:rPr>
      </w:pPr>
      <w:ins w:id="2821" w:author="yangy" w:date="2017-05-10T18:18:00Z">
        <w:r>
          <w:t>A</w:t>
        </w:r>
        <w:r>
          <w:rPr>
            <w:rFonts w:hint="eastAsia"/>
          </w:rPr>
          <w:t>ddress offset:</w:t>
        </w:r>
      </w:ins>
    </w:p>
    <w:p w:rsidR="000A4B57" w:rsidRPr="005730D9" w:rsidRDefault="000A4B57" w:rsidP="000A4B57">
      <w:pPr>
        <w:rPr>
          <w:ins w:id="2822" w:author="yangy" w:date="2017-05-10T18:18:00Z"/>
        </w:rPr>
      </w:pPr>
      <w:ins w:id="2823" w:author="yangy" w:date="2017-05-10T18:18:00Z">
        <w:r>
          <w:rPr>
            <w:rFonts w:hint="eastAsia"/>
          </w:rPr>
          <w:t xml:space="preserve"> </w:t>
        </w:r>
      </w:ins>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0A4B57" w:rsidRPr="00E53CAA" w:rsidTr="0082406E">
        <w:trPr>
          <w:cantSplit/>
          <w:tblHeader/>
          <w:ins w:id="2824" w:author="yangy" w:date="2017-05-10T18:18:00Z"/>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0A4B57" w:rsidRPr="00E53CAA" w:rsidRDefault="000A4B57" w:rsidP="0082406E">
            <w:pPr>
              <w:pStyle w:val="ad"/>
              <w:rPr>
                <w:ins w:id="2825" w:author="yangy" w:date="2017-05-10T18:18:00Z"/>
                <w:rFonts w:ascii="Times New Roman" w:eastAsia="MS PGothic"/>
                <w:sz w:val="18"/>
                <w:szCs w:val="18"/>
              </w:rPr>
            </w:pPr>
            <w:ins w:id="2826" w:author="yangy" w:date="2017-05-10T18:18:00Z">
              <w:r w:rsidRPr="00E53CAA">
                <w:rPr>
                  <w:rFonts w:ascii="Times New Roman" w:eastAsia="MS PGothic"/>
                  <w:sz w:val="18"/>
                  <w:szCs w:val="18"/>
                </w:rPr>
                <w:t>Bits</w:t>
              </w:r>
            </w:ins>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0A4B57" w:rsidRPr="00E53CAA" w:rsidRDefault="000A4B57" w:rsidP="0082406E">
            <w:pPr>
              <w:pStyle w:val="ad"/>
              <w:rPr>
                <w:ins w:id="2827" w:author="yangy" w:date="2017-05-10T18:18:00Z"/>
                <w:rFonts w:ascii="Times New Roman" w:eastAsia="MS PGothic"/>
                <w:sz w:val="18"/>
                <w:szCs w:val="18"/>
              </w:rPr>
            </w:pPr>
            <w:ins w:id="2828" w:author="yangy" w:date="2017-05-10T18:18:00Z">
              <w:r w:rsidRPr="00E53CAA">
                <w:rPr>
                  <w:rFonts w:ascii="Times New Roman" w:eastAsia="MS PGothic"/>
                  <w:sz w:val="18"/>
                  <w:szCs w:val="18"/>
                </w:rPr>
                <w:t>Name</w:t>
              </w:r>
            </w:ins>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0A4B57" w:rsidRPr="00E53CAA" w:rsidRDefault="000A4B57" w:rsidP="0082406E">
            <w:pPr>
              <w:pStyle w:val="ad"/>
              <w:rPr>
                <w:ins w:id="2829" w:author="yangy" w:date="2017-05-10T18:18:00Z"/>
                <w:rFonts w:ascii="Times New Roman" w:eastAsia="MS PGothic"/>
                <w:sz w:val="18"/>
                <w:szCs w:val="18"/>
              </w:rPr>
            </w:pPr>
            <w:ins w:id="2830" w:author="yangy" w:date="2017-05-10T18:18:00Z">
              <w:r>
                <w:rPr>
                  <w:rFonts w:ascii="Times New Roman" w:eastAsia="MS PGothic"/>
                  <w:sz w:val="18"/>
                  <w:szCs w:val="18"/>
                </w:rPr>
                <w:t>R/W</w:t>
              </w:r>
            </w:ins>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0A4B57" w:rsidRPr="00E53CAA" w:rsidRDefault="000A4B57" w:rsidP="0082406E">
            <w:pPr>
              <w:pStyle w:val="ad"/>
              <w:rPr>
                <w:ins w:id="2831" w:author="yangy" w:date="2017-05-10T18:18:00Z"/>
                <w:rFonts w:ascii="Times New Roman" w:eastAsia="MS PGothic"/>
                <w:sz w:val="18"/>
                <w:szCs w:val="18"/>
              </w:rPr>
            </w:pPr>
            <w:ins w:id="2832" w:author="yangy" w:date="2017-05-10T18:18:00Z">
              <w:r w:rsidRPr="00E53CAA">
                <w:rPr>
                  <w:rFonts w:ascii="Times New Roman" w:eastAsia="MS PGothic"/>
                  <w:sz w:val="18"/>
                  <w:szCs w:val="18"/>
                </w:rPr>
                <w:t>Reset</w:t>
              </w:r>
            </w:ins>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0A4B57" w:rsidRPr="00E53CAA" w:rsidRDefault="000A4B57" w:rsidP="0082406E">
            <w:pPr>
              <w:pStyle w:val="ad"/>
              <w:rPr>
                <w:ins w:id="2833" w:author="yangy" w:date="2017-05-10T18:18:00Z"/>
                <w:rFonts w:ascii="Times New Roman" w:eastAsia="MS PGothic"/>
                <w:sz w:val="18"/>
                <w:szCs w:val="18"/>
              </w:rPr>
            </w:pPr>
            <w:ins w:id="2834" w:author="yangy" w:date="2017-05-10T18:18:00Z">
              <w:r w:rsidRPr="00E53CAA">
                <w:rPr>
                  <w:rFonts w:ascii="Times New Roman" w:eastAsia="MS PGothic"/>
                  <w:sz w:val="18"/>
                  <w:szCs w:val="18"/>
                </w:rPr>
                <w:t>Description</w:t>
              </w:r>
            </w:ins>
          </w:p>
        </w:tc>
      </w:tr>
      <w:tr w:rsidR="000A4B57" w:rsidRPr="007C2D0D" w:rsidTr="0082406E">
        <w:trPr>
          <w:cantSplit/>
          <w:trHeight w:val="222"/>
          <w:ins w:id="2835" w:author="yangy" w:date="2017-05-10T18:18:00Z"/>
        </w:trPr>
        <w:tc>
          <w:tcPr>
            <w:tcW w:w="695" w:type="dxa"/>
            <w:tcBorders>
              <w:top w:val="single" w:sz="4" w:space="0" w:color="auto"/>
              <w:left w:val="single" w:sz="4" w:space="0" w:color="auto"/>
              <w:bottom w:val="single" w:sz="4" w:space="0" w:color="auto"/>
              <w:right w:val="single" w:sz="4" w:space="0" w:color="auto"/>
            </w:tcBorders>
          </w:tcPr>
          <w:p w:rsidR="000A4B57" w:rsidRPr="00C53D86" w:rsidRDefault="000A4B57" w:rsidP="0082406E">
            <w:pPr>
              <w:pStyle w:val="ad"/>
              <w:rPr>
                <w:ins w:id="2836" w:author="yangy" w:date="2017-05-10T18:18:00Z"/>
                <w:rFonts w:ascii="Times New Roman" w:eastAsiaTheme="minorEastAsia"/>
                <w:sz w:val="18"/>
                <w:szCs w:val="18"/>
              </w:rPr>
            </w:pPr>
            <w:ins w:id="2837" w:author="yangy" w:date="2017-05-10T18:18:00Z">
              <w:r>
                <w:rPr>
                  <w:rFonts w:ascii="Times New Roman" w:eastAsiaTheme="minorEastAsia" w:hint="eastAsia"/>
                  <w:sz w:val="18"/>
                  <w:szCs w:val="18"/>
                </w:rPr>
                <w:t>31:16</w:t>
              </w:r>
            </w:ins>
          </w:p>
        </w:tc>
        <w:tc>
          <w:tcPr>
            <w:tcW w:w="2056" w:type="dxa"/>
            <w:tcBorders>
              <w:top w:val="single" w:sz="4" w:space="0" w:color="auto"/>
              <w:left w:val="single" w:sz="4" w:space="0" w:color="auto"/>
              <w:bottom w:val="single" w:sz="4" w:space="0" w:color="auto"/>
              <w:right w:val="single" w:sz="4" w:space="0" w:color="auto"/>
            </w:tcBorders>
          </w:tcPr>
          <w:p w:rsidR="000A4B57" w:rsidRPr="00C53D86" w:rsidRDefault="000A4B57" w:rsidP="0082406E">
            <w:pPr>
              <w:pStyle w:val="ad"/>
              <w:rPr>
                <w:ins w:id="2838" w:author="yangy" w:date="2017-05-10T18:18:00Z"/>
                <w:rFonts w:ascii="Times New Roman" w:eastAsiaTheme="minorEastAsia"/>
                <w:sz w:val="18"/>
                <w:szCs w:val="18"/>
              </w:rPr>
            </w:pPr>
            <w:ins w:id="2839" w:author="yangy" w:date="2017-05-10T18:18:00Z">
              <w:r>
                <w:rPr>
                  <w:rFonts w:ascii="Times New Roman" w:eastAsiaTheme="minorEastAsia" w:hint="eastAsia"/>
                  <w:sz w:val="18"/>
                  <w:szCs w:val="18"/>
                </w:rPr>
                <w:t>reserved</w:t>
              </w:r>
            </w:ins>
          </w:p>
        </w:tc>
        <w:tc>
          <w:tcPr>
            <w:tcW w:w="736" w:type="dxa"/>
            <w:tcBorders>
              <w:top w:val="single" w:sz="4" w:space="0" w:color="auto"/>
              <w:left w:val="single" w:sz="4" w:space="0" w:color="auto"/>
              <w:bottom w:val="single" w:sz="4" w:space="0" w:color="auto"/>
              <w:right w:val="single" w:sz="4" w:space="0" w:color="auto"/>
            </w:tcBorders>
          </w:tcPr>
          <w:p w:rsidR="000A4B57" w:rsidRPr="00E53CAA" w:rsidRDefault="000A4B57" w:rsidP="0082406E">
            <w:pPr>
              <w:pStyle w:val="ad"/>
              <w:rPr>
                <w:ins w:id="2840" w:author="yangy" w:date="2017-05-10T18:18:00Z"/>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0A4B57" w:rsidRPr="00481022" w:rsidRDefault="000A4B57" w:rsidP="0082406E">
            <w:pPr>
              <w:pStyle w:val="ad"/>
              <w:rPr>
                <w:ins w:id="2841" w:author="yangy" w:date="2017-05-10T18:18:00Z"/>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0A4B57" w:rsidRPr="007C2D0D" w:rsidRDefault="000A4B57" w:rsidP="0082406E">
            <w:pPr>
              <w:pStyle w:val="ad"/>
              <w:rPr>
                <w:ins w:id="2842" w:author="yangy" w:date="2017-05-10T18:18:00Z"/>
                <w:rFonts w:ascii="Times New Roman" w:eastAsiaTheme="minorEastAsia"/>
                <w:sz w:val="18"/>
                <w:szCs w:val="18"/>
              </w:rPr>
            </w:pPr>
            <w:ins w:id="2843" w:author="yangy" w:date="2017-05-10T18:18:00Z">
              <w:r>
                <w:rPr>
                  <w:rFonts w:ascii="Times New Roman" w:eastAsiaTheme="minorEastAsia" w:hint="eastAsia"/>
                  <w:sz w:val="18"/>
                  <w:szCs w:val="18"/>
                </w:rPr>
                <w:t>Reserved</w:t>
              </w:r>
            </w:ins>
          </w:p>
        </w:tc>
      </w:tr>
      <w:tr w:rsidR="000A4B57" w:rsidRPr="007C2D0D" w:rsidTr="0082406E">
        <w:trPr>
          <w:cantSplit/>
          <w:trHeight w:val="222"/>
          <w:ins w:id="2844" w:author="yangy" w:date="2017-05-10T18:18:00Z"/>
        </w:trPr>
        <w:tc>
          <w:tcPr>
            <w:tcW w:w="695" w:type="dxa"/>
            <w:tcBorders>
              <w:top w:val="single" w:sz="4" w:space="0" w:color="auto"/>
              <w:left w:val="single" w:sz="4" w:space="0" w:color="auto"/>
              <w:bottom w:val="single" w:sz="4" w:space="0" w:color="auto"/>
              <w:right w:val="single" w:sz="4" w:space="0" w:color="auto"/>
            </w:tcBorders>
          </w:tcPr>
          <w:p w:rsidR="000A4B57" w:rsidRPr="00C53D86" w:rsidRDefault="000A4B57" w:rsidP="0082406E">
            <w:pPr>
              <w:pStyle w:val="ad"/>
              <w:rPr>
                <w:ins w:id="2845" w:author="yangy" w:date="2017-05-10T18:18:00Z"/>
                <w:rFonts w:ascii="Times New Roman" w:eastAsiaTheme="minorEastAsia"/>
                <w:sz w:val="18"/>
                <w:szCs w:val="18"/>
              </w:rPr>
            </w:pPr>
            <w:ins w:id="2846" w:author="yangy" w:date="2017-05-10T18:18:00Z">
              <w:r>
                <w:rPr>
                  <w:rFonts w:ascii="Times New Roman" w:eastAsiaTheme="minorEastAsia" w:hint="eastAsia"/>
                  <w:sz w:val="18"/>
                  <w:szCs w:val="18"/>
                </w:rPr>
                <w:t>15:0</w:t>
              </w:r>
            </w:ins>
          </w:p>
        </w:tc>
        <w:tc>
          <w:tcPr>
            <w:tcW w:w="2056" w:type="dxa"/>
            <w:tcBorders>
              <w:top w:val="single" w:sz="4" w:space="0" w:color="auto"/>
              <w:left w:val="single" w:sz="4" w:space="0" w:color="auto"/>
              <w:bottom w:val="single" w:sz="4" w:space="0" w:color="auto"/>
              <w:right w:val="single" w:sz="4" w:space="0" w:color="auto"/>
            </w:tcBorders>
          </w:tcPr>
          <w:p w:rsidR="000A4B57" w:rsidRPr="00C53D86" w:rsidRDefault="000A4B57" w:rsidP="0082406E">
            <w:pPr>
              <w:pStyle w:val="ad"/>
              <w:rPr>
                <w:ins w:id="2847" w:author="yangy" w:date="2017-05-10T18:18:00Z"/>
                <w:rFonts w:ascii="Times New Roman" w:eastAsiaTheme="minorEastAsia"/>
                <w:sz w:val="18"/>
                <w:szCs w:val="18"/>
              </w:rPr>
            </w:pPr>
            <w:ins w:id="2848" w:author="yangy" w:date="2017-05-10T18:18:00Z">
              <w:r>
                <w:rPr>
                  <w:rFonts w:ascii="Times New Roman" w:eastAsiaTheme="minorEastAsia" w:hint="eastAsia"/>
                  <w:sz w:val="18"/>
                  <w:szCs w:val="18"/>
                </w:rPr>
                <w:t>PRESCALER</w:t>
              </w:r>
            </w:ins>
          </w:p>
        </w:tc>
        <w:tc>
          <w:tcPr>
            <w:tcW w:w="736" w:type="dxa"/>
            <w:tcBorders>
              <w:top w:val="single" w:sz="4" w:space="0" w:color="auto"/>
              <w:left w:val="single" w:sz="4" w:space="0" w:color="auto"/>
              <w:bottom w:val="single" w:sz="4" w:space="0" w:color="auto"/>
              <w:right w:val="single" w:sz="4" w:space="0" w:color="auto"/>
            </w:tcBorders>
          </w:tcPr>
          <w:p w:rsidR="000A4B57" w:rsidRPr="009669F1" w:rsidRDefault="000A4B57" w:rsidP="0082406E">
            <w:pPr>
              <w:pStyle w:val="ad"/>
              <w:rPr>
                <w:ins w:id="2849" w:author="yangy" w:date="2017-05-10T18:18:00Z"/>
                <w:rFonts w:ascii="Times New Roman" w:eastAsiaTheme="minorEastAsia"/>
                <w:sz w:val="18"/>
                <w:szCs w:val="18"/>
              </w:rPr>
            </w:pPr>
            <w:ins w:id="2850" w:author="yangy" w:date="2017-05-10T18:18:00Z">
              <w:r>
                <w:rPr>
                  <w:rFonts w:ascii="Times New Roman" w:eastAsiaTheme="minorEastAsia" w:hint="eastAsia"/>
                  <w:sz w:val="18"/>
                  <w:szCs w:val="18"/>
                </w:rPr>
                <w:t>R</w:t>
              </w:r>
            </w:ins>
          </w:p>
        </w:tc>
        <w:tc>
          <w:tcPr>
            <w:tcW w:w="691" w:type="dxa"/>
            <w:tcBorders>
              <w:top w:val="single" w:sz="4" w:space="0" w:color="auto"/>
              <w:left w:val="single" w:sz="4" w:space="0" w:color="auto"/>
              <w:bottom w:val="single" w:sz="4" w:space="0" w:color="auto"/>
              <w:right w:val="single" w:sz="4" w:space="0" w:color="auto"/>
            </w:tcBorders>
          </w:tcPr>
          <w:p w:rsidR="000A4B57" w:rsidRPr="007C2D0D" w:rsidRDefault="000A4B57" w:rsidP="0082406E">
            <w:pPr>
              <w:pStyle w:val="ad"/>
              <w:rPr>
                <w:ins w:id="2851" w:author="yangy" w:date="2017-05-10T18:18:00Z"/>
                <w:rFonts w:ascii="Times New Roman" w:eastAsiaTheme="minorEastAsia"/>
                <w:sz w:val="18"/>
                <w:szCs w:val="18"/>
              </w:rPr>
            </w:pPr>
            <w:ins w:id="2852" w:author="yangy" w:date="2017-05-10T18:18:00Z">
              <w:r>
                <w:rPr>
                  <w:rFonts w:ascii="Times New Roman" w:eastAsiaTheme="minorEastAsia" w:hint="eastAsia"/>
                  <w:sz w:val="18"/>
                  <w:szCs w:val="18"/>
                </w:rPr>
                <w:t>0</w:t>
              </w:r>
            </w:ins>
          </w:p>
        </w:tc>
        <w:tc>
          <w:tcPr>
            <w:tcW w:w="4446" w:type="dxa"/>
            <w:tcBorders>
              <w:top w:val="single" w:sz="4" w:space="0" w:color="auto"/>
              <w:left w:val="single" w:sz="4" w:space="0" w:color="auto"/>
              <w:bottom w:val="single" w:sz="4" w:space="0" w:color="auto"/>
              <w:right w:val="single" w:sz="4" w:space="0" w:color="auto"/>
            </w:tcBorders>
          </w:tcPr>
          <w:p w:rsidR="000A4B57" w:rsidRDefault="000A4B57" w:rsidP="0082406E">
            <w:pPr>
              <w:pStyle w:val="ad"/>
              <w:rPr>
                <w:ins w:id="2853" w:author="yangy" w:date="2017-05-10T18:18:00Z"/>
                <w:rFonts w:ascii="Times New Roman" w:eastAsiaTheme="minorEastAsia"/>
                <w:sz w:val="18"/>
                <w:szCs w:val="18"/>
              </w:rPr>
            </w:pPr>
            <w:ins w:id="2854" w:author="yangy" w:date="2017-05-10T18:18:00Z">
              <w:r>
                <w:rPr>
                  <w:rFonts w:ascii="Times New Roman" w:eastAsiaTheme="minorEastAsia"/>
                  <w:sz w:val="18"/>
                  <w:szCs w:val="18"/>
                </w:rPr>
                <w:t>T</w:t>
              </w:r>
              <w:r>
                <w:rPr>
                  <w:rFonts w:ascii="Times New Roman" w:eastAsiaTheme="minorEastAsia" w:hint="eastAsia"/>
                  <w:sz w:val="18"/>
                  <w:szCs w:val="18"/>
                </w:rPr>
                <w:t xml:space="preserve">he prescaler value used to derive the free </w:t>
              </w:r>
              <w:r>
                <w:rPr>
                  <w:rFonts w:ascii="Times New Roman" w:eastAsiaTheme="minorEastAsia"/>
                  <w:sz w:val="18"/>
                  <w:szCs w:val="18"/>
                </w:rPr>
                <w:t>running</w:t>
              </w:r>
              <w:r>
                <w:rPr>
                  <w:rFonts w:ascii="Times New Roman" w:eastAsiaTheme="minorEastAsia" w:hint="eastAsia"/>
                  <w:sz w:val="18"/>
                  <w:szCs w:val="18"/>
                </w:rPr>
                <w:t xml:space="preserve"> timer</w:t>
              </w:r>
              <w:r>
                <w:rPr>
                  <w:rFonts w:ascii="Times New Roman" w:eastAsiaTheme="minorEastAsia"/>
                  <w:sz w:val="18"/>
                  <w:szCs w:val="18"/>
                </w:rPr>
                <w:t>’</w:t>
              </w:r>
              <w:r>
                <w:rPr>
                  <w:rFonts w:ascii="Times New Roman" w:eastAsiaTheme="minorEastAsia" w:hint="eastAsia"/>
                  <w:sz w:val="18"/>
                  <w:szCs w:val="18"/>
                </w:rPr>
                <w:t>s clock: Ftimer=Fcpu/(prescaler+1).</w:t>
              </w:r>
            </w:ins>
          </w:p>
          <w:p w:rsidR="000A4B57" w:rsidRDefault="000A4B57" w:rsidP="0082406E">
            <w:pPr>
              <w:pStyle w:val="ad"/>
              <w:rPr>
                <w:ins w:id="2855" w:author="yangy" w:date="2017-05-10T18:18:00Z"/>
                <w:rFonts w:ascii="Times New Roman" w:eastAsiaTheme="minorEastAsia"/>
                <w:sz w:val="18"/>
                <w:szCs w:val="18"/>
              </w:rPr>
            </w:pPr>
            <w:ins w:id="2856" w:author="yangy" w:date="2017-05-10T18:18:00Z">
              <w:r>
                <w:rPr>
                  <w:rFonts w:ascii="Times New Roman" w:eastAsiaTheme="minorEastAsia" w:hint="eastAsia"/>
                  <w:sz w:val="18"/>
                  <w:szCs w:val="18"/>
                </w:rPr>
                <w:t>Prescale counter is reset whenever this setting or IPCTMRCNT is changed</w:t>
              </w:r>
            </w:ins>
          </w:p>
          <w:p w:rsidR="000A4B57" w:rsidRPr="007C2D0D" w:rsidRDefault="000A4B57" w:rsidP="0082406E">
            <w:pPr>
              <w:pStyle w:val="ad"/>
              <w:rPr>
                <w:ins w:id="2857" w:author="yangy" w:date="2017-05-10T18:18:00Z"/>
                <w:rFonts w:ascii="Times New Roman" w:eastAsiaTheme="minorEastAsia"/>
                <w:sz w:val="18"/>
                <w:szCs w:val="18"/>
              </w:rPr>
            </w:pPr>
            <w:ins w:id="2858" w:author="yangy" w:date="2017-05-10T18:18:00Z">
              <w:r>
                <w:rPr>
                  <w:rFonts w:ascii="Times New Roman" w:eastAsiaTheme="minorEastAsia" w:hint="eastAsia"/>
                  <w:sz w:val="18"/>
                  <w:szCs w:val="18"/>
                </w:rPr>
                <w:t>It can be only configured by RF Core</w:t>
              </w:r>
            </w:ins>
          </w:p>
        </w:tc>
      </w:tr>
    </w:tbl>
    <w:p w:rsidR="000F5253" w:rsidRDefault="000F5253" w:rsidP="000F5253">
      <w:pPr>
        <w:rPr>
          <w:ins w:id="2859" w:author="yangy" w:date="2017-05-10T18:18:00Z"/>
        </w:rPr>
        <w:pPrChange w:id="2860" w:author="yangy" w:date="2017-05-10T18:18:00Z">
          <w:pPr>
            <w:pStyle w:val="3"/>
            <w:numPr>
              <w:ilvl w:val="2"/>
              <w:numId w:val="18"/>
            </w:numPr>
            <w:ind w:left="709" w:hanging="709"/>
          </w:pPr>
        </w:pPrChange>
      </w:pPr>
    </w:p>
    <w:p w:rsidR="00187284" w:rsidRDefault="00187284" w:rsidP="00187284">
      <w:pPr>
        <w:pStyle w:val="3"/>
        <w:numPr>
          <w:ilvl w:val="2"/>
          <w:numId w:val="18"/>
        </w:numPr>
      </w:pPr>
      <w:bookmarkStart w:id="2861" w:name="_Toc482273734"/>
      <w:r>
        <w:rPr>
          <w:rFonts w:hint="eastAsia"/>
        </w:rPr>
        <w:t>IPCCOUNTERL &lt;31:0&gt;</w:t>
      </w:r>
      <w:bookmarkEnd w:id="2861"/>
    </w:p>
    <w:p w:rsidR="00187284" w:rsidRDefault="00187284" w:rsidP="00187284">
      <w:r>
        <w:t>F</w:t>
      </w:r>
      <w:r>
        <w:rPr>
          <w:rFonts w:hint="eastAsia"/>
        </w:rPr>
        <w:t>ree running 64bit timestamp counter low register.</w:t>
      </w:r>
    </w:p>
    <w:p w:rsidR="00951B27" w:rsidRPr="00053685" w:rsidRDefault="00951B27" w:rsidP="00951B27">
      <w:r w:rsidRPr="00053685">
        <w:t xml:space="preserve">To </w:t>
      </w:r>
      <w:r w:rsidRPr="00053685">
        <w:rPr>
          <w:rFonts w:hint="eastAsia"/>
        </w:rPr>
        <w:t>ensure the integrity of read data from AHB bus</w:t>
      </w:r>
      <w:r w:rsidRPr="00053685">
        <w:t>, a snapshot for the high</w:t>
      </w:r>
      <w:r w:rsidRPr="00053685">
        <w:rPr>
          <w:rFonts w:hint="eastAsia"/>
        </w:rPr>
        <w:t xml:space="preserve"> </w:t>
      </w:r>
      <w:r w:rsidRPr="00053685">
        <w:t xml:space="preserve">32-bits counter is taken when a read is performed on the IPCCOUNTERL register. When the </w:t>
      </w:r>
      <w:r>
        <w:rPr>
          <w:rFonts w:hint="eastAsia"/>
        </w:rPr>
        <w:t>PLC DSP</w:t>
      </w:r>
      <w:r w:rsidRPr="00053685">
        <w:rPr>
          <w:rFonts w:hint="eastAsia"/>
        </w:rPr>
        <w:t xml:space="preserve"> core </w:t>
      </w:r>
      <w:r w:rsidRPr="00053685">
        <w:t>read</w:t>
      </w:r>
      <w:r w:rsidRPr="00053685">
        <w:rPr>
          <w:rFonts w:hint="eastAsia"/>
        </w:rPr>
        <w:t>s</w:t>
      </w:r>
      <w:r w:rsidRPr="00053685">
        <w:t xml:space="preserve"> the IPCOUNTERH, the snapshot is fed back to the user instead of the current value in the</w:t>
      </w:r>
      <w:r w:rsidRPr="00053685">
        <w:rPr>
          <w:rFonts w:hint="eastAsia"/>
        </w:rPr>
        <w:t xml:space="preserve"> </w:t>
      </w:r>
      <w:r w:rsidRPr="00053685">
        <w:t>IPCOUNTERH register. Therefore, the user application software must always read IPCCOUNTERL</w:t>
      </w:r>
      <w:r w:rsidRPr="00053685">
        <w:rPr>
          <w:rFonts w:hint="eastAsia"/>
        </w:rPr>
        <w:t xml:space="preserve"> </w:t>
      </w:r>
      <w:r w:rsidRPr="00053685">
        <w:t>first and then read IPCCOUNTERH.</w:t>
      </w:r>
    </w:p>
    <w:p w:rsidR="00951B27" w:rsidRPr="00951B27" w:rsidRDefault="00951B27" w:rsidP="00187284"/>
    <w:p w:rsidR="00187284" w:rsidRDefault="00187284" w:rsidP="00187284">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187284"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Description</w:t>
            </w:r>
          </w:p>
        </w:tc>
      </w:tr>
      <w:tr w:rsidR="00187284"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31:0</w:t>
            </w:r>
          </w:p>
        </w:tc>
        <w:tc>
          <w:tcPr>
            <w:tcW w:w="2056"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IPCCOUNTERL</w:t>
            </w:r>
          </w:p>
        </w:tc>
        <w:tc>
          <w:tcPr>
            <w:tcW w:w="736" w:type="dxa"/>
            <w:tcBorders>
              <w:top w:val="single" w:sz="4" w:space="0" w:color="auto"/>
              <w:left w:val="single" w:sz="4" w:space="0" w:color="auto"/>
              <w:bottom w:val="single" w:sz="4" w:space="0" w:color="auto"/>
              <w:right w:val="single" w:sz="4" w:space="0" w:color="auto"/>
            </w:tcBorders>
          </w:tcPr>
          <w:p w:rsidR="00187284" w:rsidRPr="009669F1" w:rsidRDefault="00187284"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sz w:val="18"/>
                <w:szCs w:val="18"/>
              </w:rPr>
              <w:t xml:space="preserve">This is the </w:t>
            </w:r>
            <w:r>
              <w:rPr>
                <w:rFonts w:ascii="Times New Roman" w:eastAsiaTheme="minorEastAsia" w:hint="eastAsia"/>
                <w:sz w:val="18"/>
                <w:szCs w:val="18"/>
              </w:rPr>
              <w:t>low</w:t>
            </w:r>
            <w:r w:rsidRPr="00F8731D">
              <w:rPr>
                <w:rFonts w:ascii="Times New Roman" w:eastAsiaTheme="minorEastAsia"/>
                <w:sz w:val="18"/>
                <w:szCs w:val="18"/>
              </w:rPr>
              <w:t>er 32-bits of free r</w:t>
            </w:r>
            <w:r>
              <w:rPr>
                <w:rFonts w:ascii="Times New Roman" w:eastAsiaTheme="minorEastAsia"/>
                <w:sz w:val="18"/>
                <w:szCs w:val="18"/>
              </w:rPr>
              <w:t>unning 64 bit timestamp counter</w:t>
            </w:r>
            <w:r>
              <w:rPr>
                <w:rFonts w:ascii="Times New Roman" w:eastAsiaTheme="minorEastAsia" w:hint="eastAsia"/>
                <w:sz w:val="18"/>
                <w:szCs w:val="18"/>
              </w:rPr>
              <w:t xml:space="preserve"> </w:t>
            </w:r>
            <w:r w:rsidRPr="00F8731D">
              <w:rPr>
                <w:rFonts w:ascii="Times New Roman" w:eastAsiaTheme="minorEastAsia"/>
                <w:sz w:val="18"/>
                <w:szCs w:val="18"/>
              </w:rPr>
              <w:t xml:space="preserve">clocked by the </w:t>
            </w:r>
            <w:r>
              <w:rPr>
                <w:rFonts w:ascii="Times New Roman" w:eastAsiaTheme="minorEastAsia" w:hint="eastAsia"/>
                <w:sz w:val="18"/>
                <w:szCs w:val="18"/>
              </w:rPr>
              <w:t>divided clock</w:t>
            </w:r>
            <w:r w:rsidRPr="00F8731D">
              <w:rPr>
                <w:rFonts w:ascii="Times New Roman" w:eastAsiaTheme="minorEastAsia"/>
                <w:sz w:val="18"/>
                <w:szCs w:val="18"/>
              </w:rPr>
              <w:t>.</w:t>
            </w:r>
          </w:p>
        </w:tc>
      </w:tr>
    </w:tbl>
    <w:p w:rsidR="00187284" w:rsidRPr="005730D9" w:rsidRDefault="00187284" w:rsidP="00187284"/>
    <w:p w:rsidR="00187284" w:rsidRDefault="00187284" w:rsidP="00187284">
      <w:pPr>
        <w:pStyle w:val="3"/>
        <w:numPr>
          <w:ilvl w:val="2"/>
          <w:numId w:val="18"/>
        </w:numPr>
      </w:pPr>
      <w:bookmarkStart w:id="2862" w:name="_Toc482273735"/>
      <w:r>
        <w:rPr>
          <w:rFonts w:hint="eastAsia"/>
        </w:rPr>
        <w:t>IPCCOUNTERH &lt;31:0&gt;</w:t>
      </w:r>
      <w:bookmarkEnd w:id="2862"/>
    </w:p>
    <w:p w:rsidR="00187284" w:rsidRDefault="00187284" w:rsidP="00187284">
      <w:r>
        <w:t>F</w:t>
      </w:r>
      <w:r>
        <w:rPr>
          <w:rFonts w:hint="eastAsia"/>
        </w:rPr>
        <w:t>ree running 64bit timestamp counter high register.</w:t>
      </w:r>
    </w:p>
    <w:p w:rsidR="00187284" w:rsidRDefault="00187284" w:rsidP="00187284">
      <w:r>
        <w:lastRenderedPageBreak/>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187284"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Description</w:t>
            </w:r>
          </w:p>
        </w:tc>
      </w:tr>
      <w:tr w:rsidR="00187284"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31:0</w:t>
            </w:r>
          </w:p>
        </w:tc>
        <w:tc>
          <w:tcPr>
            <w:tcW w:w="2056"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IPCCOUNTERH</w:t>
            </w:r>
          </w:p>
        </w:tc>
        <w:tc>
          <w:tcPr>
            <w:tcW w:w="736" w:type="dxa"/>
            <w:tcBorders>
              <w:top w:val="single" w:sz="4" w:space="0" w:color="auto"/>
              <w:left w:val="single" w:sz="4" w:space="0" w:color="auto"/>
              <w:bottom w:val="single" w:sz="4" w:space="0" w:color="auto"/>
              <w:right w:val="single" w:sz="4" w:space="0" w:color="auto"/>
            </w:tcBorders>
          </w:tcPr>
          <w:p w:rsidR="00187284" w:rsidRPr="009669F1" w:rsidRDefault="00187284"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sz w:val="18"/>
                <w:szCs w:val="18"/>
              </w:rPr>
              <w:t xml:space="preserve">This is the </w:t>
            </w:r>
            <w:r>
              <w:rPr>
                <w:rFonts w:ascii="Times New Roman" w:eastAsiaTheme="minorEastAsia" w:hint="eastAsia"/>
                <w:sz w:val="18"/>
                <w:szCs w:val="18"/>
              </w:rPr>
              <w:t>upp</w:t>
            </w:r>
            <w:r w:rsidRPr="00F8731D">
              <w:rPr>
                <w:rFonts w:ascii="Times New Roman" w:eastAsiaTheme="minorEastAsia"/>
                <w:sz w:val="18"/>
                <w:szCs w:val="18"/>
              </w:rPr>
              <w:t>er 32-bits of free r</w:t>
            </w:r>
            <w:r>
              <w:rPr>
                <w:rFonts w:ascii="Times New Roman" w:eastAsiaTheme="minorEastAsia"/>
                <w:sz w:val="18"/>
                <w:szCs w:val="18"/>
              </w:rPr>
              <w:t>unning 64 bit timestamp counter</w:t>
            </w:r>
            <w:r>
              <w:rPr>
                <w:rFonts w:ascii="Times New Roman" w:eastAsiaTheme="minorEastAsia" w:hint="eastAsia"/>
                <w:sz w:val="18"/>
                <w:szCs w:val="18"/>
              </w:rPr>
              <w:t xml:space="preserve"> </w:t>
            </w:r>
            <w:r w:rsidRPr="00F8731D">
              <w:rPr>
                <w:rFonts w:ascii="Times New Roman" w:eastAsiaTheme="minorEastAsia"/>
                <w:sz w:val="18"/>
                <w:szCs w:val="18"/>
              </w:rPr>
              <w:t xml:space="preserve">clocked by the </w:t>
            </w:r>
            <w:r>
              <w:rPr>
                <w:rFonts w:ascii="Times New Roman" w:eastAsiaTheme="minorEastAsia" w:hint="eastAsia"/>
                <w:sz w:val="18"/>
                <w:szCs w:val="18"/>
              </w:rPr>
              <w:t>divided clock</w:t>
            </w:r>
            <w:r w:rsidRPr="00F8731D">
              <w:rPr>
                <w:rFonts w:ascii="Times New Roman" w:eastAsiaTheme="minorEastAsia"/>
                <w:sz w:val="18"/>
                <w:szCs w:val="18"/>
              </w:rPr>
              <w:t>.</w:t>
            </w:r>
          </w:p>
        </w:tc>
      </w:tr>
    </w:tbl>
    <w:p w:rsidR="00971F34" w:rsidRDefault="00971F34" w:rsidP="00971F34">
      <w:pPr>
        <w:pStyle w:val="3"/>
        <w:numPr>
          <w:ilvl w:val="2"/>
          <w:numId w:val="18"/>
        </w:numPr>
        <w:rPr>
          <w:ins w:id="2863" w:author="yangy" w:date="2017-05-10T18:16:00Z"/>
        </w:rPr>
      </w:pPr>
      <w:bookmarkStart w:id="2864" w:name="_Toc482273736"/>
      <w:ins w:id="2865" w:author="yangy" w:date="2017-05-10T18:16:00Z">
        <w:r>
          <w:rPr>
            <w:rFonts w:hint="eastAsia"/>
          </w:rPr>
          <w:t>IPCTMRCONT &lt;31:0&gt;</w:t>
        </w:r>
        <w:bookmarkEnd w:id="2864"/>
      </w:ins>
    </w:p>
    <w:p w:rsidR="00971F34" w:rsidRDefault="00971F34" w:rsidP="00971F34">
      <w:pPr>
        <w:rPr>
          <w:ins w:id="2866" w:author="yangy" w:date="2017-05-10T18:16:00Z"/>
        </w:rPr>
      </w:pPr>
      <w:ins w:id="2867" w:author="yangy" w:date="2017-05-10T18:16:00Z">
        <w:r>
          <w:t>F</w:t>
        </w:r>
        <w:r>
          <w:rPr>
            <w:rFonts w:hint="eastAsia"/>
          </w:rPr>
          <w:t>ree running 64bit control register.</w:t>
        </w:r>
      </w:ins>
    </w:p>
    <w:p w:rsidR="00971F34" w:rsidRDefault="00971F34" w:rsidP="00971F34">
      <w:pPr>
        <w:rPr>
          <w:ins w:id="2868" w:author="yangy" w:date="2017-05-10T18:16:00Z"/>
        </w:rPr>
      </w:pPr>
      <w:ins w:id="2869" w:author="yangy" w:date="2017-05-10T18:16:00Z">
        <w:r>
          <w:t>A</w:t>
        </w:r>
        <w:r>
          <w:rPr>
            <w:rFonts w:hint="eastAsia"/>
          </w:rPr>
          <w:t>ddress offset:</w:t>
        </w:r>
      </w:ins>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971F34" w:rsidRPr="00E53CAA" w:rsidTr="0082406E">
        <w:trPr>
          <w:cantSplit/>
          <w:tblHeader/>
          <w:ins w:id="2870" w:author="yangy" w:date="2017-05-10T18:16:00Z"/>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971F34" w:rsidRPr="00E53CAA" w:rsidRDefault="00971F34" w:rsidP="0082406E">
            <w:pPr>
              <w:pStyle w:val="ad"/>
              <w:rPr>
                <w:ins w:id="2871" w:author="yangy" w:date="2017-05-10T18:16:00Z"/>
                <w:rFonts w:ascii="Times New Roman" w:eastAsia="MS PGothic"/>
                <w:sz w:val="18"/>
                <w:szCs w:val="18"/>
              </w:rPr>
            </w:pPr>
            <w:ins w:id="2872" w:author="yangy" w:date="2017-05-10T18:16:00Z">
              <w:r w:rsidRPr="00E53CAA">
                <w:rPr>
                  <w:rFonts w:ascii="Times New Roman" w:eastAsia="MS PGothic"/>
                  <w:sz w:val="18"/>
                  <w:szCs w:val="18"/>
                </w:rPr>
                <w:t>Bits</w:t>
              </w:r>
            </w:ins>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971F34" w:rsidRPr="00E53CAA" w:rsidRDefault="00971F34" w:rsidP="0082406E">
            <w:pPr>
              <w:pStyle w:val="ad"/>
              <w:rPr>
                <w:ins w:id="2873" w:author="yangy" w:date="2017-05-10T18:16:00Z"/>
                <w:rFonts w:ascii="Times New Roman" w:eastAsia="MS PGothic"/>
                <w:sz w:val="18"/>
                <w:szCs w:val="18"/>
              </w:rPr>
            </w:pPr>
            <w:ins w:id="2874" w:author="yangy" w:date="2017-05-10T18:16:00Z">
              <w:r w:rsidRPr="00E53CAA">
                <w:rPr>
                  <w:rFonts w:ascii="Times New Roman" w:eastAsia="MS PGothic"/>
                  <w:sz w:val="18"/>
                  <w:szCs w:val="18"/>
                </w:rPr>
                <w:t>Name</w:t>
              </w:r>
            </w:ins>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971F34" w:rsidRPr="00E53CAA" w:rsidRDefault="00971F34" w:rsidP="0082406E">
            <w:pPr>
              <w:pStyle w:val="ad"/>
              <w:rPr>
                <w:ins w:id="2875" w:author="yangy" w:date="2017-05-10T18:16:00Z"/>
                <w:rFonts w:ascii="Times New Roman" w:eastAsia="MS PGothic"/>
                <w:sz w:val="18"/>
                <w:szCs w:val="18"/>
              </w:rPr>
            </w:pPr>
            <w:ins w:id="2876" w:author="yangy" w:date="2017-05-10T18:16:00Z">
              <w:r>
                <w:rPr>
                  <w:rFonts w:ascii="Times New Roman" w:eastAsia="MS PGothic"/>
                  <w:sz w:val="18"/>
                  <w:szCs w:val="18"/>
                </w:rPr>
                <w:t>R/W</w:t>
              </w:r>
            </w:ins>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971F34" w:rsidRPr="00E53CAA" w:rsidRDefault="00971F34" w:rsidP="0082406E">
            <w:pPr>
              <w:pStyle w:val="ad"/>
              <w:rPr>
                <w:ins w:id="2877" w:author="yangy" w:date="2017-05-10T18:16:00Z"/>
                <w:rFonts w:ascii="Times New Roman" w:eastAsia="MS PGothic"/>
                <w:sz w:val="18"/>
                <w:szCs w:val="18"/>
              </w:rPr>
            </w:pPr>
            <w:ins w:id="2878" w:author="yangy" w:date="2017-05-10T18:16:00Z">
              <w:r w:rsidRPr="00E53CAA">
                <w:rPr>
                  <w:rFonts w:ascii="Times New Roman" w:eastAsia="MS PGothic"/>
                  <w:sz w:val="18"/>
                  <w:szCs w:val="18"/>
                </w:rPr>
                <w:t>Reset</w:t>
              </w:r>
            </w:ins>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971F34" w:rsidRPr="00E53CAA" w:rsidRDefault="00971F34" w:rsidP="0082406E">
            <w:pPr>
              <w:pStyle w:val="ad"/>
              <w:rPr>
                <w:ins w:id="2879" w:author="yangy" w:date="2017-05-10T18:16:00Z"/>
                <w:rFonts w:ascii="Times New Roman" w:eastAsia="MS PGothic"/>
                <w:sz w:val="18"/>
                <w:szCs w:val="18"/>
              </w:rPr>
            </w:pPr>
            <w:ins w:id="2880" w:author="yangy" w:date="2017-05-10T18:16:00Z">
              <w:r w:rsidRPr="00E53CAA">
                <w:rPr>
                  <w:rFonts w:ascii="Times New Roman" w:eastAsia="MS PGothic"/>
                  <w:sz w:val="18"/>
                  <w:szCs w:val="18"/>
                </w:rPr>
                <w:t>Description</w:t>
              </w:r>
            </w:ins>
          </w:p>
        </w:tc>
      </w:tr>
      <w:tr w:rsidR="00971F34" w:rsidRPr="00E53CAA" w:rsidTr="0082406E">
        <w:trPr>
          <w:cantSplit/>
          <w:tblHeader/>
          <w:ins w:id="2881" w:author="yangy" w:date="2017-05-10T18:16:00Z"/>
        </w:trPr>
        <w:tc>
          <w:tcPr>
            <w:tcW w:w="695" w:type="dxa"/>
            <w:tcBorders>
              <w:top w:val="single" w:sz="4" w:space="0" w:color="auto"/>
              <w:left w:val="single" w:sz="4" w:space="0" w:color="auto"/>
              <w:bottom w:val="single" w:sz="4" w:space="0" w:color="auto"/>
              <w:right w:val="single" w:sz="4" w:space="0" w:color="auto"/>
            </w:tcBorders>
            <w:shd w:val="clear" w:color="auto" w:fill="FFFFFF" w:themeFill="background1"/>
          </w:tcPr>
          <w:p w:rsidR="00971F34" w:rsidRPr="004C09E6" w:rsidRDefault="00971F34" w:rsidP="0082406E">
            <w:pPr>
              <w:pStyle w:val="ad"/>
              <w:rPr>
                <w:ins w:id="2882" w:author="yangy" w:date="2017-05-10T18:16:00Z"/>
                <w:rFonts w:ascii="Times New Roman" w:eastAsiaTheme="minorEastAsia"/>
                <w:sz w:val="18"/>
                <w:szCs w:val="18"/>
              </w:rPr>
            </w:pPr>
            <w:ins w:id="2883" w:author="yangy" w:date="2017-05-10T18:16:00Z">
              <w:r>
                <w:rPr>
                  <w:rFonts w:ascii="Times New Roman" w:eastAsiaTheme="minorEastAsia" w:hint="eastAsia"/>
                  <w:sz w:val="18"/>
                  <w:szCs w:val="18"/>
                </w:rPr>
                <w:t>31:1</w:t>
              </w:r>
            </w:ins>
          </w:p>
        </w:tc>
        <w:tc>
          <w:tcPr>
            <w:tcW w:w="2056" w:type="dxa"/>
            <w:tcBorders>
              <w:top w:val="single" w:sz="4" w:space="0" w:color="auto"/>
              <w:left w:val="single" w:sz="4" w:space="0" w:color="auto"/>
              <w:bottom w:val="single" w:sz="4" w:space="0" w:color="auto"/>
              <w:right w:val="single" w:sz="4" w:space="0" w:color="auto"/>
            </w:tcBorders>
            <w:shd w:val="clear" w:color="auto" w:fill="FFFFFF" w:themeFill="background1"/>
          </w:tcPr>
          <w:p w:rsidR="00971F34" w:rsidRPr="004C09E6" w:rsidRDefault="00971F34" w:rsidP="0082406E">
            <w:pPr>
              <w:pStyle w:val="ad"/>
              <w:rPr>
                <w:ins w:id="2884" w:author="yangy" w:date="2017-05-10T18:16:00Z"/>
                <w:rFonts w:ascii="Times New Roman" w:eastAsiaTheme="minorEastAsia"/>
                <w:sz w:val="18"/>
                <w:szCs w:val="18"/>
              </w:rPr>
            </w:pPr>
            <w:ins w:id="2885" w:author="yangy" w:date="2017-05-10T18:16:00Z">
              <w:r>
                <w:rPr>
                  <w:rFonts w:ascii="Times New Roman" w:eastAsiaTheme="minorEastAsia" w:hint="eastAsia"/>
                  <w:sz w:val="18"/>
                  <w:szCs w:val="18"/>
                </w:rPr>
                <w:t>Reserved</w:t>
              </w:r>
            </w:ins>
          </w:p>
        </w:tc>
        <w:tc>
          <w:tcPr>
            <w:tcW w:w="736" w:type="dxa"/>
            <w:tcBorders>
              <w:top w:val="single" w:sz="4" w:space="0" w:color="auto"/>
              <w:left w:val="single" w:sz="4" w:space="0" w:color="auto"/>
              <w:bottom w:val="single" w:sz="4" w:space="0" w:color="auto"/>
              <w:right w:val="single" w:sz="4" w:space="0" w:color="auto"/>
            </w:tcBorders>
            <w:shd w:val="clear" w:color="auto" w:fill="FFFFFF" w:themeFill="background1"/>
          </w:tcPr>
          <w:p w:rsidR="00971F34" w:rsidRDefault="00971F34" w:rsidP="0082406E">
            <w:pPr>
              <w:pStyle w:val="ad"/>
              <w:rPr>
                <w:ins w:id="2886" w:author="yangy" w:date="2017-05-10T18:16:00Z"/>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shd w:val="clear" w:color="auto" w:fill="FFFFFF" w:themeFill="background1"/>
          </w:tcPr>
          <w:p w:rsidR="00971F34" w:rsidRPr="00E53CAA" w:rsidRDefault="00971F34" w:rsidP="0082406E">
            <w:pPr>
              <w:pStyle w:val="ad"/>
              <w:rPr>
                <w:ins w:id="2887" w:author="yangy" w:date="2017-05-10T18:16:00Z"/>
                <w:rFonts w:ascii="Times New Roman" w:eastAsia="MS PGothic"/>
                <w:sz w:val="18"/>
                <w:szCs w:val="18"/>
              </w:rPr>
            </w:pPr>
          </w:p>
        </w:tc>
        <w:tc>
          <w:tcPr>
            <w:tcW w:w="4446" w:type="dxa"/>
            <w:tcBorders>
              <w:top w:val="single" w:sz="4" w:space="0" w:color="auto"/>
              <w:left w:val="single" w:sz="4" w:space="0" w:color="auto"/>
              <w:bottom w:val="single" w:sz="4" w:space="0" w:color="auto"/>
              <w:right w:val="single" w:sz="4" w:space="0" w:color="auto"/>
            </w:tcBorders>
            <w:shd w:val="clear" w:color="auto" w:fill="FFFFFF" w:themeFill="background1"/>
          </w:tcPr>
          <w:p w:rsidR="00971F34" w:rsidRPr="00E53CAA" w:rsidRDefault="00971F34" w:rsidP="0082406E">
            <w:pPr>
              <w:pStyle w:val="ad"/>
              <w:rPr>
                <w:ins w:id="2888" w:author="yangy" w:date="2017-05-10T18:16:00Z"/>
                <w:rFonts w:ascii="Times New Roman" w:eastAsia="MS PGothic"/>
                <w:sz w:val="18"/>
                <w:szCs w:val="18"/>
              </w:rPr>
            </w:pPr>
          </w:p>
        </w:tc>
      </w:tr>
      <w:tr w:rsidR="00971F34" w:rsidRPr="007C2D0D" w:rsidTr="0082406E">
        <w:trPr>
          <w:cantSplit/>
          <w:trHeight w:val="222"/>
          <w:ins w:id="2889" w:author="yangy" w:date="2017-05-10T18:16:00Z"/>
        </w:trPr>
        <w:tc>
          <w:tcPr>
            <w:tcW w:w="695" w:type="dxa"/>
            <w:tcBorders>
              <w:top w:val="single" w:sz="4" w:space="0" w:color="auto"/>
              <w:left w:val="single" w:sz="4" w:space="0" w:color="auto"/>
              <w:bottom w:val="single" w:sz="4" w:space="0" w:color="auto"/>
              <w:right w:val="single" w:sz="4" w:space="0" w:color="auto"/>
            </w:tcBorders>
          </w:tcPr>
          <w:p w:rsidR="00971F34" w:rsidRPr="00C53D86" w:rsidRDefault="00971F34" w:rsidP="0082406E">
            <w:pPr>
              <w:pStyle w:val="ad"/>
              <w:rPr>
                <w:ins w:id="2890" w:author="yangy" w:date="2017-05-10T18:16:00Z"/>
                <w:rFonts w:ascii="Times New Roman" w:eastAsiaTheme="minorEastAsia"/>
                <w:sz w:val="18"/>
                <w:szCs w:val="18"/>
              </w:rPr>
            </w:pPr>
            <w:ins w:id="2891" w:author="yangy" w:date="2017-05-10T18:16:00Z">
              <w:r>
                <w:rPr>
                  <w:rFonts w:ascii="Times New Roman" w:eastAsiaTheme="minorEastAsia" w:hint="eastAsia"/>
                  <w:sz w:val="18"/>
                  <w:szCs w:val="18"/>
                </w:rPr>
                <w:t>0</w:t>
              </w:r>
            </w:ins>
          </w:p>
        </w:tc>
        <w:tc>
          <w:tcPr>
            <w:tcW w:w="2056" w:type="dxa"/>
            <w:tcBorders>
              <w:top w:val="single" w:sz="4" w:space="0" w:color="auto"/>
              <w:left w:val="single" w:sz="4" w:space="0" w:color="auto"/>
              <w:bottom w:val="single" w:sz="4" w:space="0" w:color="auto"/>
              <w:right w:val="single" w:sz="4" w:space="0" w:color="auto"/>
            </w:tcBorders>
          </w:tcPr>
          <w:p w:rsidR="00971F34" w:rsidRPr="00C53D86" w:rsidRDefault="00971F34" w:rsidP="0082406E">
            <w:pPr>
              <w:pStyle w:val="ad"/>
              <w:rPr>
                <w:ins w:id="2892" w:author="yangy" w:date="2017-05-10T18:16:00Z"/>
                <w:rFonts w:ascii="Times New Roman" w:eastAsiaTheme="minorEastAsia"/>
                <w:sz w:val="18"/>
                <w:szCs w:val="18"/>
              </w:rPr>
            </w:pPr>
            <w:ins w:id="2893" w:author="yangy" w:date="2017-05-10T18:16:00Z">
              <w:r>
                <w:rPr>
                  <w:rFonts w:ascii="Times New Roman" w:eastAsiaTheme="minorEastAsia" w:hint="eastAsia"/>
                  <w:sz w:val="18"/>
                  <w:szCs w:val="18"/>
                </w:rPr>
                <w:t>TMRCOUNTUP</w:t>
              </w:r>
            </w:ins>
          </w:p>
        </w:tc>
        <w:tc>
          <w:tcPr>
            <w:tcW w:w="736" w:type="dxa"/>
            <w:tcBorders>
              <w:top w:val="single" w:sz="4" w:space="0" w:color="auto"/>
              <w:left w:val="single" w:sz="4" w:space="0" w:color="auto"/>
              <w:bottom w:val="single" w:sz="4" w:space="0" w:color="auto"/>
              <w:right w:val="single" w:sz="4" w:space="0" w:color="auto"/>
            </w:tcBorders>
          </w:tcPr>
          <w:p w:rsidR="00971F34" w:rsidRPr="009669F1" w:rsidRDefault="00971F34" w:rsidP="0082406E">
            <w:pPr>
              <w:pStyle w:val="ad"/>
              <w:rPr>
                <w:ins w:id="2894" w:author="yangy" w:date="2017-05-10T18:16:00Z"/>
                <w:rFonts w:ascii="Times New Roman" w:eastAsiaTheme="minorEastAsia"/>
                <w:sz w:val="18"/>
                <w:szCs w:val="18"/>
              </w:rPr>
            </w:pPr>
            <w:ins w:id="2895" w:author="yangy" w:date="2017-05-10T18:16:00Z">
              <w:r>
                <w:rPr>
                  <w:rFonts w:ascii="Times New Roman" w:eastAsiaTheme="minorEastAsia" w:hint="eastAsia"/>
                  <w:sz w:val="18"/>
                  <w:szCs w:val="18"/>
                </w:rPr>
                <w:t>R</w:t>
              </w:r>
            </w:ins>
          </w:p>
        </w:tc>
        <w:tc>
          <w:tcPr>
            <w:tcW w:w="691" w:type="dxa"/>
            <w:tcBorders>
              <w:top w:val="single" w:sz="4" w:space="0" w:color="auto"/>
              <w:left w:val="single" w:sz="4" w:space="0" w:color="auto"/>
              <w:bottom w:val="single" w:sz="4" w:space="0" w:color="auto"/>
              <w:right w:val="single" w:sz="4" w:space="0" w:color="auto"/>
            </w:tcBorders>
          </w:tcPr>
          <w:p w:rsidR="00971F34" w:rsidRPr="007C2D0D" w:rsidRDefault="00971F34" w:rsidP="0082406E">
            <w:pPr>
              <w:pStyle w:val="ad"/>
              <w:rPr>
                <w:ins w:id="2896" w:author="yangy" w:date="2017-05-10T18:16:00Z"/>
                <w:rFonts w:ascii="Times New Roman" w:eastAsiaTheme="minorEastAsia"/>
                <w:sz w:val="18"/>
                <w:szCs w:val="18"/>
              </w:rPr>
            </w:pPr>
            <w:ins w:id="2897" w:author="yangy" w:date="2017-05-10T18:16:00Z">
              <w:r>
                <w:rPr>
                  <w:rFonts w:ascii="Times New Roman" w:eastAsiaTheme="minorEastAsia" w:hint="eastAsia"/>
                  <w:sz w:val="18"/>
                  <w:szCs w:val="18"/>
                </w:rPr>
                <w:t>1</w:t>
              </w:r>
            </w:ins>
          </w:p>
        </w:tc>
        <w:tc>
          <w:tcPr>
            <w:tcW w:w="4446" w:type="dxa"/>
            <w:tcBorders>
              <w:top w:val="single" w:sz="4" w:space="0" w:color="auto"/>
              <w:left w:val="single" w:sz="4" w:space="0" w:color="auto"/>
              <w:bottom w:val="single" w:sz="4" w:space="0" w:color="auto"/>
              <w:right w:val="single" w:sz="4" w:space="0" w:color="auto"/>
            </w:tcBorders>
          </w:tcPr>
          <w:p w:rsidR="00971F34" w:rsidRDefault="00971F34" w:rsidP="0082406E">
            <w:pPr>
              <w:pStyle w:val="ad"/>
              <w:rPr>
                <w:ins w:id="2898" w:author="yangy" w:date="2017-05-10T18:16:00Z"/>
                <w:rFonts w:ascii="Times New Roman" w:eastAsiaTheme="minorEastAsia"/>
                <w:sz w:val="18"/>
                <w:szCs w:val="18"/>
              </w:rPr>
            </w:pPr>
            <w:ins w:id="2899" w:author="yangy" w:date="2017-05-10T18:16:00Z">
              <w:r>
                <w:rPr>
                  <w:rFonts w:ascii="Times New Roman" w:eastAsiaTheme="minorEastAsia" w:hint="eastAsia"/>
                  <w:sz w:val="18"/>
                  <w:szCs w:val="18"/>
                </w:rPr>
                <w:t>0x1: Timer as upward counter</w:t>
              </w:r>
            </w:ins>
          </w:p>
          <w:p w:rsidR="00971F34" w:rsidRDefault="00971F34" w:rsidP="0082406E">
            <w:pPr>
              <w:pStyle w:val="ad"/>
              <w:rPr>
                <w:ins w:id="2900" w:author="yangy" w:date="2017-05-10T18:16:00Z"/>
                <w:rFonts w:ascii="Times New Roman" w:eastAsiaTheme="minorEastAsia"/>
                <w:sz w:val="18"/>
                <w:szCs w:val="18"/>
              </w:rPr>
            </w:pPr>
            <w:ins w:id="2901" w:author="yangy" w:date="2017-05-10T18:16:00Z">
              <w:r>
                <w:rPr>
                  <w:rFonts w:ascii="Times New Roman" w:eastAsiaTheme="minorEastAsia" w:hint="eastAsia"/>
                  <w:sz w:val="18"/>
                  <w:szCs w:val="18"/>
                </w:rPr>
                <w:t>0x0: Timer as downward counter</w:t>
              </w:r>
            </w:ins>
          </w:p>
          <w:p w:rsidR="00971F34" w:rsidRDefault="00971F34" w:rsidP="0082406E">
            <w:pPr>
              <w:pStyle w:val="ad"/>
              <w:rPr>
                <w:ins w:id="2902" w:author="yangy" w:date="2017-05-10T18:16:00Z"/>
                <w:rFonts w:ascii="Times New Roman" w:eastAsiaTheme="minorEastAsia"/>
                <w:sz w:val="18"/>
                <w:szCs w:val="18"/>
              </w:rPr>
            </w:pPr>
            <w:ins w:id="2903" w:author="yangy" w:date="2017-05-10T18:16:00Z">
              <w:r w:rsidRPr="008871BD">
                <w:rPr>
                  <w:rFonts w:ascii="Times New Roman" w:eastAsiaTheme="minorEastAsia"/>
                  <w:sz w:val="18"/>
                  <w:szCs w:val="18"/>
                </w:rPr>
                <w:t xml:space="preserve">It can be only configured by </w:t>
              </w:r>
              <w:r>
                <w:rPr>
                  <w:rFonts w:ascii="Times New Roman" w:eastAsiaTheme="minorEastAsia" w:hint="eastAsia"/>
                  <w:sz w:val="18"/>
                  <w:szCs w:val="18"/>
                </w:rPr>
                <w:t>RF</w:t>
              </w:r>
              <w:r w:rsidRPr="008871BD">
                <w:rPr>
                  <w:rFonts w:ascii="Times New Roman" w:eastAsiaTheme="minorEastAsia"/>
                  <w:sz w:val="18"/>
                  <w:szCs w:val="18"/>
                </w:rPr>
                <w:t xml:space="preserve"> Core</w:t>
              </w:r>
            </w:ins>
          </w:p>
          <w:p w:rsidR="00971F34" w:rsidRPr="004C09E6" w:rsidRDefault="00971F34" w:rsidP="0082406E">
            <w:pPr>
              <w:pStyle w:val="ad"/>
              <w:rPr>
                <w:ins w:id="2904" w:author="yangy" w:date="2017-05-10T18:16:00Z"/>
                <w:rFonts w:ascii="Times New Roman" w:eastAsiaTheme="minorEastAsia"/>
                <w:sz w:val="18"/>
                <w:szCs w:val="18"/>
              </w:rPr>
            </w:pPr>
            <w:ins w:id="2905" w:author="yangy" w:date="2017-05-10T18:16:00Z">
              <w:r>
                <w:rPr>
                  <w:rFonts w:ascii="Times New Roman" w:eastAsiaTheme="minorEastAsia"/>
                  <w:sz w:val="18"/>
                  <w:szCs w:val="18"/>
                </w:rPr>
                <w:t>T</w:t>
              </w:r>
              <w:r>
                <w:rPr>
                  <w:rFonts w:ascii="Times New Roman" w:eastAsiaTheme="minorEastAsia" w:hint="eastAsia"/>
                  <w:sz w:val="18"/>
                  <w:szCs w:val="18"/>
                </w:rPr>
                <w:t>imer count value is reset to 0x0 (count up) or 0xffffffff_ffffffff (count down) whenever TMRCOUNTUP setting is changed</w:t>
              </w:r>
            </w:ins>
          </w:p>
        </w:tc>
      </w:tr>
    </w:tbl>
    <w:p w:rsidR="000F5253" w:rsidRDefault="000F5253" w:rsidP="000F5253">
      <w:pPr>
        <w:rPr>
          <w:ins w:id="2906" w:author="yangy" w:date="2017-05-10T18:16:00Z"/>
        </w:rPr>
        <w:pPrChange w:id="2907" w:author="yangy" w:date="2017-05-10T18:16:00Z">
          <w:pPr>
            <w:pStyle w:val="3"/>
            <w:numPr>
              <w:ilvl w:val="2"/>
              <w:numId w:val="18"/>
            </w:numPr>
            <w:ind w:left="709" w:hanging="709"/>
          </w:pPr>
        </w:pPrChange>
      </w:pPr>
    </w:p>
    <w:p w:rsidR="00187284" w:rsidRDefault="00187284" w:rsidP="00187284">
      <w:pPr>
        <w:pStyle w:val="3"/>
        <w:numPr>
          <w:ilvl w:val="2"/>
          <w:numId w:val="18"/>
        </w:numPr>
      </w:pPr>
      <w:bookmarkStart w:id="2908" w:name="_Toc482273737"/>
      <w:r>
        <w:rPr>
          <w:rFonts w:hint="eastAsia"/>
        </w:rPr>
        <w:t>SRMSEL0&lt;31:0&gt;</w:t>
      </w:r>
      <w:bookmarkEnd w:id="2908"/>
    </w:p>
    <w:p w:rsidR="00187284" w:rsidRDefault="00187284" w:rsidP="00187284">
      <w:r>
        <w:rPr>
          <w:rFonts w:hint="eastAsia"/>
        </w:rPr>
        <w:t>Shared RAM pages</w:t>
      </w:r>
      <w:r>
        <w:t>’</w:t>
      </w:r>
      <w:r>
        <w:rPr>
          <w:rFonts w:hint="eastAsia"/>
        </w:rPr>
        <w:t xml:space="preserve"> ownership (master selection) status register0 </w:t>
      </w:r>
    </w:p>
    <w:p w:rsidR="00187284" w:rsidRDefault="00187284" w:rsidP="00187284">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187284"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Description</w:t>
            </w:r>
          </w:p>
        </w:tc>
      </w:tr>
      <w:tr w:rsidR="00187284"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31:30</w:t>
            </w:r>
          </w:p>
        </w:tc>
        <w:tc>
          <w:tcPr>
            <w:tcW w:w="2056"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SRP15OWN</w:t>
            </w:r>
          </w:p>
        </w:tc>
        <w:tc>
          <w:tcPr>
            <w:tcW w:w="736" w:type="dxa"/>
            <w:tcBorders>
              <w:top w:val="single" w:sz="4" w:space="0" w:color="auto"/>
              <w:left w:val="single" w:sz="4" w:space="0" w:color="auto"/>
              <w:bottom w:val="single" w:sz="4" w:space="0" w:color="auto"/>
              <w:right w:val="single" w:sz="4" w:space="0" w:color="auto"/>
            </w:tcBorders>
          </w:tcPr>
          <w:p w:rsidR="00187284" w:rsidRPr="009669F1" w:rsidRDefault="00187284"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187284" w:rsidRPr="004054C8" w:rsidRDefault="00187284" w:rsidP="00A42246">
            <w:pPr>
              <w:pStyle w:val="ad"/>
              <w:rPr>
                <w:rFonts w:ascii="Times New Roman" w:eastAsiaTheme="minorEastAsia"/>
                <w:sz w:val="18"/>
                <w:szCs w:val="18"/>
              </w:rPr>
            </w:pPr>
            <w:r w:rsidRPr="004054C8">
              <w:rPr>
                <w:rFonts w:ascii="Times New Roman" w:eastAsiaTheme="minorEastAsia"/>
                <w:sz w:val="18"/>
                <w:szCs w:val="18"/>
              </w:rPr>
              <w:t>Shared RAM page</w:t>
            </w:r>
            <w:r>
              <w:rPr>
                <w:rFonts w:ascii="Times New Roman" w:eastAsiaTheme="minorEastAsia" w:hint="eastAsia"/>
                <w:sz w:val="18"/>
                <w:szCs w:val="18"/>
              </w:rPr>
              <w:t xml:space="preserve">15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187284" w:rsidRDefault="00187284"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187284" w:rsidRPr="004054C8" w:rsidRDefault="00187284"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187284"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29:28</w:t>
            </w:r>
          </w:p>
        </w:tc>
        <w:tc>
          <w:tcPr>
            <w:tcW w:w="2056"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SRP14OWN</w:t>
            </w:r>
          </w:p>
        </w:tc>
        <w:tc>
          <w:tcPr>
            <w:tcW w:w="736" w:type="dxa"/>
            <w:tcBorders>
              <w:top w:val="single" w:sz="4" w:space="0" w:color="auto"/>
              <w:left w:val="single" w:sz="4" w:space="0" w:color="auto"/>
              <w:bottom w:val="single" w:sz="4" w:space="0" w:color="auto"/>
              <w:right w:val="single" w:sz="4" w:space="0" w:color="auto"/>
            </w:tcBorders>
          </w:tcPr>
          <w:p w:rsidR="00187284" w:rsidRPr="009669F1" w:rsidRDefault="00187284"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187284" w:rsidRPr="004054C8" w:rsidRDefault="00187284"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14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187284" w:rsidRDefault="00187284"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187284" w:rsidRPr="004054C8" w:rsidRDefault="00187284"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187284"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27:26</w:t>
            </w:r>
          </w:p>
        </w:tc>
        <w:tc>
          <w:tcPr>
            <w:tcW w:w="2056"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SRP13OWN</w:t>
            </w:r>
          </w:p>
        </w:tc>
        <w:tc>
          <w:tcPr>
            <w:tcW w:w="736" w:type="dxa"/>
            <w:tcBorders>
              <w:top w:val="single" w:sz="4" w:space="0" w:color="auto"/>
              <w:left w:val="single" w:sz="4" w:space="0" w:color="auto"/>
              <w:bottom w:val="single" w:sz="4" w:space="0" w:color="auto"/>
              <w:right w:val="single" w:sz="4" w:space="0" w:color="auto"/>
            </w:tcBorders>
          </w:tcPr>
          <w:p w:rsidR="00187284" w:rsidRPr="009669F1" w:rsidRDefault="00187284"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187284" w:rsidRPr="004054C8" w:rsidRDefault="00187284"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13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187284" w:rsidRDefault="00187284"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187284" w:rsidRPr="004054C8" w:rsidRDefault="00187284"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187284"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25:24</w:t>
            </w:r>
          </w:p>
        </w:tc>
        <w:tc>
          <w:tcPr>
            <w:tcW w:w="2056"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SRP12OWN</w:t>
            </w:r>
          </w:p>
        </w:tc>
        <w:tc>
          <w:tcPr>
            <w:tcW w:w="736" w:type="dxa"/>
            <w:tcBorders>
              <w:top w:val="single" w:sz="4" w:space="0" w:color="auto"/>
              <w:left w:val="single" w:sz="4" w:space="0" w:color="auto"/>
              <w:bottom w:val="single" w:sz="4" w:space="0" w:color="auto"/>
              <w:right w:val="single" w:sz="4" w:space="0" w:color="auto"/>
            </w:tcBorders>
          </w:tcPr>
          <w:p w:rsidR="00187284" w:rsidRPr="009669F1" w:rsidRDefault="00187284"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187284" w:rsidRPr="004054C8" w:rsidRDefault="00187284"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12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187284" w:rsidRDefault="00187284"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187284" w:rsidRPr="004054C8" w:rsidRDefault="00187284"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187284"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23:22</w:t>
            </w:r>
          </w:p>
        </w:tc>
        <w:tc>
          <w:tcPr>
            <w:tcW w:w="2056"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SRP110OWN</w:t>
            </w:r>
          </w:p>
        </w:tc>
        <w:tc>
          <w:tcPr>
            <w:tcW w:w="736" w:type="dxa"/>
            <w:tcBorders>
              <w:top w:val="single" w:sz="4" w:space="0" w:color="auto"/>
              <w:left w:val="single" w:sz="4" w:space="0" w:color="auto"/>
              <w:bottom w:val="single" w:sz="4" w:space="0" w:color="auto"/>
              <w:right w:val="single" w:sz="4" w:space="0" w:color="auto"/>
            </w:tcBorders>
          </w:tcPr>
          <w:p w:rsidR="00187284" w:rsidRPr="009669F1" w:rsidRDefault="00187284"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187284" w:rsidRPr="004054C8" w:rsidRDefault="00187284"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11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187284" w:rsidRDefault="00187284"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187284" w:rsidRPr="004054C8" w:rsidRDefault="00187284"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187284"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21:20</w:t>
            </w:r>
          </w:p>
        </w:tc>
        <w:tc>
          <w:tcPr>
            <w:tcW w:w="2056"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SRP10OWN</w:t>
            </w:r>
          </w:p>
        </w:tc>
        <w:tc>
          <w:tcPr>
            <w:tcW w:w="736" w:type="dxa"/>
            <w:tcBorders>
              <w:top w:val="single" w:sz="4" w:space="0" w:color="auto"/>
              <w:left w:val="single" w:sz="4" w:space="0" w:color="auto"/>
              <w:bottom w:val="single" w:sz="4" w:space="0" w:color="auto"/>
              <w:right w:val="single" w:sz="4" w:space="0" w:color="auto"/>
            </w:tcBorders>
          </w:tcPr>
          <w:p w:rsidR="00187284" w:rsidRPr="009669F1" w:rsidRDefault="00187284"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187284" w:rsidRPr="004054C8" w:rsidRDefault="00187284"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10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187284" w:rsidRDefault="00187284"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187284" w:rsidRPr="004054C8" w:rsidRDefault="00187284"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187284"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19:18</w:t>
            </w:r>
          </w:p>
        </w:tc>
        <w:tc>
          <w:tcPr>
            <w:tcW w:w="2056"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SRP09OWN</w:t>
            </w:r>
          </w:p>
        </w:tc>
        <w:tc>
          <w:tcPr>
            <w:tcW w:w="736" w:type="dxa"/>
            <w:tcBorders>
              <w:top w:val="single" w:sz="4" w:space="0" w:color="auto"/>
              <w:left w:val="single" w:sz="4" w:space="0" w:color="auto"/>
              <w:bottom w:val="single" w:sz="4" w:space="0" w:color="auto"/>
              <w:right w:val="single" w:sz="4" w:space="0" w:color="auto"/>
            </w:tcBorders>
          </w:tcPr>
          <w:p w:rsidR="00187284" w:rsidRPr="009669F1" w:rsidRDefault="00187284"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187284" w:rsidRPr="004054C8" w:rsidRDefault="00187284"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9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187284" w:rsidRDefault="00187284"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187284" w:rsidRPr="004054C8" w:rsidRDefault="00187284"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187284"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17:16</w:t>
            </w:r>
          </w:p>
        </w:tc>
        <w:tc>
          <w:tcPr>
            <w:tcW w:w="2056"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SRP08OWN</w:t>
            </w:r>
          </w:p>
        </w:tc>
        <w:tc>
          <w:tcPr>
            <w:tcW w:w="736" w:type="dxa"/>
            <w:tcBorders>
              <w:top w:val="single" w:sz="4" w:space="0" w:color="auto"/>
              <w:left w:val="single" w:sz="4" w:space="0" w:color="auto"/>
              <w:bottom w:val="single" w:sz="4" w:space="0" w:color="auto"/>
              <w:right w:val="single" w:sz="4" w:space="0" w:color="auto"/>
            </w:tcBorders>
          </w:tcPr>
          <w:p w:rsidR="00187284" w:rsidRPr="009669F1" w:rsidRDefault="00187284"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187284" w:rsidRPr="004054C8" w:rsidRDefault="00187284"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8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187284" w:rsidRDefault="00187284"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187284" w:rsidRPr="004054C8" w:rsidRDefault="00187284"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187284"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15:14</w:t>
            </w:r>
          </w:p>
        </w:tc>
        <w:tc>
          <w:tcPr>
            <w:tcW w:w="2056"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SRP07OWN</w:t>
            </w:r>
          </w:p>
        </w:tc>
        <w:tc>
          <w:tcPr>
            <w:tcW w:w="736" w:type="dxa"/>
            <w:tcBorders>
              <w:top w:val="single" w:sz="4" w:space="0" w:color="auto"/>
              <w:left w:val="single" w:sz="4" w:space="0" w:color="auto"/>
              <w:bottom w:val="single" w:sz="4" w:space="0" w:color="auto"/>
              <w:right w:val="single" w:sz="4" w:space="0" w:color="auto"/>
            </w:tcBorders>
          </w:tcPr>
          <w:p w:rsidR="00187284" w:rsidRPr="009669F1" w:rsidRDefault="00187284"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187284" w:rsidRPr="004054C8" w:rsidRDefault="00187284"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7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187284" w:rsidRDefault="00187284"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187284" w:rsidRPr="004054C8" w:rsidRDefault="00187284"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187284"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13:12</w:t>
            </w:r>
          </w:p>
        </w:tc>
        <w:tc>
          <w:tcPr>
            <w:tcW w:w="2056"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SRP06OWN</w:t>
            </w:r>
          </w:p>
        </w:tc>
        <w:tc>
          <w:tcPr>
            <w:tcW w:w="736" w:type="dxa"/>
            <w:tcBorders>
              <w:top w:val="single" w:sz="4" w:space="0" w:color="auto"/>
              <w:left w:val="single" w:sz="4" w:space="0" w:color="auto"/>
              <w:bottom w:val="single" w:sz="4" w:space="0" w:color="auto"/>
              <w:right w:val="single" w:sz="4" w:space="0" w:color="auto"/>
            </w:tcBorders>
          </w:tcPr>
          <w:p w:rsidR="00187284" w:rsidRPr="009669F1" w:rsidRDefault="00187284"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187284" w:rsidRPr="004054C8" w:rsidRDefault="00187284"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6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187284" w:rsidRDefault="00187284"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187284" w:rsidRPr="004054C8" w:rsidRDefault="00187284"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187284"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lastRenderedPageBreak/>
              <w:t>11:10</w:t>
            </w:r>
          </w:p>
        </w:tc>
        <w:tc>
          <w:tcPr>
            <w:tcW w:w="2056"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SRP05OWN</w:t>
            </w:r>
          </w:p>
        </w:tc>
        <w:tc>
          <w:tcPr>
            <w:tcW w:w="736" w:type="dxa"/>
            <w:tcBorders>
              <w:top w:val="single" w:sz="4" w:space="0" w:color="auto"/>
              <w:left w:val="single" w:sz="4" w:space="0" w:color="auto"/>
              <w:bottom w:val="single" w:sz="4" w:space="0" w:color="auto"/>
              <w:right w:val="single" w:sz="4" w:space="0" w:color="auto"/>
            </w:tcBorders>
          </w:tcPr>
          <w:p w:rsidR="00187284" w:rsidRPr="009669F1" w:rsidRDefault="00187284"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187284" w:rsidRPr="004054C8" w:rsidRDefault="00187284"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5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187284" w:rsidRDefault="00187284"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187284" w:rsidRPr="004054C8" w:rsidRDefault="00187284"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187284"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9:8</w:t>
            </w:r>
          </w:p>
        </w:tc>
        <w:tc>
          <w:tcPr>
            <w:tcW w:w="2056"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SRP04OWN</w:t>
            </w:r>
          </w:p>
        </w:tc>
        <w:tc>
          <w:tcPr>
            <w:tcW w:w="736" w:type="dxa"/>
            <w:tcBorders>
              <w:top w:val="single" w:sz="4" w:space="0" w:color="auto"/>
              <w:left w:val="single" w:sz="4" w:space="0" w:color="auto"/>
              <w:bottom w:val="single" w:sz="4" w:space="0" w:color="auto"/>
              <w:right w:val="single" w:sz="4" w:space="0" w:color="auto"/>
            </w:tcBorders>
          </w:tcPr>
          <w:p w:rsidR="00187284" w:rsidRPr="009669F1" w:rsidRDefault="00187284"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187284" w:rsidRPr="004054C8" w:rsidRDefault="00187284"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4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187284" w:rsidRDefault="00187284"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187284" w:rsidRPr="004054C8" w:rsidRDefault="00187284"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187284"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7:6</w:t>
            </w:r>
          </w:p>
        </w:tc>
        <w:tc>
          <w:tcPr>
            <w:tcW w:w="2056"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SRP03OWN</w:t>
            </w:r>
          </w:p>
        </w:tc>
        <w:tc>
          <w:tcPr>
            <w:tcW w:w="736" w:type="dxa"/>
            <w:tcBorders>
              <w:top w:val="single" w:sz="4" w:space="0" w:color="auto"/>
              <w:left w:val="single" w:sz="4" w:space="0" w:color="auto"/>
              <w:bottom w:val="single" w:sz="4" w:space="0" w:color="auto"/>
              <w:right w:val="single" w:sz="4" w:space="0" w:color="auto"/>
            </w:tcBorders>
          </w:tcPr>
          <w:p w:rsidR="00187284" w:rsidRPr="009669F1" w:rsidRDefault="00187284"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187284" w:rsidRPr="004054C8" w:rsidRDefault="00187284"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3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187284" w:rsidRDefault="00187284"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187284" w:rsidRPr="004054C8" w:rsidRDefault="00187284"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187284"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5:4</w:t>
            </w:r>
          </w:p>
        </w:tc>
        <w:tc>
          <w:tcPr>
            <w:tcW w:w="2056"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SRP02OWN</w:t>
            </w:r>
          </w:p>
        </w:tc>
        <w:tc>
          <w:tcPr>
            <w:tcW w:w="736" w:type="dxa"/>
            <w:tcBorders>
              <w:top w:val="single" w:sz="4" w:space="0" w:color="auto"/>
              <w:left w:val="single" w:sz="4" w:space="0" w:color="auto"/>
              <w:bottom w:val="single" w:sz="4" w:space="0" w:color="auto"/>
              <w:right w:val="single" w:sz="4" w:space="0" w:color="auto"/>
            </w:tcBorders>
          </w:tcPr>
          <w:p w:rsidR="00187284" w:rsidRPr="009669F1" w:rsidRDefault="00187284"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187284" w:rsidRPr="004054C8" w:rsidRDefault="00187284"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2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187284" w:rsidRDefault="00187284"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187284" w:rsidRPr="004054C8" w:rsidRDefault="00187284"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187284"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SRP01OWN</w:t>
            </w:r>
          </w:p>
        </w:tc>
        <w:tc>
          <w:tcPr>
            <w:tcW w:w="736" w:type="dxa"/>
            <w:tcBorders>
              <w:top w:val="single" w:sz="4" w:space="0" w:color="auto"/>
              <w:left w:val="single" w:sz="4" w:space="0" w:color="auto"/>
              <w:bottom w:val="single" w:sz="4" w:space="0" w:color="auto"/>
              <w:right w:val="single" w:sz="4" w:space="0" w:color="auto"/>
            </w:tcBorders>
          </w:tcPr>
          <w:p w:rsidR="00187284" w:rsidRPr="009669F1" w:rsidRDefault="00187284"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187284" w:rsidRPr="004054C8" w:rsidRDefault="00187284"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1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187284" w:rsidRDefault="00187284"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187284" w:rsidRPr="004054C8" w:rsidRDefault="00187284"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187284"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SRP00OWN</w:t>
            </w:r>
          </w:p>
        </w:tc>
        <w:tc>
          <w:tcPr>
            <w:tcW w:w="736" w:type="dxa"/>
            <w:tcBorders>
              <w:top w:val="single" w:sz="4" w:space="0" w:color="auto"/>
              <w:left w:val="single" w:sz="4" w:space="0" w:color="auto"/>
              <w:bottom w:val="single" w:sz="4" w:space="0" w:color="auto"/>
              <w:right w:val="single" w:sz="4" w:space="0" w:color="auto"/>
            </w:tcBorders>
          </w:tcPr>
          <w:p w:rsidR="00187284" w:rsidRPr="009669F1" w:rsidRDefault="00187284"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187284" w:rsidRPr="004054C8" w:rsidRDefault="00187284" w:rsidP="00A42246">
            <w:pPr>
              <w:pStyle w:val="ad"/>
              <w:rPr>
                <w:rFonts w:ascii="Times New Roman" w:eastAsiaTheme="minorEastAsia"/>
                <w:sz w:val="18"/>
                <w:szCs w:val="18"/>
              </w:rPr>
            </w:pPr>
            <w:r w:rsidRPr="004054C8">
              <w:rPr>
                <w:rFonts w:ascii="Times New Roman" w:eastAsiaTheme="minorEastAsia"/>
                <w:sz w:val="18"/>
                <w:szCs w:val="18"/>
              </w:rPr>
              <w:t>Shared RAM page 0</w:t>
            </w:r>
            <w:r>
              <w:rPr>
                <w:rFonts w:ascii="Times New Roman" w:eastAsiaTheme="minorEastAsia" w:hint="eastAsia"/>
                <w:sz w:val="18"/>
                <w:szCs w:val="18"/>
              </w:rPr>
              <w:t xml:space="preserve">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187284" w:rsidRDefault="00187284"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187284" w:rsidRPr="004054C8" w:rsidRDefault="00187284" w:rsidP="00A42246">
            <w:pPr>
              <w:pStyle w:val="ad"/>
              <w:rPr>
                <w:rFonts w:ascii="Times New Roman" w:eastAsiaTheme="minorEastAsia"/>
                <w:sz w:val="18"/>
                <w:szCs w:val="18"/>
              </w:rPr>
            </w:pPr>
            <w:r w:rsidRPr="004054C8">
              <w:rPr>
                <w:rFonts w:ascii="Times New Roman"/>
                <w:sz w:val="18"/>
                <w:szCs w:val="18"/>
              </w:rPr>
              <w:t>10: owned by RFDSP; 11: owned by PLCDSP.</w:t>
            </w:r>
          </w:p>
        </w:tc>
      </w:tr>
    </w:tbl>
    <w:p w:rsidR="00187284" w:rsidRPr="008A0FF2" w:rsidRDefault="00187284" w:rsidP="00187284"/>
    <w:p w:rsidR="00187284" w:rsidRDefault="00187284" w:rsidP="00187284">
      <w:pPr>
        <w:pStyle w:val="3"/>
        <w:numPr>
          <w:ilvl w:val="2"/>
          <w:numId w:val="18"/>
        </w:numPr>
      </w:pPr>
      <w:bookmarkStart w:id="2909" w:name="_Toc482273738"/>
      <w:r>
        <w:rPr>
          <w:rFonts w:hint="eastAsia"/>
        </w:rPr>
        <w:t>SRMSEL1&lt;31:0&gt;</w:t>
      </w:r>
      <w:bookmarkEnd w:id="2909"/>
    </w:p>
    <w:p w:rsidR="00187284" w:rsidRDefault="00187284" w:rsidP="00187284">
      <w:r>
        <w:rPr>
          <w:rFonts w:hint="eastAsia"/>
        </w:rPr>
        <w:t>Shared RAM pages</w:t>
      </w:r>
      <w:r>
        <w:t>’</w:t>
      </w:r>
      <w:r>
        <w:rPr>
          <w:rFonts w:hint="eastAsia"/>
        </w:rPr>
        <w:t xml:space="preserve"> ownership (master selection) status register1</w:t>
      </w:r>
    </w:p>
    <w:p w:rsidR="00187284" w:rsidRDefault="00187284" w:rsidP="00187284">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187284" w:rsidRPr="00E53CAA" w:rsidTr="00A42246">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187284" w:rsidRPr="00E53CAA" w:rsidRDefault="00187284" w:rsidP="00A42246">
            <w:pPr>
              <w:pStyle w:val="ad"/>
              <w:rPr>
                <w:rFonts w:ascii="Times New Roman" w:eastAsia="MS PGothic"/>
                <w:sz w:val="18"/>
                <w:szCs w:val="18"/>
              </w:rPr>
            </w:pPr>
            <w:r w:rsidRPr="00E53CAA">
              <w:rPr>
                <w:rFonts w:ascii="Times New Roman" w:eastAsia="MS PGothic"/>
                <w:sz w:val="18"/>
                <w:szCs w:val="18"/>
              </w:rPr>
              <w:t>Description</w:t>
            </w:r>
          </w:p>
        </w:tc>
      </w:tr>
      <w:tr w:rsidR="00187284"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31:30</w:t>
            </w:r>
          </w:p>
        </w:tc>
        <w:tc>
          <w:tcPr>
            <w:tcW w:w="2056"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SRP31OWN</w:t>
            </w:r>
          </w:p>
        </w:tc>
        <w:tc>
          <w:tcPr>
            <w:tcW w:w="736" w:type="dxa"/>
            <w:tcBorders>
              <w:top w:val="single" w:sz="4" w:space="0" w:color="auto"/>
              <w:left w:val="single" w:sz="4" w:space="0" w:color="auto"/>
              <w:bottom w:val="single" w:sz="4" w:space="0" w:color="auto"/>
              <w:right w:val="single" w:sz="4" w:space="0" w:color="auto"/>
            </w:tcBorders>
          </w:tcPr>
          <w:p w:rsidR="00187284" w:rsidRPr="009669F1" w:rsidRDefault="00187284"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187284" w:rsidRPr="004054C8" w:rsidRDefault="00187284" w:rsidP="00A42246">
            <w:pPr>
              <w:pStyle w:val="ad"/>
              <w:rPr>
                <w:rFonts w:ascii="Times New Roman" w:eastAsiaTheme="minorEastAsia"/>
                <w:sz w:val="18"/>
                <w:szCs w:val="18"/>
              </w:rPr>
            </w:pPr>
            <w:r w:rsidRPr="004054C8">
              <w:rPr>
                <w:rFonts w:ascii="Times New Roman" w:eastAsiaTheme="minorEastAsia"/>
                <w:sz w:val="18"/>
                <w:szCs w:val="18"/>
              </w:rPr>
              <w:t>Shared RAM page</w:t>
            </w:r>
            <w:r>
              <w:rPr>
                <w:rFonts w:ascii="Times New Roman" w:eastAsiaTheme="minorEastAsia" w:hint="eastAsia"/>
                <w:sz w:val="18"/>
                <w:szCs w:val="18"/>
              </w:rPr>
              <w:t xml:space="preserve"> 31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187284" w:rsidRDefault="00187284"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187284" w:rsidRPr="004054C8" w:rsidRDefault="00187284"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187284"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29:28</w:t>
            </w:r>
          </w:p>
        </w:tc>
        <w:tc>
          <w:tcPr>
            <w:tcW w:w="2056"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SRP30OWN</w:t>
            </w:r>
          </w:p>
        </w:tc>
        <w:tc>
          <w:tcPr>
            <w:tcW w:w="736" w:type="dxa"/>
            <w:tcBorders>
              <w:top w:val="single" w:sz="4" w:space="0" w:color="auto"/>
              <w:left w:val="single" w:sz="4" w:space="0" w:color="auto"/>
              <w:bottom w:val="single" w:sz="4" w:space="0" w:color="auto"/>
              <w:right w:val="single" w:sz="4" w:space="0" w:color="auto"/>
            </w:tcBorders>
          </w:tcPr>
          <w:p w:rsidR="00187284" w:rsidRPr="009669F1" w:rsidRDefault="00187284"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187284" w:rsidRPr="004054C8" w:rsidRDefault="00187284"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30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187284" w:rsidRDefault="00187284"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187284" w:rsidRPr="004054C8" w:rsidRDefault="00187284"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187284"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27:26</w:t>
            </w:r>
          </w:p>
        </w:tc>
        <w:tc>
          <w:tcPr>
            <w:tcW w:w="2056"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SRP29OWN</w:t>
            </w:r>
          </w:p>
        </w:tc>
        <w:tc>
          <w:tcPr>
            <w:tcW w:w="736" w:type="dxa"/>
            <w:tcBorders>
              <w:top w:val="single" w:sz="4" w:space="0" w:color="auto"/>
              <w:left w:val="single" w:sz="4" w:space="0" w:color="auto"/>
              <w:bottom w:val="single" w:sz="4" w:space="0" w:color="auto"/>
              <w:right w:val="single" w:sz="4" w:space="0" w:color="auto"/>
            </w:tcBorders>
          </w:tcPr>
          <w:p w:rsidR="00187284" w:rsidRPr="009669F1" w:rsidRDefault="00187284"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187284" w:rsidRPr="004054C8" w:rsidRDefault="00187284"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29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187284" w:rsidRDefault="00187284"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187284" w:rsidRPr="004054C8" w:rsidRDefault="00187284"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187284"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25:24</w:t>
            </w:r>
          </w:p>
        </w:tc>
        <w:tc>
          <w:tcPr>
            <w:tcW w:w="2056"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SRP28OWN</w:t>
            </w:r>
          </w:p>
        </w:tc>
        <w:tc>
          <w:tcPr>
            <w:tcW w:w="736" w:type="dxa"/>
            <w:tcBorders>
              <w:top w:val="single" w:sz="4" w:space="0" w:color="auto"/>
              <w:left w:val="single" w:sz="4" w:space="0" w:color="auto"/>
              <w:bottom w:val="single" w:sz="4" w:space="0" w:color="auto"/>
              <w:right w:val="single" w:sz="4" w:space="0" w:color="auto"/>
            </w:tcBorders>
          </w:tcPr>
          <w:p w:rsidR="00187284" w:rsidRPr="009669F1" w:rsidRDefault="00187284"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187284" w:rsidRPr="004054C8" w:rsidRDefault="00187284"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28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187284" w:rsidRDefault="00187284"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187284" w:rsidRPr="004054C8" w:rsidRDefault="00187284"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187284"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23:22</w:t>
            </w:r>
          </w:p>
        </w:tc>
        <w:tc>
          <w:tcPr>
            <w:tcW w:w="2056"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SRP270OWN</w:t>
            </w:r>
          </w:p>
        </w:tc>
        <w:tc>
          <w:tcPr>
            <w:tcW w:w="736" w:type="dxa"/>
            <w:tcBorders>
              <w:top w:val="single" w:sz="4" w:space="0" w:color="auto"/>
              <w:left w:val="single" w:sz="4" w:space="0" w:color="auto"/>
              <w:bottom w:val="single" w:sz="4" w:space="0" w:color="auto"/>
              <w:right w:val="single" w:sz="4" w:space="0" w:color="auto"/>
            </w:tcBorders>
          </w:tcPr>
          <w:p w:rsidR="00187284" w:rsidRPr="009669F1" w:rsidRDefault="00187284"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187284" w:rsidRPr="004054C8" w:rsidRDefault="00187284"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27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187284" w:rsidRDefault="00187284"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187284" w:rsidRPr="004054C8" w:rsidRDefault="00187284" w:rsidP="00A42246">
            <w:pPr>
              <w:pStyle w:val="ad"/>
              <w:rPr>
                <w:rFonts w:ascii="Times New Roman" w:eastAsiaTheme="minorEastAsia"/>
                <w:sz w:val="18"/>
                <w:szCs w:val="18"/>
              </w:rPr>
            </w:pPr>
            <w:r w:rsidRPr="004054C8">
              <w:rPr>
                <w:rFonts w:ascii="Times New Roman"/>
                <w:sz w:val="18"/>
                <w:szCs w:val="18"/>
              </w:rPr>
              <w:t xml:space="preserve">10: owned by RFDSP; </w:t>
            </w:r>
            <w:r>
              <w:rPr>
                <w:rFonts w:ascii="Times New Roman" w:eastAsiaTheme="minorEastAsia" w:hint="eastAsia"/>
                <w:sz w:val="18"/>
                <w:szCs w:val="18"/>
              </w:rPr>
              <w:t>11</w:t>
            </w:r>
            <w:r w:rsidRPr="004054C8">
              <w:rPr>
                <w:rFonts w:ascii="Times New Roman"/>
                <w:sz w:val="18"/>
                <w:szCs w:val="18"/>
              </w:rPr>
              <w:t>: owned by PLCDSP.</w:t>
            </w:r>
          </w:p>
        </w:tc>
      </w:tr>
      <w:tr w:rsidR="00187284"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21:20</w:t>
            </w:r>
          </w:p>
        </w:tc>
        <w:tc>
          <w:tcPr>
            <w:tcW w:w="2056"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SRP26OWN</w:t>
            </w:r>
          </w:p>
        </w:tc>
        <w:tc>
          <w:tcPr>
            <w:tcW w:w="736" w:type="dxa"/>
            <w:tcBorders>
              <w:top w:val="single" w:sz="4" w:space="0" w:color="auto"/>
              <w:left w:val="single" w:sz="4" w:space="0" w:color="auto"/>
              <w:bottom w:val="single" w:sz="4" w:space="0" w:color="auto"/>
              <w:right w:val="single" w:sz="4" w:space="0" w:color="auto"/>
            </w:tcBorders>
          </w:tcPr>
          <w:p w:rsidR="00187284" w:rsidRPr="009669F1" w:rsidRDefault="00187284"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187284" w:rsidRPr="004054C8" w:rsidRDefault="00187284"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26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187284" w:rsidRDefault="00187284"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187284" w:rsidRPr="004054C8" w:rsidRDefault="00187284"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187284"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19:18</w:t>
            </w:r>
          </w:p>
        </w:tc>
        <w:tc>
          <w:tcPr>
            <w:tcW w:w="2056"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SRP25OWN</w:t>
            </w:r>
          </w:p>
        </w:tc>
        <w:tc>
          <w:tcPr>
            <w:tcW w:w="736" w:type="dxa"/>
            <w:tcBorders>
              <w:top w:val="single" w:sz="4" w:space="0" w:color="auto"/>
              <w:left w:val="single" w:sz="4" w:space="0" w:color="auto"/>
              <w:bottom w:val="single" w:sz="4" w:space="0" w:color="auto"/>
              <w:right w:val="single" w:sz="4" w:space="0" w:color="auto"/>
            </w:tcBorders>
          </w:tcPr>
          <w:p w:rsidR="00187284" w:rsidRPr="009669F1" w:rsidRDefault="00187284"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187284" w:rsidRPr="004054C8" w:rsidRDefault="00187284"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25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187284" w:rsidRDefault="00187284"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187284" w:rsidRPr="004054C8" w:rsidRDefault="00187284"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187284"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17:16</w:t>
            </w:r>
          </w:p>
        </w:tc>
        <w:tc>
          <w:tcPr>
            <w:tcW w:w="2056"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SRP24OWN</w:t>
            </w:r>
          </w:p>
        </w:tc>
        <w:tc>
          <w:tcPr>
            <w:tcW w:w="736" w:type="dxa"/>
            <w:tcBorders>
              <w:top w:val="single" w:sz="4" w:space="0" w:color="auto"/>
              <w:left w:val="single" w:sz="4" w:space="0" w:color="auto"/>
              <w:bottom w:val="single" w:sz="4" w:space="0" w:color="auto"/>
              <w:right w:val="single" w:sz="4" w:space="0" w:color="auto"/>
            </w:tcBorders>
          </w:tcPr>
          <w:p w:rsidR="00187284" w:rsidRPr="009669F1" w:rsidRDefault="00187284"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187284" w:rsidRPr="004054C8" w:rsidRDefault="00187284"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24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187284" w:rsidRDefault="00187284"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187284" w:rsidRPr="004054C8" w:rsidRDefault="00187284"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187284"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15:14</w:t>
            </w:r>
          </w:p>
        </w:tc>
        <w:tc>
          <w:tcPr>
            <w:tcW w:w="2056"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SRP23OWN</w:t>
            </w:r>
          </w:p>
        </w:tc>
        <w:tc>
          <w:tcPr>
            <w:tcW w:w="736" w:type="dxa"/>
            <w:tcBorders>
              <w:top w:val="single" w:sz="4" w:space="0" w:color="auto"/>
              <w:left w:val="single" w:sz="4" w:space="0" w:color="auto"/>
              <w:bottom w:val="single" w:sz="4" w:space="0" w:color="auto"/>
              <w:right w:val="single" w:sz="4" w:space="0" w:color="auto"/>
            </w:tcBorders>
          </w:tcPr>
          <w:p w:rsidR="00187284" w:rsidRPr="009669F1" w:rsidRDefault="00187284"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187284" w:rsidRPr="004054C8" w:rsidRDefault="00187284"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23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187284" w:rsidRDefault="00187284"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187284" w:rsidRPr="004054C8" w:rsidRDefault="00187284"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187284"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13:12</w:t>
            </w:r>
          </w:p>
        </w:tc>
        <w:tc>
          <w:tcPr>
            <w:tcW w:w="2056"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SRP22OWN</w:t>
            </w:r>
          </w:p>
        </w:tc>
        <w:tc>
          <w:tcPr>
            <w:tcW w:w="736" w:type="dxa"/>
            <w:tcBorders>
              <w:top w:val="single" w:sz="4" w:space="0" w:color="auto"/>
              <w:left w:val="single" w:sz="4" w:space="0" w:color="auto"/>
              <w:bottom w:val="single" w:sz="4" w:space="0" w:color="auto"/>
              <w:right w:val="single" w:sz="4" w:space="0" w:color="auto"/>
            </w:tcBorders>
          </w:tcPr>
          <w:p w:rsidR="00187284" w:rsidRPr="009669F1" w:rsidRDefault="00187284"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187284" w:rsidRPr="004054C8" w:rsidRDefault="00187284"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22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187284" w:rsidRDefault="00187284"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187284" w:rsidRPr="004054C8" w:rsidRDefault="00187284"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187284"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11:10</w:t>
            </w:r>
          </w:p>
        </w:tc>
        <w:tc>
          <w:tcPr>
            <w:tcW w:w="2056"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SRP21OWN</w:t>
            </w:r>
          </w:p>
        </w:tc>
        <w:tc>
          <w:tcPr>
            <w:tcW w:w="736" w:type="dxa"/>
            <w:tcBorders>
              <w:top w:val="single" w:sz="4" w:space="0" w:color="auto"/>
              <w:left w:val="single" w:sz="4" w:space="0" w:color="auto"/>
              <w:bottom w:val="single" w:sz="4" w:space="0" w:color="auto"/>
              <w:right w:val="single" w:sz="4" w:space="0" w:color="auto"/>
            </w:tcBorders>
          </w:tcPr>
          <w:p w:rsidR="00187284" w:rsidRPr="009669F1" w:rsidRDefault="00187284"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187284" w:rsidRPr="004054C8" w:rsidRDefault="00187284"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21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187284" w:rsidRDefault="00187284"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187284" w:rsidRPr="004054C8" w:rsidRDefault="00187284"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187284"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lastRenderedPageBreak/>
              <w:t>9:8</w:t>
            </w:r>
          </w:p>
        </w:tc>
        <w:tc>
          <w:tcPr>
            <w:tcW w:w="2056"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SRP20OWN</w:t>
            </w:r>
          </w:p>
        </w:tc>
        <w:tc>
          <w:tcPr>
            <w:tcW w:w="736" w:type="dxa"/>
            <w:tcBorders>
              <w:top w:val="single" w:sz="4" w:space="0" w:color="auto"/>
              <w:left w:val="single" w:sz="4" w:space="0" w:color="auto"/>
              <w:bottom w:val="single" w:sz="4" w:space="0" w:color="auto"/>
              <w:right w:val="single" w:sz="4" w:space="0" w:color="auto"/>
            </w:tcBorders>
          </w:tcPr>
          <w:p w:rsidR="00187284" w:rsidRPr="009669F1" w:rsidRDefault="00187284"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187284" w:rsidRPr="004054C8" w:rsidRDefault="00187284"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20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187284" w:rsidRDefault="00187284"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187284" w:rsidRPr="004054C8" w:rsidRDefault="00187284"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187284"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7:6</w:t>
            </w:r>
          </w:p>
        </w:tc>
        <w:tc>
          <w:tcPr>
            <w:tcW w:w="2056"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SRP19OWN</w:t>
            </w:r>
          </w:p>
        </w:tc>
        <w:tc>
          <w:tcPr>
            <w:tcW w:w="736" w:type="dxa"/>
            <w:tcBorders>
              <w:top w:val="single" w:sz="4" w:space="0" w:color="auto"/>
              <w:left w:val="single" w:sz="4" w:space="0" w:color="auto"/>
              <w:bottom w:val="single" w:sz="4" w:space="0" w:color="auto"/>
              <w:right w:val="single" w:sz="4" w:space="0" w:color="auto"/>
            </w:tcBorders>
          </w:tcPr>
          <w:p w:rsidR="00187284" w:rsidRPr="009669F1" w:rsidRDefault="00187284"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187284" w:rsidRPr="004054C8" w:rsidRDefault="00187284"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19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187284" w:rsidRDefault="00187284"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187284" w:rsidRPr="004054C8" w:rsidRDefault="00187284"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187284"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5:4</w:t>
            </w:r>
          </w:p>
        </w:tc>
        <w:tc>
          <w:tcPr>
            <w:tcW w:w="2056"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SRP18OWN</w:t>
            </w:r>
          </w:p>
        </w:tc>
        <w:tc>
          <w:tcPr>
            <w:tcW w:w="736" w:type="dxa"/>
            <w:tcBorders>
              <w:top w:val="single" w:sz="4" w:space="0" w:color="auto"/>
              <w:left w:val="single" w:sz="4" w:space="0" w:color="auto"/>
              <w:bottom w:val="single" w:sz="4" w:space="0" w:color="auto"/>
              <w:right w:val="single" w:sz="4" w:space="0" w:color="auto"/>
            </w:tcBorders>
          </w:tcPr>
          <w:p w:rsidR="00187284" w:rsidRPr="009669F1" w:rsidRDefault="00187284"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187284" w:rsidRPr="004054C8" w:rsidRDefault="00187284"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18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187284" w:rsidRDefault="00187284"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187284" w:rsidRPr="004054C8" w:rsidRDefault="00187284"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187284"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SRP17OWN</w:t>
            </w:r>
          </w:p>
        </w:tc>
        <w:tc>
          <w:tcPr>
            <w:tcW w:w="736" w:type="dxa"/>
            <w:tcBorders>
              <w:top w:val="single" w:sz="4" w:space="0" w:color="auto"/>
              <w:left w:val="single" w:sz="4" w:space="0" w:color="auto"/>
              <w:bottom w:val="single" w:sz="4" w:space="0" w:color="auto"/>
              <w:right w:val="single" w:sz="4" w:space="0" w:color="auto"/>
            </w:tcBorders>
          </w:tcPr>
          <w:p w:rsidR="00187284" w:rsidRPr="009669F1" w:rsidRDefault="00187284"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187284" w:rsidRPr="004054C8" w:rsidRDefault="00187284"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17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187284" w:rsidRDefault="00187284"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187284" w:rsidRPr="004054C8" w:rsidRDefault="00187284" w:rsidP="00A42246">
            <w:pPr>
              <w:pStyle w:val="ad"/>
              <w:rPr>
                <w:rFonts w:ascii="Times New Roman" w:eastAsiaTheme="minorEastAsia"/>
                <w:sz w:val="18"/>
                <w:szCs w:val="18"/>
              </w:rPr>
            </w:pPr>
            <w:r w:rsidRPr="004054C8">
              <w:rPr>
                <w:rFonts w:ascii="Times New Roman"/>
                <w:sz w:val="18"/>
                <w:szCs w:val="18"/>
              </w:rPr>
              <w:t>10: owned by RFDSP; 11: owned by PLCDSP.</w:t>
            </w:r>
          </w:p>
        </w:tc>
      </w:tr>
      <w:tr w:rsidR="00187284" w:rsidRPr="007C2D0D" w:rsidTr="00A42246">
        <w:trPr>
          <w:cantSplit/>
          <w:trHeight w:val="222"/>
        </w:trPr>
        <w:tc>
          <w:tcPr>
            <w:tcW w:w="695"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187284" w:rsidRPr="00C53D86" w:rsidRDefault="00187284" w:rsidP="00A42246">
            <w:pPr>
              <w:pStyle w:val="ad"/>
              <w:rPr>
                <w:rFonts w:ascii="Times New Roman" w:eastAsiaTheme="minorEastAsia"/>
                <w:sz w:val="18"/>
                <w:szCs w:val="18"/>
              </w:rPr>
            </w:pPr>
            <w:r>
              <w:rPr>
                <w:rFonts w:ascii="Times New Roman" w:eastAsiaTheme="minorEastAsia" w:hint="eastAsia"/>
                <w:sz w:val="18"/>
                <w:szCs w:val="18"/>
              </w:rPr>
              <w:t>SRP16OWN</w:t>
            </w:r>
          </w:p>
        </w:tc>
        <w:tc>
          <w:tcPr>
            <w:tcW w:w="736" w:type="dxa"/>
            <w:tcBorders>
              <w:top w:val="single" w:sz="4" w:space="0" w:color="auto"/>
              <w:left w:val="single" w:sz="4" w:space="0" w:color="auto"/>
              <w:bottom w:val="single" w:sz="4" w:space="0" w:color="auto"/>
              <w:right w:val="single" w:sz="4" w:space="0" w:color="auto"/>
            </w:tcBorders>
          </w:tcPr>
          <w:p w:rsidR="00187284" w:rsidRPr="009669F1" w:rsidRDefault="00187284" w:rsidP="00A42246">
            <w:pPr>
              <w:pStyle w:val="ad"/>
              <w:rPr>
                <w:rFonts w:ascii="Times New Roman" w:eastAsiaTheme="minorEastAsia"/>
                <w:sz w:val="18"/>
                <w:szCs w:val="18"/>
              </w:rPr>
            </w:pPr>
            <w:r>
              <w:rPr>
                <w:rFonts w:ascii="Times New Roman" w:eastAsiaTheme="minorEastAsia" w:hint="eastAsia"/>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187284" w:rsidRPr="007C2D0D" w:rsidRDefault="00187284" w:rsidP="00A42246">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187284" w:rsidRPr="004054C8" w:rsidRDefault="00187284" w:rsidP="00A42246">
            <w:pPr>
              <w:pStyle w:val="ad"/>
              <w:rPr>
                <w:rFonts w:ascii="Times New Roman" w:eastAsiaTheme="minorEastAsia"/>
                <w:sz w:val="18"/>
                <w:szCs w:val="18"/>
              </w:rPr>
            </w:pPr>
            <w:r w:rsidRPr="004054C8">
              <w:rPr>
                <w:rFonts w:ascii="Times New Roman" w:eastAsiaTheme="minorEastAsia"/>
                <w:sz w:val="18"/>
                <w:szCs w:val="18"/>
              </w:rPr>
              <w:t xml:space="preserve">Shared RAM page </w:t>
            </w:r>
            <w:r>
              <w:rPr>
                <w:rFonts w:ascii="Times New Roman" w:eastAsiaTheme="minorEastAsia" w:hint="eastAsia"/>
                <w:sz w:val="18"/>
                <w:szCs w:val="18"/>
              </w:rPr>
              <w:t xml:space="preserve">16 </w:t>
            </w:r>
            <w:r w:rsidRPr="004054C8">
              <w:rPr>
                <w:rFonts w:ascii="Times New Roman" w:eastAsiaTheme="minorEastAsia"/>
                <w:sz w:val="18"/>
                <w:szCs w:val="18"/>
              </w:rPr>
              <w:t>own</w:t>
            </w:r>
            <w:r>
              <w:rPr>
                <w:rFonts w:ascii="Times New Roman" w:eastAsiaTheme="minorEastAsia" w:hint="eastAsia"/>
                <w:sz w:val="18"/>
                <w:szCs w:val="18"/>
              </w:rPr>
              <w:t>er</w:t>
            </w:r>
            <w:r w:rsidRPr="004054C8">
              <w:rPr>
                <w:rFonts w:ascii="Times New Roman" w:eastAsiaTheme="minorEastAsia"/>
                <w:sz w:val="18"/>
                <w:szCs w:val="18"/>
              </w:rPr>
              <w:t>ship status:</w:t>
            </w:r>
          </w:p>
          <w:p w:rsidR="00187284" w:rsidRDefault="00187284" w:rsidP="00A42246">
            <w:pPr>
              <w:pStyle w:val="ad"/>
              <w:rPr>
                <w:rFonts w:ascii="Times New Roman" w:eastAsiaTheme="minorEastAsia"/>
                <w:sz w:val="18"/>
                <w:szCs w:val="18"/>
              </w:rPr>
            </w:pPr>
            <w:r>
              <w:rPr>
                <w:rFonts w:ascii="Times New Roman"/>
                <w:sz w:val="18"/>
                <w:szCs w:val="18"/>
              </w:rPr>
              <w:t>00: no owner;</w:t>
            </w:r>
            <w:r>
              <w:rPr>
                <w:rFonts w:ascii="Times New Roman" w:eastAsiaTheme="minorEastAsia" w:hint="eastAsia"/>
                <w:sz w:val="18"/>
                <w:szCs w:val="18"/>
              </w:rPr>
              <w:t xml:space="preserve"> </w:t>
            </w:r>
            <w:r w:rsidRPr="004054C8">
              <w:rPr>
                <w:rFonts w:ascii="Times New Roman"/>
                <w:sz w:val="18"/>
                <w:szCs w:val="18"/>
              </w:rPr>
              <w:t xml:space="preserve">01: owned by A7; </w:t>
            </w:r>
          </w:p>
          <w:p w:rsidR="00187284" w:rsidRPr="004054C8" w:rsidRDefault="00187284" w:rsidP="00A42246">
            <w:pPr>
              <w:pStyle w:val="ad"/>
              <w:rPr>
                <w:rFonts w:ascii="Times New Roman" w:eastAsiaTheme="minorEastAsia"/>
                <w:sz w:val="18"/>
                <w:szCs w:val="18"/>
              </w:rPr>
            </w:pPr>
            <w:r w:rsidRPr="004054C8">
              <w:rPr>
                <w:rFonts w:ascii="Times New Roman"/>
                <w:sz w:val="18"/>
                <w:szCs w:val="18"/>
              </w:rPr>
              <w:t>10: owned by RFDSP; 11: owned by PLCDSP.</w:t>
            </w:r>
          </w:p>
        </w:tc>
      </w:tr>
    </w:tbl>
    <w:p w:rsidR="00D4354C" w:rsidRDefault="00AB0542" w:rsidP="00F72FC5">
      <w:pPr>
        <w:pStyle w:val="3"/>
        <w:numPr>
          <w:ilvl w:val="2"/>
          <w:numId w:val="18"/>
        </w:numPr>
      </w:pPr>
      <w:bookmarkStart w:id="2910" w:name="_Toc482273739"/>
      <w:r>
        <w:rPr>
          <w:rFonts w:hint="eastAsia"/>
        </w:rPr>
        <w:t>PLCTOA7</w:t>
      </w:r>
      <w:r w:rsidR="00D4354C">
        <w:rPr>
          <w:rFonts w:hint="eastAsia"/>
        </w:rPr>
        <w:t>IPCSET&lt;15:0&gt;</w:t>
      </w:r>
      <w:bookmarkEnd w:id="2910"/>
    </w:p>
    <w:p w:rsidR="00D4354C" w:rsidRDefault="00AB0542" w:rsidP="00D4354C">
      <w:r>
        <w:rPr>
          <w:rFonts w:hint="eastAsia"/>
        </w:rPr>
        <w:t>PLCDSP</w:t>
      </w:r>
      <w:r w:rsidR="00D4354C">
        <w:rPr>
          <w:rFonts w:hint="eastAsia"/>
        </w:rPr>
        <w:t xml:space="preserve"> core to </w:t>
      </w:r>
      <w:r>
        <w:rPr>
          <w:rFonts w:hint="eastAsia"/>
        </w:rPr>
        <w:t>A7</w:t>
      </w:r>
      <w:r w:rsidR="00D4354C">
        <w:rPr>
          <w:rFonts w:hint="eastAsia"/>
        </w:rPr>
        <w:t xml:space="preserve"> core IPC set register</w:t>
      </w:r>
    </w:p>
    <w:p w:rsidR="00D4354C" w:rsidRPr="00E53CAA" w:rsidRDefault="00D4354C" w:rsidP="00D4354C">
      <w:pPr>
        <w:pStyle w:val="ae"/>
        <w:rPr>
          <w:rFonts w:ascii="Times New Roman" w:eastAsiaTheme="minorEastAsia" w:hAnsi="Times New Roman"/>
          <w:lang w:eastAsia="zh-CN"/>
        </w:rPr>
      </w:pPr>
      <w:r w:rsidRPr="00E53CAA">
        <w:rPr>
          <w:rFonts w:ascii="Times New Roman" w:hAnsi="Times New Roman"/>
        </w:rPr>
        <w:t>Address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31:16</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50671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15</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AB0542" w:rsidP="00D4354C">
            <w:pPr>
              <w:pStyle w:val="ad"/>
              <w:rPr>
                <w:rFonts w:ascii="Times New Roman" w:eastAsiaTheme="minorEastAsia"/>
                <w:sz w:val="18"/>
                <w:szCs w:val="18"/>
              </w:rPr>
            </w:pPr>
            <w:r>
              <w:rPr>
                <w:rFonts w:ascii="Times New Roman" w:eastAsiaTheme="minorEastAsia" w:hint="eastAsia"/>
                <w:sz w:val="18"/>
                <w:szCs w:val="18"/>
              </w:rPr>
              <w:t>PLCTOA7</w:t>
            </w:r>
            <w:r w:rsidR="00D4354C">
              <w:rPr>
                <w:rFonts w:ascii="Times New Roman" w:eastAsiaTheme="minorEastAsia" w:hint="eastAsia"/>
                <w:sz w:val="18"/>
                <w:szCs w:val="18"/>
              </w:rPr>
              <w:t>IPCSET&lt;15&gt;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w:t>
            </w:r>
            <w:r w:rsidR="00AB0542">
              <w:rPr>
                <w:rFonts w:ascii="Times New Roman" w:eastAsiaTheme="minorEastAsia" w:hint="eastAsia"/>
                <w:sz w:val="18"/>
                <w:szCs w:val="18"/>
              </w:rPr>
              <w:t xml:space="preserve">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15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AB0542">
              <w:rPr>
                <w:rFonts w:ascii="Times New Roman" w:eastAsiaTheme="minorEastAsia" w:hint="eastAsia"/>
                <w:sz w:val="18"/>
                <w:szCs w:val="18"/>
              </w:rPr>
              <w:t>PLCTOA7</w:t>
            </w:r>
            <w:r w:rsidRPr="007C2D0D">
              <w:rPr>
                <w:rFonts w:ascii="Times New Roman" w:eastAsiaTheme="minorEastAsia"/>
                <w:sz w:val="18"/>
                <w:szCs w:val="18"/>
              </w:rPr>
              <w:t>IPCFLG</w:t>
            </w:r>
            <w:r>
              <w:rPr>
                <w:rFonts w:ascii="Times New Roman" w:eastAsiaTheme="minorEastAsia" w:hint="eastAsia"/>
                <w:sz w:val="18"/>
                <w:szCs w:val="18"/>
              </w:rPr>
              <w:t>&lt;15&gt;</w:t>
            </w:r>
            <w:r>
              <w:rPr>
                <w:rFonts w:ascii="Times New Roman" w:eastAsiaTheme="minorEastAsia"/>
                <w:sz w:val="18"/>
                <w:szCs w:val="18"/>
              </w:rPr>
              <w:t xml:space="preserve"> for </w:t>
            </w:r>
            <w:r w:rsidR="00AB0542">
              <w:rPr>
                <w:rFonts w:ascii="Times New Roman" w:eastAsiaTheme="minorEastAsia"/>
                <w:sz w:val="18"/>
                <w:szCs w:val="18"/>
              </w:rPr>
              <w:t>the PLCDSP</w:t>
            </w:r>
            <w:r>
              <w:rPr>
                <w:rFonts w:ascii="Times New Roman" w:eastAsiaTheme="minorEastAsia" w:hint="eastAsia"/>
                <w:sz w:val="18"/>
                <w:szCs w:val="18"/>
              </w:rPr>
              <w:t xml:space="preserve"> and </w:t>
            </w:r>
            <w:r w:rsidR="00AB0542">
              <w:rPr>
                <w:rFonts w:ascii="Times New Roman" w:eastAsiaTheme="minorEastAsia" w:hint="eastAsia"/>
                <w:sz w:val="18"/>
                <w:szCs w:val="18"/>
              </w:rPr>
              <w:t>PLCTOA7</w:t>
            </w:r>
            <w:r w:rsidRPr="007C2D0D">
              <w:rPr>
                <w:rFonts w:ascii="Times New Roman" w:eastAsiaTheme="minorEastAsia"/>
                <w:sz w:val="18"/>
                <w:szCs w:val="18"/>
              </w:rPr>
              <w:t>IPC</w:t>
            </w:r>
            <w:r>
              <w:rPr>
                <w:rFonts w:ascii="Times New Roman" w:eastAsiaTheme="minorEastAsia" w:hint="eastAsia"/>
                <w:sz w:val="18"/>
                <w:szCs w:val="18"/>
              </w:rPr>
              <w:t xml:space="preserve">STS&lt;15&gt; for </w:t>
            </w:r>
            <w:r w:rsidR="00AB0542">
              <w:rPr>
                <w:rFonts w:ascii="Times New Roman" w:eastAsiaTheme="minorEastAsia" w:hint="eastAsia"/>
                <w:sz w:val="18"/>
                <w:szCs w:val="18"/>
              </w:rPr>
              <w:t>the A7.</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AB0542" w:rsidP="00D4354C">
            <w:pPr>
              <w:pStyle w:val="ad"/>
              <w:rPr>
                <w:rFonts w:ascii="Times New Roman" w:eastAsiaTheme="minorEastAsia"/>
                <w:sz w:val="18"/>
                <w:szCs w:val="18"/>
              </w:rPr>
            </w:pPr>
            <w:r>
              <w:rPr>
                <w:rFonts w:ascii="Times New Roman" w:eastAsiaTheme="minorEastAsia" w:hint="eastAsia"/>
                <w:sz w:val="18"/>
                <w:szCs w:val="18"/>
              </w:rPr>
              <w:t>PLCTOA7</w:t>
            </w:r>
            <w:r w:rsidR="00D4354C">
              <w:rPr>
                <w:rFonts w:ascii="Times New Roman" w:eastAsiaTheme="minorEastAsia" w:hint="eastAsia"/>
                <w:sz w:val="18"/>
                <w:szCs w:val="18"/>
              </w:rPr>
              <w:t>IPCSET&lt;14&gt;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w:t>
            </w:r>
            <w:r w:rsidR="00AB0542">
              <w:rPr>
                <w:rFonts w:ascii="Times New Roman" w:eastAsiaTheme="minorEastAsia" w:hint="eastAsia"/>
                <w:sz w:val="18"/>
                <w:szCs w:val="18"/>
              </w:rPr>
              <w:t xml:space="preserve">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4</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AB0542">
              <w:rPr>
                <w:rFonts w:ascii="Times New Roman" w:eastAsiaTheme="minorEastAsia" w:hint="eastAsia"/>
                <w:sz w:val="18"/>
                <w:szCs w:val="18"/>
              </w:rPr>
              <w:t>PLCTOA7</w:t>
            </w:r>
            <w:r w:rsidRPr="007C2D0D">
              <w:rPr>
                <w:rFonts w:ascii="Times New Roman" w:eastAsiaTheme="minorEastAsia"/>
                <w:sz w:val="18"/>
                <w:szCs w:val="18"/>
              </w:rPr>
              <w:t>IPCFLG</w:t>
            </w:r>
            <w:r>
              <w:rPr>
                <w:rFonts w:ascii="Times New Roman" w:eastAsiaTheme="minorEastAsia" w:hint="eastAsia"/>
                <w:sz w:val="18"/>
                <w:szCs w:val="18"/>
              </w:rPr>
              <w:t>&lt;14&gt;</w:t>
            </w:r>
            <w:r>
              <w:rPr>
                <w:rFonts w:ascii="Times New Roman" w:eastAsiaTheme="minorEastAsia"/>
                <w:sz w:val="18"/>
                <w:szCs w:val="18"/>
              </w:rPr>
              <w:t xml:space="preserve"> for </w:t>
            </w:r>
            <w:r w:rsidR="00AB0542">
              <w:rPr>
                <w:rFonts w:ascii="Times New Roman" w:eastAsiaTheme="minorEastAsia"/>
                <w:sz w:val="18"/>
                <w:szCs w:val="18"/>
              </w:rPr>
              <w:t>the PLCDSP</w:t>
            </w:r>
            <w:r>
              <w:rPr>
                <w:rFonts w:ascii="Times New Roman" w:eastAsiaTheme="minorEastAsia" w:hint="eastAsia"/>
                <w:sz w:val="18"/>
                <w:szCs w:val="18"/>
              </w:rPr>
              <w:t xml:space="preserve"> and </w:t>
            </w:r>
            <w:r w:rsidR="00AB0542">
              <w:rPr>
                <w:rFonts w:ascii="Times New Roman" w:eastAsiaTheme="minorEastAsia" w:hint="eastAsia"/>
                <w:sz w:val="18"/>
                <w:szCs w:val="18"/>
              </w:rPr>
              <w:t>PLCTOA7</w:t>
            </w:r>
            <w:r w:rsidRPr="007C2D0D">
              <w:rPr>
                <w:rFonts w:ascii="Times New Roman" w:eastAsiaTheme="minorEastAsia"/>
                <w:sz w:val="18"/>
                <w:szCs w:val="18"/>
              </w:rPr>
              <w:t>IPC</w:t>
            </w:r>
            <w:r>
              <w:rPr>
                <w:rFonts w:ascii="Times New Roman" w:eastAsiaTheme="minorEastAsia" w:hint="eastAsia"/>
                <w:sz w:val="18"/>
                <w:szCs w:val="18"/>
              </w:rPr>
              <w:t xml:space="preserve">STS&lt;14&gt; for </w:t>
            </w:r>
            <w:r w:rsidR="00AB0542">
              <w:rPr>
                <w:rFonts w:ascii="Times New Roman" w:eastAsiaTheme="minorEastAsia" w:hint="eastAsia"/>
                <w:sz w:val="18"/>
                <w:szCs w:val="18"/>
              </w:rPr>
              <w:t>the A7.</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13</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AB0542" w:rsidP="00D4354C">
            <w:pPr>
              <w:pStyle w:val="ad"/>
              <w:rPr>
                <w:rFonts w:ascii="Times New Roman" w:eastAsiaTheme="minorEastAsia"/>
                <w:sz w:val="18"/>
                <w:szCs w:val="18"/>
              </w:rPr>
            </w:pPr>
            <w:r>
              <w:rPr>
                <w:rFonts w:ascii="Times New Roman" w:eastAsiaTheme="minorEastAsia" w:hint="eastAsia"/>
                <w:sz w:val="18"/>
                <w:szCs w:val="18"/>
              </w:rPr>
              <w:t>PLCTOA7</w:t>
            </w:r>
            <w:r w:rsidR="00D4354C">
              <w:rPr>
                <w:rFonts w:ascii="Times New Roman" w:eastAsiaTheme="minorEastAsia" w:hint="eastAsia"/>
                <w:sz w:val="18"/>
                <w:szCs w:val="18"/>
              </w:rPr>
              <w:t>IPCSET&lt;13&gt;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w:t>
            </w:r>
            <w:r w:rsidR="00AB0542">
              <w:rPr>
                <w:rFonts w:ascii="Times New Roman" w:eastAsiaTheme="minorEastAsia" w:hint="eastAsia"/>
                <w:sz w:val="18"/>
                <w:szCs w:val="18"/>
              </w:rPr>
              <w:t xml:space="preserve">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3</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AB0542">
              <w:rPr>
                <w:rFonts w:ascii="Times New Roman" w:eastAsiaTheme="minorEastAsia" w:hint="eastAsia"/>
                <w:sz w:val="18"/>
                <w:szCs w:val="18"/>
              </w:rPr>
              <w:t>PLCTOA7</w:t>
            </w:r>
            <w:r w:rsidRPr="007C2D0D">
              <w:rPr>
                <w:rFonts w:ascii="Times New Roman" w:eastAsiaTheme="minorEastAsia"/>
                <w:sz w:val="18"/>
                <w:szCs w:val="18"/>
              </w:rPr>
              <w:t>IPCFLG</w:t>
            </w:r>
            <w:r>
              <w:rPr>
                <w:rFonts w:ascii="Times New Roman" w:eastAsiaTheme="minorEastAsia" w:hint="eastAsia"/>
                <w:sz w:val="18"/>
                <w:szCs w:val="18"/>
              </w:rPr>
              <w:t>&lt;13&gt;</w:t>
            </w:r>
            <w:r>
              <w:rPr>
                <w:rFonts w:ascii="Times New Roman" w:eastAsiaTheme="minorEastAsia"/>
                <w:sz w:val="18"/>
                <w:szCs w:val="18"/>
              </w:rPr>
              <w:t xml:space="preserve"> for </w:t>
            </w:r>
            <w:r w:rsidR="00AB0542">
              <w:rPr>
                <w:rFonts w:ascii="Times New Roman" w:eastAsiaTheme="minorEastAsia"/>
                <w:sz w:val="18"/>
                <w:szCs w:val="18"/>
              </w:rPr>
              <w:t>the PLCDSP</w:t>
            </w:r>
            <w:r>
              <w:rPr>
                <w:rFonts w:ascii="Times New Roman" w:eastAsiaTheme="minorEastAsia" w:hint="eastAsia"/>
                <w:sz w:val="18"/>
                <w:szCs w:val="18"/>
              </w:rPr>
              <w:t xml:space="preserve"> and </w:t>
            </w:r>
            <w:r w:rsidR="00AB0542">
              <w:rPr>
                <w:rFonts w:ascii="Times New Roman" w:eastAsiaTheme="minorEastAsia" w:hint="eastAsia"/>
                <w:sz w:val="18"/>
                <w:szCs w:val="18"/>
              </w:rPr>
              <w:t>PLCTOA7</w:t>
            </w:r>
            <w:r w:rsidRPr="007C2D0D">
              <w:rPr>
                <w:rFonts w:ascii="Times New Roman" w:eastAsiaTheme="minorEastAsia"/>
                <w:sz w:val="18"/>
                <w:szCs w:val="18"/>
              </w:rPr>
              <w:t>IPC</w:t>
            </w:r>
            <w:r>
              <w:rPr>
                <w:rFonts w:ascii="Times New Roman" w:eastAsiaTheme="minorEastAsia" w:hint="eastAsia"/>
                <w:sz w:val="18"/>
                <w:szCs w:val="18"/>
              </w:rPr>
              <w:t xml:space="preserve">STS&lt;13&gt; for </w:t>
            </w:r>
            <w:r w:rsidR="00AB0542">
              <w:rPr>
                <w:rFonts w:ascii="Times New Roman" w:eastAsiaTheme="minorEastAsia" w:hint="eastAsia"/>
                <w:sz w:val="18"/>
                <w:szCs w:val="18"/>
              </w:rPr>
              <w:t>the A7.</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AB0542" w:rsidP="00D4354C">
            <w:pPr>
              <w:pStyle w:val="ad"/>
              <w:rPr>
                <w:rFonts w:ascii="Times New Roman" w:eastAsiaTheme="minorEastAsia"/>
                <w:sz w:val="18"/>
                <w:szCs w:val="18"/>
              </w:rPr>
            </w:pPr>
            <w:r>
              <w:rPr>
                <w:rFonts w:ascii="Times New Roman" w:eastAsiaTheme="minorEastAsia" w:hint="eastAsia"/>
                <w:sz w:val="18"/>
                <w:szCs w:val="18"/>
              </w:rPr>
              <w:t>PLCTOA7</w:t>
            </w:r>
            <w:r w:rsidR="00D4354C">
              <w:rPr>
                <w:rFonts w:ascii="Times New Roman" w:eastAsiaTheme="minorEastAsia" w:hint="eastAsia"/>
                <w:sz w:val="18"/>
                <w:szCs w:val="18"/>
              </w:rPr>
              <w:t>IPCSET&lt;12&gt;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w:t>
            </w:r>
            <w:r w:rsidR="00AB0542">
              <w:rPr>
                <w:rFonts w:ascii="Times New Roman" w:eastAsiaTheme="minorEastAsia" w:hint="eastAsia"/>
                <w:sz w:val="18"/>
                <w:szCs w:val="18"/>
              </w:rPr>
              <w:t xml:space="preserve">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2</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AB0542">
              <w:rPr>
                <w:rFonts w:ascii="Times New Roman" w:eastAsiaTheme="minorEastAsia" w:hint="eastAsia"/>
                <w:sz w:val="18"/>
                <w:szCs w:val="18"/>
              </w:rPr>
              <w:t>PLCTOA7</w:t>
            </w:r>
            <w:r w:rsidRPr="007C2D0D">
              <w:rPr>
                <w:rFonts w:ascii="Times New Roman" w:eastAsiaTheme="minorEastAsia"/>
                <w:sz w:val="18"/>
                <w:szCs w:val="18"/>
              </w:rPr>
              <w:t>IPCFLG</w:t>
            </w:r>
            <w:r>
              <w:rPr>
                <w:rFonts w:ascii="Times New Roman" w:eastAsiaTheme="minorEastAsia" w:hint="eastAsia"/>
                <w:sz w:val="18"/>
                <w:szCs w:val="18"/>
              </w:rPr>
              <w:t>&lt;12&gt;</w:t>
            </w:r>
            <w:r>
              <w:rPr>
                <w:rFonts w:ascii="Times New Roman" w:eastAsiaTheme="minorEastAsia"/>
                <w:sz w:val="18"/>
                <w:szCs w:val="18"/>
              </w:rPr>
              <w:t xml:space="preserve"> for </w:t>
            </w:r>
            <w:r w:rsidR="00AB0542">
              <w:rPr>
                <w:rFonts w:ascii="Times New Roman" w:eastAsiaTheme="minorEastAsia"/>
                <w:sz w:val="18"/>
                <w:szCs w:val="18"/>
              </w:rPr>
              <w:t>the PLCDSP</w:t>
            </w:r>
            <w:r>
              <w:rPr>
                <w:rFonts w:ascii="Times New Roman" w:eastAsiaTheme="minorEastAsia" w:hint="eastAsia"/>
                <w:sz w:val="18"/>
                <w:szCs w:val="18"/>
              </w:rPr>
              <w:t xml:space="preserve"> and </w:t>
            </w:r>
            <w:r w:rsidR="00AB0542">
              <w:rPr>
                <w:rFonts w:ascii="Times New Roman" w:eastAsiaTheme="minorEastAsia" w:hint="eastAsia"/>
                <w:sz w:val="18"/>
                <w:szCs w:val="18"/>
              </w:rPr>
              <w:t>PLCTOA7</w:t>
            </w:r>
            <w:r w:rsidRPr="007C2D0D">
              <w:rPr>
                <w:rFonts w:ascii="Times New Roman" w:eastAsiaTheme="minorEastAsia"/>
                <w:sz w:val="18"/>
                <w:szCs w:val="18"/>
              </w:rPr>
              <w:t>IPC</w:t>
            </w:r>
            <w:r>
              <w:rPr>
                <w:rFonts w:ascii="Times New Roman" w:eastAsiaTheme="minorEastAsia" w:hint="eastAsia"/>
                <w:sz w:val="18"/>
                <w:szCs w:val="18"/>
              </w:rPr>
              <w:t xml:space="preserve">STS&lt;12&gt; for </w:t>
            </w:r>
            <w:r w:rsidR="00AB0542">
              <w:rPr>
                <w:rFonts w:ascii="Times New Roman" w:eastAsiaTheme="minorEastAsia" w:hint="eastAsia"/>
                <w:sz w:val="18"/>
                <w:szCs w:val="18"/>
              </w:rPr>
              <w:t>the A7.</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11</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AB0542" w:rsidP="00D4354C">
            <w:pPr>
              <w:pStyle w:val="ad"/>
              <w:rPr>
                <w:rFonts w:ascii="Times New Roman" w:eastAsiaTheme="minorEastAsia"/>
                <w:sz w:val="18"/>
                <w:szCs w:val="18"/>
              </w:rPr>
            </w:pPr>
            <w:r>
              <w:rPr>
                <w:rFonts w:ascii="Times New Roman" w:eastAsiaTheme="minorEastAsia" w:hint="eastAsia"/>
                <w:sz w:val="18"/>
                <w:szCs w:val="18"/>
              </w:rPr>
              <w:t>PLCTOA7</w:t>
            </w:r>
            <w:r w:rsidR="00D4354C">
              <w:rPr>
                <w:rFonts w:ascii="Times New Roman" w:eastAsiaTheme="minorEastAsia" w:hint="eastAsia"/>
                <w:sz w:val="18"/>
                <w:szCs w:val="18"/>
              </w:rPr>
              <w:t>IPCSET&lt;11&gt;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w:t>
            </w:r>
            <w:r w:rsidR="00AB0542">
              <w:rPr>
                <w:rFonts w:ascii="Times New Roman" w:eastAsiaTheme="minorEastAsia" w:hint="eastAsia"/>
                <w:sz w:val="18"/>
                <w:szCs w:val="18"/>
              </w:rPr>
              <w:t xml:space="preserve">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1</w:t>
            </w:r>
            <w:r w:rsidR="00D4354C" w:rsidRPr="007C2D0D">
              <w:rPr>
                <w:rFonts w:ascii="Times New Roman" w:eastAsiaTheme="minorEastAsia"/>
                <w:sz w:val="18"/>
                <w:szCs w:val="18"/>
              </w:rPr>
              <w:t xml:space="preserve"> set.</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AB0542">
              <w:rPr>
                <w:rFonts w:ascii="Times New Roman" w:eastAsiaTheme="minorEastAsia" w:hint="eastAsia"/>
                <w:sz w:val="18"/>
                <w:szCs w:val="18"/>
              </w:rPr>
              <w:t>PLCTOA7</w:t>
            </w:r>
            <w:r w:rsidRPr="007C2D0D">
              <w:rPr>
                <w:rFonts w:ascii="Times New Roman" w:eastAsiaTheme="minorEastAsia"/>
                <w:sz w:val="18"/>
                <w:szCs w:val="18"/>
              </w:rPr>
              <w:t>IPCFLG</w:t>
            </w:r>
            <w:r>
              <w:rPr>
                <w:rFonts w:ascii="Times New Roman" w:eastAsiaTheme="minorEastAsia" w:hint="eastAsia"/>
                <w:sz w:val="18"/>
                <w:szCs w:val="18"/>
              </w:rPr>
              <w:t>&lt;11&gt;</w:t>
            </w:r>
            <w:r>
              <w:rPr>
                <w:rFonts w:ascii="Times New Roman" w:eastAsiaTheme="minorEastAsia"/>
                <w:sz w:val="18"/>
                <w:szCs w:val="18"/>
              </w:rPr>
              <w:t xml:space="preserve"> for </w:t>
            </w:r>
            <w:r w:rsidR="00AB0542">
              <w:rPr>
                <w:rFonts w:ascii="Times New Roman" w:eastAsiaTheme="minorEastAsia"/>
                <w:sz w:val="18"/>
                <w:szCs w:val="18"/>
              </w:rPr>
              <w:t>the PLCDSP</w:t>
            </w:r>
            <w:r>
              <w:rPr>
                <w:rFonts w:ascii="Times New Roman" w:eastAsiaTheme="minorEastAsia" w:hint="eastAsia"/>
                <w:sz w:val="18"/>
                <w:szCs w:val="18"/>
              </w:rPr>
              <w:t xml:space="preserve"> and </w:t>
            </w:r>
            <w:r w:rsidR="00AB0542">
              <w:rPr>
                <w:rFonts w:ascii="Times New Roman" w:eastAsiaTheme="minorEastAsia" w:hint="eastAsia"/>
                <w:sz w:val="18"/>
                <w:szCs w:val="18"/>
              </w:rPr>
              <w:t>PLCTOA7</w:t>
            </w:r>
            <w:r w:rsidRPr="007C2D0D">
              <w:rPr>
                <w:rFonts w:ascii="Times New Roman" w:eastAsiaTheme="minorEastAsia"/>
                <w:sz w:val="18"/>
                <w:szCs w:val="18"/>
              </w:rPr>
              <w:t>IPC</w:t>
            </w:r>
            <w:r>
              <w:rPr>
                <w:rFonts w:ascii="Times New Roman" w:eastAsiaTheme="minorEastAsia" w:hint="eastAsia"/>
                <w:sz w:val="18"/>
                <w:szCs w:val="18"/>
              </w:rPr>
              <w:t xml:space="preserve">STS&lt;11&gt; for </w:t>
            </w:r>
            <w:r w:rsidR="00AB0542">
              <w:rPr>
                <w:rFonts w:ascii="Times New Roman" w:eastAsiaTheme="minorEastAsia" w:hint="eastAsia"/>
                <w:sz w:val="18"/>
                <w:szCs w:val="18"/>
              </w:rPr>
              <w:t>the A7.</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AB0542" w:rsidP="00D4354C">
            <w:pPr>
              <w:pStyle w:val="ad"/>
              <w:rPr>
                <w:rFonts w:ascii="Times New Roman" w:eastAsiaTheme="minorEastAsia"/>
                <w:sz w:val="18"/>
                <w:szCs w:val="18"/>
              </w:rPr>
            </w:pPr>
            <w:r>
              <w:rPr>
                <w:rFonts w:ascii="Times New Roman" w:eastAsiaTheme="minorEastAsia" w:hint="eastAsia"/>
                <w:sz w:val="18"/>
                <w:szCs w:val="18"/>
              </w:rPr>
              <w:t>PLCTOA7</w:t>
            </w:r>
            <w:r w:rsidR="00D4354C">
              <w:rPr>
                <w:rFonts w:ascii="Times New Roman" w:eastAsiaTheme="minorEastAsia" w:hint="eastAsia"/>
                <w:sz w:val="18"/>
                <w:szCs w:val="18"/>
              </w:rPr>
              <w:t>IPCSET&lt;10&gt;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w:t>
            </w:r>
            <w:r w:rsidR="00AB0542">
              <w:rPr>
                <w:rFonts w:ascii="Times New Roman" w:eastAsiaTheme="minorEastAsia" w:hint="eastAsia"/>
                <w:sz w:val="18"/>
                <w:szCs w:val="18"/>
              </w:rPr>
              <w:t xml:space="preserve">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0</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AB0542">
              <w:rPr>
                <w:rFonts w:ascii="Times New Roman" w:eastAsiaTheme="minorEastAsia" w:hint="eastAsia"/>
                <w:sz w:val="18"/>
                <w:szCs w:val="18"/>
              </w:rPr>
              <w:t>PLCTOA7</w:t>
            </w:r>
            <w:r w:rsidRPr="007C2D0D">
              <w:rPr>
                <w:rFonts w:ascii="Times New Roman" w:eastAsiaTheme="minorEastAsia"/>
                <w:sz w:val="18"/>
                <w:szCs w:val="18"/>
              </w:rPr>
              <w:t>IPCFLG</w:t>
            </w:r>
            <w:r>
              <w:rPr>
                <w:rFonts w:ascii="Times New Roman" w:eastAsiaTheme="minorEastAsia" w:hint="eastAsia"/>
                <w:sz w:val="18"/>
                <w:szCs w:val="18"/>
              </w:rPr>
              <w:t>&lt;10&gt;</w:t>
            </w:r>
            <w:r>
              <w:rPr>
                <w:rFonts w:ascii="Times New Roman" w:eastAsiaTheme="minorEastAsia"/>
                <w:sz w:val="18"/>
                <w:szCs w:val="18"/>
              </w:rPr>
              <w:t xml:space="preserve"> for </w:t>
            </w:r>
            <w:r w:rsidR="00AB0542">
              <w:rPr>
                <w:rFonts w:ascii="Times New Roman" w:eastAsiaTheme="minorEastAsia"/>
                <w:sz w:val="18"/>
                <w:szCs w:val="18"/>
              </w:rPr>
              <w:t>the PLCDSP</w:t>
            </w:r>
            <w:r>
              <w:rPr>
                <w:rFonts w:ascii="Times New Roman" w:eastAsiaTheme="minorEastAsia" w:hint="eastAsia"/>
                <w:sz w:val="18"/>
                <w:szCs w:val="18"/>
              </w:rPr>
              <w:t xml:space="preserve"> and </w:t>
            </w:r>
            <w:r w:rsidR="00AB0542">
              <w:rPr>
                <w:rFonts w:ascii="Times New Roman" w:eastAsiaTheme="minorEastAsia" w:hint="eastAsia"/>
                <w:sz w:val="18"/>
                <w:szCs w:val="18"/>
              </w:rPr>
              <w:t>PLCTOA7</w:t>
            </w:r>
            <w:r w:rsidRPr="007C2D0D">
              <w:rPr>
                <w:rFonts w:ascii="Times New Roman" w:eastAsiaTheme="minorEastAsia"/>
                <w:sz w:val="18"/>
                <w:szCs w:val="18"/>
              </w:rPr>
              <w:t>IPC</w:t>
            </w:r>
            <w:r>
              <w:rPr>
                <w:rFonts w:ascii="Times New Roman" w:eastAsiaTheme="minorEastAsia" w:hint="eastAsia"/>
                <w:sz w:val="18"/>
                <w:szCs w:val="18"/>
              </w:rPr>
              <w:t xml:space="preserve">STS&lt;10&gt; for </w:t>
            </w:r>
            <w:r w:rsidR="00AB0542">
              <w:rPr>
                <w:rFonts w:ascii="Times New Roman" w:eastAsiaTheme="minorEastAsia" w:hint="eastAsia"/>
                <w:sz w:val="18"/>
                <w:szCs w:val="18"/>
              </w:rPr>
              <w:t>the A7.</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9</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AB0542" w:rsidP="00D4354C">
            <w:pPr>
              <w:pStyle w:val="ad"/>
              <w:rPr>
                <w:rFonts w:ascii="Times New Roman" w:eastAsiaTheme="minorEastAsia"/>
                <w:sz w:val="18"/>
                <w:szCs w:val="18"/>
              </w:rPr>
            </w:pPr>
            <w:r>
              <w:rPr>
                <w:rFonts w:ascii="Times New Roman" w:eastAsiaTheme="minorEastAsia" w:hint="eastAsia"/>
                <w:sz w:val="18"/>
                <w:szCs w:val="18"/>
              </w:rPr>
              <w:t>PLCTOA7</w:t>
            </w:r>
            <w:r w:rsidR="00D4354C">
              <w:rPr>
                <w:rFonts w:ascii="Times New Roman" w:eastAsiaTheme="minorEastAsia" w:hint="eastAsia"/>
                <w:sz w:val="18"/>
                <w:szCs w:val="18"/>
              </w:rPr>
              <w:t>IPCSET&lt;9</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w:t>
            </w:r>
            <w:r w:rsidR="00AB0542">
              <w:rPr>
                <w:rFonts w:ascii="Times New Roman" w:eastAsiaTheme="minorEastAsia" w:hint="eastAsia"/>
                <w:sz w:val="18"/>
                <w:szCs w:val="18"/>
              </w:rPr>
              <w:t xml:space="preserve">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9</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AB0542">
              <w:rPr>
                <w:rFonts w:ascii="Times New Roman" w:eastAsiaTheme="minorEastAsia" w:hint="eastAsia"/>
                <w:sz w:val="18"/>
                <w:szCs w:val="18"/>
              </w:rPr>
              <w:t>PLCTOA7</w:t>
            </w:r>
            <w:r w:rsidRPr="007C2D0D">
              <w:rPr>
                <w:rFonts w:ascii="Times New Roman" w:eastAsiaTheme="minorEastAsia"/>
                <w:sz w:val="18"/>
                <w:szCs w:val="18"/>
              </w:rPr>
              <w:t>IPCFLG</w:t>
            </w:r>
            <w:r>
              <w:rPr>
                <w:rFonts w:ascii="Times New Roman" w:eastAsiaTheme="minorEastAsia" w:hint="eastAsia"/>
                <w:sz w:val="18"/>
                <w:szCs w:val="18"/>
              </w:rPr>
              <w:t>&lt;9&gt;</w:t>
            </w:r>
            <w:r>
              <w:rPr>
                <w:rFonts w:ascii="Times New Roman" w:eastAsiaTheme="minorEastAsia"/>
                <w:sz w:val="18"/>
                <w:szCs w:val="18"/>
              </w:rPr>
              <w:t xml:space="preserve"> for </w:t>
            </w:r>
            <w:r w:rsidR="00AB0542">
              <w:rPr>
                <w:rFonts w:ascii="Times New Roman" w:eastAsiaTheme="minorEastAsia"/>
                <w:sz w:val="18"/>
                <w:szCs w:val="18"/>
              </w:rPr>
              <w:t>the PLCDSP</w:t>
            </w:r>
            <w:r>
              <w:rPr>
                <w:rFonts w:ascii="Times New Roman" w:eastAsiaTheme="minorEastAsia" w:hint="eastAsia"/>
                <w:sz w:val="18"/>
                <w:szCs w:val="18"/>
              </w:rPr>
              <w:t xml:space="preserve"> and </w:t>
            </w:r>
            <w:r w:rsidR="00AB0542">
              <w:rPr>
                <w:rFonts w:ascii="Times New Roman" w:eastAsiaTheme="minorEastAsia" w:hint="eastAsia"/>
                <w:sz w:val="18"/>
                <w:szCs w:val="18"/>
              </w:rPr>
              <w:t>PLCTOA7</w:t>
            </w:r>
            <w:r w:rsidRPr="007C2D0D">
              <w:rPr>
                <w:rFonts w:ascii="Times New Roman" w:eastAsiaTheme="minorEastAsia"/>
                <w:sz w:val="18"/>
                <w:szCs w:val="18"/>
              </w:rPr>
              <w:t>IPC</w:t>
            </w:r>
            <w:r>
              <w:rPr>
                <w:rFonts w:ascii="Times New Roman" w:eastAsiaTheme="minorEastAsia" w:hint="eastAsia"/>
                <w:sz w:val="18"/>
                <w:szCs w:val="18"/>
              </w:rPr>
              <w:t xml:space="preserve">STS&lt;9&gt; for </w:t>
            </w:r>
            <w:r w:rsidR="00AB0542">
              <w:rPr>
                <w:rFonts w:ascii="Times New Roman" w:eastAsiaTheme="minorEastAsia" w:hint="eastAsia"/>
                <w:sz w:val="18"/>
                <w:szCs w:val="18"/>
              </w:rPr>
              <w:t>the A7.</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8</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AB0542" w:rsidP="00D4354C">
            <w:pPr>
              <w:pStyle w:val="ad"/>
              <w:rPr>
                <w:rFonts w:ascii="Times New Roman" w:eastAsiaTheme="minorEastAsia"/>
                <w:sz w:val="18"/>
                <w:szCs w:val="18"/>
              </w:rPr>
            </w:pPr>
            <w:r>
              <w:rPr>
                <w:rFonts w:ascii="Times New Roman" w:eastAsiaTheme="minorEastAsia" w:hint="eastAsia"/>
                <w:sz w:val="18"/>
                <w:szCs w:val="18"/>
              </w:rPr>
              <w:t>PLCTOA7</w:t>
            </w:r>
            <w:r w:rsidR="00D4354C">
              <w:rPr>
                <w:rFonts w:ascii="Times New Roman" w:eastAsiaTheme="minorEastAsia" w:hint="eastAsia"/>
                <w:sz w:val="18"/>
                <w:szCs w:val="18"/>
              </w:rPr>
              <w:t>IPCSET&lt;8&gt;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w:t>
            </w:r>
            <w:r w:rsidR="00AB0542">
              <w:rPr>
                <w:rFonts w:ascii="Times New Roman" w:eastAsiaTheme="minorEastAsia" w:hint="eastAsia"/>
                <w:sz w:val="18"/>
                <w:szCs w:val="18"/>
              </w:rPr>
              <w:t xml:space="preserve">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8</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AB0542">
              <w:rPr>
                <w:rFonts w:ascii="Times New Roman" w:eastAsiaTheme="minorEastAsia" w:hint="eastAsia"/>
                <w:sz w:val="18"/>
                <w:szCs w:val="18"/>
              </w:rPr>
              <w:t>PLCTOA7</w:t>
            </w:r>
            <w:r w:rsidRPr="007C2D0D">
              <w:rPr>
                <w:rFonts w:ascii="Times New Roman" w:eastAsiaTheme="minorEastAsia"/>
                <w:sz w:val="18"/>
                <w:szCs w:val="18"/>
              </w:rPr>
              <w:t>IPCFLG</w:t>
            </w:r>
            <w:r>
              <w:rPr>
                <w:rFonts w:ascii="Times New Roman" w:eastAsiaTheme="minorEastAsia" w:hint="eastAsia"/>
                <w:sz w:val="18"/>
                <w:szCs w:val="18"/>
              </w:rPr>
              <w:t>&lt;8&gt;</w:t>
            </w:r>
            <w:r>
              <w:rPr>
                <w:rFonts w:ascii="Times New Roman" w:eastAsiaTheme="minorEastAsia"/>
                <w:sz w:val="18"/>
                <w:szCs w:val="18"/>
              </w:rPr>
              <w:t xml:space="preserve"> for </w:t>
            </w:r>
            <w:r w:rsidR="00AB0542">
              <w:rPr>
                <w:rFonts w:ascii="Times New Roman" w:eastAsiaTheme="minorEastAsia"/>
                <w:sz w:val="18"/>
                <w:szCs w:val="18"/>
              </w:rPr>
              <w:t>the PLCDSP</w:t>
            </w:r>
            <w:r>
              <w:rPr>
                <w:rFonts w:ascii="Times New Roman" w:eastAsiaTheme="minorEastAsia" w:hint="eastAsia"/>
                <w:sz w:val="18"/>
                <w:szCs w:val="18"/>
              </w:rPr>
              <w:t xml:space="preserve"> and </w:t>
            </w:r>
            <w:r w:rsidR="00AB0542">
              <w:rPr>
                <w:rFonts w:ascii="Times New Roman" w:eastAsiaTheme="minorEastAsia" w:hint="eastAsia"/>
                <w:sz w:val="18"/>
                <w:szCs w:val="18"/>
              </w:rPr>
              <w:t>PLCTOA7</w:t>
            </w:r>
            <w:r w:rsidRPr="007C2D0D">
              <w:rPr>
                <w:rFonts w:ascii="Times New Roman" w:eastAsiaTheme="minorEastAsia"/>
                <w:sz w:val="18"/>
                <w:szCs w:val="18"/>
              </w:rPr>
              <w:t>IPC</w:t>
            </w:r>
            <w:r>
              <w:rPr>
                <w:rFonts w:ascii="Times New Roman" w:eastAsiaTheme="minorEastAsia" w:hint="eastAsia"/>
                <w:sz w:val="18"/>
                <w:szCs w:val="18"/>
              </w:rPr>
              <w:t xml:space="preserve">STS&lt;8&gt; for </w:t>
            </w:r>
            <w:r w:rsidR="00AB0542">
              <w:rPr>
                <w:rFonts w:ascii="Times New Roman" w:eastAsiaTheme="minorEastAsia" w:hint="eastAsia"/>
                <w:sz w:val="18"/>
                <w:szCs w:val="18"/>
              </w:rPr>
              <w:t>the A7.</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7</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AB0542" w:rsidP="00D4354C">
            <w:pPr>
              <w:pStyle w:val="ad"/>
              <w:rPr>
                <w:rFonts w:ascii="Times New Roman" w:eastAsiaTheme="minorEastAsia"/>
                <w:sz w:val="18"/>
                <w:szCs w:val="18"/>
              </w:rPr>
            </w:pPr>
            <w:r>
              <w:rPr>
                <w:rFonts w:ascii="Times New Roman" w:eastAsiaTheme="minorEastAsia" w:hint="eastAsia"/>
                <w:sz w:val="18"/>
                <w:szCs w:val="18"/>
              </w:rPr>
              <w:t>PLCTOA7</w:t>
            </w:r>
            <w:r w:rsidR="00D4354C">
              <w:rPr>
                <w:rFonts w:ascii="Times New Roman" w:eastAsiaTheme="minorEastAsia" w:hint="eastAsia"/>
                <w:sz w:val="18"/>
                <w:szCs w:val="18"/>
              </w:rPr>
              <w:t>IPCSET&lt;7&gt;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w:t>
            </w:r>
            <w:r w:rsidR="00AB0542">
              <w:rPr>
                <w:rFonts w:ascii="Times New Roman" w:eastAsiaTheme="minorEastAsia" w:hint="eastAsia"/>
                <w:sz w:val="18"/>
                <w:szCs w:val="18"/>
              </w:rPr>
              <w:t xml:space="preserve">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7</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AB0542">
              <w:rPr>
                <w:rFonts w:ascii="Times New Roman" w:eastAsiaTheme="minorEastAsia" w:hint="eastAsia"/>
                <w:sz w:val="18"/>
                <w:szCs w:val="18"/>
              </w:rPr>
              <w:t>PLCTOA7</w:t>
            </w:r>
            <w:r w:rsidRPr="007C2D0D">
              <w:rPr>
                <w:rFonts w:ascii="Times New Roman" w:eastAsiaTheme="minorEastAsia"/>
                <w:sz w:val="18"/>
                <w:szCs w:val="18"/>
              </w:rPr>
              <w:t>IPCFLG</w:t>
            </w:r>
            <w:r>
              <w:rPr>
                <w:rFonts w:ascii="Times New Roman" w:eastAsiaTheme="minorEastAsia" w:hint="eastAsia"/>
                <w:sz w:val="18"/>
                <w:szCs w:val="18"/>
              </w:rPr>
              <w:t>&lt;7&gt;</w:t>
            </w:r>
            <w:r>
              <w:rPr>
                <w:rFonts w:ascii="Times New Roman" w:eastAsiaTheme="minorEastAsia"/>
                <w:sz w:val="18"/>
                <w:szCs w:val="18"/>
              </w:rPr>
              <w:t xml:space="preserve"> for </w:t>
            </w:r>
            <w:r w:rsidR="00AB0542">
              <w:rPr>
                <w:rFonts w:ascii="Times New Roman" w:eastAsiaTheme="minorEastAsia"/>
                <w:sz w:val="18"/>
                <w:szCs w:val="18"/>
              </w:rPr>
              <w:t>the PLCDSP</w:t>
            </w:r>
            <w:r>
              <w:rPr>
                <w:rFonts w:ascii="Times New Roman" w:eastAsiaTheme="minorEastAsia" w:hint="eastAsia"/>
                <w:sz w:val="18"/>
                <w:szCs w:val="18"/>
              </w:rPr>
              <w:t xml:space="preserve"> and </w:t>
            </w:r>
            <w:r w:rsidR="00AB0542">
              <w:rPr>
                <w:rFonts w:ascii="Times New Roman" w:eastAsiaTheme="minorEastAsia" w:hint="eastAsia"/>
                <w:sz w:val="18"/>
                <w:szCs w:val="18"/>
              </w:rPr>
              <w:t>PLCTOA7</w:t>
            </w:r>
            <w:r w:rsidRPr="007C2D0D">
              <w:rPr>
                <w:rFonts w:ascii="Times New Roman" w:eastAsiaTheme="minorEastAsia"/>
                <w:sz w:val="18"/>
                <w:szCs w:val="18"/>
              </w:rPr>
              <w:t>IPC</w:t>
            </w:r>
            <w:r>
              <w:rPr>
                <w:rFonts w:ascii="Times New Roman" w:eastAsiaTheme="minorEastAsia" w:hint="eastAsia"/>
                <w:sz w:val="18"/>
                <w:szCs w:val="18"/>
              </w:rPr>
              <w:t xml:space="preserve">STS&lt;7&gt; for </w:t>
            </w:r>
            <w:r w:rsidR="00AB0542">
              <w:rPr>
                <w:rFonts w:ascii="Times New Roman" w:eastAsiaTheme="minorEastAsia" w:hint="eastAsia"/>
                <w:sz w:val="18"/>
                <w:szCs w:val="18"/>
              </w:rPr>
              <w:t>the A7.</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lastRenderedPageBreak/>
              <w:t>6</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AB0542" w:rsidP="00D4354C">
            <w:pPr>
              <w:pStyle w:val="ad"/>
              <w:rPr>
                <w:rFonts w:ascii="Times New Roman" w:eastAsiaTheme="minorEastAsia"/>
                <w:sz w:val="18"/>
                <w:szCs w:val="18"/>
              </w:rPr>
            </w:pPr>
            <w:r>
              <w:rPr>
                <w:rFonts w:ascii="Times New Roman" w:eastAsiaTheme="minorEastAsia" w:hint="eastAsia"/>
                <w:sz w:val="18"/>
                <w:szCs w:val="18"/>
              </w:rPr>
              <w:t>PLCTOA7</w:t>
            </w:r>
            <w:r w:rsidR="00D4354C">
              <w:rPr>
                <w:rFonts w:ascii="Times New Roman" w:eastAsiaTheme="minorEastAsia" w:hint="eastAsia"/>
                <w:sz w:val="18"/>
                <w:szCs w:val="18"/>
              </w:rPr>
              <w:t>IPCSET&lt;6&gt;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w:t>
            </w:r>
            <w:r w:rsidR="00AB0542">
              <w:rPr>
                <w:rFonts w:ascii="Times New Roman" w:eastAsiaTheme="minorEastAsia" w:hint="eastAsia"/>
                <w:sz w:val="18"/>
                <w:szCs w:val="18"/>
              </w:rPr>
              <w:t xml:space="preserve">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6</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AB0542">
              <w:rPr>
                <w:rFonts w:ascii="Times New Roman" w:eastAsiaTheme="minorEastAsia" w:hint="eastAsia"/>
                <w:sz w:val="18"/>
                <w:szCs w:val="18"/>
              </w:rPr>
              <w:t>PLCTOA7</w:t>
            </w:r>
            <w:r w:rsidRPr="007C2D0D">
              <w:rPr>
                <w:rFonts w:ascii="Times New Roman" w:eastAsiaTheme="minorEastAsia"/>
                <w:sz w:val="18"/>
                <w:szCs w:val="18"/>
              </w:rPr>
              <w:t>IPCFLG</w:t>
            </w:r>
            <w:r>
              <w:rPr>
                <w:rFonts w:ascii="Times New Roman" w:eastAsiaTheme="minorEastAsia" w:hint="eastAsia"/>
                <w:sz w:val="18"/>
                <w:szCs w:val="18"/>
              </w:rPr>
              <w:t>&lt;6&gt;</w:t>
            </w:r>
            <w:r>
              <w:rPr>
                <w:rFonts w:ascii="Times New Roman" w:eastAsiaTheme="minorEastAsia"/>
                <w:sz w:val="18"/>
                <w:szCs w:val="18"/>
              </w:rPr>
              <w:t xml:space="preserve"> for </w:t>
            </w:r>
            <w:r w:rsidR="00AB0542">
              <w:rPr>
                <w:rFonts w:ascii="Times New Roman" w:eastAsiaTheme="minorEastAsia"/>
                <w:sz w:val="18"/>
                <w:szCs w:val="18"/>
              </w:rPr>
              <w:t>the PLCDSP</w:t>
            </w:r>
            <w:r>
              <w:rPr>
                <w:rFonts w:ascii="Times New Roman" w:eastAsiaTheme="minorEastAsia" w:hint="eastAsia"/>
                <w:sz w:val="18"/>
                <w:szCs w:val="18"/>
              </w:rPr>
              <w:t xml:space="preserve"> and </w:t>
            </w:r>
            <w:r w:rsidR="00AB0542">
              <w:rPr>
                <w:rFonts w:ascii="Times New Roman" w:eastAsiaTheme="minorEastAsia" w:hint="eastAsia"/>
                <w:sz w:val="18"/>
                <w:szCs w:val="18"/>
              </w:rPr>
              <w:t>PLCTOA7</w:t>
            </w:r>
            <w:r w:rsidRPr="007C2D0D">
              <w:rPr>
                <w:rFonts w:ascii="Times New Roman" w:eastAsiaTheme="minorEastAsia"/>
                <w:sz w:val="18"/>
                <w:szCs w:val="18"/>
              </w:rPr>
              <w:t>IPC</w:t>
            </w:r>
            <w:r>
              <w:rPr>
                <w:rFonts w:ascii="Times New Roman" w:eastAsiaTheme="minorEastAsia" w:hint="eastAsia"/>
                <w:sz w:val="18"/>
                <w:szCs w:val="18"/>
              </w:rPr>
              <w:t xml:space="preserve">STS&lt;6&gt; for </w:t>
            </w:r>
            <w:r w:rsidR="00AB0542">
              <w:rPr>
                <w:rFonts w:ascii="Times New Roman" w:eastAsiaTheme="minorEastAsia" w:hint="eastAsia"/>
                <w:sz w:val="18"/>
                <w:szCs w:val="18"/>
              </w:rPr>
              <w:t>the A7.</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5</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AB0542" w:rsidP="00D4354C">
            <w:pPr>
              <w:pStyle w:val="ad"/>
              <w:rPr>
                <w:rFonts w:ascii="Times New Roman" w:eastAsiaTheme="minorEastAsia"/>
                <w:sz w:val="18"/>
                <w:szCs w:val="18"/>
              </w:rPr>
            </w:pPr>
            <w:r>
              <w:rPr>
                <w:rFonts w:ascii="Times New Roman" w:eastAsiaTheme="minorEastAsia" w:hint="eastAsia"/>
                <w:sz w:val="18"/>
                <w:szCs w:val="18"/>
              </w:rPr>
              <w:t>PLCTOA7</w:t>
            </w:r>
            <w:r w:rsidR="00D4354C">
              <w:rPr>
                <w:rFonts w:ascii="Times New Roman" w:eastAsiaTheme="minorEastAsia" w:hint="eastAsia"/>
                <w:sz w:val="18"/>
                <w:szCs w:val="18"/>
              </w:rPr>
              <w:t>IPCSET&lt;5&gt;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w:t>
            </w:r>
            <w:r w:rsidR="00AB0542">
              <w:rPr>
                <w:rFonts w:ascii="Times New Roman" w:eastAsiaTheme="minorEastAsia" w:hint="eastAsia"/>
                <w:sz w:val="18"/>
                <w:szCs w:val="18"/>
              </w:rPr>
              <w:t xml:space="preserve">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5</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AB0542">
              <w:rPr>
                <w:rFonts w:ascii="Times New Roman" w:eastAsiaTheme="minorEastAsia" w:hint="eastAsia"/>
                <w:sz w:val="18"/>
                <w:szCs w:val="18"/>
              </w:rPr>
              <w:t>PLCTOA7</w:t>
            </w:r>
            <w:r w:rsidRPr="007C2D0D">
              <w:rPr>
                <w:rFonts w:ascii="Times New Roman" w:eastAsiaTheme="minorEastAsia"/>
                <w:sz w:val="18"/>
                <w:szCs w:val="18"/>
              </w:rPr>
              <w:t>IPCFLG</w:t>
            </w:r>
            <w:r>
              <w:rPr>
                <w:rFonts w:ascii="Times New Roman" w:eastAsiaTheme="minorEastAsia" w:hint="eastAsia"/>
                <w:sz w:val="18"/>
                <w:szCs w:val="18"/>
              </w:rPr>
              <w:t>&lt;5&gt;</w:t>
            </w:r>
            <w:r>
              <w:rPr>
                <w:rFonts w:ascii="Times New Roman" w:eastAsiaTheme="minorEastAsia"/>
                <w:sz w:val="18"/>
                <w:szCs w:val="18"/>
              </w:rPr>
              <w:t xml:space="preserve"> for </w:t>
            </w:r>
            <w:r w:rsidR="00AB0542">
              <w:rPr>
                <w:rFonts w:ascii="Times New Roman" w:eastAsiaTheme="minorEastAsia"/>
                <w:sz w:val="18"/>
                <w:szCs w:val="18"/>
              </w:rPr>
              <w:t>the PLCDSP</w:t>
            </w:r>
            <w:r>
              <w:rPr>
                <w:rFonts w:ascii="Times New Roman" w:eastAsiaTheme="minorEastAsia" w:hint="eastAsia"/>
                <w:sz w:val="18"/>
                <w:szCs w:val="18"/>
              </w:rPr>
              <w:t xml:space="preserve"> and </w:t>
            </w:r>
            <w:r w:rsidR="00AB0542">
              <w:rPr>
                <w:rFonts w:ascii="Times New Roman" w:eastAsiaTheme="minorEastAsia" w:hint="eastAsia"/>
                <w:sz w:val="18"/>
                <w:szCs w:val="18"/>
              </w:rPr>
              <w:t>PLCTOA7</w:t>
            </w:r>
            <w:r w:rsidRPr="007C2D0D">
              <w:rPr>
                <w:rFonts w:ascii="Times New Roman" w:eastAsiaTheme="minorEastAsia"/>
                <w:sz w:val="18"/>
                <w:szCs w:val="18"/>
              </w:rPr>
              <w:t>IPC</w:t>
            </w:r>
            <w:r>
              <w:rPr>
                <w:rFonts w:ascii="Times New Roman" w:eastAsiaTheme="minorEastAsia" w:hint="eastAsia"/>
                <w:sz w:val="18"/>
                <w:szCs w:val="18"/>
              </w:rPr>
              <w:t xml:space="preserve">STS&lt;5&gt; for </w:t>
            </w:r>
            <w:r w:rsidR="00AB0542">
              <w:rPr>
                <w:rFonts w:ascii="Times New Roman" w:eastAsiaTheme="minorEastAsia" w:hint="eastAsia"/>
                <w:sz w:val="18"/>
                <w:szCs w:val="18"/>
              </w:rPr>
              <w:t>the A7.</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AB0542" w:rsidP="00D4354C">
            <w:pPr>
              <w:pStyle w:val="ad"/>
              <w:rPr>
                <w:rFonts w:ascii="Times New Roman" w:eastAsiaTheme="minorEastAsia"/>
                <w:sz w:val="18"/>
                <w:szCs w:val="18"/>
              </w:rPr>
            </w:pPr>
            <w:r>
              <w:rPr>
                <w:rFonts w:ascii="Times New Roman" w:eastAsiaTheme="minorEastAsia" w:hint="eastAsia"/>
                <w:sz w:val="18"/>
                <w:szCs w:val="18"/>
              </w:rPr>
              <w:t>PLCTOA7</w:t>
            </w:r>
            <w:r w:rsidR="00D4354C">
              <w:rPr>
                <w:rFonts w:ascii="Times New Roman" w:eastAsiaTheme="minorEastAsia" w:hint="eastAsia"/>
                <w:sz w:val="18"/>
                <w:szCs w:val="18"/>
              </w:rPr>
              <w:t>IPCSET&lt;4&gt;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w:t>
            </w:r>
            <w:r w:rsidR="00AB0542">
              <w:rPr>
                <w:rFonts w:ascii="Times New Roman" w:eastAsiaTheme="minorEastAsia" w:hint="eastAsia"/>
                <w:sz w:val="18"/>
                <w:szCs w:val="18"/>
              </w:rPr>
              <w:t xml:space="preserve">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4</w:t>
            </w:r>
            <w:r w:rsidR="00D4354C" w:rsidRPr="007C2D0D">
              <w:rPr>
                <w:rFonts w:ascii="Times New Roman" w:eastAsiaTheme="minorEastAsia"/>
                <w:sz w:val="18"/>
                <w:szCs w:val="18"/>
              </w:rPr>
              <w:t xml:space="preserve"> set.</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AB0542">
              <w:rPr>
                <w:rFonts w:ascii="Times New Roman" w:eastAsiaTheme="minorEastAsia" w:hint="eastAsia"/>
                <w:sz w:val="18"/>
                <w:szCs w:val="18"/>
              </w:rPr>
              <w:t>PLCTOA7</w:t>
            </w:r>
            <w:r w:rsidRPr="007C2D0D">
              <w:rPr>
                <w:rFonts w:ascii="Times New Roman" w:eastAsiaTheme="minorEastAsia"/>
                <w:sz w:val="18"/>
                <w:szCs w:val="18"/>
              </w:rPr>
              <w:t>IPCFLG</w:t>
            </w:r>
            <w:r>
              <w:rPr>
                <w:rFonts w:ascii="Times New Roman" w:eastAsiaTheme="minorEastAsia" w:hint="eastAsia"/>
                <w:sz w:val="18"/>
                <w:szCs w:val="18"/>
              </w:rPr>
              <w:t>&lt;4&gt;</w:t>
            </w:r>
            <w:r>
              <w:rPr>
                <w:rFonts w:ascii="Times New Roman" w:eastAsiaTheme="minorEastAsia"/>
                <w:sz w:val="18"/>
                <w:szCs w:val="18"/>
              </w:rPr>
              <w:t xml:space="preserve"> for </w:t>
            </w:r>
            <w:r w:rsidR="00AB0542">
              <w:rPr>
                <w:rFonts w:ascii="Times New Roman" w:eastAsiaTheme="minorEastAsia"/>
                <w:sz w:val="18"/>
                <w:szCs w:val="18"/>
              </w:rPr>
              <w:t>the PLCDSP</w:t>
            </w:r>
            <w:r>
              <w:rPr>
                <w:rFonts w:ascii="Times New Roman" w:eastAsiaTheme="minorEastAsia" w:hint="eastAsia"/>
                <w:sz w:val="18"/>
                <w:szCs w:val="18"/>
              </w:rPr>
              <w:t xml:space="preserve"> and </w:t>
            </w:r>
            <w:r w:rsidR="00AB0542">
              <w:rPr>
                <w:rFonts w:ascii="Times New Roman" w:eastAsiaTheme="minorEastAsia" w:hint="eastAsia"/>
                <w:sz w:val="18"/>
                <w:szCs w:val="18"/>
              </w:rPr>
              <w:t>PLCTOA7</w:t>
            </w:r>
            <w:r w:rsidRPr="007C2D0D">
              <w:rPr>
                <w:rFonts w:ascii="Times New Roman" w:eastAsiaTheme="minorEastAsia"/>
                <w:sz w:val="18"/>
                <w:szCs w:val="18"/>
              </w:rPr>
              <w:t>IPC</w:t>
            </w:r>
            <w:r>
              <w:rPr>
                <w:rFonts w:ascii="Times New Roman" w:eastAsiaTheme="minorEastAsia" w:hint="eastAsia"/>
                <w:sz w:val="18"/>
                <w:szCs w:val="18"/>
              </w:rPr>
              <w:t xml:space="preserve">STS&lt;4&gt; for </w:t>
            </w:r>
            <w:r w:rsidR="00AB0542">
              <w:rPr>
                <w:rFonts w:ascii="Times New Roman" w:eastAsiaTheme="minorEastAsia" w:hint="eastAsia"/>
                <w:sz w:val="18"/>
                <w:szCs w:val="18"/>
              </w:rPr>
              <w:t>the A7.</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AB0542" w:rsidP="00D4354C">
            <w:pPr>
              <w:pStyle w:val="ad"/>
              <w:rPr>
                <w:rFonts w:ascii="Times New Roman" w:eastAsiaTheme="minorEastAsia"/>
                <w:sz w:val="18"/>
                <w:szCs w:val="18"/>
              </w:rPr>
            </w:pPr>
            <w:r>
              <w:rPr>
                <w:rFonts w:ascii="Times New Roman" w:eastAsiaTheme="minorEastAsia" w:hint="eastAsia"/>
                <w:sz w:val="18"/>
                <w:szCs w:val="18"/>
              </w:rPr>
              <w:t>PLCTOA7</w:t>
            </w:r>
            <w:r w:rsidR="00D4354C">
              <w:rPr>
                <w:rFonts w:ascii="Times New Roman" w:eastAsiaTheme="minorEastAsia" w:hint="eastAsia"/>
                <w:sz w:val="18"/>
                <w:szCs w:val="18"/>
              </w:rPr>
              <w:t>IPCSET&lt;3&gt;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w:t>
            </w:r>
            <w:r w:rsidR="00AB0542">
              <w:rPr>
                <w:rFonts w:ascii="Times New Roman" w:eastAsiaTheme="minorEastAsia" w:hint="eastAsia"/>
                <w:sz w:val="18"/>
                <w:szCs w:val="18"/>
              </w:rPr>
              <w:t xml:space="preserve">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3</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AB0542">
              <w:rPr>
                <w:rFonts w:ascii="Times New Roman" w:eastAsiaTheme="minorEastAsia" w:hint="eastAsia"/>
                <w:sz w:val="18"/>
                <w:szCs w:val="18"/>
              </w:rPr>
              <w:t>PLCTOA7</w:t>
            </w:r>
            <w:r w:rsidRPr="007C2D0D">
              <w:rPr>
                <w:rFonts w:ascii="Times New Roman" w:eastAsiaTheme="minorEastAsia"/>
                <w:sz w:val="18"/>
                <w:szCs w:val="18"/>
              </w:rPr>
              <w:t>IPCFLG</w:t>
            </w:r>
            <w:r>
              <w:rPr>
                <w:rFonts w:ascii="Times New Roman" w:eastAsiaTheme="minorEastAsia" w:hint="eastAsia"/>
                <w:sz w:val="18"/>
                <w:szCs w:val="18"/>
              </w:rPr>
              <w:t>&lt;3&gt;</w:t>
            </w:r>
            <w:r>
              <w:rPr>
                <w:rFonts w:ascii="Times New Roman" w:eastAsiaTheme="minorEastAsia"/>
                <w:sz w:val="18"/>
                <w:szCs w:val="18"/>
              </w:rPr>
              <w:t xml:space="preserve"> for </w:t>
            </w:r>
            <w:r w:rsidR="00AB0542">
              <w:rPr>
                <w:rFonts w:ascii="Times New Roman" w:eastAsiaTheme="minorEastAsia"/>
                <w:sz w:val="18"/>
                <w:szCs w:val="18"/>
              </w:rPr>
              <w:t>the PLCDSP</w:t>
            </w:r>
            <w:r>
              <w:rPr>
                <w:rFonts w:ascii="Times New Roman" w:eastAsiaTheme="minorEastAsia" w:hint="eastAsia"/>
                <w:sz w:val="18"/>
                <w:szCs w:val="18"/>
              </w:rPr>
              <w:t xml:space="preserve"> and </w:t>
            </w:r>
            <w:r w:rsidR="00AB0542">
              <w:rPr>
                <w:rFonts w:ascii="Times New Roman" w:eastAsiaTheme="minorEastAsia" w:hint="eastAsia"/>
                <w:sz w:val="18"/>
                <w:szCs w:val="18"/>
              </w:rPr>
              <w:t>PLCTOA7</w:t>
            </w:r>
            <w:r w:rsidRPr="007C2D0D">
              <w:rPr>
                <w:rFonts w:ascii="Times New Roman" w:eastAsiaTheme="minorEastAsia"/>
                <w:sz w:val="18"/>
                <w:szCs w:val="18"/>
              </w:rPr>
              <w:t>IPC</w:t>
            </w:r>
            <w:r>
              <w:rPr>
                <w:rFonts w:ascii="Times New Roman" w:eastAsiaTheme="minorEastAsia" w:hint="eastAsia"/>
                <w:sz w:val="18"/>
                <w:szCs w:val="18"/>
              </w:rPr>
              <w:t xml:space="preserve">STS&lt;3&gt; for </w:t>
            </w:r>
            <w:r w:rsidR="00AB0542">
              <w:rPr>
                <w:rFonts w:ascii="Times New Roman" w:eastAsiaTheme="minorEastAsia" w:hint="eastAsia"/>
                <w:sz w:val="18"/>
                <w:szCs w:val="18"/>
              </w:rPr>
              <w:t>the A7.</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AB0542" w:rsidP="00D4354C">
            <w:pPr>
              <w:pStyle w:val="ad"/>
              <w:rPr>
                <w:rFonts w:ascii="Times New Roman" w:eastAsiaTheme="minorEastAsia"/>
                <w:sz w:val="18"/>
                <w:szCs w:val="18"/>
              </w:rPr>
            </w:pPr>
            <w:r>
              <w:rPr>
                <w:rFonts w:ascii="Times New Roman" w:eastAsiaTheme="minorEastAsia" w:hint="eastAsia"/>
                <w:sz w:val="18"/>
                <w:szCs w:val="18"/>
              </w:rPr>
              <w:t>PLCTOA7</w:t>
            </w:r>
            <w:r w:rsidR="00D4354C">
              <w:rPr>
                <w:rFonts w:ascii="Times New Roman" w:eastAsiaTheme="minorEastAsia" w:hint="eastAsia"/>
                <w:sz w:val="18"/>
                <w:szCs w:val="18"/>
              </w:rPr>
              <w:t>IPCSET&lt;2&gt;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w:t>
            </w:r>
            <w:r w:rsidR="00AB0542">
              <w:rPr>
                <w:rFonts w:ascii="Times New Roman" w:eastAsiaTheme="minorEastAsia" w:hint="eastAsia"/>
                <w:sz w:val="18"/>
                <w:szCs w:val="18"/>
              </w:rPr>
              <w:t xml:space="preserve">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2</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AB0542">
              <w:rPr>
                <w:rFonts w:ascii="Times New Roman" w:eastAsiaTheme="minorEastAsia" w:hint="eastAsia"/>
                <w:sz w:val="18"/>
                <w:szCs w:val="18"/>
              </w:rPr>
              <w:t>PLCTOA7</w:t>
            </w:r>
            <w:r w:rsidRPr="007C2D0D">
              <w:rPr>
                <w:rFonts w:ascii="Times New Roman" w:eastAsiaTheme="minorEastAsia"/>
                <w:sz w:val="18"/>
                <w:szCs w:val="18"/>
              </w:rPr>
              <w:t>IPCFLG</w:t>
            </w:r>
            <w:r>
              <w:rPr>
                <w:rFonts w:ascii="Times New Roman" w:eastAsiaTheme="minorEastAsia" w:hint="eastAsia"/>
                <w:sz w:val="18"/>
                <w:szCs w:val="18"/>
              </w:rPr>
              <w:t>&lt;2&gt;</w:t>
            </w:r>
            <w:r>
              <w:rPr>
                <w:rFonts w:ascii="Times New Roman" w:eastAsiaTheme="minorEastAsia"/>
                <w:sz w:val="18"/>
                <w:szCs w:val="18"/>
              </w:rPr>
              <w:t xml:space="preserve"> for </w:t>
            </w:r>
            <w:r w:rsidR="00AB0542">
              <w:rPr>
                <w:rFonts w:ascii="Times New Roman" w:eastAsiaTheme="minorEastAsia"/>
                <w:sz w:val="18"/>
                <w:szCs w:val="18"/>
              </w:rPr>
              <w:t>the PLCDSP</w:t>
            </w:r>
            <w:r>
              <w:rPr>
                <w:rFonts w:ascii="Times New Roman" w:eastAsiaTheme="minorEastAsia" w:hint="eastAsia"/>
                <w:sz w:val="18"/>
                <w:szCs w:val="18"/>
              </w:rPr>
              <w:t xml:space="preserve"> and </w:t>
            </w:r>
            <w:r w:rsidR="00AB0542">
              <w:rPr>
                <w:rFonts w:ascii="Times New Roman" w:eastAsiaTheme="minorEastAsia" w:hint="eastAsia"/>
                <w:sz w:val="18"/>
                <w:szCs w:val="18"/>
              </w:rPr>
              <w:t>PLCTOA7</w:t>
            </w:r>
            <w:r w:rsidRPr="007C2D0D">
              <w:rPr>
                <w:rFonts w:ascii="Times New Roman" w:eastAsiaTheme="minorEastAsia"/>
                <w:sz w:val="18"/>
                <w:szCs w:val="18"/>
              </w:rPr>
              <w:t>IPC</w:t>
            </w:r>
            <w:r>
              <w:rPr>
                <w:rFonts w:ascii="Times New Roman" w:eastAsiaTheme="minorEastAsia" w:hint="eastAsia"/>
                <w:sz w:val="18"/>
                <w:szCs w:val="18"/>
              </w:rPr>
              <w:t xml:space="preserve">STS&lt;2&gt; for </w:t>
            </w:r>
            <w:r w:rsidR="00AB0542">
              <w:rPr>
                <w:rFonts w:ascii="Times New Roman" w:eastAsiaTheme="minorEastAsia" w:hint="eastAsia"/>
                <w:sz w:val="18"/>
                <w:szCs w:val="18"/>
              </w:rPr>
              <w:t>the A7.</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AB0542" w:rsidP="00D4354C">
            <w:pPr>
              <w:pStyle w:val="ad"/>
              <w:rPr>
                <w:rFonts w:ascii="Times New Roman" w:eastAsiaTheme="minorEastAsia"/>
                <w:sz w:val="18"/>
                <w:szCs w:val="18"/>
              </w:rPr>
            </w:pPr>
            <w:r>
              <w:rPr>
                <w:rFonts w:ascii="Times New Roman" w:eastAsiaTheme="minorEastAsia" w:hint="eastAsia"/>
                <w:sz w:val="18"/>
                <w:szCs w:val="18"/>
              </w:rPr>
              <w:t>PLCTOA7</w:t>
            </w:r>
            <w:r w:rsidR="00D4354C">
              <w:rPr>
                <w:rFonts w:ascii="Times New Roman" w:eastAsiaTheme="minorEastAsia" w:hint="eastAsia"/>
                <w:sz w:val="18"/>
                <w:szCs w:val="18"/>
              </w:rPr>
              <w:t>IPCSET&lt;1&gt;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w:t>
            </w:r>
            <w:r w:rsidR="00AB0542">
              <w:rPr>
                <w:rFonts w:ascii="Times New Roman" w:eastAsiaTheme="minorEastAsia" w:hint="eastAsia"/>
                <w:sz w:val="18"/>
                <w:szCs w:val="18"/>
              </w:rPr>
              <w:t xml:space="preserve">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1</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AB0542">
              <w:rPr>
                <w:rFonts w:ascii="Times New Roman" w:eastAsiaTheme="minorEastAsia" w:hint="eastAsia"/>
                <w:sz w:val="18"/>
                <w:szCs w:val="18"/>
              </w:rPr>
              <w:t>PLCTOA7</w:t>
            </w:r>
            <w:r w:rsidRPr="007C2D0D">
              <w:rPr>
                <w:rFonts w:ascii="Times New Roman" w:eastAsiaTheme="minorEastAsia"/>
                <w:sz w:val="18"/>
                <w:szCs w:val="18"/>
              </w:rPr>
              <w:t>IPCFLG</w:t>
            </w:r>
            <w:r>
              <w:rPr>
                <w:rFonts w:ascii="Times New Roman" w:eastAsiaTheme="minorEastAsia" w:hint="eastAsia"/>
                <w:sz w:val="18"/>
                <w:szCs w:val="18"/>
              </w:rPr>
              <w:t>&lt;1&gt;</w:t>
            </w:r>
            <w:r>
              <w:rPr>
                <w:rFonts w:ascii="Times New Roman" w:eastAsiaTheme="minorEastAsia"/>
                <w:sz w:val="18"/>
                <w:szCs w:val="18"/>
              </w:rPr>
              <w:t xml:space="preserve"> for </w:t>
            </w:r>
            <w:r w:rsidR="00AB0542">
              <w:rPr>
                <w:rFonts w:ascii="Times New Roman" w:eastAsiaTheme="minorEastAsia"/>
                <w:sz w:val="18"/>
                <w:szCs w:val="18"/>
              </w:rPr>
              <w:t>the PLCDSP</w:t>
            </w:r>
            <w:r>
              <w:rPr>
                <w:rFonts w:ascii="Times New Roman" w:eastAsiaTheme="minorEastAsia" w:hint="eastAsia"/>
                <w:sz w:val="18"/>
                <w:szCs w:val="18"/>
              </w:rPr>
              <w:t xml:space="preserve"> and </w:t>
            </w:r>
            <w:r w:rsidR="00AB0542">
              <w:rPr>
                <w:rFonts w:ascii="Times New Roman" w:eastAsiaTheme="minorEastAsia" w:hint="eastAsia"/>
                <w:sz w:val="18"/>
                <w:szCs w:val="18"/>
              </w:rPr>
              <w:t>PLCTOA7</w:t>
            </w:r>
            <w:r w:rsidRPr="007C2D0D">
              <w:rPr>
                <w:rFonts w:ascii="Times New Roman" w:eastAsiaTheme="minorEastAsia"/>
                <w:sz w:val="18"/>
                <w:szCs w:val="18"/>
              </w:rPr>
              <w:t>IPC</w:t>
            </w:r>
            <w:r>
              <w:rPr>
                <w:rFonts w:ascii="Times New Roman" w:eastAsiaTheme="minorEastAsia" w:hint="eastAsia"/>
                <w:sz w:val="18"/>
                <w:szCs w:val="18"/>
              </w:rPr>
              <w:t xml:space="preserve">STS&lt;1&gt; for </w:t>
            </w:r>
            <w:r w:rsidR="00AB0542">
              <w:rPr>
                <w:rFonts w:ascii="Times New Roman" w:eastAsiaTheme="minorEastAsia" w:hint="eastAsia"/>
                <w:sz w:val="18"/>
                <w:szCs w:val="18"/>
              </w:rPr>
              <w:t>the A7.</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hRule="exact" w:val="933"/>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AB0542" w:rsidP="00D4354C">
            <w:pPr>
              <w:pStyle w:val="ad"/>
              <w:rPr>
                <w:rFonts w:ascii="Times New Roman" w:eastAsiaTheme="minorEastAsia"/>
                <w:sz w:val="18"/>
                <w:szCs w:val="18"/>
              </w:rPr>
            </w:pPr>
            <w:r>
              <w:rPr>
                <w:rFonts w:ascii="Times New Roman" w:eastAsiaTheme="minorEastAsia" w:hint="eastAsia"/>
                <w:sz w:val="18"/>
                <w:szCs w:val="18"/>
              </w:rPr>
              <w:t>PLCTOA7</w:t>
            </w:r>
            <w:r w:rsidR="00D4354C">
              <w:rPr>
                <w:rFonts w:ascii="Times New Roman" w:eastAsiaTheme="minorEastAsia" w:hint="eastAsia"/>
                <w:sz w:val="18"/>
                <w:szCs w:val="18"/>
              </w:rPr>
              <w:t>IPCSET&lt;0&gt;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w:t>
            </w:r>
            <w:r w:rsidR="00AB0542">
              <w:rPr>
                <w:rFonts w:ascii="Times New Roman" w:eastAsiaTheme="minorEastAsia" w:hint="eastAsia"/>
                <w:sz w:val="18"/>
                <w:szCs w:val="18"/>
              </w:rPr>
              <w:t xml:space="preserve">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0</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AB0542">
              <w:rPr>
                <w:rFonts w:ascii="Times New Roman" w:eastAsiaTheme="minorEastAsia" w:hint="eastAsia"/>
                <w:sz w:val="18"/>
                <w:szCs w:val="18"/>
              </w:rPr>
              <w:t>PLCTOA7</w:t>
            </w:r>
            <w:r w:rsidRPr="007C2D0D">
              <w:rPr>
                <w:rFonts w:ascii="Times New Roman" w:eastAsiaTheme="minorEastAsia"/>
                <w:sz w:val="18"/>
                <w:szCs w:val="18"/>
              </w:rPr>
              <w:t>IPCFLG</w:t>
            </w:r>
            <w:r>
              <w:rPr>
                <w:rFonts w:ascii="Times New Roman" w:eastAsiaTheme="minorEastAsia" w:hint="eastAsia"/>
                <w:sz w:val="18"/>
                <w:szCs w:val="18"/>
              </w:rPr>
              <w:t>&lt;0&gt;</w:t>
            </w:r>
            <w:r>
              <w:rPr>
                <w:rFonts w:ascii="Times New Roman" w:eastAsiaTheme="minorEastAsia"/>
                <w:sz w:val="18"/>
                <w:szCs w:val="18"/>
              </w:rPr>
              <w:t xml:space="preserve"> for </w:t>
            </w:r>
            <w:r w:rsidR="00AB0542">
              <w:rPr>
                <w:rFonts w:ascii="Times New Roman" w:eastAsiaTheme="minorEastAsia"/>
                <w:sz w:val="18"/>
                <w:szCs w:val="18"/>
              </w:rPr>
              <w:t>the PLCDSP</w:t>
            </w:r>
            <w:r>
              <w:rPr>
                <w:rFonts w:ascii="Times New Roman" w:eastAsiaTheme="minorEastAsia" w:hint="eastAsia"/>
                <w:sz w:val="18"/>
                <w:szCs w:val="18"/>
              </w:rPr>
              <w:t xml:space="preserve"> and </w:t>
            </w:r>
            <w:r w:rsidR="00AB0542">
              <w:rPr>
                <w:rFonts w:ascii="Times New Roman" w:eastAsiaTheme="minorEastAsia" w:hint="eastAsia"/>
                <w:sz w:val="18"/>
                <w:szCs w:val="18"/>
              </w:rPr>
              <w:t>PLCTOA7</w:t>
            </w:r>
            <w:r w:rsidRPr="007C2D0D">
              <w:rPr>
                <w:rFonts w:ascii="Times New Roman" w:eastAsiaTheme="minorEastAsia"/>
                <w:sz w:val="18"/>
                <w:szCs w:val="18"/>
              </w:rPr>
              <w:t>IPC</w:t>
            </w:r>
            <w:r>
              <w:rPr>
                <w:rFonts w:ascii="Times New Roman" w:eastAsiaTheme="minorEastAsia" w:hint="eastAsia"/>
                <w:sz w:val="18"/>
                <w:szCs w:val="18"/>
              </w:rPr>
              <w:t xml:space="preserve">STS&lt;0&gt; for </w:t>
            </w:r>
            <w:r w:rsidR="00AB0542">
              <w:rPr>
                <w:rFonts w:ascii="Times New Roman" w:eastAsiaTheme="minorEastAsia" w:hint="eastAsia"/>
                <w:sz w:val="18"/>
                <w:szCs w:val="18"/>
              </w:rPr>
              <w:t>the A7.</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bl>
    <w:p w:rsidR="00D4354C" w:rsidRDefault="00AB0542" w:rsidP="00D4354C">
      <w:pPr>
        <w:pStyle w:val="3"/>
        <w:numPr>
          <w:ilvl w:val="2"/>
          <w:numId w:val="18"/>
        </w:numPr>
      </w:pPr>
      <w:bookmarkStart w:id="2911" w:name="_Toc482273740"/>
      <w:r>
        <w:rPr>
          <w:rFonts w:hint="eastAsia"/>
        </w:rPr>
        <w:t>PLCTOA7</w:t>
      </w:r>
      <w:r w:rsidR="00D4354C">
        <w:rPr>
          <w:rFonts w:hint="eastAsia"/>
        </w:rPr>
        <w:t>IPCCLR&lt;15:0&gt;</w:t>
      </w:r>
      <w:bookmarkEnd w:id="2911"/>
    </w:p>
    <w:p w:rsidR="00D4354C" w:rsidRDefault="00AB0542" w:rsidP="00D4354C">
      <w:r>
        <w:rPr>
          <w:rFonts w:hint="eastAsia"/>
        </w:rPr>
        <w:t>PLCDSP</w:t>
      </w:r>
      <w:r w:rsidR="00D4354C">
        <w:rPr>
          <w:rFonts w:hint="eastAsia"/>
        </w:rPr>
        <w:t xml:space="preserve"> core to </w:t>
      </w:r>
      <w:r>
        <w:rPr>
          <w:rFonts w:hint="eastAsia"/>
        </w:rPr>
        <w:t>A7</w:t>
      </w:r>
      <w:r w:rsidR="00D4354C">
        <w:rPr>
          <w:rFonts w:hint="eastAsia"/>
        </w:rPr>
        <w:t xml:space="preserve"> core IPC clear register</w:t>
      </w:r>
    </w:p>
    <w:p w:rsidR="00D4354C" w:rsidRPr="00E53CAA" w:rsidRDefault="00D4354C" w:rsidP="00D4354C">
      <w:pPr>
        <w:pStyle w:val="ae"/>
        <w:rPr>
          <w:rFonts w:ascii="Times New Roman" w:eastAsiaTheme="minorEastAsia" w:hAnsi="Times New Roman"/>
          <w:lang w:eastAsia="zh-CN"/>
        </w:rPr>
      </w:pPr>
      <w:r w:rsidRPr="00E53CAA">
        <w:rPr>
          <w:rFonts w:ascii="Times New Roman" w:hAnsi="Times New Roman"/>
        </w:rPr>
        <w:t>Address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31:16</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50671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15</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AB0542" w:rsidP="00D4354C">
            <w:pPr>
              <w:pStyle w:val="ad"/>
              <w:rPr>
                <w:rFonts w:ascii="Times New Roman" w:eastAsiaTheme="minorEastAsia"/>
                <w:sz w:val="18"/>
                <w:szCs w:val="18"/>
              </w:rPr>
            </w:pPr>
            <w:r>
              <w:rPr>
                <w:rFonts w:ascii="Times New Roman" w:eastAsiaTheme="minorEastAsia" w:hint="eastAsia"/>
                <w:sz w:val="18"/>
                <w:szCs w:val="18"/>
              </w:rPr>
              <w:t>PLCTOA7</w:t>
            </w:r>
            <w:r w:rsidR="00D4354C">
              <w:rPr>
                <w:rFonts w:ascii="Times New Roman" w:eastAsiaTheme="minorEastAsia" w:hint="eastAsia"/>
                <w:sz w:val="18"/>
                <w:szCs w:val="18"/>
              </w:rPr>
              <w:t>IPCCLR&lt;15&gt;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w:t>
            </w:r>
            <w:r w:rsidR="00AB0542">
              <w:rPr>
                <w:rFonts w:ascii="Times New Roman" w:eastAsiaTheme="minorEastAsia" w:hint="eastAsia"/>
                <w:sz w:val="18"/>
                <w:szCs w:val="18"/>
              </w:rPr>
              <w:t xml:space="preserve">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15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AB0542">
              <w:rPr>
                <w:rFonts w:ascii="Times New Roman" w:eastAsiaTheme="minorEastAsia" w:hint="eastAsia"/>
                <w:sz w:val="18"/>
                <w:szCs w:val="18"/>
              </w:rPr>
              <w:t>PLCTOA7</w:t>
            </w:r>
            <w:r w:rsidRPr="007C2D0D">
              <w:rPr>
                <w:rFonts w:ascii="Times New Roman" w:eastAsiaTheme="minorEastAsia"/>
                <w:sz w:val="18"/>
                <w:szCs w:val="18"/>
              </w:rPr>
              <w:t>IPCFLG</w:t>
            </w:r>
            <w:r>
              <w:rPr>
                <w:rFonts w:ascii="Times New Roman" w:eastAsiaTheme="minorEastAsia" w:hint="eastAsia"/>
                <w:sz w:val="18"/>
                <w:szCs w:val="18"/>
              </w:rPr>
              <w:t>&lt;15&gt;</w:t>
            </w:r>
            <w:r>
              <w:rPr>
                <w:rFonts w:ascii="Times New Roman" w:eastAsiaTheme="minorEastAsia"/>
                <w:sz w:val="18"/>
                <w:szCs w:val="18"/>
              </w:rPr>
              <w:t xml:space="preserve"> for </w:t>
            </w:r>
            <w:r w:rsidR="00AB0542">
              <w:rPr>
                <w:rFonts w:ascii="Times New Roman" w:eastAsiaTheme="minorEastAsia"/>
                <w:sz w:val="18"/>
                <w:szCs w:val="18"/>
              </w:rPr>
              <w:t>the PLCDSP</w:t>
            </w:r>
            <w:r>
              <w:rPr>
                <w:rFonts w:ascii="Times New Roman" w:eastAsiaTheme="minorEastAsia" w:hint="eastAsia"/>
                <w:sz w:val="18"/>
                <w:szCs w:val="18"/>
              </w:rPr>
              <w:t xml:space="preserve"> and </w:t>
            </w:r>
            <w:r w:rsidR="00AB0542">
              <w:rPr>
                <w:rFonts w:ascii="Times New Roman" w:eastAsiaTheme="minorEastAsia" w:hint="eastAsia"/>
                <w:sz w:val="18"/>
                <w:szCs w:val="18"/>
              </w:rPr>
              <w:t>PLCTOA7</w:t>
            </w:r>
            <w:r w:rsidRPr="007C2D0D">
              <w:rPr>
                <w:rFonts w:ascii="Times New Roman" w:eastAsiaTheme="minorEastAsia"/>
                <w:sz w:val="18"/>
                <w:szCs w:val="18"/>
              </w:rPr>
              <w:t>IPC</w:t>
            </w:r>
            <w:r>
              <w:rPr>
                <w:rFonts w:ascii="Times New Roman" w:eastAsiaTheme="minorEastAsia" w:hint="eastAsia"/>
                <w:sz w:val="18"/>
                <w:szCs w:val="18"/>
              </w:rPr>
              <w:t xml:space="preserve">STS&lt;15&gt; for </w:t>
            </w:r>
            <w:r w:rsidR="00AB0542">
              <w:rPr>
                <w:rFonts w:ascii="Times New Roman" w:eastAsiaTheme="minorEastAsia" w:hint="eastAsia"/>
                <w:sz w:val="18"/>
                <w:szCs w:val="18"/>
              </w:rPr>
              <w:t>the A7.</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AB0542" w:rsidP="00D4354C">
            <w:pPr>
              <w:pStyle w:val="ad"/>
              <w:rPr>
                <w:rFonts w:ascii="Times New Roman" w:eastAsiaTheme="minorEastAsia"/>
                <w:sz w:val="18"/>
                <w:szCs w:val="18"/>
              </w:rPr>
            </w:pPr>
            <w:r>
              <w:rPr>
                <w:rFonts w:ascii="Times New Roman" w:eastAsiaTheme="minorEastAsia" w:hint="eastAsia"/>
                <w:sz w:val="18"/>
                <w:szCs w:val="18"/>
              </w:rPr>
              <w:t>PLCTOA7</w:t>
            </w:r>
            <w:r w:rsidR="00D4354C">
              <w:rPr>
                <w:rFonts w:ascii="Times New Roman" w:eastAsiaTheme="minorEastAsia" w:hint="eastAsia"/>
                <w:sz w:val="18"/>
                <w:szCs w:val="18"/>
              </w:rPr>
              <w:t>IPCCLR&lt;14&gt;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w:t>
            </w:r>
            <w:r w:rsidR="00AB0542">
              <w:rPr>
                <w:rFonts w:ascii="Times New Roman" w:eastAsiaTheme="minorEastAsia" w:hint="eastAsia"/>
                <w:sz w:val="18"/>
                <w:szCs w:val="18"/>
              </w:rPr>
              <w:t xml:space="preserve">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4</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AB0542">
              <w:rPr>
                <w:rFonts w:ascii="Times New Roman" w:eastAsiaTheme="minorEastAsia" w:hint="eastAsia"/>
                <w:sz w:val="18"/>
                <w:szCs w:val="18"/>
              </w:rPr>
              <w:t>PLCTOA7</w:t>
            </w:r>
            <w:r w:rsidRPr="007C2D0D">
              <w:rPr>
                <w:rFonts w:ascii="Times New Roman" w:eastAsiaTheme="minorEastAsia"/>
                <w:sz w:val="18"/>
                <w:szCs w:val="18"/>
              </w:rPr>
              <w:t>IPCFLG</w:t>
            </w:r>
            <w:r>
              <w:rPr>
                <w:rFonts w:ascii="Times New Roman" w:eastAsiaTheme="minorEastAsia" w:hint="eastAsia"/>
                <w:sz w:val="18"/>
                <w:szCs w:val="18"/>
              </w:rPr>
              <w:t>&lt;14&gt;</w:t>
            </w:r>
            <w:r>
              <w:rPr>
                <w:rFonts w:ascii="Times New Roman" w:eastAsiaTheme="minorEastAsia"/>
                <w:sz w:val="18"/>
                <w:szCs w:val="18"/>
              </w:rPr>
              <w:t xml:space="preserve"> for </w:t>
            </w:r>
            <w:r w:rsidR="00AB0542">
              <w:rPr>
                <w:rFonts w:ascii="Times New Roman" w:eastAsiaTheme="minorEastAsia"/>
                <w:sz w:val="18"/>
                <w:szCs w:val="18"/>
              </w:rPr>
              <w:t>the PLCDSP</w:t>
            </w:r>
            <w:r>
              <w:rPr>
                <w:rFonts w:ascii="Times New Roman" w:eastAsiaTheme="minorEastAsia" w:hint="eastAsia"/>
                <w:sz w:val="18"/>
                <w:szCs w:val="18"/>
              </w:rPr>
              <w:t xml:space="preserve"> and </w:t>
            </w:r>
            <w:r w:rsidR="00AB0542">
              <w:rPr>
                <w:rFonts w:ascii="Times New Roman" w:eastAsiaTheme="minorEastAsia" w:hint="eastAsia"/>
                <w:sz w:val="18"/>
                <w:szCs w:val="18"/>
              </w:rPr>
              <w:t>PLCTOA7</w:t>
            </w:r>
            <w:r w:rsidRPr="007C2D0D">
              <w:rPr>
                <w:rFonts w:ascii="Times New Roman" w:eastAsiaTheme="minorEastAsia"/>
                <w:sz w:val="18"/>
                <w:szCs w:val="18"/>
              </w:rPr>
              <w:t>IPC</w:t>
            </w:r>
            <w:r>
              <w:rPr>
                <w:rFonts w:ascii="Times New Roman" w:eastAsiaTheme="minorEastAsia" w:hint="eastAsia"/>
                <w:sz w:val="18"/>
                <w:szCs w:val="18"/>
              </w:rPr>
              <w:t xml:space="preserve">STS&lt;14&gt; for </w:t>
            </w:r>
            <w:r w:rsidR="00AB0542">
              <w:rPr>
                <w:rFonts w:ascii="Times New Roman" w:eastAsiaTheme="minorEastAsia" w:hint="eastAsia"/>
                <w:sz w:val="18"/>
                <w:szCs w:val="18"/>
              </w:rPr>
              <w:t>the A7.</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13</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AB0542" w:rsidP="00D4354C">
            <w:pPr>
              <w:pStyle w:val="ad"/>
              <w:rPr>
                <w:rFonts w:ascii="Times New Roman" w:eastAsiaTheme="minorEastAsia"/>
                <w:sz w:val="18"/>
                <w:szCs w:val="18"/>
              </w:rPr>
            </w:pPr>
            <w:r>
              <w:rPr>
                <w:rFonts w:ascii="Times New Roman" w:eastAsiaTheme="minorEastAsia" w:hint="eastAsia"/>
                <w:sz w:val="18"/>
                <w:szCs w:val="18"/>
              </w:rPr>
              <w:t>PLCTOA7</w:t>
            </w:r>
            <w:r w:rsidR="00D4354C">
              <w:rPr>
                <w:rFonts w:ascii="Times New Roman" w:eastAsiaTheme="minorEastAsia" w:hint="eastAsia"/>
                <w:sz w:val="18"/>
                <w:szCs w:val="18"/>
              </w:rPr>
              <w:t>IPCCLR&lt;13&gt;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w:t>
            </w:r>
            <w:r w:rsidR="00AB0542">
              <w:rPr>
                <w:rFonts w:ascii="Times New Roman" w:eastAsiaTheme="minorEastAsia" w:hint="eastAsia"/>
                <w:sz w:val="18"/>
                <w:szCs w:val="18"/>
              </w:rPr>
              <w:t xml:space="preserve">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3</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AB0542">
              <w:rPr>
                <w:rFonts w:ascii="Times New Roman" w:eastAsiaTheme="minorEastAsia" w:hint="eastAsia"/>
                <w:sz w:val="18"/>
                <w:szCs w:val="18"/>
              </w:rPr>
              <w:t>PLCTOA7</w:t>
            </w:r>
            <w:r w:rsidRPr="007C2D0D">
              <w:rPr>
                <w:rFonts w:ascii="Times New Roman" w:eastAsiaTheme="minorEastAsia"/>
                <w:sz w:val="18"/>
                <w:szCs w:val="18"/>
              </w:rPr>
              <w:t>IPCFLG</w:t>
            </w:r>
            <w:r>
              <w:rPr>
                <w:rFonts w:ascii="Times New Roman" w:eastAsiaTheme="minorEastAsia" w:hint="eastAsia"/>
                <w:sz w:val="18"/>
                <w:szCs w:val="18"/>
              </w:rPr>
              <w:t>&lt;13&gt;</w:t>
            </w:r>
            <w:r>
              <w:rPr>
                <w:rFonts w:ascii="Times New Roman" w:eastAsiaTheme="minorEastAsia"/>
                <w:sz w:val="18"/>
                <w:szCs w:val="18"/>
              </w:rPr>
              <w:t xml:space="preserve"> for </w:t>
            </w:r>
            <w:r w:rsidR="00AB0542">
              <w:rPr>
                <w:rFonts w:ascii="Times New Roman" w:eastAsiaTheme="minorEastAsia"/>
                <w:sz w:val="18"/>
                <w:szCs w:val="18"/>
              </w:rPr>
              <w:t>the PLCDSP</w:t>
            </w:r>
            <w:r>
              <w:rPr>
                <w:rFonts w:ascii="Times New Roman" w:eastAsiaTheme="minorEastAsia" w:hint="eastAsia"/>
                <w:sz w:val="18"/>
                <w:szCs w:val="18"/>
              </w:rPr>
              <w:t xml:space="preserve"> and </w:t>
            </w:r>
            <w:r w:rsidR="00AB0542">
              <w:rPr>
                <w:rFonts w:ascii="Times New Roman" w:eastAsiaTheme="minorEastAsia" w:hint="eastAsia"/>
                <w:sz w:val="18"/>
                <w:szCs w:val="18"/>
              </w:rPr>
              <w:t>PLCTOA7</w:t>
            </w:r>
            <w:r w:rsidRPr="007C2D0D">
              <w:rPr>
                <w:rFonts w:ascii="Times New Roman" w:eastAsiaTheme="minorEastAsia"/>
                <w:sz w:val="18"/>
                <w:szCs w:val="18"/>
              </w:rPr>
              <w:t>IPC</w:t>
            </w:r>
            <w:r>
              <w:rPr>
                <w:rFonts w:ascii="Times New Roman" w:eastAsiaTheme="minorEastAsia" w:hint="eastAsia"/>
                <w:sz w:val="18"/>
                <w:szCs w:val="18"/>
              </w:rPr>
              <w:t xml:space="preserve">STS&lt;13&gt; for </w:t>
            </w:r>
            <w:r w:rsidR="00AB0542">
              <w:rPr>
                <w:rFonts w:ascii="Times New Roman" w:eastAsiaTheme="minorEastAsia" w:hint="eastAsia"/>
                <w:sz w:val="18"/>
                <w:szCs w:val="18"/>
              </w:rPr>
              <w:t>the A7.</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AB0542" w:rsidP="00D4354C">
            <w:pPr>
              <w:pStyle w:val="ad"/>
              <w:rPr>
                <w:rFonts w:ascii="Times New Roman" w:eastAsiaTheme="minorEastAsia"/>
                <w:sz w:val="18"/>
                <w:szCs w:val="18"/>
              </w:rPr>
            </w:pPr>
            <w:r>
              <w:rPr>
                <w:rFonts w:ascii="Times New Roman" w:eastAsiaTheme="minorEastAsia" w:hint="eastAsia"/>
                <w:sz w:val="18"/>
                <w:szCs w:val="18"/>
              </w:rPr>
              <w:t>PLCTOA7</w:t>
            </w:r>
            <w:r w:rsidR="00D4354C">
              <w:rPr>
                <w:rFonts w:ascii="Times New Roman" w:eastAsiaTheme="minorEastAsia" w:hint="eastAsia"/>
                <w:sz w:val="18"/>
                <w:szCs w:val="18"/>
              </w:rPr>
              <w:t>IPCCLR&lt;12&gt;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w:t>
            </w:r>
            <w:r w:rsidR="00AB0542">
              <w:rPr>
                <w:rFonts w:ascii="Times New Roman" w:eastAsiaTheme="minorEastAsia" w:hint="eastAsia"/>
                <w:sz w:val="18"/>
                <w:szCs w:val="18"/>
              </w:rPr>
              <w:t xml:space="preserve">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2</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AB0542">
              <w:rPr>
                <w:rFonts w:ascii="Times New Roman" w:eastAsiaTheme="minorEastAsia" w:hint="eastAsia"/>
                <w:sz w:val="18"/>
                <w:szCs w:val="18"/>
              </w:rPr>
              <w:t>PLCTOA7</w:t>
            </w:r>
            <w:r w:rsidRPr="007C2D0D">
              <w:rPr>
                <w:rFonts w:ascii="Times New Roman" w:eastAsiaTheme="minorEastAsia"/>
                <w:sz w:val="18"/>
                <w:szCs w:val="18"/>
              </w:rPr>
              <w:t>IPCFLG</w:t>
            </w:r>
            <w:r>
              <w:rPr>
                <w:rFonts w:ascii="Times New Roman" w:eastAsiaTheme="minorEastAsia" w:hint="eastAsia"/>
                <w:sz w:val="18"/>
                <w:szCs w:val="18"/>
              </w:rPr>
              <w:t>&lt;12&gt;</w:t>
            </w:r>
            <w:r>
              <w:rPr>
                <w:rFonts w:ascii="Times New Roman" w:eastAsiaTheme="minorEastAsia"/>
                <w:sz w:val="18"/>
                <w:szCs w:val="18"/>
              </w:rPr>
              <w:t xml:space="preserve"> for </w:t>
            </w:r>
            <w:r w:rsidR="00AB0542">
              <w:rPr>
                <w:rFonts w:ascii="Times New Roman" w:eastAsiaTheme="minorEastAsia"/>
                <w:sz w:val="18"/>
                <w:szCs w:val="18"/>
              </w:rPr>
              <w:t>the PLCDSP</w:t>
            </w:r>
            <w:r>
              <w:rPr>
                <w:rFonts w:ascii="Times New Roman" w:eastAsiaTheme="minorEastAsia" w:hint="eastAsia"/>
                <w:sz w:val="18"/>
                <w:szCs w:val="18"/>
              </w:rPr>
              <w:t xml:space="preserve"> and </w:t>
            </w:r>
            <w:r w:rsidR="00AB0542">
              <w:rPr>
                <w:rFonts w:ascii="Times New Roman" w:eastAsiaTheme="minorEastAsia" w:hint="eastAsia"/>
                <w:sz w:val="18"/>
                <w:szCs w:val="18"/>
              </w:rPr>
              <w:t>PLCTOA7</w:t>
            </w:r>
            <w:r w:rsidRPr="007C2D0D">
              <w:rPr>
                <w:rFonts w:ascii="Times New Roman" w:eastAsiaTheme="minorEastAsia"/>
                <w:sz w:val="18"/>
                <w:szCs w:val="18"/>
              </w:rPr>
              <w:t>IPC</w:t>
            </w:r>
            <w:r>
              <w:rPr>
                <w:rFonts w:ascii="Times New Roman" w:eastAsiaTheme="minorEastAsia" w:hint="eastAsia"/>
                <w:sz w:val="18"/>
                <w:szCs w:val="18"/>
              </w:rPr>
              <w:t xml:space="preserve">STS&lt;12&gt; for </w:t>
            </w:r>
            <w:r w:rsidR="00AB0542">
              <w:rPr>
                <w:rFonts w:ascii="Times New Roman" w:eastAsiaTheme="minorEastAsia" w:hint="eastAsia"/>
                <w:sz w:val="18"/>
                <w:szCs w:val="18"/>
              </w:rPr>
              <w:t>the A7.</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11</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AB0542" w:rsidP="00D4354C">
            <w:pPr>
              <w:pStyle w:val="ad"/>
              <w:rPr>
                <w:rFonts w:ascii="Times New Roman" w:eastAsiaTheme="minorEastAsia"/>
                <w:sz w:val="18"/>
                <w:szCs w:val="18"/>
              </w:rPr>
            </w:pPr>
            <w:r>
              <w:rPr>
                <w:rFonts w:ascii="Times New Roman" w:eastAsiaTheme="minorEastAsia" w:hint="eastAsia"/>
                <w:sz w:val="18"/>
                <w:szCs w:val="18"/>
              </w:rPr>
              <w:t>PLCTOA7</w:t>
            </w:r>
            <w:r w:rsidR="00D4354C">
              <w:rPr>
                <w:rFonts w:ascii="Times New Roman" w:eastAsiaTheme="minorEastAsia" w:hint="eastAsia"/>
                <w:sz w:val="18"/>
                <w:szCs w:val="18"/>
              </w:rPr>
              <w:t>IPCCLR&lt;11&gt;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w:t>
            </w:r>
            <w:r w:rsidR="00AB0542">
              <w:rPr>
                <w:rFonts w:ascii="Times New Roman" w:eastAsiaTheme="minorEastAsia" w:hint="eastAsia"/>
                <w:sz w:val="18"/>
                <w:szCs w:val="18"/>
              </w:rPr>
              <w:t xml:space="preserve">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1</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AB0542">
              <w:rPr>
                <w:rFonts w:ascii="Times New Roman" w:eastAsiaTheme="minorEastAsia" w:hint="eastAsia"/>
                <w:sz w:val="18"/>
                <w:szCs w:val="18"/>
              </w:rPr>
              <w:t>PLCTOA7</w:t>
            </w:r>
            <w:r w:rsidRPr="007C2D0D">
              <w:rPr>
                <w:rFonts w:ascii="Times New Roman" w:eastAsiaTheme="minorEastAsia"/>
                <w:sz w:val="18"/>
                <w:szCs w:val="18"/>
              </w:rPr>
              <w:t>IPCFLG</w:t>
            </w:r>
            <w:r>
              <w:rPr>
                <w:rFonts w:ascii="Times New Roman" w:eastAsiaTheme="minorEastAsia" w:hint="eastAsia"/>
                <w:sz w:val="18"/>
                <w:szCs w:val="18"/>
              </w:rPr>
              <w:t>&lt;11&gt;</w:t>
            </w:r>
            <w:r>
              <w:rPr>
                <w:rFonts w:ascii="Times New Roman" w:eastAsiaTheme="minorEastAsia"/>
                <w:sz w:val="18"/>
                <w:szCs w:val="18"/>
              </w:rPr>
              <w:t xml:space="preserve"> for </w:t>
            </w:r>
            <w:r w:rsidR="00AB0542">
              <w:rPr>
                <w:rFonts w:ascii="Times New Roman" w:eastAsiaTheme="minorEastAsia"/>
                <w:sz w:val="18"/>
                <w:szCs w:val="18"/>
              </w:rPr>
              <w:t>the PLCDSP</w:t>
            </w:r>
            <w:r>
              <w:rPr>
                <w:rFonts w:ascii="Times New Roman" w:eastAsiaTheme="minorEastAsia" w:hint="eastAsia"/>
                <w:sz w:val="18"/>
                <w:szCs w:val="18"/>
              </w:rPr>
              <w:t xml:space="preserve"> and </w:t>
            </w:r>
            <w:r w:rsidR="00AB0542">
              <w:rPr>
                <w:rFonts w:ascii="Times New Roman" w:eastAsiaTheme="minorEastAsia" w:hint="eastAsia"/>
                <w:sz w:val="18"/>
                <w:szCs w:val="18"/>
              </w:rPr>
              <w:t>PLCTOA7</w:t>
            </w:r>
            <w:r w:rsidRPr="007C2D0D">
              <w:rPr>
                <w:rFonts w:ascii="Times New Roman" w:eastAsiaTheme="minorEastAsia"/>
                <w:sz w:val="18"/>
                <w:szCs w:val="18"/>
              </w:rPr>
              <w:t>IPC</w:t>
            </w:r>
            <w:r>
              <w:rPr>
                <w:rFonts w:ascii="Times New Roman" w:eastAsiaTheme="minorEastAsia" w:hint="eastAsia"/>
                <w:sz w:val="18"/>
                <w:szCs w:val="18"/>
              </w:rPr>
              <w:t xml:space="preserve">STS&lt;11&gt; for </w:t>
            </w:r>
            <w:r w:rsidR="00AB0542">
              <w:rPr>
                <w:rFonts w:ascii="Times New Roman" w:eastAsiaTheme="minorEastAsia" w:hint="eastAsia"/>
                <w:sz w:val="18"/>
                <w:szCs w:val="18"/>
              </w:rPr>
              <w:t>the A7.</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lastRenderedPageBreak/>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AB0542" w:rsidP="00D4354C">
            <w:pPr>
              <w:pStyle w:val="ad"/>
              <w:rPr>
                <w:rFonts w:ascii="Times New Roman" w:eastAsiaTheme="minorEastAsia"/>
                <w:sz w:val="18"/>
                <w:szCs w:val="18"/>
              </w:rPr>
            </w:pPr>
            <w:r>
              <w:rPr>
                <w:rFonts w:ascii="Times New Roman" w:eastAsiaTheme="minorEastAsia" w:hint="eastAsia"/>
                <w:sz w:val="18"/>
                <w:szCs w:val="18"/>
              </w:rPr>
              <w:t>PLCTOA7</w:t>
            </w:r>
            <w:r w:rsidR="00D4354C">
              <w:rPr>
                <w:rFonts w:ascii="Times New Roman" w:eastAsiaTheme="minorEastAsia" w:hint="eastAsia"/>
                <w:sz w:val="18"/>
                <w:szCs w:val="18"/>
              </w:rPr>
              <w:t>IPCCLR&lt;10&gt;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w:t>
            </w:r>
            <w:r w:rsidR="00AB0542">
              <w:rPr>
                <w:rFonts w:ascii="Times New Roman" w:eastAsiaTheme="minorEastAsia" w:hint="eastAsia"/>
                <w:sz w:val="18"/>
                <w:szCs w:val="18"/>
              </w:rPr>
              <w:t xml:space="preserve">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0</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AB0542">
              <w:rPr>
                <w:rFonts w:ascii="Times New Roman" w:eastAsiaTheme="minorEastAsia" w:hint="eastAsia"/>
                <w:sz w:val="18"/>
                <w:szCs w:val="18"/>
              </w:rPr>
              <w:t>PLCTOA7</w:t>
            </w:r>
            <w:r w:rsidRPr="007C2D0D">
              <w:rPr>
                <w:rFonts w:ascii="Times New Roman" w:eastAsiaTheme="minorEastAsia"/>
                <w:sz w:val="18"/>
                <w:szCs w:val="18"/>
              </w:rPr>
              <w:t>IPCFLG</w:t>
            </w:r>
            <w:r>
              <w:rPr>
                <w:rFonts w:ascii="Times New Roman" w:eastAsiaTheme="minorEastAsia" w:hint="eastAsia"/>
                <w:sz w:val="18"/>
                <w:szCs w:val="18"/>
              </w:rPr>
              <w:t>&lt;10&gt;</w:t>
            </w:r>
            <w:r>
              <w:rPr>
                <w:rFonts w:ascii="Times New Roman" w:eastAsiaTheme="minorEastAsia"/>
                <w:sz w:val="18"/>
                <w:szCs w:val="18"/>
              </w:rPr>
              <w:t xml:space="preserve"> for </w:t>
            </w:r>
            <w:r w:rsidR="00AB0542">
              <w:rPr>
                <w:rFonts w:ascii="Times New Roman" w:eastAsiaTheme="minorEastAsia"/>
                <w:sz w:val="18"/>
                <w:szCs w:val="18"/>
              </w:rPr>
              <w:t>the PLCDSP</w:t>
            </w:r>
            <w:r>
              <w:rPr>
                <w:rFonts w:ascii="Times New Roman" w:eastAsiaTheme="minorEastAsia" w:hint="eastAsia"/>
                <w:sz w:val="18"/>
                <w:szCs w:val="18"/>
              </w:rPr>
              <w:t xml:space="preserve"> and </w:t>
            </w:r>
            <w:r w:rsidR="00AB0542">
              <w:rPr>
                <w:rFonts w:ascii="Times New Roman" w:eastAsiaTheme="minorEastAsia" w:hint="eastAsia"/>
                <w:sz w:val="18"/>
                <w:szCs w:val="18"/>
              </w:rPr>
              <w:t>PLCTOA7</w:t>
            </w:r>
            <w:r w:rsidRPr="007C2D0D">
              <w:rPr>
                <w:rFonts w:ascii="Times New Roman" w:eastAsiaTheme="minorEastAsia"/>
                <w:sz w:val="18"/>
                <w:szCs w:val="18"/>
              </w:rPr>
              <w:t>IPC</w:t>
            </w:r>
            <w:r>
              <w:rPr>
                <w:rFonts w:ascii="Times New Roman" w:eastAsiaTheme="minorEastAsia" w:hint="eastAsia"/>
                <w:sz w:val="18"/>
                <w:szCs w:val="18"/>
              </w:rPr>
              <w:t xml:space="preserve">STS&lt;10&gt; for </w:t>
            </w:r>
            <w:r w:rsidR="00AB0542">
              <w:rPr>
                <w:rFonts w:ascii="Times New Roman" w:eastAsiaTheme="minorEastAsia" w:hint="eastAsia"/>
                <w:sz w:val="18"/>
                <w:szCs w:val="18"/>
              </w:rPr>
              <w:t>the A7.</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9</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AB0542" w:rsidP="00D4354C">
            <w:pPr>
              <w:pStyle w:val="ad"/>
              <w:rPr>
                <w:rFonts w:ascii="Times New Roman" w:eastAsiaTheme="minorEastAsia"/>
                <w:sz w:val="18"/>
                <w:szCs w:val="18"/>
              </w:rPr>
            </w:pPr>
            <w:r>
              <w:rPr>
                <w:rFonts w:ascii="Times New Roman" w:eastAsiaTheme="minorEastAsia" w:hint="eastAsia"/>
                <w:sz w:val="18"/>
                <w:szCs w:val="18"/>
              </w:rPr>
              <w:t>PLCTOA7</w:t>
            </w:r>
            <w:r w:rsidR="00D4354C">
              <w:rPr>
                <w:rFonts w:ascii="Times New Roman" w:eastAsiaTheme="minorEastAsia" w:hint="eastAsia"/>
                <w:sz w:val="18"/>
                <w:szCs w:val="18"/>
              </w:rPr>
              <w:t>IPCCLR&lt;9</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w:t>
            </w:r>
            <w:r w:rsidR="00AB0542">
              <w:rPr>
                <w:rFonts w:ascii="Times New Roman" w:eastAsiaTheme="minorEastAsia" w:hint="eastAsia"/>
                <w:sz w:val="18"/>
                <w:szCs w:val="18"/>
              </w:rPr>
              <w:t xml:space="preserve">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9</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AB0542">
              <w:rPr>
                <w:rFonts w:ascii="Times New Roman" w:eastAsiaTheme="minorEastAsia" w:hint="eastAsia"/>
                <w:sz w:val="18"/>
                <w:szCs w:val="18"/>
              </w:rPr>
              <w:t>PLCTOA7</w:t>
            </w:r>
            <w:r w:rsidRPr="007C2D0D">
              <w:rPr>
                <w:rFonts w:ascii="Times New Roman" w:eastAsiaTheme="minorEastAsia"/>
                <w:sz w:val="18"/>
                <w:szCs w:val="18"/>
              </w:rPr>
              <w:t>IPCFLG</w:t>
            </w:r>
            <w:r>
              <w:rPr>
                <w:rFonts w:ascii="Times New Roman" w:eastAsiaTheme="minorEastAsia" w:hint="eastAsia"/>
                <w:sz w:val="18"/>
                <w:szCs w:val="18"/>
              </w:rPr>
              <w:t>&lt;9&gt;</w:t>
            </w:r>
            <w:r>
              <w:rPr>
                <w:rFonts w:ascii="Times New Roman" w:eastAsiaTheme="minorEastAsia"/>
                <w:sz w:val="18"/>
                <w:szCs w:val="18"/>
              </w:rPr>
              <w:t xml:space="preserve"> for </w:t>
            </w:r>
            <w:r w:rsidR="00AB0542">
              <w:rPr>
                <w:rFonts w:ascii="Times New Roman" w:eastAsiaTheme="minorEastAsia"/>
                <w:sz w:val="18"/>
                <w:szCs w:val="18"/>
              </w:rPr>
              <w:t>the PLCDSP</w:t>
            </w:r>
            <w:r>
              <w:rPr>
                <w:rFonts w:ascii="Times New Roman" w:eastAsiaTheme="minorEastAsia" w:hint="eastAsia"/>
                <w:sz w:val="18"/>
                <w:szCs w:val="18"/>
              </w:rPr>
              <w:t xml:space="preserve"> and </w:t>
            </w:r>
            <w:r w:rsidR="00AB0542">
              <w:rPr>
                <w:rFonts w:ascii="Times New Roman" w:eastAsiaTheme="minorEastAsia" w:hint="eastAsia"/>
                <w:sz w:val="18"/>
                <w:szCs w:val="18"/>
              </w:rPr>
              <w:t>PLCTOA7</w:t>
            </w:r>
            <w:r w:rsidRPr="007C2D0D">
              <w:rPr>
                <w:rFonts w:ascii="Times New Roman" w:eastAsiaTheme="minorEastAsia"/>
                <w:sz w:val="18"/>
                <w:szCs w:val="18"/>
              </w:rPr>
              <w:t>IPC</w:t>
            </w:r>
            <w:r>
              <w:rPr>
                <w:rFonts w:ascii="Times New Roman" w:eastAsiaTheme="minorEastAsia" w:hint="eastAsia"/>
                <w:sz w:val="18"/>
                <w:szCs w:val="18"/>
              </w:rPr>
              <w:t xml:space="preserve">STS&lt;9&gt; for </w:t>
            </w:r>
            <w:r w:rsidR="00AB0542">
              <w:rPr>
                <w:rFonts w:ascii="Times New Roman" w:eastAsiaTheme="minorEastAsia" w:hint="eastAsia"/>
                <w:sz w:val="18"/>
                <w:szCs w:val="18"/>
              </w:rPr>
              <w:t>the A7.</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8</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AB0542" w:rsidP="00D4354C">
            <w:pPr>
              <w:pStyle w:val="ad"/>
              <w:rPr>
                <w:rFonts w:ascii="Times New Roman" w:eastAsiaTheme="minorEastAsia"/>
                <w:sz w:val="18"/>
                <w:szCs w:val="18"/>
              </w:rPr>
            </w:pPr>
            <w:r>
              <w:rPr>
                <w:rFonts w:ascii="Times New Roman" w:eastAsiaTheme="minorEastAsia" w:hint="eastAsia"/>
                <w:sz w:val="18"/>
                <w:szCs w:val="18"/>
              </w:rPr>
              <w:t>PLCTOA7</w:t>
            </w:r>
            <w:r w:rsidR="00D4354C">
              <w:rPr>
                <w:rFonts w:ascii="Times New Roman" w:eastAsiaTheme="minorEastAsia" w:hint="eastAsia"/>
                <w:sz w:val="18"/>
                <w:szCs w:val="18"/>
              </w:rPr>
              <w:t>IPCCLR&lt;8&gt;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w:t>
            </w:r>
            <w:r w:rsidR="00AB0542">
              <w:rPr>
                <w:rFonts w:ascii="Times New Roman" w:eastAsiaTheme="minorEastAsia" w:hint="eastAsia"/>
                <w:sz w:val="18"/>
                <w:szCs w:val="18"/>
              </w:rPr>
              <w:t xml:space="preserve">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8</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AB0542">
              <w:rPr>
                <w:rFonts w:ascii="Times New Roman" w:eastAsiaTheme="minorEastAsia" w:hint="eastAsia"/>
                <w:sz w:val="18"/>
                <w:szCs w:val="18"/>
              </w:rPr>
              <w:t>PLCTOA7</w:t>
            </w:r>
            <w:r w:rsidRPr="007C2D0D">
              <w:rPr>
                <w:rFonts w:ascii="Times New Roman" w:eastAsiaTheme="minorEastAsia"/>
                <w:sz w:val="18"/>
                <w:szCs w:val="18"/>
              </w:rPr>
              <w:t>IPCFLG</w:t>
            </w:r>
            <w:r>
              <w:rPr>
                <w:rFonts w:ascii="Times New Roman" w:eastAsiaTheme="minorEastAsia" w:hint="eastAsia"/>
                <w:sz w:val="18"/>
                <w:szCs w:val="18"/>
              </w:rPr>
              <w:t>&lt;8&gt;</w:t>
            </w:r>
            <w:r>
              <w:rPr>
                <w:rFonts w:ascii="Times New Roman" w:eastAsiaTheme="minorEastAsia"/>
                <w:sz w:val="18"/>
                <w:szCs w:val="18"/>
              </w:rPr>
              <w:t xml:space="preserve"> for </w:t>
            </w:r>
            <w:r w:rsidR="00AB0542">
              <w:rPr>
                <w:rFonts w:ascii="Times New Roman" w:eastAsiaTheme="minorEastAsia"/>
                <w:sz w:val="18"/>
                <w:szCs w:val="18"/>
              </w:rPr>
              <w:t>the PLCDSP</w:t>
            </w:r>
            <w:r>
              <w:rPr>
                <w:rFonts w:ascii="Times New Roman" w:eastAsiaTheme="minorEastAsia" w:hint="eastAsia"/>
                <w:sz w:val="18"/>
                <w:szCs w:val="18"/>
              </w:rPr>
              <w:t xml:space="preserve"> and </w:t>
            </w:r>
            <w:r w:rsidR="00AB0542">
              <w:rPr>
                <w:rFonts w:ascii="Times New Roman" w:eastAsiaTheme="minorEastAsia" w:hint="eastAsia"/>
                <w:sz w:val="18"/>
                <w:szCs w:val="18"/>
              </w:rPr>
              <w:t>PLCTOA7</w:t>
            </w:r>
            <w:r w:rsidRPr="007C2D0D">
              <w:rPr>
                <w:rFonts w:ascii="Times New Roman" w:eastAsiaTheme="minorEastAsia"/>
                <w:sz w:val="18"/>
                <w:szCs w:val="18"/>
              </w:rPr>
              <w:t>IPC</w:t>
            </w:r>
            <w:r>
              <w:rPr>
                <w:rFonts w:ascii="Times New Roman" w:eastAsiaTheme="minorEastAsia" w:hint="eastAsia"/>
                <w:sz w:val="18"/>
                <w:szCs w:val="18"/>
              </w:rPr>
              <w:t xml:space="preserve">STS&lt;8&gt; for </w:t>
            </w:r>
            <w:r w:rsidR="00AB0542">
              <w:rPr>
                <w:rFonts w:ascii="Times New Roman" w:eastAsiaTheme="minorEastAsia" w:hint="eastAsia"/>
                <w:sz w:val="18"/>
                <w:szCs w:val="18"/>
              </w:rPr>
              <w:t>the A7.</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7</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AB0542" w:rsidP="00D4354C">
            <w:pPr>
              <w:pStyle w:val="ad"/>
              <w:rPr>
                <w:rFonts w:ascii="Times New Roman" w:eastAsiaTheme="minorEastAsia"/>
                <w:sz w:val="18"/>
                <w:szCs w:val="18"/>
              </w:rPr>
            </w:pPr>
            <w:r>
              <w:rPr>
                <w:rFonts w:ascii="Times New Roman" w:eastAsiaTheme="minorEastAsia" w:hint="eastAsia"/>
                <w:sz w:val="18"/>
                <w:szCs w:val="18"/>
              </w:rPr>
              <w:t>PLCTOA7</w:t>
            </w:r>
            <w:r w:rsidR="00D4354C">
              <w:rPr>
                <w:rFonts w:ascii="Times New Roman" w:eastAsiaTheme="minorEastAsia" w:hint="eastAsia"/>
                <w:sz w:val="18"/>
                <w:szCs w:val="18"/>
              </w:rPr>
              <w:t>IPCCLR&lt;7&gt;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w:t>
            </w:r>
            <w:r w:rsidR="00AB0542">
              <w:rPr>
                <w:rFonts w:ascii="Times New Roman" w:eastAsiaTheme="minorEastAsia" w:hint="eastAsia"/>
                <w:sz w:val="18"/>
                <w:szCs w:val="18"/>
              </w:rPr>
              <w:t xml:space="preserve">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7</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AB0542">
              <w:rPr>
                <w:rFonts w:ascii="Times New Roman" w:eastAsiaTheme="minorEastAsia" w:hint="eastAsia"/>
                <w:sz w:val="18"/>
                <w:szCs w:val="18"/>
              </w:rPr>
              <w:t>PLCTOA7</w:t>
            </w:r>
            <w:r w:rsidRPr="007C2D0D">
              <w:rPr>
                <w:rFonts w:ascii="Times New Roman" w:eastAsiaTheme="minorEastAsia"/>
                <w:sz w:val="18"/>
                <w:szCs w:val="18"/>
              </w:rPr>
              <w:t>IPCFLG</w:t>
            </w:r>
            <w:r>
              <w:rPr>
                <w:rFonts w:ascii="Times New Roman" w:eastAsiaTheme="minorEastAsia" w:hint="eastAsia"/>
                <w:sz w:val="18"/>
                <w:szCs w:val="18"/>
              </w:rPr>
              <w:t>&lt;7&gt;</w:t>
            </w:r>
            <w:r>
              <w:rPr>
                <w:rFonts w:ascii="Times New Roman" w:eastAsiaTheme="minorEastAsia"/>
                <w:sz w:val="18"/>
                <w:szCs w:val="18"/>
              </w:rPr>
              <w:t xml:space="preserve"> for </w:t>
            </w:r>
            <w:r w:rsidR="00AB0542">
              <w:rPr>
                <w:rFonts w:ascii="Times New Roman" w:eastAsiaTheme="minorEastAsia"/>
                <w:sz w:val="18"/>
                <w:szCs w:val="18"/>
              </w:rPr>
              <w:t>the PLCDSP</w:t>
            </w:r>
            <w:r>
              <w:rPr>
                <w:rFonts w:ascii="Times New Roman" w:eastAsiaTheme="minorEastAsia" w:hint="eastAsia"/>
                <w:sz w:val="18"/>
                <w:szCs w:val="18"/>
              </w:rPr>
              <w:t xml:space="preserve"> and </w:t>
            </w:r>
            <w:r w:rsidR="00AB0542">
              <w:rPr>
                <w:rFonts w:ascii="Times New Roman" w:eastAsiaTheme="minorEastAsia" w:hint="eastAsia"/>
                <w:sz w:val="18"/>
                <w:szCs w:val="18"/>
              </w:rPr>
              <w:t>PLCTOA7</w:t>
            </w:r>
            <w:r w:rsidRPr="007C2D0D">
              <w:rPr>
                <w:rFonts w:ascii="Times New Roman" w:eastAsiaTheme="minorEastAsia"/>
                <w:sz w:val="18"/>
                <w:szCs w:val="18"/>
              </w:rPr>
              <w:t>IPC</w:t>
            </w:r>
            <w:r>
              <w:rPr>
                <w:rFonts w:ascii="Times New Roman" w:eastAsiaTheme="minorEastAsia" w:hint="eastAsia"/>
                <w:sz w:val="18"/>
                <w:szCs w:val="18"/>
              </w:rPr>
              <w:t xml:space="preserve">STS&lt;7&gt; for </w:t>
            </w:r>
            <w:r w:rsidR="00AB0542">
              <w:rPr>
                <w:rFonts w:ascii="Times New Roman" w:eastAsiaTheme="minorEastAsia" w:hint="eastAsia"/>
                <w:sz w:val="18"/>
                <w:szCs w:val="18"/>
              </w:rPr>
              <w:t>the A7.</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6</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AB0542" w:rsidP="00D4354C">
            <w:pPr>
              <w:pStyle w:val="ad"/>
              <w:rPr>
                <w:rFonts w:ascii="Times New Roman" w:eastAsiaTheme="minorEastAsia"/>
                <w:sz w:val="18"/>
                <w:szCs w:val="18"/>
              </w:rPr>
            </w:pPr>
            <w:r>
              <w:rPr>
                <w:rFonts w:ascii="Times New Roman" w:eastAsiaTheme="minorEastAsia" w:hint="eastAsia"/>
                <w:sz w:val="18"/>
                <w:szCs w:val="18"/>
              </w:rPr>
              <w:t>PLCTOA7</w:t>
            </w:r>
            <w:r w:rsidR="00D4354C">
              <w:rPr>
                <w:rFonts w:ascii="Times New Roman" w:eastAsiaTheme="minorEastAsia" w:hint="eastAsia"/>
                <w:sz w:val="18"/>
                <w:szCs w:val="18"/>
              </w:rPr>
              <w:t>IPCCLR&lt;6&gt;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w:t>
            </w:r>
            <w:r w:rsidR="00AB0542">
              <w:rPr>
                <w:rFonts w:ascii="Times New Roman" w:eastAsiaTheme="minorEastAsia" w:hint="eastAsia"/>
                <w:sz w:val="18"/>
                <w:szCs w:val="18"/>
              </w:rPr>
              <w:t xml:space="preserve">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6</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AB0542">
              <w:rPr>
                <w:rFonts w:ascii="Times New Roman" w:eastAsiaTheme="minorEastAsia" w:hint="eastAsia"/>
                <w:sz w:val="18"/>
                <w:szCs w:val="18"/>
              </w:rPr>
              <w:t>PLCTOA7</w:t>
            </w:r>
            <w:r w:rsidRPr="007C2D0D">
              <w:rPr>
                <w:rFonts w:ascii="Times New Roman" w:eastAsiaTheme="minorEastAsia"/>
                <w:sz w:val="18"/>
                <w:szCs w:val="18"/>
              </w:rPr>
              <w:t>IPCFLG</w:t>
            </w:r>
            <w:r>
              <w:rPr>
                <w:rFonts w:ascii="Times New Roman" w:eastAsiaTheme="minorEastAsia" w:hint="eastAsia"/>
                <w:sz w:val="18"/>
                <w:szCs w:val="18"/>
              </w:rPr>
              <w:t>&lt;6&gt;</w:t>
            </w:r>
            <w:r>
              <w:rPr>
                <w:rFonts w:ascii="Times New Roman" w:eastAsiaTheme="minorEastAsia"/>
                <w:sz w:val="18"/>
                <w:szCs w:val="18"/>
              </w:rPr>
              <w:t xml:space="preserve"> for </w:t>
            </w:r>
            <w:r w:rsidR="00AB0542">
              <w:rPr>
                <w:rFonts w:ascii="Times New Roman" w:eastAsiaTheme="minorEastAsia"/>
                <w:sz w:val="18"/>
                <w:szCs w:val="18"/>
              </w:rPr>
              <w:t>the PLCDSP</w:t>
            </w:r>
            <w:r>
              <w:rPr>
                <w:rFonts w:ascii="Times New Roman" w:eastAsiaTheme="minorEastAsia" w:hint="eastAsia"/>
                <w:sz w:val="18"/>
                <w:szCs w:val="18"/>
              </w:rPr>
              <w:t xml:space="preserve"> and </w:t>
            </w:r>
            <w:r w:rsidR="00AB0542">
              <w:rPr>
                <w:rFonts w:ascii="Times New Roman" w:eastAsiaTheme="minorEastAsia" w:hint="eastAsia"/>
                <w:sz w:val="18"/>
                <w:szCs w:val="18"/>
              </w:rPr>
              <w:t>PLCTOA7</w:t>
            </w:r>
            <w:r w:rsidRPr="007C2D0D">
              <w:rPr>
                <w:rFonts w:ascii="Times New Roman" w:eastAsiaTheme="minorEastAsia"/>
                <w:sz w:val="18"/>
                <w:szCs w:val="18"/>
              </w:rPr>
              <w:t>IPC</w:t>
            </w:r>
            <w:r>
              <w:rPr>
                <w:rFonts w:ascii="Times New Roman" w:eastAsiaTheme="minorEastAsia" w:hint="eastAsia"/>
                <w:sz w:val="18"/>
                <w:szCs w:val="18"/>
              </w:rPr>
              <w:t xml:space="preserve">STS&lt;6&gt; for </w:t>
            </w:r>
            <w:r w:rsidR="00AB0542">
              <w:rPr>
                <w:rFonts w:ascii="Times New Roman" w:eastAsiaTheme="minorEastAsia" w:hint="eastAsia"/>
                <w:sz w:val="18"/>
                <w:szCs w:val="18"/>
              </w:rPr>
              <w:t>the A7.</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5</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AB0542" w:rsidP="00D4354C">
            <w:pPr>
              <w:pStyle w:val="ad"/>
              <w:rPr>
                <w:rFonts w:ascii="Times New Roman" w:eastAsiaTheme="minorEastAsia"/>
                <w:sz w:val="18"/>
                <w:szCs w:val="18"/>
              </w:rPr>
            </w:pPr>
            <w:r>
              <w:rPr>
                <w:rFonts w:ascii="Times New Roman" w:eastAsiaTheme="minorEastAsia" w:hint="eastAsia"/>
                <w:sz w:val="18"/>
                <w:szCs w:val="18"/>
              </w:rPr>
              <w:t>PLCTOA7</w:t>
            </w:r>
            <w:r w:rsidR="00D4354C">
              <w:rPr>
                <w:rFonts w:ascii="Times New Roman" w:eastAsiaTheme="minorEastAsia" w:hint="eastAsia"/>
                <w:sz w:val="18"/>
                <w:szCs w:val="18"/>
              </w:rPr>
              <w:t>IPCCLR&lt;5&gt;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w:t>
            </w:r>
            <w:r w:rsidR="00AB0542">
              <w:rPr>
                <w:rFonts w:ascii="Times New Roman" w:eastAsiaTheme="minorEastAsia" w:hint="eastAsia"/>
                <w:sz w:val="18"/>
                <w:szCs w:val="18"/>
              </w:rPr>
              <w:t xml:space="preserve">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5</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AB0542">
              <w:rPr>
                <w:rFonts w:ascii="Times New Roman" w:eastAsiaTheme="minorEastAsia" w:hint="eastAsia"/>
                <w:sz w:val="18"/>
                <w:szCs w:val="18"/>
              </w:rPr>
              <w:t>PLCTOA7</w:t>
            </w:r>
            <w:r w:rsidRPr="007C2D0D">
              <w:rPr>
                <w:rFonts w:ascii="Times New Roman" w:eastAsiaTheme="minorEastAsia"/>
                <w:sz w:val="18"/>
                <w:szCs w:val="18"/>
              </w:rPr>
              <w:t>IPCFLG</w:t>
            </w:r>
            <w:r>
              <w:rPr>
                <w:rFonts w:ascii="Times New Roman" w:eastAsiaTheme="minorEastAsia" w:hint="eastAsia"/>
                <w:sz w:val="18"/>
                <w:szCs w:val="18"/>
              </w:rPr>
              <w:t>&lt;5&gt;</w:t>
            </w:r>
            <w:r>
              <w:rPr>
                <w:rFonts w:ascii="Times New Roman" w:eastAsiaTheme="minorEastAsia"/>
                <w:sz w:val="18"/>
                <w:szCs w:val="18"/>
              </w:rPr>
              <w:t xml:space="preserve"> for </w:t>
            </w:r>
            <w:r w:rsidR="00AB0542">
              <w:rPr>
                <w:rFonts w:ascii="Times New Roman" w:eastAsiaTheme="minorEastAsia"/>
                <w:sz w:val="18"/>
                <w:szCs w:val="18"/>
              </w:rPr>
              <w:t>the PLCDSP</w:t>
            </w:r>
            <w:r>
              <w:rPr>
                <w:rFonts w:ascii="Times New Roman" w:eastAsiaTheme="minorEastAsia" w:hint="eastAsia"/>
                <w:sz w:val="18"/>
                <w:szCs w:val="18"/>
              </w:rPr>
              <w:t xml:space="preserve"> and </w:t>
            </w:r>
            <w:r w:rsidR="00AB0542">
              <w:rPr>
                <w:rFonts w:ascii="Times New Roman" w:eastAsiaTheme="minorEastAsia" w:hint="eastAsia"/>
                <w:sz w:val="18"/>
                <w:szCs w:val="18"/>
              </w:rPr>
              <w:t>PLCTOA7</w:t>
            </w:r>
            <w:r w:rsidRPr="007C2D0D">
              <w:rPr>
                <w:rFonts w:ascii="Times New Roman" w:eastAsiaTheme="minorEastAsia"/>
                <w:sz w:val="18"/>
                <w:szCs w:val="18"/>
              </w:rPr>
              <w:t>IPC</w:t>
            </w:r>
            <w:r>
              <w:rPr>
                <w:rFonts w:ascii="Times New Roman" w:eastAsiaTheme="minorEastAsia" w:hint="eastAsia"/>
                <w:sz w:val="18"/>
                <w:szCs w:val="18"/>
              </w:rPr>
              <w:t xml:space="preserve">STS&lt;5&gt; for </w:t>
            </w:r>
            <w:r w:rsidR="00AB0542">
              <w:rPr>
                <w:rFonts w:ascii="Times New Roman" w:eastAsiaTheme="minorEastAsia" w:hint="eastAsia"/>
                <w:sz w:val="18"/>
                <w:szCs w:val="18"/>
              </w:rPr>
              <w:t>the A7.</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AB0542" w:rsidP="00D4354C">
            <w:pPr>
              <w:pStyle w:val="ad"/>
              <w:rPr>
                <w:rFonts w:ascii="Times New Roman" w:eastAsiaTheme="minorEastAsia"/>
                <w:sz w:val="18"/>
                <w:szCs w:val="18"/>
              </w:rPr>
            </w:pPr>
            <w:r>
              <w:rPr>
                <w:rFonts w:ascii="Times New Roman" w:eastAsiaTheme="minorEastAsia" w:hint="eastAsia"/>
                <w:sz w:val="18"/>
                <w:szCs w:val="18"/>
              </w:rPr>
              <w:t>PLCTOA7</w:t>
            </w:r>
            <w:r w:rsidR="00D4354C">
              <w:rPr>
                <w:rFonts w:ascii="Times New Roman" w:eastAsiaTheme="minorEastAsia" w:hint="eastAsia"/>
                <w:sz w:val="18"/>
                <w:szCs w:val="18"/>
              </w:rPr>
              <w:t>IPCCLR&lt;4&gt;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w:t>
            </w:r>
            <w:r w:rsidR="00AB0542">
              <w:rPr>
                <w:rFonts w:ascii="Times New Roman" w:eastAsiaTheme="minorEastAsia" w:hint="eastAsia"/>
                <w:sz w:val="18"/>
                <w:szCs w:val="18"/>
              </w:rPr>
              <w:t xml:space="preserve">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4</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AB0542">
              <w:rPr>
                <w:rFonts w:ascii="Times New Roman" w:eastAsiaTheme="minorEastAsia" w:hint="eastAsia"/>
                <w:sz w:val="18"/>
                <w:szCs w:val="18"/>
              </w:rPr>
              <w:t>PLCTOA7</w:t>
            </w:r>
            <w:r w:rsidRPr="007C2D0D">
              <w:rPr>
                <w:rFonts w:ascii="Times New Roman" w:eastAsiaTheme="minorEastAsia"/>
                <w:sz w:val="18"/>
                <w:szCs w:val="18"/>
              </w:rPr>
              <w:t>IPCFLG</w:t>
            </w:r>
            <w:r>
              <w:rPr>
                <w:rFonts w:ascii="Times New Roman" w:eastAsiaTheme="minorEastAsia" w:hint="eastAsia"/>
                <w:sz w:val="18"/>
                <w:szCs w:val="18"/>
              </w:rPr>
              <w:t>&lt;4&gt;</w:t>
            </w:r>
            <w:r>
              <w:rPr>
                <w:rFonts w:ascii="Times New Roman" w:eastAsiaTheme="minorEastAsia"/>
                <w:sz w:val="18"/>
                <w:szCs w:val="18"/>
              </w:rPr>
              <w:t xml:space="preserve"> for </w:t>
            </w:r>
            <w:r w:rsidR="00AB0542">
              <w:rPr>
                <w:rFonts w:ascii="Times New Roman" w:eastAsiaTheme="minorEastAsia"/>
                <w:sz w:val="18"/>
                <w:szCs w:val="18"/>
              </w:rPr>
              <w:t>the PLCDSP</w:t>
            </w:r>
            <w:r>
              <w:rPr>
                <w:rFonts w:ascii="Times New Roman" w:eastAsiaTheme="minorEastAsia" w:hint="eastAsia"/>
                <w:sz w:val="18"/>
                <w:szCs w:val="18"/>
              </w:rPr>
              <w:t xml:space="preserve"> and </w:t>
            </w:r>
            <w:r w:rsidR="00AB0542">
              <w:rPr>
                <w:rFonts w:ascii="Times New Roman" w:eastAsiaTheme="minorEastAsia" w:hint="eastAsia"/>
                <w:sz w:val="18"/>
                <w:szCs w:val="18"/>
              </w:rPr>
              <w:t>PLCTOA7</w:t>
            </w:r>
            <w:r w:rsidRPr="007C2D0D">
              <w:rPr>
                <w:rFonts w:ascii="Times New Roman" w:eastAsiaTheme="minorEastAsia"/>
                <w:sz w:val="18"/>
                <w:szCs w:val="18"/>
              </w:rPr>
              <w:t>IPC</w:t>
            </w:r>
            <w:r>
              <w:rPr>
                <w:rFonts w:ascii="Times New Roman" w:eastAsiaTheme="minorEastAsia" w:hint="eastAsia"/>
                <w:sz w:val="18"/>
                <w:szCs w:val="18"/>
              </w:rPr>
              <w:t xml:space="preserve">STS&lt;4&gt; for </w:t>
            </w:r>
            <w:r w:rsidR="00AB0542">
              <w:rPr>
                <w:rFonts w:ascii="Times New Roman" w:eastAsiaTheme="minorEastAsia" w:hint="eastAsia"/>
                <w:sz w:val="18"/>
                <w:szCs w:val="18"/>
              </w:rPr>
              <w:t>the A7.</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AB0542" w:rsidP="00D4354C">
            <w:pPr>
              <w:pStyle w:val="ad"/>
              <w:rPr>
                <w:rFonts w:ascii="Times New Roman" w:eastAsiaTheme="minorEastAsia"/>
                <w:sz w:val="18"/>
                <w:szCs w:val="18"/>
              </w:rPr>
            </w:pPr>
            <w:r>
              <w:rPr>
                <w:rFonts w:ascii="Times New Roman" w:eastAsiaTheme="minorEastAsia" w:hint="eastAsia"/>
                <w:sz w:val="18"/>
                <w:szCs w:val="18"/>
              </w:rPr>
              <w:t>PLCTOA7</w:t>
            </w:r>
            <w:r w:rsidR="00D4354C">
              <w:rPr>
                <w:rFonts w:ascii="Times New Roman" w:eastAsiaTheme="minorEastAsia" w:hint="eastAsia"/>
                <w:sz w:val="18"/>
                <w:szCs w:val="18"/>
              </w:rPr>
              <w:t>IPCCLR&lt;3&gt;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w:t>
            </w:r>
            <w:r w:rsidR="00AB0542">
              <w:rPr>
                <w:rFonts w:ascii="Times New Roman" w:eastAsiaTheme="minorEastAsia" w:hint="eastAsia"/>
                <w:sz w:val="18"/>
                <w:szCs w:val="18"/>
              </w:rPr>
              <w:t xml:space="preserve">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3</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AB0542">
              <w:rPr>
                <w:rFonts w:ascii="Times New Roman" w:eastAsiaTheme="minorEastAsia" w:hint="eastAsia"/>
                <w:sz w:val="18"/>
                <w:szCs w:val="18"/>
              </w:rPr>
              <w:t>PLCTOA7</w:t>
            </w:r>
            <w:r w:rsidRPr="007C2D0D">
              <w:rPr>
                <w:rFonts w:ascii="Times New Roman" w:eastAsiaTheme="minorEastAsia"/>
                <w:sz w:val="18"/>
                <w:szCs w:val="18"/>
              </w:rPr>
              <w:t>IPCFLG</w:t>
            </w:r>
            <w:r>
              <w:rPr>
                <w:rFonts w:ascii="Times New Roman" w:eastAsiaTheme="minorEastAsia" w:hint="eastAsia"/>
                <w:sz w:val="18"/>
                <w:szCs w:val="18"/>
              </w:rPr>
              <w:t>&lt;3&gt;</w:t>
            </w:r>
            <w:r>
              <w:rPr>
                <w:rFonts w:ascii="Times New Roman" w:eastAsiaTheme="minorEastAsia"/>
                <w:sz w:val="18"/>
                <w:szCs w:val="18"/>
              </w:rPr>
              <w:t xml:space="preserve"> for </w:t>
            </w:r>
            <w:r w:rsidR="00AB0542">
              <w:rPr>
                <w:rFonts w:ascii="Times New Roman" w:eastAsiaTheme="minorEastAsia"/>
                <w:sz w:val="18"/>
                <w:szCs w:val="18"/>
              </w:rPr>
              <w:t>the PLCDSP</w:t>
            </w:r>
            <w:r>
              <w:rPr>
                <w:rFonts w:ascii="Times New Roman" w:eastAsiaTheme="minorEastAsia" w:hint="eastAsia"/>
                <w:sz w:val="18"/>
                <w:szCs w:val="18"/>
              </w:rPr>
              <w:t xml:space="preserve"> and </w:t>
            </w:r>
            <w:r w:rsidR="00AB0542">
              <w:rPr>
                <w:rFonts w:ascii="Times New Roman" w:eastAsiaTheme="minorEastAsia" w:hint="eastAsia"/>
                <w:sz w:val="18"/>
                <w:szCs w:val="18"/>
              </w:rPr>
              <w:t>PLCTOA7</w:t>
            </w:r>
            <w:r w:rsidRPr="007C2D0D">
              <w:rPr>
                <w:rFonts w:ascii="Times New Roman" w:eastAsiaTheme="minorEastAsia"/>
                <w:sz w:val="18"/>
                <w:szCs w:val="18"/>
              </w:rPr>
              <w:t>IPC</w:t>
            </w:r>
            <w:r>
              <w:rPr>
                <w:rFonts w:ascii="Times New Roman" w:eastAsiaTheme="minorEastAsia" w:hint="eastAsia"/>
                <w:sz w:val="18"/>
                <w:szCs w:val="18"/>
              </w:rPr>
              <w:t xml:space="preserve">STS&lt;3&gt; for </w:t>
            </w:r>
            <w:r w:rsidR="00AB0542">
              <w:rPr>
                <w:rFonts w:ascii="Times New Roman" w:eastAsiaTheme="minorEastAsia" w:hint="eastAsia"/>
                <w:sz w:val="18"/>
                <w:szCs w:val="18"/>
              </w:rPr>
              <w:t>the A7.</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AB0542" w:rsidP="00D4354C">
            <w:pPr>
              <w:pStyle w:val="ad"/>
              <w:rPr>
                <w:rFonts w:ascii="Times New Roman" w:eastAsiaTheme="minorEastAsia"/>
                <w:sz w:val="18"/>
                <w:szCs w:val="18"/>
              </w:rPr>
            </w:pPr>
            <w:r>
              <w:rPr>
                <w:rFonts w:ascii="Times New Roman" w:eastAsiaTheme="minorEastAsia" w:hint="eastAsia"/>
                <w:sz w:val="18"/>
                <w:szCs w:val="18"/>
              </w:rPr>
              <w:t>PLCTOA7</w:t>
            </w:r>
            <w:r w:rsidR="00D4354C">
              <w:rPr>
                <w:rFonts w:ascii="Times New Roman" w:eastAsiaTheme="minorEastAsia" w:hint="eastAsia"/>
                <w:sz w:val="18"/>
                <w:szCs w:val="18"/>
              </w:rPr>
              <w:t>IPCCLR&lt;2&gt;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w:t>
            </w:r>
            <w:r w:rsidR="00AB0542">
              <w:rPr>
                <w:rFonts w:ascii="Times New Roman" w:eastAsiaTheme="minorEastAsia" w:hint="eastAsia"/>
                <w:sz w:val="18"/>
                <w:szCs w:val="18"/>
              </w:rPr>
              <w:t xml:space="preserve">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2</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AB0542">
              <w:rPr>
                <w:rFonts w:ascii="Times New Roman" w:eastAsiaTheme="minorEastAsia" w:hint="eastAsia"/>
                <w:sz w:val="18"/>
                <w:szCs w:val="18"/>
              </w:rPr>
              <w:t>PLCTOA7</w:t>
            </w:r>
            <w:r w:rsidRPr="007C2D0D">
              <w:rPr>
                <w:rFonts w:ascii="Times New Roman" w:eastAsiaTheme="minorEastAsia"/>
                <w:sz w:val="18"/>
                <w:szCs w:val="18"/>
              </w:rPr>
              <w:t>IPCFLG</w:t>
            </w:r>
            <w:r>
              <w:rPr>
                <w:rFonts w:ascii="Times New Roman" w:eastAsiaTheme="minorEastAsia" w:hint="eastAsia"/>
                <w:sz w:val="18"/>
                <w:szCs w:val="18"/>
              </w:rPr>
              <w:t>&lt;2&gt;</w:t>
            </w:r>
            <w:r>
              <w:rPr>
                <w:rFonts w:ascii="Times New Roman" w:eastAsiaTheme="minorEastAsia"/>
                <w:sz w:val="18"/>
                <w:szCs w:val="18"/>
              </w:rPr>
              <w:t xml:space="preserve"> for </w:t>
            </w:r>
            <w:r w:rsidR="00AB0542">
              <w:rPr>
                <w:rFonts w:ascii="Times New Roman" w:eastAsiaTheme="minorEastAsia"/>
                <w:sz w:val="18"/>
                <w:szCs w:val="18"/>
              </w:rPr>
              <w:t>the PLCDSP</w:t>
            </w:r>
            <w:r>
              <w:rPr>
                <w:rFonts w:ascii="Times New Roman" w:eastAsiaTheme="minorEastAsia" w:hint="eastAsia"/>
                <w:sz w:val="18"/>
                <w:szCs w:val="18"/>
              </w:rPr>
              <w:t xml:space="preserve"> and </w:t>
            </w:r>
            <w:r w:rsidR="00AB0542">
              <w:rPr>
                <w:rFonts w:ascii="Times New Roman" w:eastAsiaTheme="minorEastAsia" w:hint="eastAsia"/>
                <w:sz w:val="18"/>
                <w:szCs w:val="18"/>
              </w:rPr>
              <w:t>PLCTOA7</w:t>
            </w:r>
            <w:r w:rsidRPr="007C2D0D">
              <w:rPr>
                <w:rFonts w:ascii="Times New Roman" w:eastAsiaTheme="minorEastAsia"/>
                <w:sz w:val="18"/>
                <w:szCs w:val="18"/>
              </w:rPr>
              <w:t>IPC</w:t>
            </w:r>
            <w:r>
              <w:rPr>
                <w:rFonts w:ascii="Times New Roman" w:eastAsiaTheme="minorEastAsia" w:hint="eastAsia"/>
                <w:sz w:val="18"/>
                <w:szCs w:val="18"/>
              </w:rPr>
              <w:t xml:space="preserve">STS&lt;2&gt; for </w:t>
            </w:r>
            <w:r w:rsidR="00AB0542">
              <w:rPr>
                <w:rFonts w:ascii="Times New Roman" w:eastAsiaTheme="minorEastAsia" w:hint="eastAsia"/>
                <w:sz w:val="18"/>
                <w:szCs w:val="18"/>
              </w:rPr>
              <w:t>the A7.</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AB0542" w:rsidP="00D4354C">
            <w:pPr>
              <w:pStyle w:val="ad"/>
              <w:rPr>
                <w:rFonts w:ascii="Times New Roman" w:eastAsiaTheme="minorEastAsia"/>
                <w:sz w:val="18"/>
                <w:szCs w:val="18"/>
              </w:rPr>
            </w:pPr>
            <w:r>
              <w:rPr>
                <w:rFonts w:ascii="Times New Roman" w:eastAsiaTheme="minorEastAsia" w:hint="eastAsia"/>
                <w:sz w:val="18"/>
                <w:szCs w:val="18"/>
              </w:rPr>
              <w:t>PLCTOA7</w:t>
            </w:r>
            <w:r w:rsidR="00D4354C">
              <w:rPr>
                <w:rFonts w:ascii="Times New Roman" w:eastAsiaTheme="minorEastAsia" w:hint="eastAsia"/>
                <w:sz w:val="18"/>
                <w:szCs w:val="18"/>
              </w:rPr>
              <w:t>IPCCLR&lt;1&gt;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w:t>
            </w:r>
            <w:r w:rsidR="00AB0542">
              <w:rPr>
                <w:rFonts w:ascii="Times New Roman" w:eastAsiaTheme="minorEastAsia" w:hint="eastAsia"/>
                <w:sz w:val="18"/>
                <w:szCs w:val="18"/>
              </w:rPr>
              <w:t xml:space="preserve">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1</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AB0542">
              <w:rPr>
                <w:rFonts w:ascii="Times New Roman" w:eastAsiaTheme="minorEastAsia" w:hint="eastAsia"/>
                <w:sz w:val="18"/>
                <w:szCs w:val="18"/>
              </w:rPr>
              <w:t>PLCTOA7</w:t>
            </w:r>
            <w:r w:rsidRPr="007C2D0D">
              <w:rPr>
                <w:rFonts w:ascii="Times New Roman" w:eastAsiaTheme="minorEastAsia"/>
                <w:sz w:val="18"/>
                <w:szCs w:val="18"/>
              </w:rPr>
              <w:t>IPCFLG</w:t>
            </w:r>
            <w:r>
              <w:rPr>
                <w:rFonts w:ascii="Times New Roman" w:eastAsiaTheme="minorEastAsia" w:hint="eastAsia"/>
                <w:sz w:val="18"/>
                <w:szCs w:val="18"/>
              </w:rPr>
              <w:t>&lt;1&gt;</w:t>
            </w:r>
            <w:r>
              <w:rPr>
                <w:rFonts w:ascii="Times New Roman" w:eastAsiaTheme="minorEastAsia"/>
                <w:sz w:val="18"/>
                <w:szCs w:val="18"/>
              </w:rPr>
              <w:t xml:space="preserve"> for </w:t>
            </w:r>
            <w:r w:rsidR="00AB0542">
              <w:rPr>
                <w:rFonts w:ascii="Times New Roman" w:eastAsiaTheme="minorEastAsia"/>
                <w:sz w:val="18"/>
                <w:szCs w:val="18"/>
              </w:rPr>
              <w:t>the PLCDSP</w:t>
            </w:r>
            <w:r>
              <w:rPr>
                <w:rFonts w:ascii="Times New Roman" w:eastAsiaTheme="minorEastAsia" w:hint="eastAsia"/>
                <w:sz w:val="18"/>
                <w:szCs w:val="18"/>
              </w:rPr>
              <w:t xml:space="preserve"> and </w:t>
            </w:r>
            <w:r w:rsidR="00AB0542">
              <w:rPr>
                <w:rFonts w:ascii="Times New Roman" w:eastAsiaTheme="minorEastAsia" w:hint="eastAsia"/>
                <w:sz w:val="18"/>
                <w:szCs w:val="18"/>
              </w:rPr>
              <w:t>PLCTOA7</w:t>
            </w:r>
            <w:r w:rsidRPr="007C2D0D">
              <w:rPr>
                <w:rFonts w:ascii="Times New Roman" w:eastAsiaTheme="minorEastAsia"/>
                <w:sz w:val="18"/>
                <w:szCs w:val="18"/>
              </w:rPr>
              <w:t>IPC</w:t>
            </w:r>
            <w:r>
              <w:rPr>
                <w:rFonts w:ascii="Times New Roman" w:eastAsiaTheme="minorEastAsia" w:hint="eastAsia"/>
                <w:sz w:val="18"/>
                <w:szCs w:val="18"/>
              </w:rPr>
              <w:t xml:space="preserve">STS&lt;1&gt; for </w:t>
            </w:r>
            <w:r w:rsidR="00AB0542">
              <w:rPr>
                <w:rFonts w:ascii="Times New Roman" w:eastAsiaTheme="minorEastAsia" w:hint="eastAsia"/>
                <w:sz w:val="18"/>
                <w:szCs w:val="18"/>
              </w:rPr>
              <w:t>the A7.</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hRule="exact" w:val="933"/>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AB0542" w:rsidP="00D4354C">
            <w:pPr>
              <w:pStyle w:val="ad"/>
              <w:rPr>
                <w:rFonts w:ascii="Times New Roman" w:eastAsiaTheme="minorEastAsia"/>
                <w:sz w:val="18"/>
                <w:szCs w:val="18"/>
              </w:rPr>
            </w:pPr>
            <w:r>
              <w:rPr>
                <w:rFonts w:ascii="Times New Roman" w:eastAsiaTheme="minorEastAsia" w:hint="eastAsia"/>
                <w:sz w:val="18"/>
                <w:szCs w:val="18"/>
              </w:rPr>
              <w:t>PLCTOA7</w:t>
            </w:r>
            <w:r w:rsidR="00D4354C">
              <w:rPr>
                <w:rFonts w:ascii="Times New Roman" w:eastAsiaTheme="minorEastAsia" w:hint="eastAsia"/>
                <w:sz w:val="18"/>
                <w:szCs w:val="18"/>
              </w:rPr>
              <w:t>IPCCLR&lt;0&gt;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w:t>
            </w:r>
            <w:r w:rsidR="00AB0542">
              <w:rPr>
                <w:rFonts w:ascii="Times New Roman" w:eastAsiaTheme="minorEastAsia" w:hint="eastAsia"/>
                <w:sz w:val="18"/>
                <w:szCs w:val="18"/>
              </w:rPr>
              <w:t xml:space="preserve">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0</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AB0542">
              <w:rPr>
                <w:rFonts w:ascii="Times New Roman" w:eastAsiaTheme="minorEastAsia" w:hint="eastAsia"/>
                <w:sz w:val="18"/>
                <w:szCs w:val="18"/>
              </w:rPr>
              <w:t>PLCTOA7</w:t>
            </w:r>
            <w:r w:rsidRPr="007C2D0D">
              <w:rPr>
                <w:rFonts w:ascii="Times New Roman" w:eastAsiaTheme="minorEastAsia"/>
                <w:sz w:val="18"/>
                <w:szCs w:val="18"/>
              </w:rPr>
              <w:t>IPCFLG</w:t>
            </w:r>
            <w:r>
              <w:rPr>
                <w:rFonts w:ascii="Times New Roman" w:eastAsiaTheme="minorEastAsia" w:hint="eastAsia"/>
                <w:sz w:val="18"/>
                <w:szCs w:val="18"/>
              </w:rPr>
              <w:t>&lt;0&gt;</w:t>
            </w:r>
            <w:r>
              <w:rPr>
                <w:rFonts w:ascii="Times New Roman" w:eastAsiaTheme="minorEastAsia"/>
                <w:sz w:val="18"/>
                <w:szCs w:val="18"/>
              </w:rPr>
              <w:t xml:space="preserve"> for </w:t>
            </w:r>
            <w:r w:rsidR="00AB0542">
              <w:rPr>
                <w:rFonts w:ascii="Times New Roman" w:eastAsiaTheme="minorEastAsia"/>
                <w:sz w:val="18"/>
                <w:szCs w:val="18"/>
              </w:rPr>
              <w:t>the PLCDSP</w:t>
            </w:r>
            <w:r>
              <w:rPr>
                <w:rFonts w:ascii="Times New Roman" w:eastAsiaTheme="minorEastAsia" w:hint="eastAsia"/>
                <w:sz w:val="18"/>
                <w:szCs w:val="18"/>
              </w:rPr>
              <w:t xml:space="preserve"> and </w:t>
            </w:r>
            <w:r w:rsidR="00AB0542">
              <w:rPr>
                <w:rFonts w:ascii="Times New Roman" w:eastAsiaTheme="minorEastAsia" w:hint="eastAsia"/>
                <w:sz w:val="18"/>
                <w:szCs w:val="18"/>
              </w:rPr>
              <w:t>PLCTOA7</w:t>
            </w:r>
            <w:r w:rsidRPr="007C2D0D">
              <w:rPr>
                <w:rFonts w:ascii="Times New Roman" w:eastAsiaTheme="minorEastAsia"/>
                <w:sz w:val="18"/>
                <w:szCs w:val="18"/>
              </w:rPr>
              <w:t>IPC</w:t>
            </w:r>
            <w:r>
              <w:rPr>
                <w:rFonts w:ascii="Times New Roman" w:eastAsiaTheme="minorEastAsia" w:hint="eastAsia"/>
                <w:sz w:val="18"/>
                <w:szCs w:val="18"/>
              </w:rPr>
              <w:t xml:space="preserve">STS&lt;0&gt; for </w:t>
            </w:r>
            <w:r w:rsidR="00AB0542">
              <w:rPr>
                <w:rFonts w:ascii="Times New Roman" w:eastAsiaTheme="minorEastAsia" w:hint="eastAsia"/>
                <w:sz w:val="18"/>
                <w:szCs w:val="18"/>
              </w:rPr>
              <w:t>the A7.</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bl>
    <w:p w:rsidR="00D4354C" w:rsidRPr="0050671A" w:rsidRDefault="00D4354C" w:rsidP="00D4354C">
      <w:r w:rsidRPr="0047685A">
        <w:rPr>
          <w:rFonts w:eastAsiaTheme="minorEastAsia"/>
          <w:sz w:val="18"/>
          <w:szCs w:val="18"/>
        </w:rPr>
        <w:t>Notes:</w:t>
      </w:r>
      <w:r>
        <w:rPr>
          <w:rFonts w:eastAsiaTheme="minorEastAsia" w:hint="eastAsia"/>
          <w:sz w:val="18"/>
          <w:szCs w:val="18"/>
        </w:rPr>
        <w:t xml:space="preserve"> </w:t>
      </w:r>
      <w:r w:rsidRPr="0047685A">
        <w:rPr>
          <w:rFonts w:eastAsiaTheme="minorEastAsia"/>
          <w:sz w:val="18"/>
          <w:szCs w:val="18"/>
        </w:rPr>
        <w:t xml:space="preserve">Normally, </w:t>
      </w:r>
      <w:r w:rsidR="00C32B3B">
        <w:rPr>
          <w:rFonts w:eastAsiaTheme="minorEastAsia" w:hint="eastAsia"/>
          <w:sz w:val="18"/>
          <w:szCs w:val="18"/>
        </w:rPr>
        <w:t>A7</w:t>
      </w:r>
      <w:r w:rsidRPr="0047685A">
        <w:rPr>
          <w:rFonts w:eastAsiaTheme="minorEastAsia"/>
          <w:sz w:val="18"/>
          <w:szCs w:val="18"/>
        </w:rPr>
        <w:t xml:space="preserve"> will clear (acknowledge) </w:t>
      </w:r>
      <w:r>
        <w:rPr>
          <w:rFonts w:eastAsiaTheme="minorEastAsia" w:hint="eastAsia"/>
          <w:sz w:val="18"/>
          <w:szCs w:val="18"/>
        </w:rPr>
        <w:t xml:space="preserve">the </w:t>
      </w:r>
      <w:r w:rsidR="00AB0542">
        <w:rPr>
          <w:rFonts w:eastAsiaTheme="minorEastAsia" w:hint="eastAsia"/>
          <w:sz w:val="18"/>
          <w:szCs w:val="18"/>
        </w:rPr>
        <w:t>PLCTOA7</w:t>
      </w:r>
      <w:r>
        <w:rPr>
          <w:rFonts w:eastAsiaTheme="minorEastAsia" w:hint="eastAsia"/>
          <w:sz w:val="18"/>
          <w:szCs w:val="18"/>
        </w:rPr>
        <w:t xml:space="preserve"> IPC event </w:t>
      </w:r>
      <w:r>
        <w:rPr>
          <w:rFonts w:eastAsiaTheme="minorEastAsia"/>
          <w:sz w:val="18"/>
          <w:szCs w:val="18"/>
        </w:rPr>
        <w:t>flag</w:t>
      </w:r>
      <w:r>
        <w:rPr>
          <w:rFonts w:eastAsiaTheme="minorEastAsia" w:hint="eastAsia"/>
          <w:sz w:val="18"/>
          <w:szCs w:val="18"/>
        </w:rPr>
        <w:t>s</w:t>
      </w:r>
      <w:r w:rsidRPr="0047685A">
        <w:rPr>
          <w:rFonts w:eastAsiaTheme="minorEastAsia"/>
          <w:sz w:val="18"/>
          <w:szCs w:val="18"/>
        </w:rPr>
        <w:t>. This mechanism may be u</w:t>
      </w:r>
      <w:r>
        <w:rPr>
          <w:rFonts w:eastAsiaTheme="minorEastAsia"/>
          <w:sz w:val="18"/>
          <w:szCs w:val="18"/>
        </w:rPr>
        <w:t xml:space="preserve">seful if </w:t>
      </w:r>
      <w:r>
        <w:rPr>
          <w:rFonts w:eastAsiaTheme="minorEastAsia" w:hint="eastAsia"/>
          <w:sz w:val="18"/>
          <w:szCs w:val="18"/>
        </w:rPr>
        <w:t>RF DSP</w:t>
      </w:r>
      <w:r>
        <w:rPr>
          <w:rFonts w:eastAsiaTheme="minorEastAsia"/>
          <w:sz w:val="18"/>
          <w:szCs w:val="18"/>
        </w:rPr>
        <w:t xml:space="preserve"> is non-</w:t>
      </w:r>
      <w:r w:rsidRPr="0047685A">
        <w:rPr>
          <w:rFonts w:eastAsiaTheme="minorEastAsia"/>
          <w:sz w:val="18"/>
          <w:szCs w:val="18"/>
        </w:rPr>
        <w:t>responsive.</w:t>
      </w:r>
    </w:p>
    <w:p w:rsidR="00D4354C" w:rsidRDefault="00AB0542" w:rsidP="00EC1A23">
      <w:pPr>
        <w:pStyle w:val="3"/>
        <w:numPr>
          <w:ilvl w:val="2"/>
          <w:numId w:val="18"/>
        </w:numPr>
      </w:pPr>
      <w:bookmarkStart w:id="2912" w:name="_Toc482273741"/>
      <w:r>
        <w:rPr>
          <w:rFonts w:hint="eastAsia"/>
        </w:rPr>
        <w:t>PLCTOA7</w:t>
      </w:r>
      <w:r w:rsidR="00D4354C">
        <w:rPr>
          <w:rFonts w:hint="eastAsia"/>
        </w:rPr>
        <w:t>IPCFLG&lt;15:0&gt;</w:t>
      </w:r>
      <w:bookmarkEnd w:id="2912"/>
    </w:p>
    <w:p w:rsidR="00D4354C" w:rsidRDefault="00AB0542" w:rsidP="00D4354C">
      <w:r>
        <w:rPr>
          <w:rFonts w:hint="eastAsia"/>
        </w:rPr>
        <w:t>PLCDSP</w:t>
      </w:r>
      <w:r w:rsidR="00D4354C">
        <w:rPr>
          <w:rFonts w:hint="eastAsia"/>
        </w:rPr>
        <w:t xml:space="preserve"> core to </w:t>
      </w:r>
      <w:r>
        <w:rPr>
          <w:rFonts w:hint="eastAsia"/>
        </w:rPr>
        <w:t>A7</w:t>
      </w:r>
      <w:r w:rsidR="00D4354C">
        <w:rPr>
          <w:rFonts w:hint="eastAsia"/>
        </w:rPr>
        <w:t xml:space="preserve"> core IPC flags register</w:t>
      </w:r>
    </w:p>
    <w:p w:rsidR="00D4354C" w:rsidRPr="00E53CAA" w:rsidRDefault="00D4354C" w:rsidP="00D4354C">
      <w:pPr>
        <w:pStyle w:val="ae"/>
        <w:rPr>
          <w:rFonts w:ascii="Times New Roman" w:eastAsiaTheme="minorEastAsia" w:hAnsi="Times New Roman"/>
          <w:lang w:eastAsia="zh-CN"/>
        </w:rPr>
      </w:pPr>
      <w:r w:rsidRPr="00E53CAA">
        <w:rPr>
          <w:rFonts w:ascii="Times New Roman" w:hAnsi="Times New Roman"/>
        </w:rPr>
        <w:t>Address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31:16</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50671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lastRenderedPageBreak/>
              <w:t>15</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AB0542" w:rsidP="00D4354C">
            <w:pPr>
              <w:pStyle w:val="ad"/>
              <w:rPr>
                <w:rFonts w:ascii="Times New Roman" w:eastAsiaTheme="minorEastAsia"/>
                <w:sz w:val="18"/>
                <w:szCs w:val="18"/>
              </w:rPr>
            </w:pPr>
            <w:r>
              <w:rPr>
                <w:rFonts w:ascii="Times New Roman" w:eastAsiaTheme="minorEastAsia" w:hint="eastAsia"/>
                <w:sz w:val="18"/>
                <w:szCs w:val="18"/>
              </w:rPr>
              <w:t>PLCTOA7</w:t>
            </w:r>
            <w:r w:rsidR="00D4354C">
              <w:rPr>
                <w:rFonts w:ascii="Times New Roman" w:eastAsiaTheme="minorEastAsia" w:hint="eastAsia"/>
                <w:sz w:val="18"/>
                <w:szCs w:val="18"/>
              </w:rPr>
              <w:t>IPCFLG&lt;15&gt;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w:t>
            </w:r>
            <w:r w:rsidR="00AB0542">
              <w:rPr>
                <w:rFonts w:ascii="Times New Roman" w:eastAsiaTheme="minorEastAsia" w:hint="eastAsia"/>
                <w:sz w:val="18"/>
                <w:szCs w:val="18"/>
              </w:rPr>
              <w:t xml:space="preserve">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15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to </w:t>
            </w:r>
            <w:r w:rsidR="00AB0542">
              <w:rPr>
                <w:rFonts w:ascii="Times New Roman" w:eastAsiaTheme="minorEastAsia" w:hint="eastAsia"/>
                <w:sz w:val="18"/>
                <w:szCs w:val="18"/>
              </w:rPr>
              <w:t>PLCDSP whe</w:t>
            </w:r>
            <w:r w:rsidRPr="00401317">
              <w:rPr>
                <w:rFonts w:ascii="Times New Roman" w:eastAsiaTheme="minorEastAsia"/>
                <w:sz w:val="18"/>
                <w:szCs w:val="18"/>
              </w:rPr>
              <w:t>ther the</w:t>
            </w:r>
            <w:r w:rsidR="00AB0542">
              <w:rPr>
                <w:rFonts w:ascii="Times New Roman" w:eastAsiaTheme="minorEastAsia" w:hint="eastAsia"/>
                <w:sz w:val="18"/>
                <w:szCs w:val="18"/>
              </w:rPr>
              <w:t>PLCTOA7</w:t>
            </w:r>
            <w:r>
              <w:rPr>
                <w:rFonts w:ascii="Times New Roman" w:eastAsiaTheme="minorEastAsia" w:hint="eastAsia"/>
                <w:sz w:val="18"/>
                <w:szCs w:val="18"/>
              </w:rPr>
              <w:t xml:space="preserve">IPCFLG&lt;15&gt;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AB0542" w:rsidP="00D4354C">
            <w:pPr>
              <w:pStyle w:val="ad"/>
              <w:rPr>
                <w:rFonts w:ascii="Times New Roman" w:eastAsiaTheme="minorEastAsia"/>
                <w:sz w:val="18"/>
                <w:szCs w:val="18"/>
              </w:rPr>
            </w:pPr>
            <w:r>
              <w:rPr>
                <w:rFonts w:ascii="Times New Roman" w:eastAsiaTheme="minorEastAsia" w:hint="eastAsia"/>
                <w:sz w:val="18"/>
                <w:szCs w:val="18"/>
              </w:rPr>
              <w:t>PLCTOA7</w:t>
            </w:r>
            <w:r w:rsidR="00D4354C">
              <w:rPr>
                <w:rFonts w:ascii="Times New Roman" w:eastAsiaTheme="minorEastAsia" w:hint="eastAsia"/>
                <w:sz w:val="18"/>
                <w:szCs w:val="18"/>
              </w:rPr>
              <w:t>IPCFLG&lt;14&gt;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w:t>
            </w:r>
            <w:r w:rsidR="00AB0542">
              <w:rPr>
                <w:rFonts w:ascii="Times New Roman" w:eastAsiaTheme="minorEastAsia" w:hint="eastAsia"/>
                <w:sz w:val="18"/>
                <w:szCs w:val="18"/>
              </w:rPr>
              <w:t xml:space="preserve">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4</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to </w:t>
            </w:r>
            <w:r w:rsidR="00AB0542">
              <w:rPr>
                <w:rFonts w:ascii="Times New Roman" w:eastAsiaTheme="minorEastAsia" w:hint="eastAsia"/>
                <w:sz w:val="18"/>
                <w:szCs w:val="18"/>
              </w:rPr>
              <w:t>PLCDSP whe</w:t>
            </w:r>
            <w:r w:rsidRPr="00401317">
              <w:rPr>
                <w:rFonts w:ascii="Times New Roman" w:eastAsiaTheme="minorEastAsia"/>
                <w:sz w:val="18"/>
                <w:szCs w:val="18"/>
              </w:rPr>
              <w:t>ther the</w:t>
            </w:r>
            <w:r w:rsidR="00AB0542">
              <w:rPr>
                <w:rFonts w:ascii="Times New Roman" w:eastAsiaTheme="minorEastAsia" w:hint="eastAsia"/>
                <w:sz w:val="18"/>
                <w:szCs w:val="18"/>
              </w:rPr>
              <w:t>PLCTOA7</w:t>
            </w:r>
            <w:r>
              <w:rPr>
                <w:rFonts w:ascii="Times New Roman" w:eastAsiaTheme="minorEastAsia" w:hint="eastAsia"/>
                <w:sz w:val="18"/>
                <w:szCs w:val="18"/>
              </w:rPr>
              <w:t xml:space="preserve">IPCFLG&lt;14&gt;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13</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AB0542" w:rsidP="00D4354C">
            <w:pPr>
              <w:pStyle w:val="ad"/>
              <w:rPr>
                <w:rFonts w:ascii="Times New Roman" w:eastAsiaTheme="minorEastAsia"/>
                <w:sz w:val="18"/>
                <w:szCs w:val="18"/>
              </w:rPr>
            </w:pPr>
            <w:r>
              <w:rPr>
                <w:rFonts w:ascii="Times New Roman" w:eastAsiaTheme="minorEastAsia" w:hint="eastAsia"/>
                <w:sz w:val="18"/>
                <w:szCs w:val="18"/>
              </w:rPr>
              <w:t>PLCTOA7</w:t>
            </w:r>
            <w:r w:rsidR="00D4354C">
              <w:rPr>
                <w:rFonts w:ascii="Times New Roman" w:eastAsiaTheme="minorEastAsia" w:hint="eastAsia"/>
                <w:sz w:val="18"/>
                <w:szCs w:val="18"/>
              </w:rPr>
              <w:t>IPCFLG&lt;13&gt;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w:t>
            </w:r>
            <w:r w:rsidR="00AB0542">
              <w:rPr>
                <w:rFonts w:ascii="Times New Roman" w:eastAsiaTheme="minorEastAsia" w:hint="eastAsia"/>
                <w:sz w:val="18"/>
                <w:szCs w:val="18"/>
              </w:rPr>
              <w:t xml:space="preserve">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3</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to </w:t>
            </w:r>
            <w:r w:rsidR="00AB0542">
              <w:rPr>
                <w:rFonts w:ascii="Times New Roman" w:eastAsiaTheme="minorEastAsia" w:hint="eastAsia"/>
                <w:sz w:val="18"/>
                <w:szCs w:val="18"/>
              </w:rPr>
              <w:t>PLCDSP whe</w:t>
            </w:r>
            <w:r w:rsidRPr="00401317">
              <w:rPr>
                <w:rFonts w:ascii="Times New Roman" w:eastAsiaTheme="minorEastAsia"/>
                <w:sz w:val="18"/>
                <w:szCs w:val="18"/>
              </w:rPr>
              <w:t>ther the</w:t>
            </w:r>
            <w:r w:rsidR="00AB0542">
              <w:rPr>
                <w:rFonts w:ascii="Times New Roman" w:eastAsiaTheme="minorEastAsia" w:hint="eastAsia"/>
                <w:sz w:val="18"/>
                <w:szCs w:val="18"/>
              </w:rPr>
              <w:t>PLCTOA7</w:t>
            </w:r>
            <w:r>
              <w:rPr>
                <w:rFonts w:ascii="Times New Roman" w:eastAsiaTheme="minorEastAsia" w:hint="eastAsia"/>
                <w:sz w:val="18"/>
                <w:szCs w:val="18"/>
              </w:rPr>
              <w:t xml:space="preserve">IPCFLG&lt;13&gt;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AB0542" w:rsidP="00D4354C">
            <w:pPr>
              <w:pStyle w:val="ad"/>
              <w:rPr>
                <w:rFonts w:ascii="Times New Roman" w:eastAsiaTheme="minorEastAsia"/>
                <w:sz w:val="18"/>
                <w:szCs w:val="18"/>
              </w:rPr>
            </w:pPr>
            <w:r>
              <w:rPr>
                <w:rFonts w:ascii="Times New Roman" w:eastAsiaTheme="minorEastAsia" w:hint="eastAsia"/>
                <w:sz w:val="18"/>
                <w:szCs w:val="18"/>
              </w:rPr>
              <w:t>PLCTOA7</w:t>
            </w:r>
            <w:r w:rsidR="00D4354C">
              <w:rPr>
                <w:rFonts w:ascii="Times New Roman" w:eastAsiaTheme="minorEastAsia" w:hint="eastAsia"/>
                <w:sz w:val="18"/>
                <w:szCs w:val="18"/>
              </w:rPr>
              <w:t>IPCFLG&lt;12&gt;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w:t>
            </w:r>
            <w:r w:rsidR="00AB0542">
              <w:rPr>
                <w:rFonts w:ascii="Times New Roman" w:eastAsiaTheme="minorEastAsia" w:hint="eastAsia"/>
                <w:sz w:val="18"/>
                <w:szCs w:val="18"/>
              </w:rPr>
              <w:t xml:space="preserve">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2</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to </w:t>
            </w:r>
            <w:r w:rsidR="00AB0542">
              <w:rPr>
                <w:rFonts w:ascii="Times New Roman" w:eastAsiaTheme="minorEastAsia" w:hint="eastAsia"/>
                <w:sz w:val="18"/>
                <w:szCs w:val="18"/>
              </w:rPr>
              <w:t>PLCDSP whe</w:t>
            </w:r>
            <w:r w:rsidRPr="00401317">
              <w:rPr>
                <w:rFonts w:ascii="Times New Roman" w:eastAsiaTheme="minorEastAsia"/>
                <w:sz w:val="18"/>
                <w:szCs w:val="18"/>
              </w:rPr>
              <w:t>ther the</w:t>
            </w:r>
            <w:r w:rsidR="00AB0542">
              <w:rPr>
                <w:rFonts w:ascii="Times New Roman" w:eastAsiaTheme="minorEastAsia" w:hint="eastAsia"/>
                <w:sz w:val="18"/>
                <w:szCs w:val="18"/>
              </w:rPr>
              <w:t>PLCTOA7</w:t>
            </w:r>
            <w:r>
              <w:rPr>
                <w:rFonts w:ascii="Times New Roman" w:eastAsiaTheme="minorEastAsia" w:hint="eastAsia"/>
                <w:sz w:val="18"/>
                <w:szCs w:val="18"/>
              </w:rPr>
              <w:t xml:space="preserve">IPCFLG&lt;12&gt;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11</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AB0542" w:rsidP="00D4354C">
            <w:pPr>
              <w:pStyle w:val="ad"/>
              <w:rPr>
                <w:rFonts w:ascii="Times New Roman" w:eastAsiaTheme="minorEastAsia"/>
                <w:sz w:val="18"/>
                <w:szCs w:val="18"/>
              </w:rPr>
            </w:pPr>
            <w:r>
              <w:rPr>
                <w:rFonts w:ascii="Times New Roman" w:eastAsiaTheme="minorEastAsia" w:hint="eastAsia"/>
                <w:sz w:val="18"/>
                <w:szCs w:val="18"/>
              </w:rPr>
              <w:t>PLCTOA7</w:t>
            </w:r>
            <w:r w:rsidR="00D4354C">
              <w:rPr>
                <w:rFonts w:ascii="Times New Roman" w:eastAsiaTheme="minorEastAsia" w:hint="eastAsia"/>
                <w:sz w:val="18"/>
                <w:szCs w:val="18"/>
              </w:rPr>
              <w:t>IPCFLG&lt;11&gt;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w:t>
            </w:r>
            <w:r w:rsidR="00AB0542">
              <w:rPr>
                <w:rFonts w:ascii="Times New Roman" w:eastAsiaTheme="minorEastAsia" w:hint="eastAsia"/>
                <w:sz w:val="18"/>
                <w:szCs w:val="18"/>
              </w:rPr>
              <w:t xml:space="preserve">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1</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to </w:t>
            </w:r>
            <w:r w:rsidR="00AB0542">
              <w:rPr>
                <w:rFonts w:ascii="Times New Roman" w:eastAsiaTheme="minorEastAsia" w:hint="eastAsia"/>
                <w:sz w:val="18"/>
                <w:szCs w:val="18"/>
              </w:rPr>
              <w:t>PLCDSP whe</w:t>
            </w:r>
            <w:r w:rsidRPr="00401317">
              <w:rPr>
                <w:rFonts w:ascii="Times New Roman" w:eastAsiaTheme="minorEastAsia"/>
                <w:sz w:val="18"/>
                <w:szCs w:val="18"/>
              </w:rPr>
              <w:t>ther the</w:t>
            </w:r>
            <w:r w:rsidR="00AB0542">
              <w:rPr>
                <w:rFonts w:ascii="Times New Roman" w:eastAsiaTheme="minorEastAsia" w:hint="eastAsia"/>
                <w:sz w:val="18"/>
                <w:szCs w:val="18"/>
              </w:rPr>
              <w:t>PLCTOA7</w:t>
            </w:r>
            <w:r>
              <w:rPr>
                <w:rFonts w:ascii="Times New Roman" w:eastAsiaTheme="minorEastAsia" w:hint="eastAsia"/>
                <w:sz w:val="18"/>
                <w:szCs w:val="18"/>
              </w:rPr>
              <w:t xml:space="preserve">IPCFLG&lt;11&gt;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AB0542" w:rsidP="00D4354C">
            <w:pPr>
              <w:pStyle w:val="ad"/>
              <w:rPr>
                <w:rFonts w:ascii="Times New Roman" w:eastAsiaTheme="minorEastAsia"/>
                <w:sz w:val="18"/>
                <w:szCs w:val="18"/>
              </w:rPr>
            </w:pPr>
            <w:r>
              <w:rPr>
                <w:rFonts w:ascii="Times New Roman" w:eastAsiaTheme="minorEastAsia" w:hint="eastAsia"/>
                <w:sz w:val="18"/>
                <w:szCs w:val="18"/>
              </w:rPr>
              <w:t>PLCTOA7</w:t>
            </w:r>
            <w:r w:rsidR="00D4354C">
              <w:rPr>
                <w:rFonts w:ascii="Times New Roman" w:eastAsiaTheme="minorEastAsia" w:hint="eastAsia"/>
                <w:sz w:val="18"/>
                <w:szCs w:val="18"/>
              </w:rPr>
              <w:t>IPCFLG&lt;10&gt;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w:t>
            </w:r>
            <w:r w:rsidR="00AB0542">
              <w:rPr>
                <w:rFonts w:ascii="Times New Roman" w:eastAsiaTheme="minorEastAsia" w:hint="eastAsia"/>
                <w:sz w:val="18"/>
                <w:szCs w:val="18"/>
              </w:rPr>
              <w:t xml:space="preserve">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0</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to </w:t>
            </w:r>
            <w:r w:rsidR="00AB0542">
              <w:rPr>
                <w:rFonts w:ascii="Times New Roman" w:eastAsiaTheme="minorEastAsia" w:hint="eastAsia"/>
                <w:sz w:val="18"/>
                <w:szCs w:val="18"/>
              </w:rPr>
              <w:t>PLCDSP whe</w:t>
            </w:r>
            <w:r w:rsidRPr="00401317">
              <w:rPr>
                <w:rFonts w:ascii="Times New Roman" w:eastAsiaTheme="minorEastAsia"/>
                <w:sz w:val="18"/>
                <w:szCs w:val="18"/>
              </w:rPr>
              <w:t>ther the</w:t>
            </w:r>
            <w:r w:rsidR="00AB0542">
              <w:rPr>
                <w:rFonts w:ascii="Times New Roman" w:eastAsiaTheme="minorEastAsia" w:hint="eastAsia"/>
                <w:sz w:val="18"/>
                <w:szCs w:val="18"/>
              </w:rPr>
              <w:t>PLCTOA7</w:t>
            </w:r>
            <w:r>
              <w:rPr>
                <w:rFonts w:ascii="Times New Roman" w:eastAsiaTheme="minorEastAsia" w:hint="eastAsia"/>
                <w:sz w:val="18"/>
                <w:szCs w:val="18"/>
              </w:rPr>
              <w:t xml:space="preserve">IPCFLG&lt;10&gt;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9</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AB0542" w:rsidP="00D4354C">
            <w:pPr>
              <w:pStyle w:val="ad"/>
              <w:rPr>
                <w:rFonts w:ascii="Times New Roman" w:eastAsiaTheme="minorEastAsia"/>
                <w:sz w:val="18"/>
                <w:szCs w:val="18"/>
              </w:rPr>
            </w:pPr>
            <w:r>
              <w:rPr>
                <w:rFonts w:ascii="Times New Roman" w:eastAsiaTheme="minorEastAsia" w:hint="eastAsia"/>
                <w:sz w:val="18"/>
                <w:szCs w:val="18"/>
              </w:rPr>
              <w:t>PLCTOA7</w:t>
            </w:r>
            <w:r w:rsidR="00D4354C">
              <w:rPr>
                <w:rFonts w:ascii="Times New Roman" w:eastAsiaTheme="minorEastAsia" w:hint="eastAsia"/>
                <w:sz w:val="18"/>
                <w:szCs w:val="18"/>
              </w:rPr>
              <w:t>IPCFLG&lt;9</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w:t>
            </w:r>
            <w:r w:rsidR="00AB0542">
              <w:rPr>
                <w:rFonts w:ascii="Times New Roman" w:eastAsiaTheme="minorEastAsia" w:hint="eastAsia"/>
                <w:sz w:val="18"/>
                <w:szCs w:val="18"/>
              </w:rPr>
              <w:t xml:space="preserve">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9</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to </w:t>
            </w:r>
            <w:r w:rsidR="00AB0542">
              <w:rPr>
                <w:rFonts w:ascii="Times New Roman" w:eastAsiaTheme="minorEastAsia" w:hint="eastAsia"/>
                <w:sz w:val="18"/>
                <w:szCs w:val="18"/>
              </w:rPr>
              <w:t>PLCDSP whe</w:t>
            </w:r>
            <w:r w:rsidRPr="00401317">
              <w:rPr>
                <w:rFonts w:ascii="Times New Roman" w:eastAsiaTheme="minorEastAsia"/>
                <w:sz w:val="18"/>
                <w:szCs w:val="18"/>
              </w:rPr>
              <w:t>ther the</w:t>
            </w:r>
            <w:r w:rsidR="00AB0542">
              <w:rPr>
                <w:rFonts w:ascii="Times New Roman" w:eastAsiaTheme="minorEastAsia" w:hint="eastAsia"/>
                <w:sz w:val="18"/>
                <w:szCs w:val="18"/>
              </w:rPr>
              <w:t>PLCTOA7</w:t>
            </w:r>
            <w:r>
              <w:rPr>
                <w:rFonts w:ascii="Times New Roman" w:eastAsiaTheme="minorEastAsia" w:hint="eastAsia"/>
                <w:sz w:val="18"/>
                <w:szCs w:val="18"/>
              </w:rPr>
              <w:t xml:space="preserve"> IPCFLG&lt;9&gt;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8</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AB0542" w:rsidP="00D4354C">
            <w:pPr>
              <w:pStyle w:val="ad"/>
              <w:rPr>
                <w:rFonts w:ascii="Times New Roman" w:eastAsiaTheme="minorEastAsia"/>
                <w:sz w:val="18"/>
                <w:szCs w:val="18"/>
              </w:rPr>
            </w:pPr>
            <w:r>
              <w:rPr>
                <w:rFonts w:ascii="Times New Roman" w:eastAsiaTheme="minorEastAsia" w:hint="eastAsia"/>
                <w:sz w:val="18"/>
                <w:szCs w:val="18"/>
              </w:rPr>
              <w:t>PLCTOA7</w:t>
            </w:r>
            <w:r w:rsidR="00D4354C">
              <w:rPr>
                <w:rFonts w:ascii="Times New Roman" w:eastAsiaTheme="minorEastAsia" w:hint="eastAsia"/>
                <w:sz w:val="18"/>
                <w:szCs w:val="18"/>
              </w:rPr>
              <w:t>IPCFLG&lt;8&gt;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w:t>
            </w:r>
            <w:r w:rsidR="00AB0542">
              <w:rPr>
                <w:rFonts w:ascii="Times New Roman" w:eastAsiaTheme="minorEastAsia" w:hint="eastAsia"/>
                <w:sz w:val="18"/>
                <w:szCs w:val="18"/>
              </w:rPr>
              <w:t xml:space="preserve">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8</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to </w:t>
            </w:r>
            <w:r w:rsidR="00AB0542">
              <w:rPr>
                <w:rFonts w:ascii="Times New Roman" w:eastAsiaTheme="minorEastAsia" w:hint="eastAsia"/>
                <w:sz w:val="18"/>
                <w:szCs w:val="18"/>
              </w:rPr>
              <w:t>PLCDSP whe</w:t>
            </w:r>
            <w:r w:rsidRPr="00401317">
              <w:rPr>
                <w:rFonts w:ascii="Times New Roman" w:eastAsiaTheme="minorEastAsia"/>
                <w:sz w:val="18"/>
                <w:szCs w:val="18"/>
              </w:rPr>
              <w:t>ther the</w:t>
            </w:r>
            <w:r w:rsidR="00AB0542">
              <w:rPr>
                <w:rFonts w:ascii="Times New Roman" w:eastAsiaTheme="minorEastAsia" w:hint="eastAsia"/>
                <w:sz w:val="18"/>
                <w:szCs w:val="18"/>
              </w:rPr>
              <w:t>PLCTOA7</w:t>
            </w:r>
            <w:r>
              <w:rPr>
                <w:rFonts w:ascii="Times New Roman" w:eastAsiaTheme="minorEastAsia" w:hint="eastAsia"/>
                <w:sz w:val="18"/>
                <w:szCs w:val="18"/>
              </w:rPr>
              <w:t xml:space="preserve"> IPCFLG&lt;8&gt;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7</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AB0542" w:rsidP="00D4354C">
            <w:pPr>
              <w:pStyle w:val="ad"/>
              <w:rPr>
                <w:rFonts w:ascii="Times New Roman" w:eastAsiaTheme="minorEastAsia"/>
                <w:sz w:val="18"/>
                <w:szCs w:val="18"/>
              </w:rPr>
            </w:pPr>
            <w:r>
              <w:rPr>
                <w:rFonts w:ascii="Times New Roman" w:eastAsiaTheme="minorEastAsia" w:hint="eastAsia"/>
                <w:sz w:val="18"/>
                <w:szCs w:val="18"/>
              </w:rPr>
              <w:t>PLCTOA7</w:t>
            </w:r>
            <w:r w:rsidR="00D4354C">
              <w:rPr>
                <w:rFonts w:ascii="Times New Roman" w:eastAsiaTheme="minorEastAsia" w:hint="eastAsia"/>
                <w:sz w:val="18"/>
                <w:szCs w:val="18"/>
              </w:rPr>
              <w:t>IPCFLG&lt;7&gt;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w:t>
            </w:r>
            <w:r w:rsidR="00AB0542">
              <w:rPr>
                <w:rFonts w:ascii="Times New Roman" w:eastAsiaTheme="minorEastAsia" w:hint="eastAsia"/>
                <w:sz w:val="18"/>
                <w:szCs w:val="18"/>
              </w:rPr>
              <w:t xml:space="preserve">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7</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to </w:t>
            </w:r>
            <w:r w:rsidR="00AB0542">
              <w:rPr>
                <w:rFonts w:ascii="Times New Roman" w:eastAsiaTheme="minorEastAsia" w:hint="eastAsia"/>
                <w:sz w:val="18"/>
                <w:szCs w:val="18"/>
              </w:rPr>
              <w:t>PLCDSP whe</w:t>
            </w:r>
            <w:r w:rsidRPr="00401317">
              <w:rPr>
                <w:rFonts w:ascii="Times New Roman" w:eastAsiaTheme="minorEastAsia"/>
                <w:sz w:val="18"/>
                <w:szCs w:val="18"/>
              </w:rPr>
              <w:t>ther the</w:t>
            </w:r>
            <w:r w:rsidR="00AB0542">
              <w:rPr>
                <w:rFonts w:ascii="Times New Roman" w:eastAsiaTheme="minorEastAsia" w:hint="eastAsia"/>
                <w:sz w:val="18"/>
                <w:szCs w:val="18"/>
              </w:rPr>
              <w:t>PLCTOA7</w:t>
            </w:r>
            <w:r>
              <w:rPr>
                <w:rFonts w:ascii="Times New Roman" w:eastAsiaTheme="minorEastAsia" w:hint="eastAsia"/>
                <w:sz w:val="18"/>
                <w:szCs w:val="18"/>
              </w:rPr>
              <w:t xml:space="preserve"> IPCFLG&lt;7&gt;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6</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AB0542" w:rsidP="00D4354C">
            <w:pPr>
              <w:pStyle w:val="ad"/>
              <w:rPr>
                <w:rFonts w:ascii="Times New Roman" w:eastAsiaTheme="minorEastAsia"/>
                <w:sz w:val="18"/>
                <w:szCs w:val="18"/>
              </w:rPr>
            </w:pPr>
            <w:r>
              <w:rPr>
                <w:rFonts w:ascii="Times New Roman" w:eastAsiaTheme="minorEastAsia" w:hint="eastAsia"/>
                <w:sz w:val="18"/>
                <w:szCs w:val="18"/>
              </w:rPr>
              <w:t>PLCTOA7</w:t>
            </w:r>
            <w:r w:rsidR="00D4354C">
              <w:rPr>
                <w:rFonts w:ascii="Times New Roman" w:eastAsiaTheme="minorEastAsia" w:hint="eastAsia"/>
                <w:sz w:val="18"/>
                <w:szCs w:val="18"/>
              </w:rPr>
              <w:t>IPCFLG&lt;6&gt;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w:t>
            </w:r>
            <w:r w:rsidR="00AB0542">
              <w:rPr>
                <w:rFonts w:ascii="Times New Roman" w:eastAsiaTheme="minorEastAsia" w:hint="eastAsia"/>
                <w:sz w:val="18"/>
                <w:szCs w:val="18"/>
              </w:rPr>
              <w:t xml:space="preserve">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6</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to </w:t>
            </w:r>
            <w:r w:rsidR="00AB0542">
              <w:rPr>
                <w:rFonts w:ascii="Times New Roman" w:eastAsiaTheme="minorEastAsia" w:hint="eastAsia"/>
                <w:sz w:val="18"/>
                <w:szCs w:val="18"/>
              </w:rPr>
              <w:t>PLCDSP whe</w:t>
            </w:r>
            <w:r w:rsidRPr="00401317">
              <w:rPr>
                <w:rFonts w:ascii="Times New Roman" w:eastAsiaTheme="minorEastAsia"/>
                <w:sz w:val="18"/>
                <w:szCs w:val="18"/>
              </w:rPr>
              <w:t>ther the</w:t>
            </w:r>
            <w:r w:rsidR="00AB0542">
              <w:rPr>
                <w:rFonts w:ascii="Times New Roman" w:eastAsiaTheme="minorEastAsia" w:hint="eastAsia"/>
                <w:sz w:val="18"/>
                <w:szCs w:val="18"/>
              </w:rPr>
              <w:t>PLCTOA7</w:t>
            </w:r>
            <w:r>
              <w:rPr>
                <w:rFonts w:ascii="Times New Roman" w:eastAsiaTheme="minorEastAsia" w:hint="eastAsia"/>
                <w:sz w:val="18"/>
                <w:szCs w:val="18"/>
              </w:rPr>
              <w:t xml:space="preserve"> IPCFLG&lt;6&gt;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5</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AB0542" w:rsidP="00D4354C">
            <w:pPr>
              <w:pStyle w:val="ad"/>
              <w:rPr>
                <w:rFonts w:ascii="Times New Roman" w:eastAsiaTheme="minorEastAsia"/>
                <w:sz w:val="18"/>
                <w:szCs w:val="18"/>
              </w:rPr>
            </w:pPr>
            <w:r>
              <w:rPr>
                <w:rFonts w:ascii="Times New Roman" w:eastAsiaTheme="minorEastAsia" w:hint="eastAsia"/>
                <w:sz w:val="18"/>
                <w:szCs w:val="18"/>
              </w:rPr>
              <w:t>PLCTOA7</w:t>
            </w:r>
            <w:r w:rsidR="00D4354C">
              <w:rPr>
                <w:rFonts w:ascii="Times New Roman" w:eastAsiaTheme="minorEastAsia" w:hint="eastAsia"/>
                <w:sz w:val="18"/>
                <w:szCs w:val="18"/>
              </w:rPr>
              <w:t>IPCFLG&lt;5&gt;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w:t>
            </w:r>
            <w:r w:rsidR="00AB0542">
              <w:rPr>
                <w:rFonts w:ascii="Times New Roman" w:eastAsiaTheme="minorEastAsia" w:hint="eastAsia"/>
                <w:sz w:val="18"/>
                <w:szCs w:val="18"/>
              </w:rPr>
              <w:t xml:space="preserve">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5</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to </w:t>
            </w:r>
            <w:r w:rsidR="00AB0542">
              <w:rPr>
                <w:rFonts w:ascii="Times New Roman" w:eastAsiaTheme="minorEastAsia" w:hint="eastAsia"/>
                <w:sz w:val="18"/>
                <w:szCs w:val="18"/>
              </w:rPr>
              <w:t>PLCDSP whe</w:t>
            </w:r>
            <w:r w:rsidRPr="00401317">
              <w:rPr>
                <w:rFonts w:ascii="Times New Roman" w:eastAsiaTheme="minorEastAsia"/>
                <w:sz w:val="18"/>
                <w:szCs w:val="18"/>
              </w:rPr>
              <w:t>ther the</w:t>
            </w:r>
            <w:r w:rsidR="00AB0542">
              <w:rPr>
                <w:rFonts w:ascii="Times New Roman" w:eastAsiaTheme="minorEastAsia" w:hint="eastAsia"/>
                <w:sz w:val="18"/>
                <w:szCs w:val="18"/>
              </w:rPr>
              <w:t>PLCTOA7</w:t>
            </w:r>
            <w:r>
              <w:rPr>
                <w:rFonts w:ascii="Times New Roman" w:eastAsiaTheme="minorEastAsia" w:hint="eastAsia"/>
                <w:sz w:val="18"/>
                <w:szCs w:val="18"/>
              </w:rPr>
              <w:t xml:space="preserve"> IPCFLG&lt;5&gt;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AB0542" w:rsidP="00D4354C">
            <w:pPr>
              <w:pStyle w:val="ad"/>
              <w:rPr>
                <w:rFonts w:ascii="Times New Roman" w:eastAsiaTheme="minorEastAsia"/>
                <w:sz w:val="18"/>
                <w:szCs w:val="18"/>
              </w:rPr>
            </w:pPr>
            <w:r>
              <w:rPr>
                <w:rFonts w:ascii="Times New Roman" w:eastAsiaTheme="minorEastAsia" w:hint="eastAsia"/>
                <w:sz w:val="18"/>
                <w:szCs w:val="18"/>
              </w:rPr>
              <w:t>PLCTOA7</w:t>
            </w:r>
            <w:r w:rsidR="00D4354C">
              <w:rPr>
                <w:rFonts w:ascii="Times New Roman" w:eastAsiaTheme="minorEastAsia" w:hint="eastAsia"/>
                <w:sz w:val="18"/>
                <w:szCs w:val="18"/>
              </w:rPr>
              <w:t>IPCFLG&lt;4&gt;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w:t>
            </w:r>
            <w:r w:rsidR="00AB0542">
              <w:rPr>
                <w:rFonts w:ascii="Times New Roman" w:eastAsiaTheme="minorEastAsia" w:hint="eastAsia"/>
                <w:sz w:val="18"/>
                <w:szCs w:val="18"/>
              </w:rPr>
              <w:t xml:space="preserve">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4</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to </w:t>
            </w:r>
            <w:r w:rsidR="00AB0542">
              <w:rPr>
                <w:rFonts w:ascii="Times New Roman" w:eastAsiaTheme="minorEastAsia" w:hint="eastAsia"/>
                <w:sz w:val="18"/>
                <w:szCs w:val="18"/>
              </w:rPr>
              <w:t>PLCDSP whe</w:t>
            </w:r>
            <w:r w:rsidRPr="00401317">
              <w:rPr>
                <w:rFonts w:ascii="Times New Roman" w:eastAsiaTheme="minorEastAsia"/>
                <w:sz w:val="18"/>
                <w:szCs w:val="18"/>
              </w:rPr>
              <w:t>ther the</w:t>
            </w:r>
            <w:r w:rsidR="00AB0542">
              <w:rPr>
                <w:rFonts w:ascii="Times New Roman" w:eastAsiaTheme="minorEastAsia" w:hint="eastAsia"/>
                <w:sz w:val="18"/>
                <w:szCs w:val="18"/>
              </w:rPr>
              <w:t>PLCTOA7</w:t>
            </w:r>
            <w:r>
              <w:rPr>
                <w:rFonts w:ascii="Times New Roman" w:eastAsiaTheme="minorEastAsia" w:hint="eastAsia"/>
                <w:sz w:val="18"/>
                <w:szCs w:val="18"/>
              </w:rPr>
              <w:t xml:space="preserve"> IPCFLG&lt;4&gt;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lastRenderedPageBreak/>
              <w:t>3</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AB0542" w:rsidP="00D4354C">
            <w:pPr>
              <w:pStyle w:val="ad"/>
              <w:rPr>
                <w:rFonts w:ascii="Times New Roman" w:eastAsiaTheme="minorEastAsia"/>
                <w:sz w:val="18"/>
                <w:szCs w:val="18"/>
              </w:rPr>
            </w:pPr>
            <w:r>
              <w:rPr>
                <w:rFonts w:ascii="Times New Roman" w:eastAsiaTheme="minorEastAsia" w:hint="eastAsia"/>
                <w:sz w:val="18"/>
                <w:szCs w:val="18"/>
              </w:rPr>
              <w:t>PLCTOA7</w:t>
            </w:r>
            <w:r w:rsidR="00D4354C">
              <w:rPr>
                <w:rFonts w:ascii="Times New Roman" w:eastAsiaTheme="minorEastAsia" w:hint="eastAsia"/>
                <w:sz w:val="18"/>
                <w:szCs w:val="18"/>
              </w:rPr>
              <w:t>IPCFLG&lt;3&gt;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w:t>
            </w:r>
            <w:r w:rsidR="00AB0542">
              <w:rPr>
                <w:rFonts w:ascii="Times New Roman" w:eastAsiaTheme="minorEastAsia" w:hint="eastAsia"/>
                <w:sz w:val="18"/>
                <w:szCs w:val="18"/>
              </w:rPr>
              <w:t xml:space="preserve">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3</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to </w:t>
            </w:r>
            <w:r w:rsidR="00AB0542">
              <w:rPr>
                <w:rFonts w:ascii="Times New Roman" w:eastAsiaTheme="minorEastAsia" w:hint="eastAsia"/>
                <w:sz w:val="18"/>
                <w:szCs w:val="18"/>
              </w:rPr>
              <w:t>PLCDSP whe</w:t>
            </w:r>
            <w:r w:rsidRPr="00401317">
              <w:rPr>
                <w:rFonts w:ascii="Times New Roman" w:eastAsiaTheme="minorEastAsia"/>
                <w:sz w:val="18"/>
                <w:szCs w:val="18"/>
              </w:rPr>
              <w:t>ther the</w:t>
            </w:r>
            <w:r w:rsidR="00AB0542">
              <w:rPr>
                <w:rFonts w:ascii="Times New Roman" w:eastAsiaTheme="minorEastAsia" w:hint="eastAsia"/>
                <w:sz w:val="18"/>
                <w:szCs w:val="18"/>
              </w:rPr>
              <w:t>PLCTOA7</w:t>
            </w:r>
            <w:r>
              <w:rPr>
                <w:rFonts w:ascii="Times New Roman" w:eastAsiaTheme="minorEastAsia" w:hint="eastAsia"/>
                <w:sz w:val="18"/>
                <w:szCs w:val="18"/>
              </w:rPr>
              <w:t xml:space="preserve"> IPCFLG&lt;3&gt;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AB0542" w:rsidP="00D4354C">
            <w:pPr>
              <w:pStyle w:val="ad"/>
              <w:rPr>
                <w:rFonts w:ascii="Times New Roman" w:eastAsiaTheme="minorEastAsia"/>
                <w:sz w:val="18"/>
                <w:szCs w:val="18"/>
              </w:rPr>
            </w:pPr>
            <w:r>
              <w:rPr>
                <w:rFonts w:ascii="Times New Roman" w:eastAsiaTheme="minorEastAsia" w:hint="eastAsia"/>
                <w:sz w:val="18"/>
                <w:szCs w:val="18"/>
              </w:rPr>
              <w:t>PLCTOA7</w:t>
            </w:r>
            <w:r w:rsidR="00D4354C">
              <w:rPr>
                <w:rFonts w:ascii="Times New Roman" w:eastAsiaTheme="minorEastAsia" w:hint="eastAsia"/>
                <w:sz w:val="18"/>
                <w:szCs w:val="18"/>
              </w:rPr>
              <w:t>IPCFLG&lt;2&gt;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w:t>
            </w:r>
            <w:r w:rsidR="00AB0542">
              <w:rPr>
                <w:rFonts w:ascii="Times New Roman" w:eastAsiaTheme="minorEastAsia" w:hint="eastAsia"/>
                <w:sz w:val="18"/>
                <w:szCs w:val="18"/>
              </w:rPr>
              <w:t xml:space="preserve">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2</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to </w:t>
            </w:r>
            <w:r w:rsidR="00AB0542">
              <w:rPr>
                <w:rFonts w:ascii="Times New Roman" w:eastAsiaTheme="minorEastAsia" w:hint="eastAsia"/>
                <w:sz w:val="18"/>
                <w:szCs w:val="18"/>
              </w:rPr>
              <w:t>PLCDSP whe</w:t>
            </w:r>
            <w:r w:rsidRPr="00401317">
              <w:rPr>
                <w:rFonts w:ascii="Times New Roman" w:eastAsiaTheme="minorEastAsia"/>
                <w:sz w:val="18"/>
                <w:szCs w:val="18"/>
              </w:rPr>
              <w:t>ther the</w:t>
            </w:r>
            <w:r w:rsidR="00AB0542">
              <w:rPr>
                <w:rFonts w:ascii="Times New Roman" w:eastAsiaTheme="minorEastAsia" w:hint="eastAsia"/>
                <w:sz w:val="18"/>
                <w:szCs w:val="18"/>
              </w:rPr>
              <w:t>PLCTOA7</w:t>
            </w:r>
            <w:r>
              <w:rPr>
                <w:rFonts w:ascii="Times New Roman" w:eastAsiaTheme="minorEastAsia" w:hint="eastAsia"/>
                <w:sz w:val="18"/>
                <w:szCs w:val="18"/>
              </w:rPr>
              <w:t xml:space="preserve"> IPCFLG&lt;2&gt;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AB0542" w:rsidP="00D4354C">
            <w:pPr>
              <w:pStyle w:val="ad"/>
              <w:rPr>
                <w:rFonts w:ascii="Times New Roman" w:eastAsiaTheme="minorEastAsia"/>
                <w:sz w:val="18"/>
                <w:szCs w:val="18"/>
              </w:rPr>
            </w:pPr>
            <w:r>
              <w:rPr>
                <w:rFonts w:ascii="Times New Roman" w:eastAsiaTheme="minorEastAsia" w:hint="eastAsia"/>
                <w:sz w:val="18"/>
                <w:szCs w:val="18"/>
              </w:rPr>
              <w:t>PLCTOA7</w:t>
            </w:r>
            <w:r w:rsidR="00D4354C">
              <w:rPr>
                <w:rFonts w:ascii="Times New Roman" w:eastAsiaTheme="minorEastAsia" w:hint="eastAsia"/>
                <w:sz w:val="18"/>
                <w:szCs w:val="18"/>
              </w:rPr>
              <w:t>IPCFLG&lt;1&gt;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w:t>
            </w:r>
            <w:r w:rsidR="00AB0542">
              <w:rPr>
                <w:rFonts w:ascii="Times New Roman" w:eastAsiaTheme="minorEastAsia" w:hint="eastAsia"/>
                <w:sz w:val="18"/>
                <w:szCs w:val="18"/>
              </w:rPr>
              <w:t xml:space="preserve">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1</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to </w:t>
            </w:r>
            <w:r w:rsidR="00AB0542">
              <w:rPr>
                <w:rFonts w:ascii="Times New Roman" w:eastAsiaTheme="minorEastAsia" w:hint="eastAsia"/>
                <w:sz w:val="18"/>
                <w:szCs w:val="18"/>
              </w:rPr>
              <w:t>PLCDSP whe</w:t>
            </w:r>
            <w:r w:rsidRPr="00401317">
              <w:rPr>
                <w:rFonts w:ascii="Times New Roman" w:eastAsiaTheme="minorEastAsia"/>
                <w:sz w:val="18"/>
                <w:szCs w:val="18"/>
              </w:rPr>
              <w:t>ther the</w:t>
            </w:r>
            <w:r w:rsidR="00AB0542">
              <w:rPr>
                <w:rFonts w:ascii="Times New Roman" w:eastAsiaTheme="minorEastAsia" w:hint="eastAsia"/>
                <w:sz w:val="18"/>
                <w:szCs w:val="18"/>
              </w:rPr>
              <w:t>PLCTOA7</w:t>
            </w:r>
            <w:r>
              <w:rPr>
                <w:rFonts w:ascii="Times New Roman" w:eastAsiaTheme="minorEastAsia" w:hint="eastAsia"/>
                <w:sz w:val="18"/>
                <w:szCs w:val="18"/>
              </w:rPr>
              <w:t xml:space="preserve"> IPCFLG&lt;1&gt;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AB0542">
        <w:trPr>
          <w:cantSplit/>
          <w:trHeight w:hRule="exact" w:val="1048"/>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AB0542" w:rsidP="00D4354C">
            <w:pPr>
              <w:pStyle w:val="ad"/>
              <w:rPr>
                <w:rFonts w:ascii="Times New Roman" w:eastAsiaTheme="minorEastAsia"/>
                <w:sz w:val="18"/>
                <w:szCs w:val="18"/>
              </w:rPr>
            </w:pPr>
            <w:r>
              <w:rPr>
                <w:rFonts w:ascii="Times New Roman" w:eastAsiaTheme="minorEastAsia" w:hint="eastAsia"/>
                <w:sz w:val="18"/>
                <w:szCs w:val="18"/>
              </w:rPr>
              <w:t>PLCTOA7</w:t>
            </w:r>
            <w:r w:rsidR="00D4354C">
              <w:rPr>
                <w:rFonts w:ascii="Times New Roman" w:eastAsiaTheme="minorEastAsia" w:hint="eastAsia"/>
                <w:sz w:val="18"/>
                <w:szCs w:val="18"/>
              </w:rPr>
              <w:t>IPCFLG&lt;0&gt;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PLCDSP to</w:t>
            </w:r>
            <w:r w:rsidR="00AB0542">
              <w:rPr>
                <w:rFonts w:ascii="Times New Roman" w:eastAsiaTheme="minorEastAsia" w:hint="eastAsia"/>
                <w:sz w:val="18"/>
                <w:szCs w:val="18"/>
              </w:rPr>
              <w:t xml:space="preserve"> A7</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0</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to </w:t>
            </w:r>
            <w:r w:rsidR="00AB0542">
              <w:rPr>
                <w:rFonts w:ascii="Times New Roman" w:eastAsiaTheme="minorEastAsia" w:hint="eastAsia"/>
                <w:sz w:val="18"/>
                <w:szCs w:val="18"/>
              </w:rPr>
              <w:t>PLCDSP whe</w:t>
            </w:r>
            <w:r w:rsidRPr="00401317">
              <w:rPr>
                <w:rFonts w:ascii="Times New Roman" w:eastAsiaTheme="minorEastAsia"/>
                <w:sz w:val="18"/>
                <w:szCs w:val="18"/>
              </w:rPr>
              <w:t>ther the</w:t>
            </w:r>
            <w:r w:rsidR="00AB0542">
              <w:rPr>
                <w:rFonts w:ascii="Times New Roman" w:eastAsiaTheme="minorEastAsia" w:hint="eastAsia"/>
                <w:sz w:val="18"/>
                <w:szCs w:val="18"/>
              </w:rPr>
              <w:t>PLCTOA7</w:t>
            </w:r>
            <w:r>
              <w:rPr>
                <w:rFonts w:ascii="Times New Roman" w:eastAsiaTheme="minorEastAsia" w:hint="eastAsia"/>
                <w:sz w:val="18"/>
                <w:szCs w:val="18"/>
              </w:rPr>
              <w:t xml:space="preserve"> IPCFLG&lt;0&gt;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bl>
    <w:p w:rsidR="00D4354C" w:rsidRPr="00FE2F52" w:rsidRDefault="00D4354C" w:rsidP="00D4354C"/>
    <w:p w:rsidR="00D4354C" w:rsidRDefault="00C32B3B" w:rsidP="00EC1A23">
      <w:pPr>
        <w:pStyle w:val="3"/>
        <w:numPr>
          <w:ilvl w:val="2"/>
          <w:numId w:val="18"/>
        </w:numPr>
      </w:pPr>
      <w:bookmarkStart w:id="2913" w:name="_Toc482273742"/>
      <w:r>
        <w:rPr>
          <w:rFonts w:hint="eastAsia"/>
        </w:rPr>
        <w:t>A7TOPLC</w:t>
      </w:r>
      <w:r w:rsidR="00D4354C">
        <w:rPr>
          <w:rFonts w:hint="eastAsia"/>
        </w:rPr>
        <w:t>IPCACK&lt;15:0&gt;</w:t>
      </w:r>
      <w:bookmarkEnd w:id="2913"/>
    </w:p>
    <w:p w:rsidR="00D4354C" w:rsidRDefault="00C32B3B" w:rsidP="00D4354C">
      <w:r>
        <w:rPr>
          <w:rFonts w:hint="eastAsia"/>
        </w:rPr>
        <w:t>A7</w:t>
      </w:r>
      <w:r w:rsidR="00D4354C">
        <w:rPr>
          <w:rFonts w:hint="eastAsia"/>
        </w:rPr>
        <w:t xml:space="preserve"> core to </w:t>
      </w:r>
      <w:r>
        <w:rPr>
          <w:rFonts w:hint="eastAsia"/>
        </w:rPr>
        <w:t>PLCDSP</w:t>
      </w:r>
      <w:r w:rsidR="00D4354C">
        <w:rPr>
          <w:rFonts w:hint="eastAsia"/>
        </w:rPr>
        <w:t xml:space="preserve"> core IPC event acknowledge register.</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31:16</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50671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15</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C32B3B" w:rsidP="00D4354C">
            <w:pPr>
              <w:pStyle w:val="ad"/>
              <w:rPr>
                <w:rFonts w:ascii="Times New Roman" w:eastAsiaTheme="minorEastAsia"/>
                <w:sz w:val="18"/>
                <w:szCs w:val="18"/>
              </w:rPr>
            </w:pPr>
            <w:r>
              <w:rPr>
                <w:rFonts w:ascii="Times New Roman" w:eastAsiaTheme="minorEastAsia" w:hint="eastAsia"/>
                <w:sz w:val="18"/>
                <w:szCs w:val="18"/>
              </w:rPr>
              <w:t>A7TOPLC</w:t>
            </w:r>
            <w:r w:rsidR="00D4354C">
              <w:rPr>
                <w:rFonts w:ascii="Times New Roman" w:eastAsiaTheme="minorEastAsia" w:hint="eastAsia"/>
                <w:sz w:val="18"/>
                <w:szCs w:val="18"/>
              </w:rPr>
              <w:t>IPCACK&lt;15&gt;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A7 to PLCDSP core</w:t>
            </w:r>
            <w:r w:rsidR="00D4354C" w:rsidRPr="007C2D0D">
              <w:rPr>
                <w:rFonts w:ascii="Times New Roman" w:eastAsiaTheme="minorEastAsia"/>
                <w:sz w:val="18"/>
                <w:szCs w:val="18"/>
              </w:rPr>
              <w:t xml:space="preserve"> IPC</w:t>
            </w:r>
            <w:r w:rsidR="00D4354C">
              <w:rPr>
                <w:rFonts w:ascii="Times New Roman" w:eastAsiaTheme="minorEastAsia" w:hint="eastAsia"/>
                <w:sz w:val="18"/>
                <w:szCs w:val="18"/>
              </w:rPr>
              <w:t xml:space="preserve"> event</w:t>
            </w:r>
            <w:r w:rsidR="00D4354C" w:rsidRPr="007C2D0D">
              <w:rPr>
                <w:rFonts w:ascii="Times New Roman" w:eastAsiaTheme="minorEastAsia"/>
                <w:sz w:val="18"/>
                <w:szCs w:val="18"/>
              </w:rPr>
              <w:t xml:space="preserve"> 15 </w:t>
            </w:r>
            <w:r w:rsidR="00D4354C">
              <w:rPr>
                <w:rFonts w:ascii="Times New Roman" w:eastAsiaTheme="minorEastAsia" w:hint="eastAsia"/>
                <w:sz w:val="18"/>
                <w:szCs w:val="18"/>
              </w:rPr>
              <w:t>acknowledge</w:t>
            </w:r>
            <w:r w:rsidR="00D4354C"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sidR="00C32B3B">
              <w:rPr>
                <w:rFonts w:ascii="Times New Roman" w:eastAsiaTheme="minorEastAsia" w:hint="eastAsia"/>
                <w:sz w:val="18"/>
                <w:szCs w:val="18"/>
              </w:rPr>
              <w:t>A7TOPLC</w:t>
            </w:r>
            <w:r>
              <w:rPr>
                <w:rFonts w:ascii="Times New Roman" w:eastAsiaTheme="minorEastAsia" w:hint="eastAsia"/>
                <w:sz w:val="18"/>
                <w:szCs w:val="18"/>
              </w:rPr>
              <w:t xml:space="preserve">IPCFLG&lt;15&gt; and </w:t>
            </w:r>
            <w:r w:rsidR="00C32B3B">
              <w:rPr>
                <w:rFonts w:ascii="Times New Roman" w:eastAsiaTheme="minorEastAsia" w:hint="eastAsia"/>
                <w:sz w:val="18"/>
                <w:szCs w:val="18"/>
              </w:rPr>
              <w:t>A7TOPLC</w:t>
            </w:r>
            <w:r>
              <w:rPr>
                <w:rFonts w:ascii="Times New Roman" w:eastAsiaTheme="minorEastAsia" w:hint="eastAsia"/>
                <w:sz w:val="18"/>
                <w:szCs w:val="18"/>
              </w:rPr>
              <w:t>IPCSTS&lt;15&gt;</w:t>
            </w:r>
            <w:r w:rsidR="00D73553">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sidR="00C32B3B">
              <w:rPr>
                <w:rFonts w:ascii="Times New Roman" w:eastAsiaTheme="minorEastAsia" w:hint="eastAsia"/>
                <w:sz w:val="18"/>
                <w:szCs w:val="18"/>
              </w:rPr>
              <w:t>A7</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C32B3B" w:rsidP="00D4354C">
            <w:pPr>
              <w:pStyle w:val="ad"/>
              <w:rPr>
                <w:rFonts w:ascii="Times New Roman" w:eastAsiaTheme="minorEastAsia"/>
                <w:sz w:val="18"/>
                <w:szCs w:val="18"/>
              </w:rPr>
            </w:pPr>
            <w:r>
              <w:rPr>
                <w:rFonts w:ascii="Times New Roman" w:eastAsiaTheme="minorEastAsia" w:hint="eastAsia"/>
                <w:sz w:val="18"/>
                <w:szCs w:val="18"/>
              </w:rPr>
              <w:t>A7TOPLC</w:t>
            </w:r>
            <w:r w:rsidR="00D4354C">
              <w:rPr>
                <w:rFonts w:ascii="Times New Roman" w:eastAsiaTheme="minorEastAsia" w:hint="eastAsia"/>
                <w:sz w:val="18"/>
                <w:szCs w:val="18"/>
              </w:rPr>
              <w:t>IPCACK&lt;14&gt;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A7 to PLCDSP core</w:t>
            </w:r>
            <w:r w:rsidR="00D4354C" w:rsidRPr="007C2D0D">
              <w:rPr>
                <w:rFonts w:ascii="Times New Roman" w:eastAsiaTheme="minorEastAsia"/>
                <w:sz w:val="18"/>
                <w:szCs w:val="18"/>
              </w:rPr>
              <w:t xml:space="preserve"> IPC</w:t>
            </w:r>
            <w:r w:rsidR="00D4354C">
              <w:rPr>
                <w:rFonts w:ascii="Times New Roman" w:eastAsiaTheme="minorEastAsia" w:hint="eastAsia"/>
                <w:sz w:val="18"/>
                <w:szCs w:val="18"/>
              </w:rPr>
              <w:t xml:space="preserve"> 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14</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acknowledge</w:t>
            </w:r>
            <w:r w:rsidR="00D4354C"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sidR="00C32B3B">
              <w:rPr>
                <w:rFonts w:ascii="Times New Roman" w:eastAsiaTheme="minorEastAsia" w:hint="eastAsia"/>
                <w:sz w:val="18"/>
                <w:szCs w:val="18"/>
              </w:rPr>
              <w:t>A7TOPLC</w:t>
            </w:r>
            <w:r>
              <w:rPr>
                <w:rFonts w:ascii="Times New Roman" w:eastAsiaTheme="minorEastAsia" w:hint="eastAsia"/>
                <w:sz w:val="18"/>
                <w:szCs w:val="18"/>
              </w:rPr>
              <w:t xml:space="preserve">IPCFLG&lt;14&gt; and </w:t>
            </w:r>
            <w:r w:rsidR="00C32B3B">
              <w:rPr>
                <w:rFonts w:ascii="Times New Roman" w:eastAsiaTheme="minorEastAsia" w:hint="eastAsia"/>
                <w:sz w:val="18"/>
                <w:szCs w:val="18"/>
              </w:rPr>
              <w:t>A7TOPLC</w:t>
            </w:r>
            <w:r>
              <w:rPr>
                <w:rFonts w:ascii="Times New Roman" w:eastAsiaTheme="minorEastAsia" w:hint="eastAsia"/>
                <w:sz w:val="18"/>
                <w:szCs w:val="18"/>
              </w:rPr>
              <w:t>IPCSTS&lt;14&gt;</w:t>
            </w:r>
            <w:r w:rsidR="00D73553">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sidR="00C32B3B">
              <w:rPr>
                <w:rFonts w:ascii="Times New Roman" w:eastAsiaTheme="minorEastAsia" w:hint="eastAsia"/>
                <w:sz w:val="18"/>
                <w:szCs w:val="18"/>
              </w:rPr>
              <w:t>A7</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13</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C32B3B" w:rsidP="00D4354C">
            <w:pPr>
              <w:pStyle w:val="ad"/>
              <w:rPr>
                <w:rFonts w:ascii="Times New Roman" w:eastAsiaTheme="minorEastAsia"/>
                <w:sz w:val="18"/>
                <w:szCs w:val="18"/>
              </w:rPr>
            </w:pPr>
            <w:r>
              <w:rPr>
                <w:rFonts w:ascii="Times New Roman" w:eastAsiaTheme="minorEastAsia" w:hint="eastAsia"/>
                <w:sz w:val="18"/>
                <w:szCs w:val="18"/>
              </w:rPr>
              <w:t>A7TOPLC</w:t>
            </w:r>
            <w:r w:rsidR="00D4354C">
              <w:rPr>
                <w:rFonts w:ascii="Times New Roman" w:eastAsiaTheme="minorEastAsia" w:hint="eastAsia"/>
                <w:sz w:val="18"/>
                <w:szCs w:val="18"/>
              </w:rPr>
              <w:t>IPCACK&lt;13&gt;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A7 to PLCDSP core</w:t>
            </w:r>
            <w:r w:rsidR="00D4354C" w:rsidRPr="007C2D0D">
              <w:rPr>
                <w:rFonts w:ascii="Times New Roman" w:eastAsiaTheme="minorEastAsia"/>
                <w:sz w:val="18"/>
                <w:szCs w:val="18"/>
              </w:rPr>
              <w:t xml:space="preserve"> IPC</w:t>
            </w:r>
            <w:r w:rsidR="00D4354C">
              <w:rPr>
                <w:rFonts w:ascii="Times New Roman" w:eastAsiaTheme="minorEastAsia" w:hint="eastAsia"/>
                <w:sz w:val="18"/>
                <w:szCs w:val="18"/>
              </w:rPr>
              <w:t xml:space="preserve"> event</w:t>
            </w:r>
            <w:r w:rsidR="00D4354C" w:rsidRPr="007C2D0D">
              <w:rPr>
                <w:rFonts w:ascii="Times New Roman" w:eastAsiaTheme="minorEastAsia"/>
                <w:sz w:val="18"/>
                <w:szCs w:val="18"/>
              </w:rPr>
              <w:t xml:space="preserve"> 1</w:t>
            </w:r>
            <w:r w:rsidR="00D4354C">
              <w:rPr>
                <w:rFonts w:ascii="Times New Roman" w:eastAsiaTheme="minorEastAsia" w:hint="eastAsia"/>
                <w:sz w:val="18"/>
                <w:szCs w:val="18"/>
              </w:rPr>
              <w:t>3</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acknowledge</w:t>
            </w:r>
            <w:r w:rsidR="00D4354C"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sidR="00C32B3B">
              <w:rPr>
                <w:rFonts w:ascii="Times New Roman" w:eastAsiaTheme="minorEastAsia" w:hint="eastAsia"/>
                <w:sz w:val="18"/>
                <w:szCs w:val="18"/>
              </w:rPr>
              <w:t>A7TOPLC</w:t>
            </w:r>
            <w:r>
              <w:rPr>
                <w:rFonts w:ascii="Times New Roman" w:eastAsiaTheme="minorEastAsia" w:hint="eastAsia"/>
                <w:sz w:val="18"/>
                <w:szCs w:val="18"/>
              </w:rPr>
              <w:t xml:space="preserve">IPCFLG&lt;13&gt; and </w:t>
            </w:r>
            <w:r w:rsidR="00C32B3B">
              <w:rPr>
                <w:rFonts w:ascii="Times New Roman" w:eastAsiaTheme="minorEastAsia" w:hint="eastAsia"/>
                <w:sz w:val="18"/>
                <w:szCs w:val="18"/>
              </w:rPr>
              <w:t>A7TOPLC</w:t>
            </w:r>
            <w:r>
              <w:rPr>
                <w:rFonts w:ascii="Times New Roman" w:eastAsiaTheme="minorEastAsia" w:hint="eastAsia"/>
                <w:sz w:val="18"/>
                <w:szCs w:val="18"/>
              </w:rPr>
              <w:t>IPCSTS&lt;13&gt;</w:t>
            </w:r>
            <w:r w:rsidR="00D73553">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sidR="00C32B3B">
              <w:rPr>
                <w:rFonts w:ascii="Times New Roman" w:eastAsiaTheme="minorEastAsia" w:hint="eastAsia"/>
                <w:sz w:val="18"/>
                <w:szCs w:val="18"/>
              </w:rPr>
              <w:t>A7</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C32B3B" w:rsidP="00D4354C">
            <w:pPr>
              <w:pStyle w:val="ad"/>
              <w:rPr>
                <w:rFonts w:ascii="Times New Roman" w:eastAsiaTheme="minorEastAsia"/>
                <w:sz w:val="18"/>
                <w:szCs w:val="18"/>
              </w:rPr>
            </w:pPr>
            <w:r>
              <w:rPr>
                <w:rFonts w:ascii="Times New Roman" w:eastAsiaTheme="minorEastAsia" w:hint="eastAsia"/>
                <w:sz w:val="18"/>
                <w:szCs w:val="18"/>
              </w:rPr>
              <w:t>A7TOPLC</w:t>
            </w:r>
            <w:r w:rsidR="00D4354C">
              <w:rPr>
                <w:rFonts w:ascii="Times New Roman" w:eastAsiaTheme="minorEastAsia" w:hint="eastAsia"/>
                <w:sz w:val="18"/>
                <w:szCs w:val="18"/>
              </w:rPr>
              <w:t>IPCACK&lt;12&gt;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A7 to PLCDSP core</w:t>
            </w:r>
            <w:r w:rsidR="00D4354C" w:rsidRPr="007C2D0D">
              <w:rPr>
                <w:rFonts w:ascii="Times New Roman" w:eastAsiaTheme="minorEastAsia"/>
                <w:sz w:val="18"/>
                <w:szCs w:val="18"/>
              </w:rPr>
              <w:t xml:space="preserve"> IPC</w:t>
            </w:r>
            <w:r w:rsidR="00D4354C">
              <w:rPr>
                <w:rFonts w:ascii="Times New Roman" w:eastAsiaTheme="minorEastAsia" w:hint="eastAsia"/>
                <w:sz w:val="18"/>
                <w:szCs w:val="18"/>
              </w:rPr>
              <w:t xml:space="preserve"> event</w:t>
            </w:r>
            <w:r w:rsidR="00D4354C" w:rsidRPr="007C2D0D">
              <w:rPr>
                <w:rFonts w:ascii="Times New Roman" w:eastAsiaTheme="minorEastAsia"/>
                <w:sz w:val="18"/>
                <w:szCs w:val="18"/>
              </w:rPr>
              <w:t xml:space="preserve"> 1</w:t>
            </w:r>
            <w:r w:rsidR="00D4354C">
              <w:rPr>
                <w:rFonts w:ascii="Times New Roman" w:eastAsiaTheme="minorEastAsia" w:hint="eastAsia"/>
                <w:sz w:val="18"/>
                <w:szCs w:val="18"/>
              </w:rPr>
              <w:t>2</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acknowledge</w:t>
            </w:r>
            <w:r w:rsidR="00D4354C"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sidR="00C32B3B">
              <w:rPr>
                <w:rFonts w:ascii="Times New Roman" w:eastAsiaTheme="minorEastAsia" w:hint="eastAsia"/>
                <w:sz w:val="18"/>
                <w:szCs w:val="18"/>
              </w:rPr>
              <w:t>A7TOPLC</w:t>
            </w:r>
            <w:r>
              <w:rPr>
                <w:rFonts w:ascii="Times New Roman" w:eastAsiaTheme="minorEastAsia" w:hint="eastAsia"/>
                <w:sz w:val="18"/>
                <w:szCs w:val="18"/>
              </w:rPr>
              <w:t xml:space="preserve">IPCFLG&lt;12&gt; and </w:t>
            </w:r>
            <w:r w:rsidR="00C32B3B">
              <w:rPr>
                <w:rFonts w:ascii="Times New Roman" w:eastAsiaTheme="minorEastAsia" w:hint="eastAsia"/>
                <w:sz w:val="18"/>
                <w:szCs w:val="18"/>
              </w:rPr>
              <w:t>A7TOPLC</w:t>
            </w:r>
            <w:r>
              <w:rPr>
                <w:rFonts w:ascii="Times New Roman" w:eastAsiaTheme="minorEastAsia" w:hint="eastAsia"/>
                <w:sz w:val="18"/>
                <w:szCs w:val="18"/>
              </w:rPr>
              <w:t>IPCSTS&lt;12&gt;</w:t>
            </w:r>
            <w:r w:rsidR="00D73553">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sidR="00C32B3B">
              <w:rPr>
                <w:rFonts w:ascii="Times New Roman" w:eastAsiaTheme="minorEastAsia" w:hint="eastAsia"/>
                <w:sz w:val="18"/>
                <w:szCs w:val="18"/>
              </w:rPr>
              <w:t>A7</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11</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C32B3B" w:rsidP="00D4354C">
            <w:pPr>
              <w:pStyle w:val="ad"/>
              <w:rPr>
                <w:rFonts w:ascii="Times New Roman" w:eastAsiaTheme="minorEastAsia"/>
                <w:sz w:val="18"/>
                <w:szCs w:val="18"/>
              </w:rPr>
            </w:pPr>
            <w:r>
              <w:rPr>
                <w:rFonts w:ascii="Times New Roman" w:eastAsiaTheme="minorEastAsia" w:hint="eastAsia"/>
                <w:sz w:val="18"/>
                <w:szCs w:val="18"/>
              </w:rPr>
              <w:t>A7TOPLC</w:t>
            </w:r>
            <w:r w:rsidR="00D4354C">
              <w:rPr>
                <w:rFonts w:ascii="Times New Roman" w:eastAsiaTheme="minorEastAsia" w:hint="eastAsia"/>
                <w:sz w:val="18"/>
                <w:szCs w:val="18"/>
              </w:rPr>
              <w:t>IPCACK&lt;11&gt;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A7 to PLCDSP core</w:t>
            </w:r>
            <w:r w:rsidR="00D4354C" w:rsidRPr="007C2D0D">
              <w:rPr>
                <w:rFonts w:ascii="Times New Roman" w:eastAsiaTheme="minorEastAsia"/>
                <w:sz w:val="18"/>
                <w:szCs w:val="18"/>
              </w:rPr>
              <w:t xml:space="preserve"> IPC</w:t>
            </w:r>
            <w:r w:rsidR="00D4354C">
              <w:rPr>
                <w:rFonts w:ascii="Times New Roman" w:eastAsiaTheme="minorEastAsia" w:hint="eastAsia"/>
                <w:sz w:val="18"/>
                <w:szCs w:val="18"/>
              </w:rPr>
              <w:t xml:space="preserve"> event</w:t>
            </w:r>
            <w:r w:rsidR="00D4354C" w:rsidRPr="007C2D0D">
              <w:rPr>
                <w:rFonts w:ascii="Times New Roman" w:eastAsiaTheme="minorEastAsia"/>
                <w:sz w:val="18"/>
                <w:szCs w:val="18"/>
              </w:rPr>
              <w:t xml:space="preserve"> 1</w:t>
            </w:r>
            <w:r w:rsidR="00D4354C">
              <w:rPr>
                <w:rFonts w:ascii="Times New Roman" w:eastAsiaTheme="minorEastAsia" w:hint="eastAsia"/>
                <w:sz w:val="18"/>
                <w:szCs w:val="18"/>
              </w:rPr>
              <w:t>1</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acknowledge</w:t>
            </w:r>
            <w:r w:rsidR="00D4354C"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sidR="00C32B3B">
              <w:rPr>
                <w:rFonts w:ascii="Times New Roman" w:eastAsiaTheme="minorEastAsia" w:hint="eastAsia"/>
                <w:sz w:val="18"/>
                <w:szCs w:val="18"/>
              </w:rPr>
              <w:t>A7TOPLC</w:t>
            </w:r>
            <w:r>
              <w:rPr>
                <w:rFonts w:ascii="Times New Roman" w:eastAsiaTheme="minorEastAsia" w:hint="eastAsia"/>
                <w:sz w:val="18"/>
                <w:szCs w:val="18"/>
              </w:rPr>
              <w:t xml:space="preserve">IPCFLG&lt;11&gt; and </w:t>
            </w:r>
            <w:r w:rsidR="00C32B3B">
              <w:rPr>
                <w:rFonts w:ascii="Times New Roman" w:eastAsiaTheme="minorEastAsia" w:hint="eastAsia"/>
                <w:sz w:val="18"/>
                <w:szCs w:val="18"/>
              </w:rPr>
              <w:t>A7TOPLC</w:t>
            </w:r>
            <w:r>
              <w:rPr>
                <w:rFonts w:ascii="Times New Roman" w:eastAsiaTheme="minorEastAsia" w:hint="eastAsia"/>
                <w:sz w:val="18"/>
                <w:szCs w:val="18"/>
              </w:rPr>
              <w:t>IPCSTS&lt;11&gt;</w:t>
            </w:r>
            <w:r w:rsidR="00D73553">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sidR="00C32B3B">
              <w:rPr>
                <w:rFonts w:ascii="Times New Roman" w:eastAsiaTheme="minorEastAsia" w:hint="eastAsia"/>
                <w:sz w:val="18"/>
                <w:szCs w:val="18"/>
              </w:rPr>
              <w:t>A7</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C32B3B" w:rsidP="00D4354C">
            <w:pPr>
              <w:pStyle w:val="ad"/>
              <w:rPr>
                <w:rFonts w:ascii="Times New Roman" w:eastAsiaTheme="minorEastAsia"/>
                <w:sz w:val="18"/>
                <w:szCs w:val="18"/>
              </w:rPr>
            </w:pPr>
            <w:r>
              <w:rPr>
                <w:rFonts w:ascii="Times New Roman" w:eastAsiaTheme="minorEastAsia" w:hint="eastAsia"/>
                <w:sz w:val="18"/>
                <w:szCs w:val="18"/>
              </w:rPr>
              <w:t>A7TOPLC</w:t>
            </w:r>
            <w:r w:rsidR="00D4354C">
              <w:rPr>
                <w:rFonts w:ascii="Times New Roman" w:eastAsiaTheme="minorEastAsia" w:hint="eastAsia"/>
                <w:sz w:val="18"/>
                <w:szCs w:val="18"/>
              </w:rPr>
              <w:t>IPCACK&lt;10&gt;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A7 to PLCDSP core</w:t>
            </w:r>
            <w:r w:rsidR="00D4354C" w:rsidRPr="007C2D0D">
              <w:rPr>
                <w:rFonts w:ascii="Times New Roman" w:eastAsiaTheme="minorEastAsia"/>
                <w:sz w:val="18"/>
                <w:szCs w:val="18"/>
              </w:rPr>
              <w:t xml:space="preserve"> IPC</w:t>
            </w:r>
            <w:r w:rsidR="00D4354C">
              <w:rPr>
                <w:rFonts w:ascii="Times New Roman" w:eastAsiaTheme="minorEastAsia" w:hint="eastAsia"/>
                <w:sz w:val="18"/>
                <w:szCs w:val="18"/>
              </w:rPr>
              <w:t xml:space="preserve"> event</w:t>
            </w:r>
            <w:r w:rsidR="00D4354C" w:rsidRPr="007C2D0D">
              <w:rPr>
                <w:rFonts w:ascii="Times New Roman" w:eastAsiaTheme="minorEastAsia"/>
                <w:sz w:val="18"/>
                <w:szCs w:val="18"/>
              </w:rPr>
              <w:t xml:space="preserve"> 1</w:t>
            </w:r>
            <w:r w:rsidR="00D4354C">
              <w:rPr>
                <w:rFonts w:ascii="Times New Roman" w:eastAsiaTheme="minorEastAsia" w:hint="eastAsia"/>
                <w:sz w:val="18"/>
                <w:szCs w:val="18"/>
              </w:rPr>
              <w:t>0</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acknowledge</w:t>
            </w:r>
            <w:r w:rsidR="00D4354C"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sidR="00C32B3B">
              <w:rPr>
                <w:rFonts w:ascii="Times New Roman" w:eastAsiaTheme="minorEastAsia" w:hint="eastAsia"/>
                <w:sz w:val="18"/>
                <w:szCs w:val="18"/>
              </w:rPr>
              <w:t>A7TOPLC</w:t>
            </w:r>
            <w:r>
              <w:rPr>
                <w:rFonts w:ascii="Times New Roman" w:eastAsiaTheme="minorEastAsia" w:hint="eastAsia"/>
                <w:sz w:val="18"/>
                <w:szCs w:val="18"/>
              </w:rPr>
              <w:t xml:space="preserve">IPCFLG&lt;10&gt; and </w:t>
            </w:r>
            <w:r w:rsidR="00C32B3B">
              <w:rPr>
                <w:rFonts w:ascii="Times New Roman" w:eastAsiaTheme="minorEastAsia" w:hint="eastAsia"/>
                <w:sz w:val="18"/>
                <w:szCs w:val="18"/>
              </w:rPr>
              <w:t>A7TOPLC</w:t>
            </w:r>
            <w:r>
              <w:rPr>
                <w:rFonts w:ascii="Times New Roman" w:eastAsiaTheme="minorEastAsia" w:hint="eastAsia"/>
                <w:sz w:val="18"/>
                <w:szCs w:val="18"/>
              </w:rPr>
              <w:t>IPCSTS&lt;10&gt;</w:t>
            </w:r>
            <w:r w:rsidR="00D73553">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sidR="00C32B3B">
              <w:rPr>
                <w:rFonts w:ascii="Times New Roman" w:eastAsiaTheme="minorEastAsia" w:hint="eastAsia"/>
                <w:sz w:val="18"/>
                <w:szCs w:val="18"/>
              </w:rPr>
              <w:t>A7</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9</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C32B3B" w:rsidP="00D4354C">
            <w:pPr>
              <w:pStyle w:val="ad"/>
              <w:rPr>
                <w:rFonts w:ascii="Times New Roman" w:eastAsiaTheme="minorEastAsia"/>
                <w:sz w:val="18"/>
                <w:szCs w:val="18"/>
              </w:rPr>
            </w:pPr>
            <w:r>
              <w:rPr>
                <w:rFonts w:ascii="Times New Roman" w:eastAsiaTheme="minorEastAsia" w:hint="eastAsia"/>
                <w:sz w:val="18"/>
                <w:szCs w:val="18"/>
              </w:rPr>
              <w:t>A7TOPLC</w:t>
            </w:r>
            <w:r w:rsidR="00D4354C">
              <w:rPr>
                <w:rFonts w:ascii="Times New Roman" w:eastAsiaTheme="minorEastAsia" w:hint="eastAsia"/>
                <w:sz w:val="18"/>
                <w:szCs w:val="18"/>
              </w:rPr>
              <w:t>IPCACK&lt;9</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A7 to PLCDSP core</w:t>
            </w:r>
            <w:r w:rsidR="00D4354C" w:rsidRPr="007C2D0D">
              <w:rPr>
                <w:rFonts w:ascii="Times New Roman" w:eastAsiaTheme="minorEastAsia"/>
                <w:sz w:val="18"/>
                <w:szCs w:val="18"/>
              </w:rPr>
              <w:t xml:space="preserve"> IPC</w:t>
            </w:r>
            <w:r w:rsidR="00D4354C">
              <w:rPr>
                <w:rFonts w:ascii="Times New Roman" w:eastAsiaTheme="minorEastAsia" w:hint="eastAsia"/>
                <w:sz w:val="18"/>
                <w:szCs w:val="18"/>
              </w:rPr>
              <w:t xml:space="preserve"> 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9</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acknowledge</w:t>
            </w:r>
            <w:r w:rsidR="00D4354C"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sidR="00C32B3B">
              <w:rPr>
                <w:rFonts w:ascii="Times New Roman" w:eastAsiaTheme="minorEastAsia" w:hint="eastAsia"/>
                <w:sz w:val="18"/>
                <w:szCs w:val="18"/>
              </w:rPr>
              <w:t>A7TOPLC</w:t>
            </w:r>
            <w:r>
              <w:rPr>
                <w:rFonts w:ascii="Times New Roman" w:eastAsiaTheme="minorEastAsia" w:hint="eastAsia"/>
                <w:sz w:val="18"/>
                <w:szCs w:val="18"/>
              </w:rPr>
              <w:t xml:space="preserve">IPCFLG&lt;9&gt; and </w:t>
            </w:r>
            <w:r w:rsidR="00C32B3B">
              <w:rPr>
                <w:rFonts w:ascii="Times New Roman" w:eastAsiaTheme="minorEastAsia" w:hint="eastAsia"/>
                <w:sz w:val="18"/>
                <w:szCs w:val="18"/>
              </w:rPr>
              <w:t>A7TOPLC</w:t>
            </w:r>
            <w:r>
              <w:rPr>
                <w:rFonts w:ascii="Times New Roman" w:eastAsiaTheme="minorEastAsia" w:hint="eastAsia"/>
                <w:sz w:val="18"/>
                <w:szCs w:val="18"/>
              </w:rPr>
              <w:t>IPCSTS&lt;9&gt;</w:t>
            </w:r>
            <w:r w:rsidR="00D73553">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sidR="00C32B3B">
              <w:rPr>
                <w:rFonts w:ascii="Times New Roman" w:eastAsiaTheme="minorEastAsia" w:hint="eastAsia"/>
                <w:sz w:val="18"/>
                <w:szCs w:val="18"/>
              </w:rPr>
              <w:t>A7</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lastRenderedPageBreak/>
              <w:t>8</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C32B3B" w:rsidP="00D4354C">
            <w:pPr>
              <w:pStyle w:val="ad"/>
              <w:rPr>
                <w:rFonts w:ascii="Times New Roman" w:eastAsiaTheme="minorEastAsia"/>
                <w:sz w:val="18"/>
                <w:szCs w:val="18"/>
              </w:rPr>
            </w:pPr>
            <w:r>
              <w:rPr>
                <w:rFonts w:ascii="Times New Roman" w:eastAsiaTheme="minorEastAsia" w:hint="eastAsia"/>
                <w:sz w:val="18"/>
                <w:szCs w:val="18"/>
              </w:rPr>
              <w:t>A7TOPLC</w:t>
            </w:r>
            <w:r w:rsidR="00D4354C">
              <w:rPr>
                <w:rFonts w:ascii="Times New Roman" w:eastAsiaTheme="minorEastAsia" w:hint="eastAsia"/>
                <w:sz w:val="18"/>
                <w:szCs w:val="18"/>
              </w:rPr>
              <w:t>IPCACK&lt;8&gt;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A7 to PLCDSP core</w:t>
            </w:r>
            <w:r w:rsidR="00D4354C" w:rsidRPr="007C2D0D">
              <w:rPr>
                <w:rFonts w:ascii="Times New Roman" w:eastAsiaTheme="minorEastAsia"/>
                <w:sz w:val="18"/>
                <w:szCs w:val="18"/>
              </w:rPr>
              <w:t xml:space="preserve"> IPC</w:t>
            </w:r>
            <w:r w:rsidR="00D4354C">
              <w:rPr>
                <w:rFonts w:ascii="Times New Roman" w:eastAsiaTheme="minorEastAsia" w:hint="eastAsia"/>
                <w:sz w:val="18"/>
                <w:szCs w:val="18"/>
              </w:rPr>
              <w:t xml:space="preserve"> 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8</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acknowledge</w:t>
            </w:r>
            <w:r w:rsidR="00D4354C"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sidR="00C32B3B">
              <w:rPr>
                <w:rFonts w:ascii="Times New Roman" w:eastAsiaTheme="minorEastAsia" w:hint="eastAsia"/>
                <w:sz w:val="18"/>
                <w:szCs w:val="18"/>
              </w:rPr>
              <w:t>A7TOPLC</w:t>
            </w:r>
            <w:r>
              <w:rPr>
                <w:rFonts w:ascii="Times New Roman" w:eastAsiaTheme="minorEastAsia" w:hint="eastAsia"/>
                <w:sz w:val="18"/>
                <w:szCs w:val="18"/>
              </w:rPr>
              <w:t xml:space="preserve">IPCFLG&lt;8&gt; and </w:t>
            </w:r>
            <w:r w:rsidR="00C32B3B">
              <w:rPr>
                <w:rFonts w:ascii="Times New Roman" w:eastAsiaTheme="minorEastAsia" w:hint="eastAsia"/>
                <w:sz w:val="18"/>
                <w:szCs w:val="18"/>
              </w:rPr>
              <w:t>A7TOPLC</w:t>
            </w:r>
            <w:r>
              <w:rPr>
                <w:rFonts w:ascii="Times New Roman" w:eastAsiaTheme="minorEastAsia" w:hint="eastAsia"/>
                <w:sz w:val="18"/>
                <w:szCs w:val="18"/>
              </w:rPr>
              <w:t>IPCSTS&lt;8&gt;</w:t>
            </w:r>
            <w:r w:rsidR="00D73553">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sidR="00C32B3B">
              <w:rPr>
                <w:rFonts w:ascii="Times New Roman" w:eastAsiaTheme="minorEastAsia" w:hint="eastAsia"/>
                <w:sz w:val="18"/>
                <w:szCs w:val="18"/>
              </w:rPr>
              <w:t>A7</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7</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C32B3B" w:rsidP="00D4354C">
            <w:pPr>
              <w:pStyle w:val="ad"/>
              <w:rPr>
                <w:rFonts w:ascii="Times New Roman" w:eastAsiaTheme="minorEastAsia"/>
                <w:sz w:val="18"/>
                <w:szCs w:val="18"/>
              </w:rPr>
            </w:pPr>
            <w:r>
              <w:rPr>
                <w:rFonts w:ascii="Times New Roman" w:eastAsiaTheme="minorEastAsia" w:hint="eastAsia"/>
                <w:sz w:val="18"/>
                <w:szCs w:val="18"/>
              </w:rPr>
              <w:t>A7TOPLC</w:t>
            </w:r>
            <w:r w:rsidR="00D4354C">
              <w:rPr>
                <w:rFonts w:ascii="Times New Roman" w:eastAsiaTheme="minorEastAsia" w:hint="eastAsia"/>
                <w:sz w:val="18"/>
                <w:szCs w:val="18"/>
              </w:rPr>
              <w:t>IPCACK&lt;7&gt;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A7 to PLCDSP core</w:t>
            </w:r>
            <w:r w:rsidR="00D4354C" w:rsidRPr="007C2D0D">
              <w:rPr>
                <w:rFonts w:ascii="Times New Roman" w:eastAsiaTheme="minorEastAsia"/>
                <w:sz w:val="18"/>
                <w:szCs w:val="18"/>
              </w:rPr>
              <w:t xml:space="preserve"> IPC</w:t>
            </w:r>
            <w:r w:rsidR="00D4354C">
              <w:rPr>
                <w:rFonts w:ascii="Times New Roman" w:eastAsiaTheme="minorEastAsia" w:hint="eastAsia"/>
                <w:sz w:val="18"/>
                <w:szCs w:val="18"/>
              </w:rPr>
              <w:t xml:space="preserve"> 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7</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acknowledge</w:t>
            </w:r>
            <w:r w:rsidR="00D4354C"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sidR="00C32B3B">
              <w:rPr>
                <w:rFonts w:ascii="Times New Roman" w:eastAsiaTheme="minorEastAsia" w:hint="eastAsia"/>
                <w:sz w:val="18"/>
                <w:szCs w:val="18"/>
              </w:rPr>
              <w:t>A7TOPLC</w:t>
            </w:r>
            <w:r>
              <w:rPr>
                <w:rFonts w:ascii="Times New Roman" w:eastAsiaTheme="minorEastAsia" w:hint="eastAsia"/>
                <w:sz w:val="18"/>
                <w:szCs w:val="18"/>
              </w:rPr>
              <w:t xml:space="preserve">IPCFLG&lt;7&gt; and </w:t>
            </w:r>
            <w:r w:rsidR="00C32B3B">
              <w:rPr>
                <w:rFonts w:ascii="Times New Roman" w:eastAsiaTheme="minorEastAsia" w:hint="eastAsia"/>
                <w:sz w:val="18"/>
                <w:szCs w:val="18"/>
              </w:rPr>
              <w:t>A7TOPLC</w:t>
            </w:r>
            <w:r>
              <w:rPr>
                <w:rFonts w:ascii="Times New Roman" w:eastAsiaTheme="minorEastAsia" w:hint="eastAsia"/>
                <w:sz w:val="18"/>
                <w:szCs w:val="18"/>
              </w:rPr>
              <w:t>IPCSTS&lt;7&gt;</w:t>
            </w:r>
            <w:r w:rsidR="00D73553">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sidR="00C32B3B">
              <w:rPr>
                <w:rFonts w:ascii="Times New Roman" w:eastAsiaTheme="minorEastAsia" w:hint="eastAsia"/>
                <w:sz w:val="18"/>
                <w:szCs w:val="18"/>
              </w:rPr>
              <w:t>A7</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6</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C32B3B" w:rsidP="00D4354C">
            <w:pPr>
              <w:pStyle w:val="ad"/>
              <w:rPr>
                <w:rFonts w:ascii="Times New Roman" w:eastAsiaTheme="minorEastAsia"/>
                <w:sz w:val="18"/>
                <w:szCs w:val="18"/>
              </w:rPr>
            </w:pPr>
            <w:r>
              <w:rPr>
                <w:rFonts w:ascii="Times New Roman" w:eastAsiaTheme="minorEastAsia" w:hint="eastAsia"/>
                <w:sz w:val="18"/>
                <w:szCs w:val="18"/>
              </w:rPr>
              <w:t>A7TOPLC</w:t>
            </w:r>
            <w:r w:rsidR="00D4354C">
              <w:rPr>
                <w:rFonts w:ascii="Times New Roman" w:eastAsiaTheme="minorEastAsia" w:hint="eastAsia"/>
                <w:sz w:val="18"/>
                <w:szCs w:val="18"/>
              </w:rPr>
              <w:t>IPCACK&lt;6&gt;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A7 to PLCDSP core</w:t>
            </w:r>
            <w:r w:rsidR="00D4354C" w:rsidRPr="007C2D0D">
              <w:rPr>
                <w:rFonts w:ascii="Times New Roman" w:eastAsiaTheme="minorEastAsia"/>
                <w:sz w:val="18"/>
                <w:szCs w:val="18"/>
              </w:rPr>
              <w:t xml:space="preserve"> IPC</w:t>
            </w:r>
            <w:r w:rsidR="00D4354C">
              <w:rPr>
                <w:rFonts w:ascii="Times New Roman" w:eastAsiaTheme="minorEastAsia" w:hint="eastAsia"/>
                <w:sz w:val="18"/>
                <w:szCs w:val="18"/>
              </w:rPr>
              <w:t xml:space="preserve"> 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6</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acknowledge</w:t>
            </w:r>
            <w:r w:rsidR="00D4354C"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sidR="00C32B3B">
              <w:rPr>
                <w:rFonts w:ascii="Times New Roman" w:eastAsiaTheme="minorEastAsia" w:hint="eastAsia"/>
                <w:sz w:val="18"/>
                <w:szCs w:val="18"/>
              </w:rPr>
              <w:t>A7TOPLC</w:t>
            </w:r>
            <w:r>
              <w:rPr>
                <w:rFonts w:ascii="Times New Roman" w:eastAsiaTheme="minorEastAsia" w:hint="eastAsia"/>
                <w:sz w:val="18"/>
                <w:szCs w:val="18"/>
              </w:rPr>
              <w:t xml:space="preserve">IPCFLG&lt;6&gt; and </w:t>
            </w:r>
            <w:r w:rsidR="00C32B3B">
              <w:rPr>
                <w:rFonts w:ascii="Times New Roman" w:eastAsiaTheme="minorEastAsia" w:hint="eastAsia"/>
                <w:sz w:val="18"/>
                <w:szCs w:val="18"/>
              </w:rPr>
              <w:t>A7TOPLC</w:t>
            </w:r>
            <w:r>
              <w:rPr>
                <w:rFonts w:ascii="Times New Roman" w:eastAsiaTheme="minorEastAsia" w:hint="eastAsia"/>
                <w:sz w:val="18"/>
                <w:szCs w:val="18"/>
              </w:rPr>
              <w:t>IPCSTS&lt;6&gt;</w:t>
            </w:r>
            <w:r w:rsidR="00D73553">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sidR="00C32B3B">
              <w:rPr>
                <w:rFonts w:ascii="Times New Roman" w:eastAsiaTheme="minorEastAsia" w:hint="eastAsia"/>
                <w:sz w:val="18"/>
                <w:szCs w:val="18"/>
              </w:rPr>
              <w:t>A7</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5</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C32B3B" w:rsidP="00D4354C">
            <w:pPr>
              <w:pStyle w:val="ad"/>
              <w:rPr>
                <w:rFonts w:ascii="Times New Roman" w:eastAsiaTheme="minorEastAsia"/>
                <w:sz w:val="18"/>
                <w:szCs w:val="18"/>
              </w:rPr>
            </w:pPr>
            <w:r>
              <w:rPr>
                <w:rFonts w:ascii="Times New Roman" w:eastAsiaTheme="minorEastAsia" w:hint="eastAsia"/>
                <w:sz w:val="18"/>
                <w:szCs w:val="18"/>
              </w:rPr>
              <w:t>A7TOPLC</w:t>
            </w:r>
            <w:r w:rsidR="00D4354C">
              <w:rPr>
                <w:rFonts w:ascii="Times New Roman" w:eastAsiaTheme="minorEastAsia" w:hint="eastAsia"/>
                <w:sz w:val="18"/>
                <w:szCs w:val="18"/>
              </w:rPr>
              <w:t>IPCACK&lt;5&gt;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A7 to PLCDSP core</w:t>
            </w:r>
            <w:r w:rsidR="00D4354C" w:rsidRPr="007C2D0D">
              <w:rPr>
                <w:rFonts w:ascii="Times New Roman" w:eastAsiaTheme="minorEastAsia"/>
                <w:sz w:val="18"/>
                <w:szCs w:val="18"/>
              </w:rPr>
              <w:t xml:space="preserve"> IPC</w:t>
            </w:r>
            <w:r w:rsidR="00D4354C">
              <w:rPr>
                <w:rFonts w:ascii="Times New Roman" w:eastAsiaTheme="minorEastAsia" w:hint="eastAsia"/>
                <w:sz w:val="18"/>
                <w:szCs w:val="18"/>
              </w:rPr>
              <w:t xml:space="preserve"> event</w:t>
            </w:r>
            <w:r w:rsidR="00D4354C">
              <w:rPr>
                <w:rFonts w:ascii="Times New Roman" w:eastAsiaTheme="minorEastAsia"/>
                <w:sz w:val="18"/>
                <w:szCs w:val="18"/>
              </w:rPr>
              <w:t xml:space="preserve"> </w:t>
            </w:r>
            <w:r w:rsidR="00D4354C" w:rsidRPr="007C2D0D">
              <w:rPr>
                <w:rFonts w:ascii="Times New Roman" w:eastAsiaTheme="minorEastAsia"/>
                <w:sz w:val="18"/>
                <w:szCs w:val="18"/>
              </w:rPr>
              <w:t xml:space="preserve">5 </w:t>
            </w:r>
            <w:r w:rsidR="00D4354C">
              <w:rPr>
                <w:rFonts w:ascii="Times New Roman" w:eastAsiaTheme="minorEastAsia" w:hint="eastAsia"/>
                <w:sz w:val="18"/>
                <w:szCs w:val="18"/>
              </w:rPr>
              <w:t>acknowledge</w:t>
            </w:r>
            <w:r w:rsidR="00D4354C"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sidR="00C32B3B">
              <w:rPr>
                <w:rFonts w:ascii="Times New Roman" w:eastAsiaTheme="minorEastAsia" w:hint="eastAsia"/>
                <w:sz w:val="18"/>
                <w:szCs w:val="18"/>
              </w:rPr>
              <w:t>A7TOPLC</w:t>
            </w:r>
            <w:r>
              <w:rPr>
                <w:rFonts w:ascii="Times New Roman" w:eastAsiaTheme="minorEastAsia" w:hint="eastAsia"/>
                <w:sz w:val="18"/>
                <w:szCs w:val="18"/>
              </w:rPr>
              <w:t xml:space="preserve">IPCFLG&lt;5&gt; and </w:t>
            </w:r>
            <w:r w:rsidR="00C32B3B">
              <w:rPr>
                <w:rFonts w:ascii="Times New Roman" w:eastAsiaTheme="minorEastAsia" w:hint="eastAsia"/>
                <w:sz w:val="18"/>
                <w:szCs w:val="18"/>
              </w:rPr>
              <w:t>A7TOPLC</w:t>
            </w:r>
            <w:r>
              <w:rPr>
                <w:rFonts w:ascii="Times New Roman" w:eastAsiaTheme="minorEastAsia" w:hint="eastAsia"/>
                <w:sz w:val="18"/>
                <w:szCs w:val="18"/>
              </w:rPr>
              <w:t>IPCSTS&lt;5&gt;</w:t>
            </w:r>
            <w:r w:rsidR="00D73553">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sidR="00C32B3B">
              <w:rPr>
                <w:rFonts w:ascii="Times New Roman" w:eastAsiaTheme="minorEastAsia" w:hint="eastAsia"/>
                <w:sz w:val="18"/>
                <w:szCs w:val="18"/>
              </w:rPr>
              <w:t>A7</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C32B3B" w:rsidP="00D4354C">
            <w:pPr>
              <w:pStyle w:val="ad"/>
              <w:rPr>
                <w:rFonts w:ascii="Times New Roman" w:eastAsiaTheme="minorEastAsia"/>
                <w:sz w:val="18"/>
                <w:szCs w:val="18"/>
              </w:rPr>
            </w:pPr>
            <w:r>
              <w:rPr>
                <w:rFonts w:ascii="Times New Roman" w:eastAsiaTheme="minorEastAsia" w:hint="eastAsia"/>
                <w:sz w:val="18"/>
                <w:szCs w:val="18"/>
              </w:rPr>
              <w:t>A7TOPLC</w:t>
            </w:r>
            <w:r w:rsidR="00D4354C">
              <w:rPr>
                <w:rFonts w:ascii="Times New Roman" w:eastAsiaTheme="minorEastAsia" w:hint="eastAsia"/>
                <w:sz w:val="18"/>
                <w:szCs w:val="18"/>
              </w:rPr>
              <w:t>IPCACK&lt;4&gt;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A7 to PLCDSP core</w:t>
            </w:r>
            <w:r w:rsidR="00D4354C" w:rsidRPr="007C2D0D">
              <w:rPr>
                <w:rFonts w:ascii="Times New Roman" w:eastAsiaTheme="minorEastAsia"/>
                <w:sz w:val="18"/>
                <w:szCs w:val="18"/>
              </w:rPr>
              <w:t xml:space="preserve"> IPC</w:t>
            </w:r>
            <w:r w:rsidR="00D4354C">
              <w:rPr>
                <w:rFonts w:ascii="Times New Roman" w:eastAsiaTheme="minorEastAsia" w:hint="eastAsia"/>
                <w:sz w:val="18"/>
                <w:szCs w:val="18"/>
              </w:rPr>
              <w:t xml:space="preserve"> 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4</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acknowledge</w:t>
            </w:r>
            <w:r w:rsidR="00D4354C"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sidR="00C32B3B">
              <w:rPr>
                <w:rFonts w:ascii="Times New Roman" w:eastAsiaTheme="minorEastAsia" w:hint="eastAsia"/>
                <w:sz w:val="18"/>
                <w:szCs w:val="18"/>
              </w:rPr>
              <w:t>A7TOPLC</w:t>
            </w:r>
            <w:r>
              <w:rPr>
                <w:rFonts w:ascii="Times New Roman" w:eastAsiaTheme="minorEastAsia" w:hint="eastAsia"/>
                <w:sz w:val="18"/>
                <w:szCs w:val="18"/>
              </w:rPr>
              <w:t xml:space="preserve">IPCFLG&lt;4&gt; and </w:t>
            </w:r>
            <w:r w:rsidR="00C32B3B">
              <w:rPr>
                <w:rFonts w:ascii="Times New Roman" w:eastAsiaTheme="minorEastAsia" w:hint="eastAsia"/>
                <w:sz w:val="18"/>
                <w:szCs w:val="18"/>
              </w:rPr>
              <w:t>A7TOPLC</w:t>
            </w:r>
            <w:r>
              <w:rPr>
                <w:rFonts w:ascii="Times New Roman" w:eastAsiaTheme="minorEastAsia" w:hint="eastAsia"/>
                <w:sz w:val="18"/>
                <w:szCs w:val="18"/>
              </w:rPr>
              <w:t>IPCSTS&lt;4&gt;</w:t>
            </w:r>
            <w:r w:rsidR="00D73553">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sidR="00C32B3B">
              <w:rPr>
                <w:rFonts w:ascii="Times New Roman" w:eastAsiaTheme="minorEastAsia" w:hint="eastAsia"/>
                <w:sz w:val="18"/>
                <w:szCs w:val="18"/>
              </w:rPr>
              <w:t>A7</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C32B3B" w:rsidP="00D4354C">
            <w:pPr>
              <w:pStyle w:val="ad"/>
              <w:rPr>
                <w:rFonts w:ascii="Times New Roman" w:eastAsiaTheme="minorEastAsia"/>
                <w:sz w:val="18"/>
                <w:szCs w:val="18"/>
              </w:rPr>
            </w:pPr>
            <w:r>
              <w:rPr>
                <w:rFonts w:ascii="Times New Roman" w:eastAsiaTheme="minorEastAsia" w:hint="eastAsia"/>
                <w:sz w:val="18"/>
                <w:szCs w:val="18"/>
              </w:rPr>
              <w:t>A7TOPLC</w:t>
            </w:r>
            <w:r w:rsidR="00D4354C">
              <w:rPr>
                <w:rFonts w:ascii="Times New Roman" w:eastAsiaTheme="minorEastAsia" w:hint="eastAsia"/>
                <w:sz w:val="18"/>
                <w:szCs w:val="18"/>
              </w:rPr>
              <w:t>IPCACK&lt;3&gt;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A7 to PLCDSP core</w:t>
            </w:r>
            <w:r w:rsidR="00D4354C" w:rsidRPr="007C2D0D">
              <w:rPr>
                <w:rFonts w:ascii="Times New Roman" w:eastAsiaTheme="minorEastAsia"/>
                <w:sz w:val="18"/>
                <w:szCs w:val="18"/>
              </w:rPr>
              <w:t xml:space="preserve"> IPC</w:t>
            </w:r>
            <w:r w:rsidR="00D4354C">
              <w:rPr>
                <w:rFonts w:ascii="Times New Roman" w:eastAsiaTheme="minorEastAsia" w:hint="eastAsia"/>
                <w:sz w:val="18"/>
                <w:szCs w:val="18"/>
              </w:rPr>
              <w:t xml:space="preserve"> 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3</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acknowledge</w:t>
            </w:r>
            <w:r w:rsidR="00D4354C"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sidR="00C32B3B">
              <w:rPr>
                <w:rFonts w:ascii="Times New Roman" w:eastAsiaTheme="minorEastAsia" w:hint="eastAsia"/>
                <w:sz w:val="18"/>
                <w:szCs w:val="18"/>
              </w:rPr>
              <w:t>A7TOPLC</w:t>
            </w:r>
            <w:r>
              <w:rPr>
                <w:rFonts w:ascii="Times New Roman" w:eastAsiaTheme="minorEastAsia" w:hint="eastAsia"/>
                <w:sz w:val="18"/>
                <w:szCs w:val="18"/>
              </w:rPr>
              <w:t xml:space="preserve">IPCFLG&lt;3&gt; and </w:t>
            </w:r>
            <w:r w:rsidR="00C32B3B">
              <w:rPr>
                <w:rFonts w:ascii="Times New Roman" w:eastAsiaTheme="minorEastAsia" w:hint="eastAsia"/>
                <w:sz w:val="18"/>
                <w:szCs w:val="18"/>
              </w:rPr>
              <w:t>A7TOPLC</w:t>
            </w:r>
            <w:r>
              <w:rPr>
                <w:rFonts w:ascii="Times New Roman" w:eastAsiaTheme="minorEastAsia" w:hint="eastAsia"/>
                <w:sz w:val="18"/>
                <w:szCs w:val="18"/>
              </w:rPr>
              <w:t>IPCSTS&lt;3&gt;</w:t>
            </w:r>
            <w:r w:rsidR="00D73553">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sidR="00C32B3B">
              <w:rPr>
                <w:rFonts w:ascii="Times New Roman" w:eastAsiaTheme="minorEastAsia" w:hint="eastAsia"/>
                <w:sz w:val="18"/>
                <w:szCs w:val="18"/>
              </w:rPr>
              <w:t>A7</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C32B3B" w:rsidP="00D4354C">
            <w:pPr>
              <w:pStyle w:val="ad"/>
              <w:rPr>
                <w:rFonts w:ascii="Times New Roman" w:eastAsiaTheme="minorEastAsia"/>
                <w:sz w:val="18"/>
                <w:szCs w:val="18"/>
              </w:rPr>
            </w:pPr>
            <w:r>
              <w:rPr>
                <w:rFonts w:ascii="Times New Roman" w:eastAsiaTheme="minorEastAsia" w:hint="eastAsia"/>
                <w:sz w:val="18"/>
                <w:szCs w:val="18"/>
              </w:rPr>
              <w:t>A7TOPLC</w:t>
            </w:r>
            <w:r w:rsidR="00D4354C">
              <w:rPr>
                <w:rFonts w:ascii="Times New Roman" w:eastAsiaTheme="minorEastAsia" w:hint="eastAsia"/>
                <w:sz w:val="18"/>
                <w:szCs w:val="18"/>
              </w:rPr>
              <w:t>IPCACK&lt;2&gt;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A7 to PLCDSP core</w:t>
            </w:r>
            <w:r w:rsidR="00D4354C" w:rsidRPr="007C2D0D">
              <w:rPr>
                <w:rFonts w:ascii="Times New Roman" w:eastAsiaTheme="minorEastAsia"/>
                <w:sz w:val="18"/>
                <w:szCs w:val="18"/>
              </w:rPr>
              <w:t xml:space="preserve"> IPC</w:t>
            </w:r>
            <w:r w:rsidR="00D4354C">
              <w:rPr>
                <w:rFonts w:ascii="Times New Roman" w:eastAsiaTheme="minorEastAsia" w:hint="eastAsia"/>
                <w:sz w:val="18"/>
                <w:szCs w:val="18"/>
              </w:rPr>
              <w:t xml:space="preserve"> 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2</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acknowledge</w:t>
            </w:r>
            <w:r w:rsidR="00D4354C"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sidR="00C32B3B">
              <w:rPr>
                <w:rFonts w:ascii="Times New Roman" w:eastAsiaTheme="minorEastAsia" w:hint="eastAsia"/>
                <w:sz w:val="18"/>
                <w:szCs w:val="18"/>
              </w:rPr>
              <w:t>A7TOPLC</w:t>
            </w:r>
            <w:r>
              <w:rPr>
                <w:rFonts w:ascii="Times New Roman" w:eastAsiaTheme="minorEastAsia" w:hint="eastAsia"/>
                <w:sz w:val="18"/>
                <w:szCs w:val="18"/>
              </w:rPr>
              <w:t xml:space="preserve">IPCFLG&lt;2&gt; and </w:t>
            </w:r>
            <w:r w:rsidR="00C32B3B">
              <w:rPr>
                <w:rFonts w:ascii="Times New Roman" w:eastAsiaTheme="minorEastAsia" w:hint="eastAsia"/>
                <w:sz w:val="18"/>
                <w:szCs w:val="18"/>
              </w:rPr>
              <w:t>A7TOPLC</w:t>
            </w:r>
            <w:r>
              <w:rPr>
                <w:rFonts w:ascii="Times New Roman" w:eastAsiaTheme="minorEastAsia" w:hint="eastAsia"/>
                <w:sz w:val="18"/>
                <w:szCs w:val="18"/>
              </w:rPr>
              <w:t>IPCSTS&lt;2&gt;</w:t>
            </w:r>
            <w:r w:rsidR="00D73553">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sidR="00C32B3B">
              <w:rPr>
                <w:rFonts w:ascii="Times New Roman" w:eastAsiaTheme="minorEastAsia" w:hint="eastAsia"/>
                <w:sz w:val="18"/>
                <w:szCs w:val="18"/>
              </w:rPr>
              <w:t>A7</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C32B3B" w:rsidP="00D4354C">
            <w:pPr>
              <w:pStyle w:val="ad"/>
              <w:rPr>
                <w:rFonts w:ascii="Times New Roman" w:eastAsiaTheme="minorEastAsia"/>
                <w:sz w:val="18"/>
                <w:szCs w:val="18"/>
              </w:rPr>
            </w:pPr>
            <w:r>
              <w:rPr>
                <w:rFonts w:ascii="Times New Roman" w:eastAsiaTheme="minorEastAsia" w:hint="eastAsia"/>
                <w:sz w:val="18"/>
                <w:szCs w:val="18"/>
              </w:rPr>
              <w:t>A7TOPLC</w:t>
            </w:r>
            <w:r w:rsidR="00D4354C">
              <w:rPr>
                <w:rFonts w:ascii="Times New Roman" w:eastAsiaTheme="minorEastAsia" w:hint="eastAsia"/>
                <w:sz w:val="18"/>
                <w:szCs w:val="18"/>
              </w:rPr>
              <w:t>IPCACK&lt;1&gt;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A7 to PLCDSP core</w:t>
            </w:r>
            <w:r w:rsidR="00D4354C" w:rsidRPr="007C2D0D">
              <w:rPr>
                <w:rFonts w:ascii="Times New Roman" w:eastAsiaTheme="minorEastAsia"/>
                <w:sz w:val="18"/>
                <w:szCs w:val="18"/>
              </w:rPr>
              <w:t xml:space="preserve"> IPC</w:t>
            </w:r>
            <w:r w:rsidR="00D4354C">
              <w:rPr>
                <w:rFonts w:ascii="Times New Roman" w:eastAsiaTheme="minorEastAsia" w:hint="eastAsia"/>
                <w:sz w:val="18"/>
                <w:szCs w:val="18"/>
              </w:rPr>
              <w:t xml:space="preserve"> event</w:t>
            </w:r>
            <w:r w:rsidR="00D4354C">
              <w:rPr>
                <w:rFonts w:ascii="Times New Roman" w:eastAsiaTheme="minorEastAsia"/>
                <w:sz w:val="18"/>
                <w:szCs w:val="18"/>
              </w:rPr>
              <w:t xml:space="preserve"> 1</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acknowledge</w:t>
            </w:r>
            <w:r w:rsidR="00D4354C"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sidR="00C32B3B">
              <w:rPr>
                <w:rFonts w:ascii="Times New Roman" w:eastAsiaTheme="minorEastAsia" w:hint="eastAsia"/>
                <w:sz w:val="18"/>
                <w:szCs w:val="18"/>
              </w:rPr>
              <w:t>A7TOPLC</w:t>
            </w:r>
            <w:r>
              <w:rPr>
                <w:rFonts w:ascii="Times New Roman" w:eastAsiaTheme="minorEastAsia" w:hint="eastAsia"/>
                <w:sz w:val="18"/>
                <w:szCs w:val="18"/>
              </w:rPr>
              <w:t xml:space="preserve">IPCFLG&lt;1&gt; and </w:t>
            </w:r>
            <w:r w:rsidR="00C32B3B">
              <w:rPr>
                <w:rFonts w:ascii="Times New Roman" w:eastAsiaTheme="minorEastAsia" w:hint="eastAsia"/>
                <w:sz w:val="18"/>
                <w:szCs w:val="18"/>
              </w:rPr>
              <w:t>A7TOPLC</w:t>
            </w:r>
            <w:r>
              <w:rPr>
                <w:rFonts w:ascii="Times New Roman" w:eastAsiaTheme="minorEastAsia" w:hint="eastAsia"/>
                <w:sz w:val="18"/>
                <w:szCs w:val="18"/>
              </w:rPr>
              <w:t>IPCSTS&lt;1&gt;</w:t>
            </w:r>
            <w:r w:rsidR="00D73553">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sidR="00C32B3B">
              <w:rPr>
                <w:rFonts w:ascii="Times New Roman" w:eastAsiaTheme="minorEastAsia" w:hint="eastAsia"/>
                <w:sz w:val="18"/>
                <w:szCs w:val="18"/>
              </w:rPr>
              <w:t>A7</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hRule="exact" w:val="933"/>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C32B3B" w:rsidP="00D4354C">
            <w:pPr>
              <w:pStyle w:val="ad"/>
              <w:rPr>
                <w:rFonts w:ascii="Times New Roman" w:eastAsiaTheme="minorEastAsia"/>
                <w:sz w:val="18"/>
                <w:szCs w:val="18"/>
              </w:rPr>
            </w:pPr>
            <w:r>
              <w:rPr>
                <w:rFonts w:ascii="Times New Roman" w:eastAsiaTheme="minorEastAsia" w:hint="eastAsia"/>
                <w:sz w:val="18"/>
                <w:szCs w:val="18"/>
              </w:rPr>
              <w:t>A7TOPLC</w:t>
            </w:r>
            <w:r w:rsidR="00D4354C">
              <w:rPr>
                <w:rFonts w:ascii="Times New Roman" w:eastAsiaTheme="minorEastAsia" w:hint="eastAsia"/>
                <w:sz w:val="18"/>
                <w:szCs w:val="18"/>
              </w:rPr>
              <w:t>IPCACK&lt;0&gt;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73553" w:rsidP="00D4354C">
            <w:pPr>
              <w:pStyle w:val="ad"/>
              <w:rPr>
                <w:rFonts w:ascii="Times New Roman" w:eastAsiaTheme="minorEastAsia"/>
                <w:sz w:val="18"/>
                <w:szCs w:val="18"/>
              </w:rPr>
            </w:pPr>
            <w:r>
              <w:rPr>
                <w:rFonts w:ascii="Times New Roman" w:eastAsiaTheme="minorEastAsia" w:hint="eastAsia"/>
                <w:sz w:val="18"/>
                <w:szCs w:val="18"/>
              </w:rPr>
              <w:t>A7 to PLCDSP core</w:t>
            </w:r>
            <w:r w:rsidR="00D4354C" w:rsidRPr="007C2D0D">
              <w:rPr>
                <w:rFonts w:ascii="Times New Roman" w:eastAsiaTheme="minorEastAsia"/>
                <w:sz w:val="18"/>
                <w:szCs w:val="18"/>
              </w:rPr>
              <w:t xml:space="preserve"> IPC</w:t>
            </w:r>
            <w:r w:rsidR="00D4354C">
              <w:rPr>
                <w:rFonts w:ascii="Times New Roman" w:eastAsiaTheme="minorEastAsia" w:hint="eastAsia"/>
                <w:sz w:val="18"/>
                <w:szCs w:val="18"/>
              </w:rPr>
              <w:t xml:space="preserve"> 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0</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acknowledge</w:t>
            </w:r>
            <w:r w:rsidR="00D4354C"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sidR="00C32B3B">
              <w:rPr>
                <w:rFonts w:ascii="Times New Roman" w:eastAsiaTheme="minorEastAsia" w:hint="eastAsia"/>
                <w:sz w:val="18"/>
                <w:szCs w:val="18"/>
              </w:rPr>
              <w:t>A7TOPLC</w:t>
            </w:r>
            <w:r>
              <w:rPr>
                <w:rFonts w:ascii="Times New Roman" w:eastAsiaTheme="minorEastAsia" w:hint="eastAsia"/>
                <w:sz w:val="18"/>
                <w:szCs w:val="18"/>
              </w:rPr>
              <w:t xml:space="preserve">IPCFLG&lt;0&gt; and </w:t>
            </w:r>
            <w:r w:rsidR="00C32B3B">
              <w:rPr>
                <w:rFonts w:ascii="Times New Roman" w:eastAsiaTheme="minorEastAsia" w:hint="eastAsia"/>
                <w:sz w:val="18"/>
                <w:szCs w:val="18"/>
              </w:rPr>
              <w:t>A7TOPLC</w:t>
            </w:r>
            <w:r>
              <w:rPr>
                <w:rFonts w:ascii="Times New Roman" w:eastAsiaTheme="minorEastAsia" w:hint="eastAsia"/>
                <w:sz w:val="18"/>
                <w:szCs w:val="18"/>
              </w:rPr>
              <w:t>IPCSTS&lt;0&gt;</w:t>
            </w:r>
            <w:r w:rsidR="00D73553">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sidR="00C32B3B">
              <w:rPr>
                <w:rFonts w:ascii="Times New Roman" w:eastAsiaTheme="minorEastAsia" w:hint="eastAsia"/>
                <w:sz w:val="18"/>
                <w:szCs w:val="18"/>
              </w:rPr>
              <w:t>A7</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bl>
    <w:p w:rsidR="00D4354C" w:rsidRPr="00C77936" w:rsidRDefault="00D4354C" w:rsidP="00D4354C"/>
    <w:p w:rsidR="00D4354C" w:rsidRDefault="00C32B3B" w:rsidP="00EC1A23">
      <w:pPr>
        <w:pStyle w:val="3"/>
        <w:numPr>
          <w:ilvl w:val="2"/>
          <w:numId w:val="18"/>
        </w:numPr>
      </w:pPr>
      <w:bookmarkStart w:id="2914" w:name="_Toc482273743"/>
      <w:r>
        <w:rPr>
          <w:rFonts w:hint="eastAsia"/>
        </w:rPr>
        <w:t>A7TOPLC</w:t>
      </w:r>
      <w:r w:rsidR="00D4354C">
        <w:rPr>
          <w:rFonts w:hint="eastAsia"/>
        </w:rPr>
        <w:t>IPCSTS&lt;15:0&gt;</w:t>
      </w:r>
      <w:bookmarkEnd w:id="2914"/>
    </w:p>
    <w:p w:rsidR="00D4354C" w:rsidRDefault="00C32B3B" w:rsidP="00D4354C">
      <w:r>
        <w:rPr>
          <w:rFonts w:hint="eastAsia"/>
        </w:rPr>
        <w:t>A7</w:t>
      </w:r>
      <w:r w:rsidR="00D4354C">
        <w:rPr>
          <w:rFonts w:hint="eastAsia"/>
        </w:rPr>
        <w:t xml:space="preserve"> core to </w:t>
      </w:r>
      <w:r>
        <w:rPr>
          <w:rFonts w:hint="eastAsia"/>
        </w:rPr>
        <w:t>PLCDSP</w:t>
      </w:r>
      <w:r w:rsidR="00D4354C">
        <w:rPr>
          <w:rFonts w:hint="eastAsia"/>
        </w:rPr>
        <w:t xml:space="preserve"> core IPC event status register.</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31:16</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50671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15</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C32B3B" w:rsidP="00D4354C">
            <w:pPr>
              <w:pStyle w:val="ad"/>
              <w:rPr>
                <w:rFonts w:ascii="Times New Roman" w:eastAsiaTheme="minorEastAsia"/>
                <w:sz w:val="18"/>
                <w:szCs w:val="18"/>
              </w:rPr>
            </w:pPr>
            <w:r>
              <w:rPr>
                <w:rFonts w:ascii="Times New Roman" w:eastAsiaTheme="minorEastAsia" w:hint="eastAsia"/>
                <w:sz w:val="18"/>
                <w:szCs w:val="18"/>
              </w:rPr>
              <w:t>A7TOPLC</w:t>
            </w:r>
            <w:r w:rsidR="00D4354C">
              <w:rPr>
                <w:rFonts w:ascii="Times New Roman" w:eastAsiaTheme="minorEastAsia" w:hint="eastAsia"/>
                <w:sz w:val="18"/>
                <w:szCs w:val="18"/>
              </w:rPr>
              <w:t>IPCSTS&lt;15&gt;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C32B3B" w:rsidP="00D4354C">
            <w:pPr>
              <w:pStyle w:val="ad"/>
              <w:rPr>
                <w:rFonts w:ascii="Times New Roman" w:eastAsiaTheme="minorEastAsia"/>
                <w:sz w:val="18"/>
                <w:szCs w:val="18"/>
              </w:rPr>
            </w:pPr>
            <w:r>
              <w:rPr>
                <w:rFonts w:ascii="Times New Roman" w:eastAsiaTheme="minorEastAsia" w:hint="eastAsia"/>
                <w:sz w:val="18"/>
                <w:szCs w:val="18"/>
              </w:rPr>
              <w:t>A7 to PLCDSP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15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w:t>
            </w:r>
            <w:r w:rsidR="00C32B3B">
              <w:rPr>
                <w:rFonts w:ascii="Times New Roman" w:eastAsiaTheme="minorEastAsia" w:hint="eastAsia"/>
                <w:sz w:val="18"/>
                <w:szCs w:val="18"/>
              </w:rPr>
              <w:t>PLCDSP whe</w:t>
            </w:r>
            <w:r>
              <w:rPr>
                <w:rFonts w:ascii="Times New Roman" w:eastAsiaTheme="minorEastAsia" w:hint="eastAsia"/>
                <w:sz w:val="18"/>
                <w:szCs w:val="18"/>
              </w:rPr>
              <w:t xml:space="preserve">ther the </w:t>
            </w:r>
            <w:r w:rsidR="00C32B3B">
              <w:rPr>
                <w:rFonts w:ascii="Times New Roman" w:eastAsiaTheme="minorEastAsia" w:hint="eastAsia"/>
                <w:sz w:val="18"/>
                <w:szCs w:val="18"/>
              </w:rPr>
              <w:t>A7TOPLC</w:t>
            </w:r>
            <w:r>
              <w:rPr>
                <w:rFonts w:ascii="Times New Roman" w:eastAsiaTheme="minorEastAsia" w:hint="eastAsia"/>
                <w:sz w:val="18"/>
                <w:szCs w:val="18"/>
              </w:rPr>
              <w:t xml:space="preserve">IPC event 15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sidR="00C32B3B">
              <w:rPr>
                <w:rFonts w:ascii="Times New Roman" w:eastAsiaTheme="minorEastAsia" w:hint="eastAsia"/>
                <w:sz w:val="18"/>
                <w:szCs w:val="18"/>
              </w:rPr>
              <w:t>A7</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w:t>
            </w:r>
            <w:r w:rsidR="00C32B3B">
              <w:rPr>
                <w:rFonts w:ascii="Times New Roman" w:eastAsiaTheme="minorEastAsia" w:hint="eastAsia"/>
                <w:sz w:val="18"/>
                <w:szCs w:val="18"/>
              </w:rPr>
              <w:t>A7</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sidR="00C32B3B">
              <w:rPr>
                <w:rFonts w:ascii="Times New Roman" w:eastAsiaTheme="minorEastAsia" w:hint="eastAsia"/>
                <w:sz w:val="18"/>
                <w:szCs w:val="18"/>
              </w:rPr>
              <w:t>A7</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C32B3B" w:rsidP="00D4354C">
            <w:pPr>
              <w:pStyle w:val="ad"/>
              <w:rPr>
                <w:rFonts w:ascii="Times New Roman" w:eastAsiaTheme="minorEastAsia"/>
                <w:sz w:val="18"/>
                <w:szCs w:val="18"/>
              </w:rPr>
            </w:pPr>
            <w:r>
              <w:rPr>
                <w:rFonts w:ascii="Times New Roman" w:eastAsiaTheme="minorEastAsia" w:hint="eastAsia"/>
                <w:sz w:val="18"/>
                <w:szCs w:val="18"/>
              </w:rPr>
              <w:t>A7TOPLC</w:t>
            </w:r>
            <w:r w:rsidR="00D4354C">
              <w:rPr>
                <w:rFonts w:ascii="Times New Roman" w:eastAsiaTheme="minorEastAsia" w:hint="eastAsia"/>
                <w:sz w:val="18"/>
                <w:szCs w:val="18"/>
              </w:rPr>
              <w:t>IPCSTS&lt;14&gt;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C32B3B" w:rsidP="00D4354C">
            <w:pPr>
              <w:pStyle w:val="ad"/>
              <w:rPr>
                <w:rFonts w:ascii="Times New Roman" w:eastAsiaTheme="minorEastAsia"/>
                <w:sz w:val="18"/>
                <w:szCs w:val="18"/>
              </w:rPr>
            </w:pPr>
            <w:r>
              <w:rPr>
                <w:rFonts w:ascii="Times New Roman" w:eastAsiaTheme="minorEastAsia" w:hint="eastAsia"/>
                <w:sz w:val="18"/>
                <w:szCs w:val="18"/>
              </w:rPr>
              <w:t>A7 to PLCDSP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1</w:t>
            </w:r>
            <w:r w:rsidR="00D4354C">
              <w:rPr>
                <w:rFonts w:ascii="Times New Roman" w:eastAsiaTheme="minorEastAsia" w:hint="eastAsia"/>
                <w:sz w:val="18"/>
                <w:szCs w:val="18"/>
              </w:rPr>
              <w:t>4</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w:t>
            </w:r>
            <w:r w:rsidR="00C32B3B">
              <w:rPr>
                <w:rFonts w:ascii="Times New Roman" w:eastAsiaTheme="minorEastAsia" w:hint="eastAsia"/>
                <w:sz w:val="18"/>
                <w:szCs w:val="18"/>
              </w:rPr>
              <w:t>PLCDSP whe</w:t>
            </w:r>
            <w:r>
              <w:rPr>
                <w:rFonts w:ascii="Times New Roman" w:eastAsiaTheme="minorEastAsia" w:hint="eastAsia"/>
                <w:sz w:val="18"/>
                <w:szCs w:val="18"/>
              </w:rPr>
              <w:t xml:space="preserve">ther the </w:t>
            </w:r>
            <w:r w:rsidR="00C32B3B">
              <w:rPr>
                <w:rFonts w:ascii="Times New Roman" w:eastAsiaTheme="minorEastAsia" w:hint="eastAsia"/>
                <w:sz w:val="18"/>
                <w:szCs w:val="18"/>
              </w:rPr>
              <w:t>A7TOPLC</w:t>
            </w:r>
            <w:r>
              <w:rPr>
                <w:rFonts w:ascii="Times New Roman" w:eastAsiaTheme="minorEastAsia" w:hint="eastAsia"/>
                <w:sz w:val="18"/>
                <w:szCs w:val="18"/>
              </w:rPr>
              <w:t xml:space="preserve">IPC event 14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sidR="00C32B3B">
              <w:rPr>
                <w:rFonts w:ascii="Times New Roman" w:eastAsiaTheme="minorEastAsia" w:hint="eastAsia"/>
                <w:sz w:val="18"/>
                <w:szCs w:val="18"/>
              </w:rPr>
              <w:t>A7</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w:t>
            </w:r>
            <w:r w:rsidR="00C32B3B">
              <w:rPr>
                <w:rFonts w:ascii="Times New Roman" w:eastAsiaTheme="minorEastAsia" w:hint="eastAsia"/>
                <w:sz w:val="18"/>
                <w:szCs w:val="18"/>
              </w:rPr>
              <w:t>A7</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sidR="00C32B3B">
              <w:rPr>
                <w:rFonts w:ascii="Times New Roman" w:eastAsiaTheme="minorEastAsia" w:hint="eastAsia"/>
                <w:sz w:val="18"/>
                <w:szCs w:val="18"/>
              </w:rPr>
              <w:t>A7</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lastRenderedPageBreak/>
              <w:t>13</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C32B3B" w:rsidP="00D4354C">
            <w:pPr>
              <w:pStyle w:val="ad"/>
              <w:rPr>
                <w:rFonts w:ascii="Times New Roman" w:eastAsiaTheme="minorEastAsia"/>
                <w:sz w:val="18"/>
                <w:szCs w:val="18"/>
              </w:rPr>
            </w:pPr>
            <w:r>
              <w:rPr>
                <w:rFonts w:ascii="Times New Roman" w:eastAsiaTheme="minorEastAsia" w:hint="eastAsia"/>
                <w:sz w:val="18"/>
                <w:szCs w:val="18"/>
              </w:rPr>
              <w:t>A7TOPLC</w:t>
            </w:r>
            <w:r w:rsidR="00D4354C">
              <w:rPr>
                <w:rFonts w:ascii="Times New Roman" w:eastAsiaTheme="minorEastAsia" w:hint="eastAsia"/>
                <w:sz w:val="18"/>
                <w:szCs w:val="18"/>
              </w:rPr>
              <w:t>IPCSTS&lt;13&gt;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C32B3B" w:rsidP="00D4354C">
            <w:pPr>
              <w:pStyle w:val="ad"/>
              <w:rPr>
                <w:rFonts w:ascii="Times New Roman" w:eastAsiaTheme="minorEastAsia"/>
                <w:sz w:val="18"/>
                <w:szCs w:val="18"/>
              </w:rPr>
            </w:pPr>
            <w:r>
              <w:rPr>
                <w:rFonts w:ascii="Times New Roman" w:eastAsiaTheme="minorEastAsia" w:hint="eastAsia"/>
                <w:sz w:val="18"/>
                <w:szCs w:val="18"/>
              </w:rPr>
              <w:t>A7 to PLCDSP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1</w:t>
            </w:r>
            <w:r w:rsidR="00D4354C">
              <w:rPr>
                <w:rFonts w:ascii="Times New Roman" w:eastAsiaTheme="minorEastAsia" w:hint="eastAsia"/>
                <w:sz w:val="18"/>
                <w:szCs w:val="18"/>
              </w:rPr>
              <w:t>3</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w:t>
            </w:r>
            <w:r w:rsidR="00C32B3B">
              <w:rPr>
                <w:rFonts w:ascii="Times New Roman" w:eastAsiaTheme="minorEastAsia" w:hint="eastAsia"/>
                <w:sz w:val="18"/>
                <w:szCs w:val="18"/>
              </w:rPr>
              <w:t>PLCDSP whe</w:t>
            </w:r>
            <w:r>
              <w:rPr>
                <w:rFonts w:ascii="Times New Roman" w:eastAsiaTheme="minorEastAsia" w:hint="eastAsia"/>
                <w:sz w:val="18"/>
                <w:szCs w:val="18"/>
              </w:rPr>
              <w:t xml:space="preserve">ther the </w:t>
            </w:r>
            <w:r w:rsidR="00C32B3B">
              <w:rPr>
                <w:rFonts w:ascii="Times New Roman" w:eastAsiaTheme="minorEastAsia" w:hint="eastAsia"/>
                <w:sz w:val="18"/>
                <w:szCs w:val="18"/>
              </w:rPr>
              <w:t>A7TOPLC</w:t>
            </w:r>
            <w:r>
              <w:rPr>
                <w:rFonts w:ascii="Times New Roman" w:eastAsiaTheme="minorEastAsia" w:hint="eastAsia"/>
                <w:sz w:val="18"/>
                <w:szCs w:val="18"/>
              </w:rPr>
              <w:t xml:space="preserve">IPC event 13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sidR="00C32B3B">
              <w:rPr>
                <w:rFonts w:ascii="Times New Roman" w:eastAsiaTheme="minorEastAsia" w:hint="eastAsia"/>
                <w:sz w:val="18"/>
                <w:szCs w:val="18"/>
              </w:rPr>
              <w:t>A7</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w:t>
            </w:r>
            <w:r w:rsidR="00C32B3B">
              <w:rPr>
                <w:rFonts w:ascii="Times New Roman" w:eastAsiaTheme="minorEastAsia" w:hint="eastAsia"/>
                <w:sz w:val="18"/>
                <w:szCs w:val="18"/>
              </w:rPr>
              <w:t>A7</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sidR="00C32B3B">
              <w:rPr>
                <w:rFonts w:ascii="Times New Roman" w:eastAsiaTheme="minorEastAsia" w:hint="eastAsia"/>
                <w:sz w:val="18"/>
                <w:szCs w:val="18"/>
              </w:rPr>
              <w:t>A7</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C32B3B" w:rsidP="00D4354C">
            <w:pPr>
              <w:pStyle w:val="ad"/>
              <w:rPr>
                <w:rFonts w:ascii="Times New Roman" w:eastAsiaTheme="minorEastAsia"/>
                <w:sz w:val="18"/>
                <w:szCs w:val="18"/>
              </w:rPr>
            </w:pPr>
            <w:r>
              <w:rPr>
                <w:rFonts w:ascii="Times New Roman" w:eastAsiaTheme="minorEastAsia" w:hint="eastAsia"/>
                <w:sz w:val="18"/>
                <w:szCs w:val="18"/>
              </w:rPr>
              <w:t>A7TOPLC</w:t>
            </w:r>
            <w:r w:rsidR="00D4354C">
              <w:rPr>
                <w:rFonts w:ascii="Times New Roman" w:eastAsiaTheme="minorEastAsia" w:hint="eastAsia"/>
                <w:sz w:val="18"/>
                <w:szCs w:val="18"/>
              </w:rPr>
              <w:t>IPCSTS&lt;12&gt;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C32B3B" w:rsidP="00D4354C">
            <w:pPr>
              <w:pStyle w:val="ad"/>
              <w:rPr>
                <w:rFonts w:ascii="Times New Roman" w:eastAsiaTheme="minorEastAsia"/>
                <w:sz w:val="18"/>
                <w:szCs w:val="18"/>
              </w:rPr>
            </w:pPr>
            <w:r>
              <w:rPr>
                <w:rFonts w:ascii="Times New Roman" w:eastAsiaTheme="minorEastAsia" w:hint="eastAsia"/>
                <w:sz w:val="18"/>
                <w:szCs w:val="18"/>
              </w:rPr>
              <w:t>A7 to PLCDSP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1</w:t>
            </w:r>
            <w:r w:rsidR="00D4354C">
              <w:rPr>
                <w:rFonts w:ascii="Times New Roman" w:eastAsiaTheme="minorEastAsia" w:hint="eastAsia"/>
                <w:sz w:val="18"/>
                <w:szCs w:val="18"/>
              </w:rPr>
              <w:t>2</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w:t>
            </w:r>
            <w:r w:rsidR="00C32B3B">
              <w:rPr>
                <w:rFonts w:ascii="Times New Roman" w:eastAsiaTheme="minorEastAsia" w:hint="eastAsia"/>
                <w:sz w:val="18"/>
                <w:szCs w:val="18"/>
              </w:rPr>
              <w:t>PLCDSP whe</w:t>
            </w:r>
            <w:r>
              <w:rPr>
                <w:rFonts w:ascii="Times New Roman" w:eastAsiaTheme="minorEastAsia" w:hint="eastAsia"/>
                <w:sz w:val="18"/>
                <w:szCs w:val="18"/>
              </w:rPr>
              <w:t xml:space="preserve">ther the </w:t>
            </w:r>
            <w:r w:rsidR="00C32B3B">
              <w:rPr>
                <w:rFonts w:ascii="Times New Roman" w:eastAsiaTheme="minorEastAsia" w:hint="eastAsia"/>
                <w:sz w:val="18"/>
                <w:szCs w:val="18"/>
              </w:rPr>
              <w:t>A7TOPLC</w:t>
            </w:r>
            <w:r>
              <w:rPr>
                <w:rFonts w:ascii="Times New Roman" w:eastAsiaTheme="minorEastAsia" w:hint="eastAsia"/>
                <w:sz w:val="18"/>
                <w:szCs w:val="18"/>
              </w:rPr>
              <w:t xml:space="preserve">IPC event 12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sidR="00C32B3B">
              <w:rPr>
                <w:rFonts w:ascii="Times New Roman" w:eastAsiaTheme="minorEastAsia" w:hint="eastAsia"/>
                <w:sz w:val="18"/>
                <w:szCs w:val="18"/>
              </w:rPr>
              <w:t>A7</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w:t>
            </w:r>
            <w:r w:rsidR="00C32B3B">
              <w:rPr>
                <w:rFonts w:ascii="Times New Roman" w:eastAsiaTheme="minorEastAsia" w:hint="eastAsia"/>
                <w:sz w:val="18"/>
                <w:szCs w:val="18"/>
              </w:rPr>
              <w:t>A7</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sidR="00C32B3B">
              <w:rPr>
                <w:rFonts w:ascii="Times New Roman" w:eastAsiaTheme="minorEastAsia" w:hint="eastAsia"/>
                <w:sz w:val="18"/>
                <w:szCs w:val="18"/>
              </w:rPr>
              <w:t>A7</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11</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C32B3B" w:rsidP="00D4354C">
            <w:pPr>
              <w:pStyle w:val="ad"/>
              <w:rPr>
                <w:rFonts w:ascii="Times New Roman" w:eastAsiaTheme="minorEastAsia"/>
                <w:sz w:val="18"/>
                <w:szCs w:val="18"/>
              </w:rPr>
            </w:pPr>
            <w:r>
              <w:rPr>
                <w:rFonts w:ascii="Times New Roman" w:eastAsiaTheme="minorEastAsia" w:hint="eastAsia"/>
                <w:sz w:val="18"/>
                <w:szCs w:val="18"/>
              </w:rPr>
              <w:t>A7TOPLC</w:t>
            </w:r>
            <w:r w:rsidR="00D4354C">
              <w:rPr>
                <w:rFonts w:ascii="Times New Roman" w:eastAsiaTheme="minorEastAsia" w:hint="eastAsia"/>
                <w:sz w:val="18"/>
                <w:szCs w:val="18"/>
              </w:rPr>
              <w:t>IPCSTS&lt;11&gt;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C32B3B" w:rsidP="00D4354C">
            <w:pPr>
              <w:pStyle w:val="ad"/>
              <w:rPr>
                <w:rFonts w:ascii="Times New Roman" w:eastAsiaTheme="minorEastAsia"/>
                <w:sz w:val="18"/>
                <w:szCs w:val="18"/>
              </w:rPr>
            </w:pPr>
            <w:r>
              <w:rPr>
                <w:rFonts w:ascii="Times New Roman" w:eastAsiaTheme="minorEastAsia" w:hint="eastAsia"/>
                <w:sz w:val="18"/>
                <w:szCs w:val="18"/>
              </w:rPr>
              <w:t>A7 to PLCDSP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1</w:t>
            </w:r>
            <w:r w:rsidR="00D4354C">
              <w:rPr>
                <w:rFonts w:ascii="Times New Roman" w:eastAsiaTheme="minorEastAsia" w:hint="eastAsia"/>
                <w:sz w:val="18"/>
                <w:szCs w:val="18"/>
              </w:rPr>
              <w:t>1</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w:t>
            </w:r>
            <w:r w:rsidR="00C32B3B">
              <w:rPr>
                <w:rFonts w:ascii="Times New Roman" w:eastAsiaTheme="minorEastAsia" w:hint="eastAsia"/>
                <w:sz w:val="18"/>
                <w:szCs w:val="18"/>
              </w:rPr>
              <w:t>PLCDSP whe</w:t>
            </w:r>
            <w:r>
              <w:rPr>
                <w:rFonts w:ascii="Times New Roman" w:eastAsiaTheme="minorEastAsia" w:hint="eastAsia"/>
                <w:sz w:val="18"/>
                <w:szCs w:val="18"/>
              </w:rPr>
              <w:t xml:space="preserve">ther the </w:t>
            </w:r>
            <w:r w:rsidR="00C32B3B">
              <w:rPr>
                <w:rFonts w:ascii="Times New Roman" w:eastAsiaTheme="minorEastAsia" w:hint="eastAsia"/>
                <w:sz w:val="18"/>
                <w:szCs w:val="18"/>
              </w:rPr>
              <w:t>A7TOPLC</w:t>
            </w:r>
            <w:r>
              <w:rPr>
                <w:rFonts w:ascii="Times New Roman" w:eastAsiaTheme="minorEastAsia" w:hint="eastAsia"/>
                <w:sz w:val="18"/>
                <w:szCs w:val="18"/>
              </w:rPr>
              <w:t xml:space="preserve">IPC event 11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sidR="00C32B3B">
              <w:rPr>
                <w:rFonts w:ascii="Times New Roman" w:eastAsiaTheme="minorEastAsia" w:hint="eastAsia"/>
                <w:sz w:val="18"/>
                <w:szCs w:val="18"/>
              </w:rPr>
              <w:t>A7</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w:t>
            </w:r>
            <w:r w:rsidR="00C32B3B">
              <w:rPr>
                <w:rFonts w:ascii="Times New Roman" w:eastAsiaTheme="minorEastAsia" w:hint="eastAsia"/>
                <w:sz w:val="18"/>
                <w:szCs w:val="18"/>
              </w:rPr>
              <w:t>A7</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sidR="00C32B3B">
              <w:rPr>
                <w:rFonts w:ascii="Times New Roman" w:eastAsiaTheme="minorEastAsia" w:hint="eastAsia"/>
                <w:sz w:val="18"/>
                <w:szCs w:val="18"/>
              </w:rPr>
              <w:t>A7</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C32B3B" w:rsidP="00D4354C">
            <w:pPr>
              <w:pStyle w:val="ad"/>
              <w:rPr>
                <w:rFonts w:ascii="Times New Roman" w:eastAsiaTheme="minorEastAsia"/>
                <w:sz w:val="18"/>
                <w:szCs w:val="18"/>
              </w:rPr>
            </w:pPr>
            <w:r>
              <w:rPr>
                <w:rFonts w:ascii="Times New Roman" w:eastAsiaTheme="minorEastAsia" w:hint="eastAsia"/>
                <w:sz w:val="18"/>
                <w:szCs w:val="18"/>
              </w:rPr>
              <w:t>A7TOPLC</w:t>
            </w:r>
            <w:r w:rsidR="00D4354C">
              <w:rPr>
                <w:rFonts w:ascii="Times New Roman" w:eastAsiaTheme="minorEastAsia" w:hint="eastAsia"/>
                <w:sz w:val="18"/>
                <w:szCs w:val="18"/>
              </w:rPr>
              <w:t>IPCSTS&lt;10&gt;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C32B3B" w:rsidP="00D4354C">
            <w:pPr>
              <w:pStyle w:val="ad"/>
              <w:rPr>
                <w:rFonts w:ascii="Times New Roman" w:eastAsiaTheme="minorEastAsia"/>
                <w:sz w:val="18"/>
                <w:szCs w:val="18"/>
              </w:rPr>
            </w:pPr>
            <w:r>
              <w:rPr>
                <w:rFonts w:ascii="Times New Roman" w:eastAsiaTheme="minorEastAsia" w:hint="eastAsia"/>
                <w:sz w:val="18"/>
                <w:szCs w:val="18"/>
              </w:rPr>
              <w:t>A7 to PLCDSP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w:t>
            </w:r>
            <w:r w:rsidR="00D4354C">
              <w:rPr>
                <w:rFonts w:ascii="Times New Roman" w:eastAsiaTheme="minorEastAsia" w:hint="eastAsia"/>
                <w:sz w:val="18"/>
                <w:szCs w:val="18"/>
              </w:rPr>
              <w:t>event</w:t>
            </w:r>
            <w:r w:rsidR="00D4354C">
              <w:rPr>
                <w:rFonts w:ascii="Times New Roman" w:eastAsiaTheme="minorEastAsia"/>
                <w:sz w:val="18"/>
                <w:szCs w:val="18"/>
              </w:rPr>
              <w:t xml:space="preserve"> 1</w:t>
            </w:r>
            <w:r w:rsidR="00D4354C">
              <w:rPr>
                <w:rFonts w:ascii="Times New Roman" w:eastAsiaTheme="minorEastAsia" w:hint="eastAsia"/>
                <w:sz w:val="18"/>
                <w:szCs w:val="18"/>
              </w:rPr>
              <w:t>0</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w:t>
            </w:r>
            <w:r w:rsidR="00C32B3B">
              <w:rPr>
                <w:rFonts w:ascii="Times New Roman" w:eastAsiaTheme="minorEastAsia" w:hint="eastAsia"/>
                <w:sz w:val="18"/>
                <w:szCs w:val="18"/>
              </w:rPr>
              <w:t>PLCDSP whe</w:t>
            </w:r>
            <w:r>
              <w:rPr>
                <w:rFonts w:ascii="Times New Roman" w:eastAsiaTheme="minorEastAsia" w:hint="eastAsia"/>
                <w:sz w:val="18"/>
                <w:szCs w:val="18"/>
              </w:rPr>
              <w:t xml:space="preserve">ther the </w:t>
            </w:r>
            <w:r w:rsidR="00C32B3B">
              <w:rPr>
                <w:rFonts w:ascii="Times New Roman" w:eastAsiaTheme="minorEastAsia" w:hint="eastAsia"/>
                <w:sz w:val="18"/>
                <w:szCs w:val="18"/>
              </w:rPr>
              <w:t>A7TOPLC</w:t>
            </w:r>
            <w:r>
              <w:rPr>
                <w:rFonts w:ascii="Times New Roman" w:eastAsiaTheme="minorEastAsia" w:hint="eastAsia"/>
                <w:sz w:val="18"/>
                <w:szCs w:val="18"/>
              </w:rPr>
              <w:t xml:space="preserve">IPC event 10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sidR="00C32B3B">
              <w:rPr>
                <w:rFonts w:ascii="Times New Roman" w:eastAsiaTheme="minorEastAsia" w:hint="eastAsia"/>
                <w:sz w:val="18"/>
                <w:szCs w:val="18"/>
              </w:rPr>
              <w:t>A7</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w:t>
            </w:r>
            <w:r w:rsidR="00C32B3B">
              <w:rPr>
                <w:rFonts w:ascii="Times New Roman" w:eastAsiaTheme="minorEastAsia" w:hint="eastAsia"/>
                <w:sz w:val="18"/>
                <w:szCs w:val="18"/>
              </w:rPr>
              <w:t>A7</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sidR="00C32B3B">
              <w:rPr>
                <w:rFonts w:ascii="Times New Roman" w:eastAsiaTheme="minorEastAsia" w:hint="eastAsia"/>
                <w:sz w:val="18"/>
                <w:szCs w:val="18"/>
              </w:rPr>
              <w:t>A7</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9</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C32B3B" w:rsidP="00D4354C">
            <w:pPr>
              <w:pStyle w:val="ad"/>
              <w:rPr>
                <w:rFonts w:ascii="Times New Roman" w:eastAsiaTheme="minorEastAsia"/>
                <w:sz w:val="18"/>
                <w:szCs w:val="18"/>
              </w:rPr>
            </w:pPr>
            <w:r>
              <w:rPr>
                <w:rFonts w:ascii="Times New Roman" w:eastAsiaTheme="minorEastAsia" w:hint="eastAsia"/>
                <w:sz w:val="18"/>
                <w:szCs w:val="18"/>
              </w:rPr>
              <w:t>A7TOPLC</w:t>
            </w:r>
            <w:r w:rsidR="00D4354C">
              <w:rPr>
                <w:rFonts w:ascii="Times New Roman" w:eastAsiaTheme="minorEastAsia" w:hint="eastAsia"/>
                <w:sz w:val="18"/>
                <w:szCs w:val="18"/>
              </w:rPr>
              <w:t>IPCSTS&lt;9</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C32B3B" w:rsidP="00D4354C">
            <w:pPr>
              <w:pStyle w:val="ad"/>
              <w:rPr>
                <w:rFonts w:ascii="Times New Roman" w:eastAsiaTheme="minorEastAsia"/>
                <w:sz w:val="18"/>
                <w:szCs w:val="18"/>
              </w:rPr>
            </w:pPr>
            <w:r>
              <w:rPr>
                <w:rFonts w:ascii="Times New Roman" w:eastAsiaTheme="minorEastAsia" w:hint="eastAsia"/>
                <w:sz w:val="18"/>
                <w:szCs w:val="18"/>
              </w:rPr>
              <w:t>A7 to PLCDSP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9</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w:t>
            </w:r>
            <w:r w:rsidR="00C32B3B">
              <w:rPr>
                <w:rFonts w:ascii="Times New Roman" w:eastAsiaTheme="minorEastAsia" w:hint="eastAsia"/>
                <w:sz w:val="18"/>
                <w:szCs w:val="18"/>
              </w:rPr>
              <w:t>PLCDSP whe</w:t>
            </w:r>
            <w:r>
              <w:rPr>
                <w:rFonts w:ascii="Times New Roman" w:eastAsiaTheme="minorEastAsia" w:hint="eastAsia"/>
                <w:sz w:val="18"/>
                <w:szCs w:val="18"/>
              </w:rPr>
              <w:t xml:space="preserve">ther the </w:t>
            </w:r>
            <w:r w:rsidR="00C32B3B">
              <w:rPr>
                <w:rFonts w:ascii="Times New Roman" w:eastAsiaTheme="minorEastAsia" w:hint="eastAsia"/>
                <w:sz w:val="18"/>
                <w:szCs w:val="18"/>
              </w:rPr>
              <w:t>A7TOPLC</w:t>
            </w:r>
            <w:r>
              <w:rPr>
                <w:rFonts w:ascii="Times New Roman" w:eastAsiaTheme="minorEastAsia" w:hint="eastAsia"/>
                <w:sz w:val="18"/>
                <w:szCs w:val="18"/>
              </w:rPr>
              <w:t xml:space="preserve">IPC event 9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sidR="00C32B3B">
              <w:rPr>
                <w:rFonts w:ascii="Times New Roman" w:eastAsiaTheme="minorEastAsia" w:hint="eastAsia"/>
                <w:sz w:val="18"/>
                <w:szCs w:val="18"/>
              </w:rPr>
              <w:t>A7</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w:t>
            </w:r>
            <w:r w:rsidR="00C32B3B">
              <w:rPr>
                <w:rFonts w:ascii="Times New Roman" w:eastAsiaTheme="minorEastAsia" w:hint="eastAsia"/>
                <w:sz w:val="18"/>
                <w:szCs w:val="18"/>
              </w:rPr>
              <w:t>A7</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sidR="00C32B3B">
              <w:rPr>
                <w:rFonts w:ascii="Times New Roman" w:eastAsiaTheme="minorEastAsia" w:hint="eastAsia"/>
                <w:sz w:val="18"/>
                <w:szCs w:val="18"/>
              </w:rPr>
              <w:t>A7</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8</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C32B3B" w:rsidP="00D4354C">
            <w:pPr>
              <w:pStyle w:val="ad"/>
              <w:rPr>
                <w:rFonts w:ascii="Times New Roman" w:eastAsiaTheme="minorEastAsia"/>
                <w:sz w:val="18"/>
                <w:szCs w:val="18"/>
              </w:rPr>
            </w:pPr>
            <w:r>
              <w:rPr>
                <w:rFonts w:ascii="Times New Roman" w:eastAsiaTheme="minorEastAsia" w:hint="eastAsia"/>
                <w:sz w:val="18"/>
                <w:szCs w:val="18"/>
              </w:rPr>
              <w:t>A7TOPLC</w:t>
            </w:r>
            <w:r w:rsidR="00D4354C">
              <w:rPr>
                <w:rFonts w:ascii="Times New Roman" w:eastAsiaTheme="minorEastAsia" w:hint="eastAsia"/>
                <w:sz w:val="18"/>
                <w:szCs w:val="18"/>
              </w:rPr>
              <w:t>IPCSTS&lt;8&gt;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C32B3B" w:rsidP="00D4354C">
            <w:pPr>
              <w:pStyle w:val="ad"/>
              <w:rPr>
                <w:rFonts w:ascii="Times New Roman" w:eastAsiaTheme="minorEastAsia"/>
                <w:sz w:val="18"/>
                <w:szCs w:val="18"/>
              </w:rPr>
            </w:pPr>
            <w:r>
              <w:rPr>
                <w:rFonts w:ascii="Times New Roman" w:eastAsiaTheme="minorEastAsia" w:hint="eastAsia"/>
                <w:sz w:val="18"/>
                <w:szCs w:val="18"/>
              </w:rPr>
              <w:t>A7 to PLCDSP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8</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w:t>
            </w:r>
            <w:r w:rsidR="00C32B3B">
              <w:rPr>
                <w:rFonts w:ascii="Times New Roman" w:eastAsiaTheme="minorEastAsia" w:hint="eastAsia"/>
                <w:sz w:val="18"/>
                <w:szCs w:val="18"/>
              </w:rPr>
              <w:t>PLCDSP whe</w:t>
            </w:r>
            <w:r>
              <w:rPr>
                <w:rFonts w:ascii="Times New Roman" w:eastAsiaTheme="minorEastAsia" w:hint="eastAsia"/>
                <w:sz w:val="18"/>
                <w:szCs w:val="18"/>
              </w:rPr>
              <w:t xml:space="preserve">ther the </w:t>
            </w:r>
            <w:r w:rsidR="00C32B3B">
              <w:rPr>
                <w:rFonts w:ascii="Times New Roman" w:eastAsiaTheme="minorEastAsia" w:hint="eastAsia"/>
                <w:sz w:val="18"/>
                <w:szCs w:val="18"/>
              </w:rPr>
              <w:t>A7TOPLC</w:t>
            </w:r>
            <w:r>
              <w:rPr>
                <w:rFonts w:ascii="Times New Roman" w:eastAsiaTheme="minorEastAsia" w:hint="eastAsia"/>
                <w:sz w:val="18"/>
                <w:szCs w:val="18"/>
              </w:rPr>
              <w:t xml:space="preserve">IPC event 8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sidR="00C32B3B">
              <w:rPr>
                <w:rFonts w:ascii="Times New Roman" w:eastAsiaTheme="minorEastAsia" w:hint="eastAsia"/>
                <w:sz w:val="18"/>
                <w:szCs w:val="18"/>
              </w:rPr>
              <w:t>A7</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w:t>
            </w:r>
            <w:r w:rsidR="00C32B3B">
              <w:rPr>
                <w:rFonts w:ascii="Times New Roman" w:eastAsiaTheme="minorEastAsia" w:hint="eastAsia"/>
                <w:sz w:val="18"/>
                <w:szCs w:val="18"/>
              </w:rPr>
              <w:t>A7</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sidR="00C32B3B">
              <w:rPr>
                <w:rFonts w:ascii="Times New Roman" w:eastAsiaTheme="minorEastAsia" w:hint="eastAsia"/>
                <w:sz w:val="18"/>
                <w:szCs w:val="18"/>
              </w:rPr>
              <w:t>A7</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7</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C32B3B" w:rsidP="00D4354C">
            <w:pPr>
              <w:pStyle w:val="ad"/>
              <w:rPr>
                <w:rFonts w:ascii="Times New Roman" w:eastAsiaTheme="minorEastAsia"/>
                <w:sz w:val="18"/>
                <w:szCs w:val="18"/>
              </w:rPr>
            </w:pPr>
            <w:r>
              <w:rPr>
                <w:rFonts w:ascii="Times New Roman" w:eastAsiaTheme="minorEastAsia" w:hint="eastAsia"/>
                <w:sz w:val="18"/>
                <w:szCs w:val="18"/>
              </w:rPr>
              <w:t>A7TOPLC</w:t>
            </w:r>
            <w:r w:rsidR="00D4354C">
              <w:rPr>
                <w:rFonts w:ascii="Times New Roman" w:eastAsiaTheme="minorEastAsia" w:hint="eastAsia"/>
                <w:sz w:val="18"/>
                <w:szCs w:val="18"/>
              </w:rPr>
              <w:t>IPCSTS&lt;7&gt;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C32B3B" w:rsidP="00D4354C">
            <w:pPr>
              <w:pStyle w:val="ad"/>
              <w:rPr>
                <w:rFonts w:ascii="Times New Roman" w:eastAsiaTheme="minorEastAsia"/>
                <w:sz w:val="18"/>
                <w:szCs w:val="18"/>
              </w:rPr>
            </w:pPr>
            <w:r>
              <w:rPr>
                <w:rFonts w:ascii="Times New Roman" w:eastAsiaTheme="minorEastAsia" w:hint="eastAsia"/>
                <w:sz w:val="18"/>
                <w:szCs w:val="18"/>
              </w:rPr>
              <w:t>A7 to PLCDSP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7</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w:t>
            </w:r>
            <w:r w:rsidR="00C32B3B">
              <w:rPr>
                <w:rFonts w:ascii="Times New Roman" w:eastAsiaTheme="minorEastAsia" w:hint="eastAsia"/>
                <w:sz w:val="18"/>
                <w:szCs w:val="18"/>
              </w:rPr>
              <w:t>PLCDSP whe</w:t>
            </w:r>
            <w:r>
              <w:rPr>
                <w:rFonts w:ascii="Times New Roman" w:eastAsiaTheme="minorEastAsia" w:hint="eastAsia"/>
                <w:sz w:val="18"/>
                <w:szCs w:val="18"/>
              </w:rPr>
              <w:t xml:space="preserve">ther the </w:t>
            </w:r>
            <w:r w:rsidR="00C32B3B">
              <w:rPr>
                <w:rFonts w:ascii="Times New Roman" w:eastAsiaTheme="minorEastAsia" w:hint="eastAsia"/>
                <w:sz w:val="18"/>
                <w:szCs w:val="18"/>
              </w:rPr>
              <w:t>A7TOPLC</w:t>
            </w:r>
            <w:r>
              <w:rPr>
                <w:rFonts w:ascii="Times New Roman" w:eastAsiaTheme="minorEastAsia" w:hint="eastAsia"/>
                <w:sz w:val="18"/>
                <w:szCs w:val="18"/>
              </w:rPr>
              <w:t xml:space="preserve">IPC event 7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sidR="00C32B3B">
              <w:rPr>
                <w:rFonts w:ascii="Times New Roman" w:eastAsiaTheme="minorEastAsia" w:hint="eastAsia"/>
                <w:sz w:val="18"/>
                <w:szCs w:val="18"/>
              </w:rPr>
              <w:t>A7</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w:t>
            </w:r>
            <w:r w:rsidR="00C32B3B">
              <w:rPr>
                <w:rFonts w:ascii="Times New Roman" w:eastAsiaTheme="minorEastAsia" w:hint="eastAsia"/>
                <w:sz w:val="18"/>
                <w:szCs w:val="18"/>
              </w:rPr>
              <w:t>A7</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sidR="00C32B3B">
              <w:rPr>
                <w:rFonts w:ascii="Times New Roman" w:eastAsiaTheme="minorEastAsia" w:hint="eastAsia"/>
                <w:sz w:val="18"/>
                <w:szCs w:val="18"/>
              </w:rPr>
              <w:t>A7</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6</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C32B3B" w:rsidP="00D4354C">
            <w:pPr>
              <w:pStyle w:val="ad"/>
              <w:rPr>
                <w:rFonts w:ascii="Times New Roman" w:eastAsiaTheme="minorEastAsia"/>
                <w:sz w:val="18"/>
                <w:szCs w:val="18"/>
              </w:rPr>
            </w:pPr>
            <w:r>
              <w:rPr>
                <w:rFonts w:ascii="Times New Roman" w:eastAsiaTheme="minorEastAsia" w:hint="eastAsia"/>
                <w:sz w:val="18"/>
                <w:szCs w:val="18"/>
              </w:rPr>
              <w:t>A7TOPLC</w:t>
            </w:r>
            <w:r w:rsidR="00D4354C">
              <w:rPr>
                <w:rFonts w:ascii="Times New Roman" w:eastAsiaTheme="minorEastAsia" w:hint="eastAsia"/>
                <w:sz w:val="18"/>
                <w:szCs w:val="18"/>
              </w:rPr>
              <w:t>IPCSTS&lt;6&gt;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C32B3B" w:rsidP="00D4354C">
            <w:pPr>
              <w:pStyle w:val="ad"/>
              <w:rPr>
                <w:rFonts w:ascii="Times New Roman" w:eastAsiaTheme="minorEastAsia"/>
                <w:sz w:val="18"/>
                <w:szCs w:val="18"/>
              </w:rPr>
            </w:pPr>
            <w:r>
              <w:rPr>
                <w:rFonts w:ascii="Times New Roman" w:eastAsiaTheme="minorEastAsia" w:hint="eastAsia"/>
                <w:sz w:val="18"/>
                <w:szCs w:val="18"/>
              </w:rPr>
              <w:t>A7 to PLCDSP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6</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w:t>
            </w:r>
            <w:r w:rsidR="00C32B3B">
              <w:rPr>
                <w:rFonts w:ascii="Times New Roman" w:eastAsiaTheme="minorEastAsia" w:hint="eastAsia"/>
                <w:sz w:val="18"/>
                <w:szCs w:val="18"/>
              </w:rPr>
              <w:t>PLCDSP whe</w:t>
            </w:r>
            <w:r>
              <w:rPr>
                <w:rFonts w:ascii="Times New Roman" w:eastAsiaTheme="minorEastAsia" w:hint="eastAsia"/>
                <w:sz w:val="18"/>
                <w:szCs w:val="18"/>
              </w:rPr>
              <w:t xml:space="preserve">ther the </w:t>
            </w:r>
            <w:r w:rsidR="00C32B3B">
              <w:rPr>
                <w:rFonts w:ascii="Times New Roman" w:eastAsiaTheme="minorEastAsia" w:hint="eastAsia"/>
                <w:sz w:val="18"/>
                <w:szCs w:val="18"/>
              </w:rPr>
              <w:t>A7TOPLC</w:t>
            </w:r>
            <w:r>
              <w:rPr>
                <w:rFonts w:ascii="Times New Roman" w:eastAsiaTheme="minorEastAsia" w:hint="eastAsia"/>
                <w:sz w:val="18"/>
                <w:szCs w:val="18"/>
              </w:rPr>
              <w:t xml:space="preserve">IPC event 6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sidR="00C32B3B">
              <w:rPr>
                <w:rFonts w:ascii="Times New Roman" w:eastAsiaTheme="minorEastAsia" w:hint="eastAsia"/>
                <w:sz w:val="18"/>
                <w:szCs w:val="18"/>
              </w:rPr>
              <w:t>A7</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w:t>
            </w:r>
            <w:r w:rsidR="00C32B3B">
              <w:rPr>
                <w:rFonts w:ascii="Times New Roman" w:eastAsiaTheme="minorEastAsia" w:hint="eastAsia"/>
                <w:sz w:val="18"/>
                <w:szCs w:val="18"/>
              </w:rPr>
              <w:t>A7</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sidR="00C32B3B">
              <w:rPr>
                <w:rFonts w:ascii="Times New Roman" w:eastAsiaTheme="minorEastAsia" w:hint="eastAsia"/>
                <w:sz w:val="18"/>
                <w:szCs w:val="18"/>
              </w:rPr>
              <w:t>A7</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5</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C32B3B" w:rsidP="00D4354C">
            <w:pPr>
              <w:pStyle w:val="ad"/>
              <w:rPr>
                <w:rFonts w:ascii="Times New Roman" w:eastAsiaTheme="minorEastAsia"/>
                <w:sz w:val="18"/>
                <w:szCs w:val="18"/>
              </w:rPr>
            </w:pPr>
            <w:r>
              <w:rPr>
                <w:rFonts w:ascii="Times New Roman" w:eastAsiaTheme="minorEastAsia" w:hint="eastAsia"/>
                <w:sz w:val="18"/>
                <w:szCs w:val="18"/>
              </w:rPr>
              <w:t>A7TOPLC</w:t>
            </w:r>
            <w:r w:rsidR="00D4354C">
              <w:rPr>
                <w:rFonts w:ascii="Times New Roman" w:eastAsiaTheme="minorEastAsia" w:hint="eastAsia"/>
                <w:sz w:val="18"/>
                <w:szCs w:val="18"/>
              </w:rPr>
              <w:t>IPCSTS&lt;5&gt;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C32B3B" w:rsidP="00D4354C">
            <w:pPr>
              <w:pStyle w:val="ad"/>
              <w:rPr>
                <w:rFonts w:ascii="Times New Roman" w:eastAsiaTheme="minorEastAsia"/>
                <w:sz w:val="18"/>
                <w:szCs w:val="18"/>
              </w:rPr>
            </w:pPr>
            <w:r>
              <w:rPr>
                <w:rFonts w:ascii="Times New Roman" w:eastAsiaTheme="minorEastAsia" w:hint="eastAsia"/>
                <w:sz w:val="18"/>
                <w:szCs w:val="18"/>
              </w:rPr>
              <w:t>A7 to PLCDSP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5</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w:t>
            </w:r>
            <w:r w:rsidR="00C32B3B">
              <w:rPr>
                <w:rFonts w:ascii="Times New Roman" w:eastAsiaTheme="minorEastAsia" w:hint="eastAsia"/>
                <w:sz w:val="18"/>
                <w:szCs w:val="18"/>
              </w:rPr>
              <w:t>PLCDSP whe</w:t>
            </w:r>
            <w:r>
              <w:rPr>
                <w:rFonts w:ascii="Times New Roman" w:eastAsiaTheme="minorEastAsia" w:hint="eastAsia"/>
                <w:sz w:val="18"/>
                <w:szCs w:val="18"/>
              </w:rPr>
              <w:t xml:space="preserve">ther the </w:t>
            </w:r>
            <w:r w:rsidR="00C32B3B">
              <w:rPr>
                <w:rFonts w:ascii="Times New Roman" w:eastAsiaTheme="minorEastAsia" w:hint="eastAsia"/>
                <w:sz w:val="18"/>
                <w:szCs w:val="18"/>
              </w:rPr>
              <w:t>A7TOPLC</w:t>
            </w:r>
            <w:r>
              <w:rPr>
                <w:rFonts w:ascii="Times New Roman" w:eastAsiaTheme="minorEastAsia" w:hint="eastAsia"/>
                <w:sz w:val="18"/>
                <w:szCs w:val="18"/>
              </w:rPr>
              <w:t xml:space="preserve">IPC event 5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sidR="00C32B3B">
              <w:rPr>
                <w:rFonts w:ascii="Times New Roman" w:eastAsiaTheme="minorEastAsia" w:hint="eastAsia"/>
                <w:sz w:val="18"/>
                <w:szCs w:val="18"/>
              </w:rPr>
              <w:t>A7</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w:t>
            </w:r>
            <w:r w:rsidR="00C32B3B">
              <w:rPr>
                <w:rFonts w:ascii="Times New Roman" w:eastAsiaTheme="minorEastAsia" w:hint="eastAsia"/>
                <w:sz w:val="18"/>
                <w:szCs w:val="18"/>
              </w:rPr>
              <w:t>A7</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sidR="00C32B3B">
              <w:rPr>
                <w:rFonts w:ascii="Times New Roman" w:eastAsiaTheme="minorEastAsia" w:hint="eastAsia"/>
                <w:sz w:val="18"/>
                <w:szCs w:val="18"/>
              </w:rPr>
              <w:t>A7</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C32B3B" w:rsidP="00D4354C">
            <w:pPr>
              <w:pStyle w:val="ad"/>
              <w:rPr>
                <w:rFonts w:ascii="Times New Roman" w:eastAsiaTheme="minorEastAsia"/>
                <w:sz w:val="18"/>
                <w:szCs w:val="18"/>
              </w:rPr>
            </w:pPr>
            <w:r>
              <w:rPr>
                <w:rFonts w:ascii="Times New Roman" w:eastAsiaTheme="minorEastAsia" w:hint="eastAsia"/>
                <w:sz w:val="18"/>
                <w:szCs w:val="18"/>
              </w:rPr>
              <w:t>A7TOPLC</w:t>
            </w:r>
            <w:r w:rsidR="00D4354C">
              <w:rPr>
                <w:rFonts w:ascii="Times New Roman" w:eastAsiaTheme="minorEastAsia" w:hint="eastAsia"/>
                <w:sz w:val="18"/>
                <w:szCs w:val="18"/>
              </w:rPr>
              <w:t>IPCSTS&lt;4&gt;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C32B3B" w:rsidP="00D4354C">
            <w:pPr>
              <w:pStyle w:val="ad"/>
              <w:rPr>
                <w:rFonts w:ascii="Times New Roman" w:eastAsiaTheme="minorEastAsia"/>
                <w:sz w:val="18"/>
                <w:szCs w:val="18"/>
              </w:rPr>
            </w:pPr>
            <w:r>
              <w:rPr>
                <w:rFonts w:ascii="Times New Roman" w:eastAsiaTheme="minorEastAsia" w:hint="eastAsia"/>
                <w:sz w:val="18"/>
                <w:szCs w:val="18"/>
              </w:rPr>
              <w:t>A7 to PLCDSP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4</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w:t>
            </w:r>
            <w:r w:rsidR="00C32B3B">
              <w:rPr>
                <w:rFonts w:ascii="Times New Roman" w:eastAsiaTheme="minorEastAsia" w:hint="eastAsia"/>
                <w:sz w:val="18"/>
                <w:szCs w:val="18"/>
              </w:rPr>
              <w:t>PLCDSP whe</w:t>
            </w:r>
            <w:r>
              <w:rPr>
                <w:rFonts w:ascii="Times New Roman" w:eastAsiaTheme="minorEastAsia" w:hint="eastAsia"/>
                <w:sz w:val="18"/>
                <w:szCs w:val="18"/>
              </w:rPr>
              <w:t xml:space="preserve">ther the </w:t>
            </w:r>
            <w:r w:rsidR="00C32B3B">
              <w:rPr>
                <w:rFonts w:ascii="Times New Roman" w:eastAsiaTheme="minorEastAsia" w:hint="eastAsia"/>
                <w:sz w:val="18"/>
                <w:szCs w:val="18"/>
              </w:rPr>
              <w:t>A7TOPLC</w:t>
            </w:r>
            <w:r>
              <w:rPr>
                <w:rFonts w:ascii="Times New Roman" w:eastAsiaTheme="minorEastAsia" w:hint="eastAsia"/>
                <w:sz w:val="18"/>
                <w:szCs w:val="18"/>
              </w:rPr>
              <w:t xml:space="preserve">IPC event 4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sidR="00C32B3B">
              <w:rPr>
                <w:rFonts w:ascii="Times New Roman" w:eastAsiaTheme="minorEastAsia" w:hint="eastAsia"/>
                <w:sz w:val="18"/>
                <w:szCs w:val="18"/>
              </w:rPr>
              <w:t>A7</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w:t>
            </w:r>
            <w:r w:rsidR="00C32B3B">
              <w:rPr>
                <w:rFonts w:ascii="Times New Roman" w:eastAsiaTheme="minorEastAsia" w:hint="eastAsia"/>
                <w:sz w:val="18"/>
                <w:szCs w:val="18"/>
              </w:rPr>
              <w:t>A7</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sidR="00C32B3B">
              <w:rPr>
                <w:rFonts w:ascii="Times New Roman" w:eastAsiaTheme="minorEastAsia" w:hint="eastAsia"/>
                <w:sz w:val="18"/>
                <w:szCs w:val="18"/>
              </w:rPr>
              <w:t>A7</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C32B3B" w:rsidP="00D4354C">
            <w:pPr>
              <w:pStyle w:val="ad"/>
              <w:rPr>
                <w:rFonts w:ascii="Times New Roman" w:eastAsiaTheme="minorEastAsia"/>
                <w:sz w:val="18"/>
                <w:szCs w:val="18"/>
              </w:rPr>
            </w:pPr>
            <w:r>
              <w:rPr>
                <w:rFonts w:ascii="Times New Roman" w:eastAsiaTheme="minorEastAsia" w:hint="eastAsia"/>
                <w:sz w:val="18"/>
                <w:szCs w:val="18"/>
              </w:rPr>
              <w:t>A7TOPLC</w:t>
            </w:r>
            <w:r w:rsidR="00D4354C">
              <w:rPr>
                <w:rFonts w:ascii="Times New Roman" w:eastAsiaTheme="minorEastAsia" w:hint="eastAsia"/>
                <w:sz w:val="18"/>
                <w:szCs w:val="18"/>
              </w:rPr>
              <w:t>IPCSTS&lt;3&gt;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C32B3B" w:rsidP="00D4354C">
            <w:pPr>
              <w:pStyle w:val="ad"/>
              <w:rPr>
                <w:rFonts w:ascii="Times New Roman" w:eastAsiaTheme="minorEastAsia"/>
                <w:sz w:val="18"/>
                <w:szCs w:val="18"/>
              </w:rPr>
            </w:pPr>
            <w:r>
              <w:rPr>
                <w:rFonts w:ascii="Times New Roman" w:eastAsiaTheme="minorEastAsia" w:hint="eastAsia"/>
                <w:sz w:val="18"/>
                <w:szCs w:val="18"/>
              </w:rPr>
              <w:t>A7 to PLCDSP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3</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w:t>
            </w:r>
            <w:r w:rsidR="00C32B3B">
              <w:rPr>
                <w:rFonts w:ascii="Times New Roman" w:eastAsiaTheme="minorEastAsia" w:hint="eastAsia"/>
                <w:sz w:val="18"/>
                <w:szCs w:val="18"/>
              </w:rPr>
              <w:t>PLCDSP whe</w:t>
            </w:r>
            <w:r>
              <w:rPr>
                <w:rFonts w:ascii="Times New Roman" w:eastAsiaTheme="minorEastAsia" w:hint="eastAsia"/>
                <w:sz w:val="18"/>
                <w:szCs w:val="18"/>
              </w:rPr>
              <w:t xml:space="preserve">ther the </w:t>
            </w:r>
            <w:r w:rsidR="00C32B3B">
              <w:rPr>
                <w:rFonts w:ascii="Times New Roman" w:eastAsiaTheme="minorEastAsia" w:hint="eastAsia"/>
                <w:sz w:val="18"/>
                <w:szCs w:val="18"/>
              </w:rPr>
              <w:t>A7TOPLC</w:t>
            </w:r>
            <w:r>
              <w:rPr>
                <w:rFonts w:ascii="Times New Roman" w:eastAsiaTheme="minorEastAsia" w:hint="eastAsia"/>
                <w:sz w:val="18"/>
                <w:szCs w:val="18"/>
              </w:rPr>
              <w:t xml:space="preserve">IPC event 3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sidR="00C32B3B">
              <w:rPr>
                <w:rFonts w:ascii="Times New Roman" w:eastAsiaTheme="minorEastAsia" w:hint="eastAsia"/>
                <w:sz w:val="18"/>
                <w:szCs w:val="18"/>
              </w:rPr>
              <w:t>A7</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w:t>
            </w:r>
            <w:r w:rsidR="00C32B3B">
              <w:rPr>
                <w:rFonts w:ascii="Times New Roman" w:eastAsiaTheme="minorEastAsia" w:hint="eastAsia"/>
                <w:sz w:val="18"/>
                <w:szCs w:val="18"/>
              </w:rPr>
              <w:t>A7</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sidR="00C32B3B">
              <w:rPr>
                <w:rFonts w:ascii="Times New Roman" w:eastAsiaTheme="minorEastAsia" w:hint="eastAsia"/>
                <w:sz w:val="18"/>
                <w:szCs w:val="18"/>
              </w:rPr>
              <w:t>A7</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C32B3B" w:rsidP="00D4354C">
            <w:pPr>
              <w:pStyle w:val="ad"/>
              <w:rPr>
                <w:rFonts w:ascii="Times New Roman" w:eastAsiaTheme="minorEastAsia"/>
                <w:sz w:val="18"/>
                <w:szCs w:val="18"/>
              </w:rPr>
            </w:pPr>
            <w:r>
              <w:rPr>
                <w:rFonts w:ascii="Times New Roman" w:eastAsiaTheme="minorEastAsia" w:hint="eastAsia"/>
                <w:sz w:val="18"/>
                <w:szCs w:val="18"/>
              </w:rPr>
              <w:t>A7TOPLC</w:t>
            </w:r>
            <w:r w:rsidR="00D4354C">
              <w:rPr>
                <w:rFonts w:ascii="Times New Roman" w:eastAsiaTheme="minorEastAsia" w:hint="eastAsia"/>
                <w:sz w:val="18"/>
                <w:szCs w:val="18"/>
              </w:rPr>
              <w:t>IPCSTS&lt;2&gt;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C32B3B" w:rsidP="00D4354C">
            <w:pPr>
              <w:pStyle w:val="ad"/>
              <w:rPr>
                <w:rFonts w:ascii="Times New Roman" w:eastAsiaTheme="minorEastAsia"/>
                <w:sz w:val="18"/>
                <w:szCs w:val="18"/>
              </w:rPr>
            </w:pPr>
            <w:r>
              <w:rPr>
                <w:rFonts w:ascii="Times New Roman" w:eastAsiaTheme="minorEastAsia" w:hint="eastAsia"/>
                <w:sz w:val="18"/>
                <w:szCs w:val="18"/>
              </w:rPr>
              <w:t>A7 to PLCDSP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2</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w:t>
            </w:r>
            <w:r w:rsidR="00C32B3B">
              <w:rPr>
                <w:rFonts w:ascii="Times New Roman" w:eastAsiaTheme="minorEastAsia" w:hint="eastAsia"/>
                <w:sz w:val="18"/>
                <w:szCs w:val="18"/>
              </w:rPr>
              <w:t>PLCDSP whe</w:t>
            </w:r>
            <w:r>
              <w:rPr>
                <w:rFonts w:ascii="Times New Roman" w:eastAsiaTheme="minorEastAsia" w:hint="eastAsia"/>
                <w:sz w:val="18"/>
                <w:szCs w:val="18"/>
              </w:rPr>
              <w:t xml:space="preserve">ther the </w:t>
            </w:r>
            <w:r w:rsidR="00C32B3B">
              <w:rPr>
                <w:rFonts w:ascii="Times New Roman" w:eastAsiaTheme="minorEastAsia" w:hint="eastAsia"/>
                <w:sz w:val="18"/>
                <w:szCs w:val="18"/>
              </w:rPr>
              <w:t>A7TOPLC</w:t>
            </w:r>
            <w:r>
              <w:rPr>
                <w:rFonts w:ascii="Times New Roman" w:eastAsiaTheme="minorEastAsia" w:hint="eastAsia"/>
                <w:sz w:val="18"/>
                <w:szCs w:val="18"/>
              </w:rPr>
              <w:t xml:space="preserve">IPC event 2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sidR="00C32B3B">
              <w:rPr>
                <w:rFonts w:ascii="Times New Roman" w:eastAsiaTheme="minorEastAsia" w:hint="eastAsia"/>
                <w:sz w:val="18"/>
                <w:szCs w:val="18"/>
              </w:rPr>
              <w:t>A7</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w:t>
            </w:r>
            <w:r w:rsidR="00C32B3B">
              <w:rPr>
                <w:rFonts w:ascii="Times New Roman" w:eastAsiaTheme="minorEastAsia" w:hint="eastAsia"/>
                <w:sz w:val="18"/>
                <w:szCs w:val="18"/>
              </w:rPr>
              <w:t>A7</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sidR="00C32B3B">
              <w:rPr>
                <w:rFonts w:ascii="Times New Roman" w:eastAsiaTheme="minorEastAsia" w:hint="eastAsia"/>
                <w:sz w:val="18"/>
                <w:szCs w:val="18"/>
              </w:rPr>
              <w:t>A7</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lastRenderedPageBreak/>
              <w:t>1</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C32B3B" w:rsidP="00D4354C">
            <w:pPr>
              <w:pStyle w:val="ad"/>
              <w:rPr>
                <w:rFonts w:ascii="Times New Roman" w:eastAsiaTheme="minorEastAsia"/>
                <w:sz w:val="18"/>
                <w:szCs w:val="18"/>
              </w:rPr>
            </w:pPr>
            <w:r>
              <w:rPr>
                <w:rFonts w:ascii="Times New Roman" w:eastAsiaTheme="minorEastAsia" w:hint="eastAsia"/>
                <w:sz w:val="18"/>
                <w:szCs w:val="18"/>
              </w:rPr>
              <w:t>A7TOPLC</w:t>
            </w:r>
            <w:r w:rsidR="00D4354C">
              <w:rPr>
                <w:rFonts w:ascii="Times New Roman" w:eastAsiaTheme="minorEastAsia" w:hint="eastAsia"/>
                <w:sz w:val="18"/>
                <w:szCs w:val="18"/>
              </w:rPr>
              <w:t>IPCSTS&lt;1&gt;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C32B3B" w:rsidP="00D4354C">
            <w:pPr>
              <w:pStyle w:val="ad"/>
              <w:rPr>
                <w:rFonts w:ascii="Times New Roman" w:eastAsiaTheme="minorEastAsia"/>
                <w:sz w:val="18"/>
                <w:szCs w:val="18"/>
              </w:rPr>
            </w:pPr>
            <w:r>
              <w:rPr>
                <w:rFonts w:ascii="Times New Roman" w:eastAsiaTheme="minorEastAsia" w:hint="eastAsia"/>
                <w:sz w:val="18"/>
                <w:szCs w:val="18"/>
              </w:rPr>
              <w:t>A7 to PLCDSP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1</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w:t>
            </w:r>
            <w:r w:rsidR="00C32B3B">
              <w:rPr>
                <w:rFonts w:ascii="Times New Roman" w:eastAsiaTheme="minorEastAsia" w:hint="eastAsia"/>
                <w:sz w:val="18"/>
                <w:szCs w:val="18"/>
              </w:rPr>
              <w:t>PLCDSP whe</w:t>
            </w:r>
            <w:r>
              <w:rPr>
                <w:rFonts w:ascii="Times New Roman" w:eastAsiaTheme="minorEastAsia" w:hint="eastAsia"/>
                <w:sz w:val="18"/>
                <w:szCs w:val="18"/>
              </w:rPr>
              <w:t xml:space="preserve">ther the </w:t>
            </w:r>
            <w:r w:rsidR="00C32B3B">
              <w:rPr>
                <w:rFonts w:ascii="Times New Roman" w:eastAsiaTheme="minorEastAsia" w:hint="eastAsia"/>
                <w:sz w:val="18"/>
                <w:szCs w:val="18"/>
              </w:rPr>
              <w:t>A7TOPLC</w:t>
            </w:r>
            <w:r>
              <w:rPr>
                <w:rFonts w:ascii="Times New Roman" w:eastAsiaTheme="minorEastAsia" w:hint="eastAsia"/>
                <w:sz w:val="18"/>
                <w:szCs w:val="18"/>
              </w:rPr>
              <w:t xml:space="preserve">IPC event 1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sidR="00C32B3B">
              <w:rPr>
                <w:rFonts w:ascii="Times New Roman" w:eastAsiaTheme="minorEastAsia" w:hint="eastAsia"/>
                <w:sz w:val="18"/>
                <w:szCs w:val="18"/>
              </w:rPr>
              <w:t>A7</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w:t>
            </w:r>
            <w:r w:rsidR="00C32B3B">
              <w:rPr>
                <w:rFonts w:ascii="Times New Roman" w:eastAsiaTheme="minorEastAsia" w:hint="eastAsia"/>
                <w:sz w:val="18"/>
                <w:szCs w:val="18"/>
              </w:rPr>
              <w:t>A7</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sidR="00C32B3B">
              <w:rPr>
                <w:rFonts w:ascii="Times New Roman" w:eastAsiaTheme="minorEastAsia" w:hint="eastAsia"/>
                <w:sz w:val="18"/>
                <w:szCs w:val="18"/>
              </w:rPr>
              <w:t>A7</w:t>
            </w:r>
          </w:p>
        </w:tc>
      </w:tr>
      <w:tr w:rsidR="00D4354C" w:rsidRPr="00E53CAA" w:rsidTr="00D4354C">
        <w:trPr>
          <w:cantSplit/>
          <w:trHeight w:hRule="exact" w:val="1044"/>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C32B3B" w:rsidP="00D4354C">
            <w:pPr>
              <w:pStyle w:val="ad"/>
              <w:rPr>
                <w:rFonts w:ascii="Times New Roman" w:eastAsiaTheme="minorEastAsia"/>
                <w:sz w:val="18"/>
                <w:szCs w:val="18"/>
              </w:rPr>
            </w:pPr>
            <w:r>
              <w:rPr>
                <w:rFonts w:ascii="Times New Roman" w:eastAsiaTheme="minorEastAsia" w:hint="eastAsia"/>
                <w:sz w:val="18"/>
                <w:szCs w:val="18"/>
              </w:rPr>
              <w:t>A7TOPLC</w:t>
            </w:r>
            <w:r w:rsidR="00D4354C">
              <w:rPr>
                <w:rFonts w:ascii="Times New Roman" w:eastAsiaTheme="minorEastAsia" w:hint="eastAsia"/>
                <w:sz w:val="18"/>
                <w:szCs w:val="18"/>
              </w:rPr>
              <w:t>IPCSTS&lt;0&gt;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C32B3B" w:rsidP="00D4354C">
            <w:pPr>
              <w:pStyle w:val="ad"/>
              <w:rPr>
                <w:rFonts w:ascii="Times New Roman" w:eastAsiaTheme="minorEastAsia"/>
                <w:sz w:val="18"/>
                <w:szCs w:val="18"/>
              </w:rPr>
            </w:pPr>
            <w:r>
              <w:rPr>
                <w:rFonts w:ascii="Times New Roman" w:eastAsiaTheme="minorEastAsia" w:hint="eastAsia"/>
                <w:sz w:val="18"/>
                <w:szCs w:val="18"/>
              </w:rPr>
              <w:t>A7 to PLCDSP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0</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w:t>
            </w:r>
            <w:r w:rsidR="00C32B3B">
              <w:rPr>
                <w:rFonts w:ascii="Times New Roman" w:eastAsiaTheme="minorEastAsia" w:hint="eastAsia"/>
                <w:sz w:val="18"/>
                <w:szCs w:val="18"/>
              </w:rPr>
              <w:t>PLCDSP whe</w:t>
            </w:r>
            <w:r>
              <w:rPr>
                <w:rFonts w:ascii="Times New Roman" w:eastAsiaTheme="minorEastAsia" w:hint="eastAsia"/>
                <w:sz w:val="18"/>
                <w:szCs w:val="18"/>
              </w:rPr>
              <w:t xml:space="preserve">ther the </w:t>
            </w:r>
            <w:r w:rsidR="00C32B3B">
              <w:rPr>
                <w:rFonts w:ascii="Times New Roman" w:eastAsiaTheme="minorEastAsia" w:hint="eastAsia"/>
                <w:sz w:val="18"/>
                <w:szCs w:val="18"/>
              </w:rPr>
              <w:t>A7TOPLC</w:t>
            </w:r>
            <w:r>
              <w:rPr>
                <w:rFonts w:ascii="Times New Roman" w:eastAsiaTheme="minorEastAsia" w:hint="eastAsia"/>
                <w:sz w:val="18"/>
                <w:szCs w:val="18"/>
              </w:rPr>
              <w:t xml:space="preserve">IPC event 0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sidR="00C32B3B">
              <w:rPr>
                <w:rFonts w:ascii="Times New Roman" w:eastAsiaTheme="minorEastAsia" w:hint="eastAsia"/>
                <w:sz w:val="18"/>
                <w:szCs w:val="18"/>
              </w:rPr>
              <w:t>A7</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w:t>
            </w:r>
            <w:r w:rsidR="00C32B3B">
              <w:rPr>
                <w:rFonts w:ascii="Times New Roman" w:eastAsiaTheme="minorEastAsia" w:hint="eastAsia"/>
                <w:sz w:val="18"/>
                <w:szCs w:val="18"/>
              </w:rPr>
              <w:t>A7</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sidR="00C32B3B">
              <w:rPr>
                <w:rFonts w:ascii="Times New Roman" w:eastAsiaTheme="minorEastAsia" w:hint="eastAsia"/>
                <w:sz w:val="18"/>
                <w:szCs w:val="18"/>
              </w:rPr>
              <w:t>A7</w:t>
            </w:r>
          </w:p>
        </w:tc>
      </w:tr>
    </w:tbl>
    <w:p w:rsidR="00490FA0" w:rsidRPr="00EF5EDA" w:rsidRDefault="00490FA0" w:rsidP="00490FA0">
      <w:r>
        <w:t>Note</w:t>
      </w:r>
      <w:r>
        <w:rPr>
          <w:rFonts w:hint="eastAsia"/>
        </w:rPr>
        <w:t>:</w:t>
      </w:r>
      <w:r>
        <w:t xml:space="preserve"> IPC event </w:t>
      </w:r>
      <w:r>
        <w:rPr>
          <w:rFonts w:hint="eastAsia"/>
        </w:rPr>
        <w:t>statu</w:t>
      </w:r>
      <w:r>
        <w:t>s 0-</w:t>
      </w:r>
      <w:r>
        <w:rPr>
          <w:rFonts w:hint="eastAsia"/>
        </w:rPr>
        <w:t>7</w:t>
      </w:r>
      <w:r>
        <w:t xml:space="preserve"> will trigger interrupt </w:t>
      </w:r>
      <w:r>
        <w:rPr>
          <w:rFonts w:hint="eastAsia"/>
        </w:rPr>
        <w:t xml:space="preserve">to </w:t>
      </w:r>
      <w:r>
        <w:t>the</w:t>
      </w:r>
      <w:r>
        <w:rPr>
          <w:rFonts w:hint="eastAsia"/>
        </w:rPr>
        <w:t xml:space="preserve"> PLCDSP core</w:t>
      </w:r>
      <w:r>
        <w:t xml:space="preserve"> via</w:t>
      </w:r>
      <w:r>
        <w:rPr>
          <w:rFonts w:hint="eastAsia"/>
        </w:rPr>
        <w:t xml:space="preserve"> </w:t>
      </w:r>
      <w:r>
        <w:t xml:space="preserve">the </w:t>
      </w:r>
      <w:r>
        <w:rPr>
          <w:rFonts w:hint="eastAsia"/>
        </w:rPr>
        <w:t>GIC</w:t>
      </w:r>
      <w:r>
        <w:t>.</w:t>
      </w:r>
    </w:p>
    <w:p w:rsidR="00D4354C" w:rsidRPr="00490FA0" w:rsidRDefault="00D4354C" w:rsidP="00D4354C"/>
    <w:p w:rsidR="00D4354C" w:rsidRDefault="006E6C34" w:rsidP="00EC1A23">
      <w:pPr>
        <w:pStyle w:val="3"/>
        <w:numPr>
          <w:ilvl w:val="2"/>
          <w:numId w:val="18"/>
        </w:numPr>
      </w:pPr>
      <w:bookmarkStart w:id="2915" w:name="_Toc482273744"/>
      <w:r>
        <w:rPr>
          <w:rFonts w:hint="eastAsia"/>
        </w:rPr>
        <w:t>PLCTORF</w:t>
      </w:r>
      <w:r w:rsidR="00D4354C">
        <w:rPr>
          <w:rFonts w:hint="eastAsia"/>
        </w:rPr>
        <w:t>IPCSET&lt;15:0&gt;</w:t>
      </w:r>
      <w:bookmarkEnd w:id="2915"/>
    </w:p>
    <w:p w:rsidR="00D4354C" w:rsidRDefault="006E6C34" w:rsidP="00D4354C">
      <w:r>
        <w:rPr>
          <w:rFonts w:hint="eastAsia"/>
        </w:rPr>
        <w:t>PLCDSP</w:t>
      </w:r>
      <w:r w:rsidR="00D4354C">
        <w:rPr>
          <w:rFonts w:hint="eastAsia"/>
        </w:rPr>
        <w:t xml:space="preserve"> core to </w:t>
      </w:r>
      <w:r>
        <w:rPr>
          <w:rFonts w:hint="eastAsia"/>
        </w:rPr>
        <w:t>RF</w:t>
      </w:r>
      <w:r w:rsidR="00D4354C">
        <w:rPr>
          <w:rFonts w:hint="eastAsia"/>
        </w:rPr>
        <w:t>DSP core IPC set register</w:t>
      </w:r>
    </w:p>
    <w:p w:rsidR="00D4354C" w:rsidRPr="00482F42" w:rsidRDefault="00D4354C" w:rsidP="00D4354C">
      <w:pPr>
        <w:pStyle w:val="ae"/>
        <w:rPr>
          <w:rFonts w:ascii="Times New Roman" w:eastAsiaTheme="minorEastAsia" w:hAnsi="Times New Roman"/>
          <w:lang w:eastAsia="zh-CN"/>
        </w:rPr>
      </w:pPr>
      <w:r w:rsidRPr="00E53CAA">
        <w:rPr>
          <w:rFonts w:ascii="Times New Roman" w:hAnsi="Times New Roman"/>
        </w:rPr>
        <w:t>Address Offset</w:t>
      </w:r>
      <w:r w:rsidR="00482F42">
        <w:rPr>
          <w:rFonts w:ascii="Times New Roman" w:eastAsiaTheme="minorEastAsia" w:hAnsi="Times New Roman" w:hint="eastAsia"/>
          <w:lang w:eastAsia="zh-CN"/>
        </w:rPr>
        <w: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31:16</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50671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15</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6E6C34" w:rsidP="00D4354C">
            <w:pPr>
              <w:pStyle w:val="ad"/>
              <w:rPr>
                <w:rFonts w:ascii="Times New Roman" w:eastAsiaTheme="minorEastAsia"/>
                <w:sz w:val="18"/>
                <w:szCs w:val="18"/>
              </w:rPr>
            </w:pPr>
            <w:r>
              <w:rPr>
                <w:rFonts w:ascii="Times New Roman" w:eastAsiaTheme="minorEastAsia" w:hint="eastAsia"/>
                <w:sz w:val="18"/>
                <w:szCs w:val="18"/>
              </w:rPr>
              <w:t>PLCTORF</w:t>
            </w:r>
            <w:r w:rsidR="00D4354C">
              <w:rPr>
                <w:rFonts w:ascii="Times New Roman" w:eastAsiaTheme="minorEastAsia" w:hint="eastAsia"/>
                <w:sz w:val="18"/>
                <w:szCs w:val="18"/>
              </w:rPr>
              <w:t>IPCSET&lt;15&gt;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6E6C34"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15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6E6C34">
              <w:rPr>
                <w:rFonts w:ascii="Times New Roman" w:eastAsiaTheme="minorEastAsia" w:hint="eastAsia"/>
                <w:sz w:val="18"/>
                <w:szCs w:val="18"/>
              </w:rPr>
              <w:t>PLCTORF</w:t>
            </w:r>
            <w:r w:rsidRPr="007C2D0D">
              <w:rPr>
                <w:rFonts w:ascii="Times New Roman" w:eastAsiaTheme="minorEastAsia"/>
                <w:sz w:val="18"/>
                <w:szCs w:val="18"/>
              </w:rPr>
              <w:t>IPCFLG</w:t>
            </w:r>
            <w:r>
              <w:rPr>
                <w:rFonts w:ascii="Times New Roman" w:eastAsiaTheme="minorEastAsia" w:hint="eastAsia"/>
                <w:sz w:val="18"/>
                <w:szCs w:val="18"/>
              </w:rPr>
              <w:t>&lt;15&gt;</w:t>
            </w:r>
            <w:r>
              <w:rPr>
                <w:rFonts w:ascii="Times New Roman" w:eastAsiaTheme="minorEastAsia"/>
                <w:sz w:val="18"/>
                <w:szCs w:val="18"/>
              </w:rPr>
              <w:t xml:space="preserve"> for </w:t>
            </w:r>
            <w:r w:rsidR="006E6C34">
              <w:rPr>
                <w:rFonts w:ascii="Times New Roman" w:eastAsiaTheme="minorEastAsia"/>
                <w:sz w:val="18"/>
                <w:szCs w:val="18"/>
              </w:rPr>
              <w:t>the PLCDSP</w:t>
            </w:r>
            <w:r>
              <w:rPr>
                <w:rFonts w:ascii="Times New Roman" w:eastAsiaTheme="minorEastAsia" w:hint="eastAsia"/>
                <w:sz w:val="18"/>
                <w:szCs w:val="18"/>
              </w:rPr>
              <w:t xml:space="preserve"> and </w:t>
            </w:r>
            <w:r w:rsidR="006E6C34">
              <w:rPr>
                <w:rFonts w:ascii="Times New Roman" w:eastAsiaTheme="minorEastAsia" w:hint="eastAsia"/>
                <w:sz w:val="18"/>
                <w:szCs w:val="18"/>
              </w:rPr>
              <w:t>PLCTORF</w:t>
            </w:r>
            <w:r w:rsidRPr="007C2D0D">
              <w:rPr>
                <w:rFonts w:ascii="Times New Roman" w:eastAsiaTheme="minorEastAsia"/>
                <w:sz w:val="18"/>
                <w:szCs w:val="18"/>
              </w:rPr>
              <w:t>IPC</w:t>
            </w:r>
            <w:r>
              <w:rPr>
                <w:rFonts w:ascii="Times New Roman" w:eastAsiaTheme="minorEastAsia" w:hint="eastAsia"/>
                <w:sz w:val="18"/>
                <w:szCs w:val="18"/>
              </w:rPr>
              <w:t xml:space="preserve">STS&lt;15&gt; for the </w:t>
            </w:r>
            <w:r w:rsidR="006E6C34">
              <w:rPr>
                <w:rFonts w:ascii="Times New Roman" w:eastAsiaTheme="minorEastAsia" w:hint="eastAsia"/>
                <w:sz w:val="18"/>
                <w:szCs w:val="18"/>
              </w:rPr>
              <w:t>RFDSP.</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6E6C34" w:rsidP="00D4354C">
            <w:pPr>
              <w:pStyle w:val="ad"/>
              <w:rPr>
                <w:rFonts w:ascii="Times New Roman" w:eastAsiaTheme="minorEastAsia"/>
                <w:sz w:val="18"/>
                <w:szCs w:val="18"/>
              </w:rPr>
            </w:pPr>
            <w:r>
              <w:rPr>
                <w:rFonts w:ascii="Times New Roman" w:eastAsiaTheme="minorEastAsia" w:hint="eastAsia"/>
                <w:sz w:val="18"/>
                <w:szCs w:val="18"/>
              </w:rPr>
              <w:t>PLCTORF</w:t>
            </w:r>
            <w:r w:rsidR="00D4354C">
              <w:rPr>
                <w:rFonts w:ascii="Times New Roman" w:eastAsiaTheme="minorEastAsia" w:hint="eastAsia"/>
                <w:sz w:val="18"/>
                <w:szCs w:val="18"/>
              </w:rPr>
              <w:t>IPCSET&lt;14&gt;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6E6C34"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4</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6E6C34">
              <w:rPr>
                <w:rFonts w:ascii="Times New Roman" w:eastAsiaTheme="minorEastAsia" w:hint="eastAsia"/>
                <w:sz w:val="18"/>
                <w:szCs w:val="18"/>
              </w:rPr>
              <w:t>PLCTORF</w:t>
            </w:r>
            <w:r w:rsidRPr="007C2D0D">
              <w:rPr>
                <w:rFonts w:ascii="Times New Roman" w:eastAsiaTheme="minorEastAsia"/>
                <w:sz w:val="18"/>
                <w:szCs w:val="18"/>
              </w:rPr>
              <w:t>IPCFLG</w:t>
            </w:r>
            <w:r>
              <w:rPr>
                <w:rFonts w:ascii="Times New Roman" w:eastAsiaTheme="minorEastAsia" w:hint="eastAsia"/>
                <w:sz w:val="18"/>
                <w:szCs w:val="18"/>
              </w:rPr>
              <w:t>&lt;14&gt;</w:t>
            </w:r>
            <w:r>
              <w:rPr>
                <w:rFonts w:ascii="Times New Roman" w:eastAsiaTheme="minorEastAsia"/>
                <w:sz w:val="18"/>
                <w:szCs w:val="18"/>
              </w:rPr>
              <w:t xml:space="preserve"> for </w:t>
            </w:r>
            <w:r w:rsidR="006E6C34">
              <w:rPr>
                <w:rFonts w:ascii="Times New Roman" w:eastAsiaTheme="minorEastAsia"/>
                <w:sz w:val="18"/>
                <w:szCs w:val="18"/>
              </w:rPr>
              <w:t>the PLCDSP</w:t>
            </w:r>
            <w:r>
              <w:rPr>
                <w:rFonts w:ascii="Times New Roman" w:eastAsiaTheme="minorEastAsia" w:hint="eastAsia"/>
                <w:sz w:val="18"/>
                <w:szCs w:val="18"/>
              </w:rPr>
              <w:t xml:space="preserve"> and </w:t>
            </w:r>
            <w:r w:rsidR="006E6C34">
              <w:rPr>
                <w:rFonts w:ascii="Times New Roman" w:eastAsiaTheme="minorEastAsia" w:hint="eastAsia"/>
                <w:sz w:val="18"/>
                <w:szCs w:val="18"/>
              </w:rPr>
              <w:t>PLCTORF</w:t>
            </w:r>
            <w:r w:rsidRPr="007C2D0D">
              <w:rPr>
                <w:rFonts w:ascii="Times New Roman" w:eastAsiaTheme="minorEastAsia"/>
                <w:sz w:val="18"/>
                <w:szCs w:val="18"/>
              </w:rPr>
              <w:t>IPC</w:t>
            </w:r>
            <w:r>
              <w:rPr>
                <w:rFonts w:ascii="Times New Roman" w:eastAsiaTheme="minorEastAsia" w:hint="eastAsia"/>
                <w:sz w:val="18"/>
                <w:szCs w:val="18"/>
              </w:rPr>
              <w:t xml:space="preserve">STS&lt;14&gt; for the </w:t>
            </w:r>
            <w:r w:rsidR="006E6C34">
              <w:rPr>
                <w:rFonts w:ascii="Times New Roman" w:eastAsiaTheme="minorEastAsia" w:hint="eastAsia"/>
                <w:sz w:val="18"/>
                <w:szCs w:val="18"/>
              </w:rPr>
              <w:t>RFDSP.</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13</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6E6C34" w:rsidP="00D4354C">
            <w:pPr>
              <w:pStyle w:val="ad"/>
              <w:rPr>
                <w:rFonts w:ascii="Times New Roman" w:eastAsiaTheme="minorEastAsia"/>
                <w:sz w:val="18"/>
                <w:szCs w:val="18"/>
              </w:rPr>
            </w:pPr>
            <w:r>
              <w:rPr>
                <w:rFonts w:ascii="Times New Roman" w:eastAsiaTheme="minorEastAsia" w:hint="eastAsia"/>
                <w:sz w:val="18"/>
                <w:szCs w:val="18"/>
              </w:rPr>
              <w:t>PLCTORF</w:t>
            </w:r>
            <w:r w:rsidR="00D4354C">
              <w:rPr>
                <w:rFonts w:ascii="Times New Roman" w:eastAsiaTheme="minorEastAsia" w:hint="eastAsia"/>
                <w:sz w:val="18"/>
                <w:szCs w:val="18"/>
              </w:rPr>
              <w:t>IPCSET&lt;13&gt;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6E6C34"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3</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6E6C34">
              <w:rPr>
                <w:rFonts w:ascii="Times New Roman" w:eastAsiaTheme="minorEastAsia" w:hint="eastAsia"/>
                <w:sz w:val="18"/>
                <w:szCs w:val="18"/>
              </w:rPr>
              <w:t>PLCTORF</w:t>
            </w:r>
            <w:r w:rsidRPr="007C2D0D">
              <w:rPr>
                <w:rFonts w:ascii="Times New Roman" w:eastAsiaTheme="minorEastAsia"/>
                <w:sz w:val="18"/>
                <w:szCs w:val="18"/>
              </w:rPr>
              <w:t>IPCFLG</w:t>
            </w:r>
            <w:r>
              <w:rPr>
                <w:rFonts w:ascii="Times New Roman" w:eastAsiaTheme="minorEastAsia" w:hint="eastAsia"/>
                <w:sz w:val="18"/>
                <w:szCs w:val="18"/>
              </w:rPr>
              <w:t>&lt;13&gt;</w:t>
            </w:r>
            <w:r>
              <w:rPr>
                <w:rFonts w:ascii="Times New Roman" w:eastAsiaTheme="minorEastAsia"/>
                <w:sz w:val="18"/>
                <w:szCs w:val="18"/>
              </w:rPr>
              <w:t xml:space="preserve"> for </w:t>
            </w:r>
            <w:r w:rsidR="006E6C34">
              <w:rPr>
                <w:rFonts w:ascii="Times New Roman" w:eastAsiaTheme="minorEastAsia"/>
                <w:sz w:val="18"/>
                <w:szCs w:val="18"/>
              </w:rPr>
              <w:t>the PLCDSP</w:t>
            </w:r>
            <w:r>
              <w:rPr>
                <w:rFonts w:ascii="Times New Roman" w:eastAsiaTheme="minorEastAsia" w:hint="eastAsia"/>
                <w:sz w:val="18"/>
                <w:szCs w:val="18"/>
              </w:rPr>
              <w:t xml:space="preserve"> and </w:t>
            </w:r>
            <w:r w:rsidR="006E6C34">
              <w:rPr>
                <w:rFonts w:ascii="Times New Roman" w:eastAsiaTheme="minorEastAsia" w:hint="eastAsia"/>
                <w:sz w:val="18"/>
                <w:szCs w:val="18"/>
              </w:rPr>
              <w:t>PLCTORF</w:t>
            </w:r>
            <w:r w:rsidRPr="007C2D0D">
              <w:rPr>
                <w:rFonts w:ascii="Times New Roman" w:eastAsiaTheme="minorEastAsia"/>
                <w:sz w:val="18"/>
                <w:szCs w:val="18"/>
              </w:rPr>
              <w:t>IPC</w:t>
            </w:r>
            <w:r>
              <w:rPr>
                <w:rFonts w:ascii="Times New Roman" w:eastAsiaTheme="minorEastAsia" w:hint="eastAsia"/>
                <w:sz w:val="18"/>
                <w:szCs w:val="18"/>
              </w:rPr>
              <w:t xml:space="preserve">STS&lt;13&gt; for the </w:t>
            </w:r>
            <w:r w:rsidR="006E6C34">
              <w:rPr>
                <w:rFonts w:ascii="Times New Roman" w:eastAsiaTheme="minorEastAsia" w:hint="eastAsia"/>
                <w:sz w:val="18"/>
                <w:szCs w:val="18"/>
              </w:rPr>
              <w:t>RFDSP.</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6E6C34" w:rsidP="00D4354C">
            <w:pPr>
              <w:pStyle w:val="ad"/>
              <w:rPr>
                <w:rFonts w:ascii="Times New Roman" w:eastAsiaTheme="minorEastAsia"/>
                <w:sz w:val="18"/>
                <w:szCs w:val="18"/>
              </w:rPr>
            </w:pPr>
            <w:r>
              <w:rPr>
                <w:rFonts w:ascii="Times New Roman" w:eastAsiaTheme="minorEastAsia" w:hint="eastAsia"/>
                <w:sz w:val="18"/>
                <w:szCs w:val="18"/>
              </w:rPr>
              <w:t>PLCTORF</w:t>
            </w:r>
            <w:r w:rsidR="00D4354C">
              <w:rPr>
                <w:rFonts w:ascii="Times New Roman" w:eastAsiaTheme="minorEastAsia" w:hint="eastAsia"/>
                <w:sz w:val="18"/>
                <w:szCs w:val="18"/>
              </w:rPr>
              <w:t>IPCSET&lt;12&gt;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6E6C34"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2</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6E6C34">
              <w:rPr>
                <w:rFonts w:ascii="Times New Roman" w:eastAsiaTheme="minorEastAsia" w:hint="eastAsia"/>
                <w:sz w:val="18"/>
                <w:szCs w:val="18"/>
              </w:rPr>
              <w:t>PLCTORF</w:t>
            </w:r>
            <w:r w:rsidRPr="007C2D0D">
              <w:rPr>
                <w:rFonts w:ascii="Times New Roman" w:eastAsiaTheme="minorEastAsia"/>
                <w:sz w:val="18"/>
                <w:szCs w:val="18"/>
              </w:rPr>
              <w:t>IPCFLG</w:t>
            </w:r>
            <w:r>
              <w:rPr>
                <w:rFonts w:ascii="Times New Roman" w:eastAsiaTheme="minorEastAsia" w:hint="eastAsia"/>
                <w:sz w:val="18"/>
                <w:szCs w:val="18"/>
              </w:rPr>
              <w:t>&lt;12&gt;</w:t>
            </w:r>
            <w:r>
              <w:rPr>
                <w:rFonts w:ascii="Times New Roman" w:eastAsiaTheme="minorEastAsia"/>
                <w:sz w:val="18"/>
                <w:szCs w:val="18"/>
              </w:rPr>
              <w:t xml:space="preserve"> for </w:t>
            </w:r>
            <w:r w:rsidR="006E6C34">
              <w:rPr>
                <w:rFonts w:ascii="Times New Roman" w:eastAsiaTheme="minorEastAsia"/>
                <w:sz w:val="18"/>
                <w:szCs w:val="18"/>
              </w:rPr>
              <w:t>the PLCDSP</w:t>
            </w:r>
            <w:r>
              <w:rPr>
                <w:rFonts w:ascii="Times New Roman" w:eastAsiaTheme="minorEastAsia" w:hint="eastAsia"/>
                <w:sz w:val="18"/>
                <w:szCs w:val="18"/>
              </w:rPr>
              <w:t xml:space="preserve"> and </w:t>
            </w:r>
            <w:r w:rsidR="006E6C34">
              <w:rPr>
                <w:rFonts w:ascii="Times New Roman" w:eastAsiaTheme="minorEastAsia" w:hint="eastAsia"/>
                <w:sz w:val="18"/>
                <w:szCs w:val="18"/>
              </w:rPr>
              <w:t>PLCTORF</w:t>
            </w:r>
            <w:r w:rsidRPr="007C2D0D">
              <w:rPr>
                <w:rFonts w:ascii="Times New Roman" w:eastAsiaTheme="minorEastAsia"/>
                <w:sz w:val="18"/>
                <w:szCs w:val="18"/>
              </w:rPr>
              <w:t>IPC</w:t>
            </w:r>
            <w:r>
              <w:rPr>
                <w:rFonts w:ascii="Times New Roman" w:eastAsiaTheme="minorEastAsia" w:hint="eastAsia"/>
                <w:sz w:val="18"/>
                <w:szCs w:val="18"/>
              </w:rPr>
              <w:t xml:space="preserve">STS&lt;12&gt; for the </w:t>
            </w:r>
            <w:r w:rsidR="006E6C34">
              <w:rPr>
                <w:rFonts w:ascii="Times New Roman" w:eastAsiaTheme="minorEastAsia" w:hint="eastAsia"/>
                <w:sz w:val="18"/>
                <w:szCs w:val="18"/>
              </w:rPr>
              <w:t>RFDSP.</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11</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6E6C34" w:rsidP="00D4354C">
            <w:pPr>
              <w:pStyle w:val="ad"/>
              <w:rPr>
                <w:rFonts w:ascii="Times New Roman" w:eastAsiaTheme="minorEastAsia"/>
                <w:sz w:val="18"/>
                <w:szCs w:val="18"/>
              </w:rPr>
            </w:pPr>
            <w:r>
              <w:rPr>
                <w:rFonts w:ascii="Times New Roman" w:eastAsiaTheme="minorEastAsia" w:hint="eastAsia"/>
                <w:sz w:val="18"/>
                <w:szCs w:val="18"/>
              </w:rPr>
              <w:t>PLCTORF</w:t>
            </w:r>
            <w:r w:rsidR="00D4354C">
              <w:rPr>
                <w:rFonts w:ascii="Times New Roman" w:eastAsiaTheme="minorEastAsia" w:hint="eastAsia"/>
                <w:sz w:val="18"/>
                <w:szCs w:val="18"/>
              </w:rPr>
              <w:t>IPCSET&lt;11&gt;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6E6C34"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1</w:t>
            </w:r>
            <w:r w:rsidR="00D4354C" w:rsidRPr="007C2D0D">
              <w:rPr>
                <w:rFonts w:ascii="Times New Roman" w:eastAsiaTheme="minorEastAsia"/>
                <w:sz w:val="18"/>
                <w:szCs w:val="18"/>
              </w:rPr>
              <w:t xml:space="preserve"> set.</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6E6C34">
              <w:rPr>
                <w:rFonts w:ascii="Times New Roman" w:eastAsiaTheme="minorEastAsia" w:hint="eastAsia"/>
                <w:sz w:val="18"/>
                <w:szCs w:val="18"/>
              </w:rPr>
              <w:t>PLCTORF</w:t>
            </w:r>
            <w:r w:rsidRPr="007C2D0D">
              <w:rPr>
                <w:rFonts w:ascii="Times New Roman" w:eastAsiaTheme="minorEastAsia"/>
                <w:sz w:val="18"/>
                <w:szCs w:val="18"/>
              </w:rPr>
              <w:t>IPCFLG</w:t>
            </w:r>
            <w:r>
              <w:rPr>
                <w:rFonts w:ascii="Times New Roman" w:eastAsiaTheme="minorEastAsia" w:hint="eastAsia"/>
                <w:sz w:val="18"/>
                <w:szCs w:val="18"/>
              </w:rPr>
              <w:t>&lt;11&gt;</w:t>
            </w:r>
            <w:r>
              <w:rPr>
                <w:rFonts w:ascii="Times New Roman" w:eastAsiaTheme="minorEastAsia"/>
                <w:sz w:val="18"/>
                <w:szCs w:val="18"/>
              </w:rPr>
              <w:t xml:space="preserve"> for </w:t>
            </w:r>
            <w:r w:rsidR="006E6C34">
              <w:rPr>
                <w:rFonts w:ascii="Times New Roman" w:eastAsiaTheme="minorEastAsia"/>
                <w:sz w:val="18"/>
                <w:szCs w:val="18"/>
              </w:rPr>
              <w:t>the PLCDSP</w:t>
            </w:r>
            <w:r>
              <w:rPr>
                <w:rFonts w:ascii="Times New Roman" w:eastAsiaTheme="minorEastAsia" w:hint="eastAsia"/>
                <w:sz w:val="18"/>
                <w:szCs w:val="18"/>
              </w:rPr>
              <w:t xml:space="preserve"> and </w:t>
            </w:r>
            <w:r w:rsidR="006E6C34">
              <w:rPr>
                <w:rFonts w:ascii="Times New Roman" w:eastAsiaTheme="minorEastAsia" w:hint="eastAsia"/>
                <w:sz w:val="18"/>
                <w:szCs w:val="18"/>
              </w:rPr>
              <w:t>PLCTORF</w:t>
            </w:r>
            <w:r w:rsidRPr="007C2D0D">
              <w:rPr>
                <w:rFonts w:ascii="Times New Roman" w:eastAsiaTheme="minorEastAsia"/>
                <w:sz w:val="18"/>
                <w:szCs w:val="18"/>
              </w:rPr>
              <w:t>IPC</w:t>
            </w:r>
            <w:r>
              <w:rPr>
                <w:rFonts w:ascii="Times New Roman" w:eastAsiaTheme="minorEastAsia" w:hint="eastAsia"/>
                <w:sz w:val="18"/>
                <w:szCs w:val="18"/>
              </w:rPr>
              <w:t xml:space="preserve">STS&lt;11&gt; for the </w:t>
            </w:r>
            <w:r w:rsidR="006E6C34">
              <w:rPr>
                <w:rFonts w:ascii="Times New Roman" w:eastAsiaTheme="minorEastAsia" w:hint="eastAsia"/>
                <w:sz w:val="18"/>
                <w:szCs w:val="18"/>
              </w:rPr>
              <w:t>RFDSP.</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6E6C34" w:rsidP="00D4354C">
            <w:pPr>
              <w:pStyle w:val="ad"/>
              <w:rPr>
                <w:rFonts w:ascii="Times New Roman" w:eastAsiaTheme="minorEastAsia"/>
                <w:sz w:val="18"/>
                <w:szCs w:val="18"/>
              </w:rPr>
            </w:pPr>
            <w:r>
              <w:rPr>
                <w:rFonts w:ascii="Times New Roman" w:eastAsiaTheme="minorEastAsia" w:hint="eastAsia"/>
                <w:sz w:val="18"/>
                <w:szCs w:val="18"/>
              </w:rPr>
              <w:t>PLCTORF</w:t>
            </w:r>
            <w:r w:rsidR="00D4354C">
              <w:rPr>
                <w:rFonts w:ascii="Times New Roman" w:eastAsiaTheme="minorEastAsia" w:hint="eastAsia"/>
                <w:sz w:val="18"/>
                <w:szCs w:val="18"/>
              </w:rPr>
              <w:t>IPCSET&lt;10&gt;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6E6C34"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0</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6E6C34">
              <w:rPr>
                <w:rFonts w:ascii="Times New Roman" w:eastAsiaTheme="minorEastAsia" w:hint="eastAsia"/>
                <w:sz w:val="18"/>
                <w:szCs w:val="18"/>
              </w:rPr>
              <w:t>PLCTORF</w:t>
            </w:r>
            <w:r w:rsidRPr="007C2D0D">
              <w:rPr>
                <w:rFonts w:ascii="Times New Roman" w:eastAsiaTheme="minorEastAsia"/>
                <w:sz w:val="18"/>
                <w:szCs w:val="18"/>
              </w:rPr>
              <w:t>IPCFLG</w:t>
            </w:r>
            <w:r>
              <w:rPr>
                <w:rFonts w:ascii="Times New Roman" w:eastAsiaTheme="minorEastAsia" w:hint="eastAsia"/>
                <w:sz w:val="18"/>
                <w:szCs w:val="18"/>
              </w:rPr>
              <w:t>&lt;10&gt;</w:t>
            </w:r>
            <w:r>
              <w:rPr>
                <w:rFonts w:ascii="Times New Roman" w:eastAsiaTheme="minorEastAsia"/>
                <w:sz w:val="18"/>
                <w:szCs w:val="18"/>
              </w:rPr>
              <w:t xml:space="preserve"> for </w:t>
            </w:r>
            <w:r w:rsidR="006E6C34">
              <w:rPr>
                <w:rFonts w:ascii="Times New Roman" w:eastAsiaTheme="minorEastAsia"/>
                <w:sz w:val="18"/>
                <w:szCs w:val="18"/>
              </w:rPr>
              <w:t>the PLCDSP</w:t>
            </w:r>
            <w:r>
              <w:rPr>
                <w:rFonts w:ascii="Times New Roman" w:eastAsiaTheme="minorEastAsia" w:hint="eastAsia"/>
                <w:sz w:val="18"/>
                <w:szCs w:val="18"/>
              </w:rPr>
              <w:t xml:space="preserve"> and </w:t>
            </w:r>
            <w:r w:rsidR="006E6C34">
              <w:rPr>
                <w:rFonts w:ascii="Times New Roman" w:eastAsiaTheme="minorEastAsia" w:hint="eastAsia"/>
                <w:sz w:val="18"/>
                <w:szCs w:val="18"/>
              </w:rPr>
              <w:t>PLCTORF</w:t>
            </w:r>
            <w:r w:rsidRPr="007C2D0D">
              <w:rPr>
                <w:rFonts w:ascii="Times New Roman" w:eastAsiaTheme="minorEastAsia"/>
                <w:sz w:val="18"/>
                <w:szCs w:val="18"/>
              </w:rPr>
              <w:t>IPC</w:t>
            </w:r>
            <w:r>
              <w:rPr>
                <w:rFonts w:ascii="Times New Roman" w:eastAsiaTheme="minorEastAsia" w:hint="eastAsia"/>
                <w:sz w:val="18"/>
                <w:szCs w:val="18"/>
              </w:rPr>
              <w:t xml:space="preserve">STS&lt;10&gt; for the </w:t>
            </w:r>
            <w:r w:rsidR="006E6C34">
              <w:rPr>
                <w:rFonts w:ascii="Times New Roman" w:eastAsiaTheme="minorEastAsia" w:hint="eastAsia"/>
                <w:sz w:val="18"/>
                <w:szCs w:val="18"/>
              </w:rPr>
              <w:t>RFDSP.</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9</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6E6C34" w:rsidP="00D4354C">
            <w:pPr>
              <w:pStyle w:val="ad"/>
              <w:rPr>
                <w:rFonts w:ascii="Times New Roman" w:eastAsiaTheme="minorEastAsia"/>
                <w:sz w:val="18"/>
                <w:szCs w:val="18"/>
              </w:rPr>
            </w:pPr>
            <w:r>
              <w:rPr>
                <w:rFonts w:ascii="Times New Roman" w:eastAsiaTheme="minorEastAsia" w:hint="eastAsia"/>
                <w:sz w:val="18"/>
                <w:szCs w:val="18"/>
              </w:rPr>
              <w:t>PLCTORF</w:t>
            </w:r>
            <w:r w:rsidR="00D4354C">
              <w:rPr>
                <w:rFonts w:ascii="Times New Roman" w:eastAsiaTheme="minorEastAsia" w:hint="eastAsia"/>
                <w:sz w:val="18"/>
                <w:szCs w:val="18"/>
              </w:rPr>
              <w:t>IPCSET&lt;9</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6E6C34"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9</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6E6C34">
              <w:rPr>
                <w:rFonts w:ascii="Times New Roman" w:eastAsiaTheme="minorEastAsia" w:hint="eastAsia"/>
                <w:sz w:val="18"/>
                <w:szCs w:val="18"/>
              </w:rPr>
              <w:t>PLCTORF</w:t>
            </w:r>
            <w:r w:rsidRPr="007C2D0D">
              <w:rPr>
                <w:rFonts w:ascii="Times New Roman" w:eastAsiaTheme="minorEastAsia"/>
                <w:sz w:val="18"/>
                <w:szCs w:val="18"/>
              </w:rPr>
              <w:t>IPCFLG</w:t>
            </w:r>
            <w:r>
              <w:rPr>
                <w:rFonts w:ascii="Times New Roman" w:eastAsiaTheme="minorEastAsia" w:hint="eastAsia"/>
                <w:sz w:val="18"/>
                <w:szCs w:val="18"/>
              </w:rPr>
              <w:t>&lt;9&gt;</w:t>
            </w:r>
            <w:r>
              <w:rPr>
                <w:rFonts w:ascii="Times New Roman" w:eastAsiaTheme="minorEastAsia"/>
                <w:sz w:val="18"/>
                <w:szCs w:val="18"/>
              </w:rPr>
              <w:t xml:space="preserve"> for </w:t>
            </w:r>
            <w:r w:rsidR="006E6C34">
              <w:rPr>
                <w:rFonts w:ascii="Times New Roman" w:eastAsiaTheme="minorEastAsia"/>
                <w:sz w:val="18"/>
                <w:szCs w:val="18"/>
              </w:rPr>
              <w:t>the PLCDSP</w:t>
            </w:r>
            <w:r>
              <w:rPr>
                <w:rFonts w:ascii="Times New Roman" w:eastAsiaTheme="minorEastAsia" w:hint="eastAsia"/>
                <w:sz w:val="18"/>
                <w:szCs w:val="18"/>
              </w:rPr>
              <w:t xml:space="preserve"> and </w:t>
            </w:r>
            <w:r w:rsidR="006E6C34">
              <w:rPr>
                <w:rFonts w:ascii="Times New Roman" w:eastAsiaTheme="minorEastAsia" w:hint="eastAsia"/>
                <w:sz w:val="18"/>
                <w:szCs w:val="18"/>
              </w:rPr>
              <w:t>PLCTORF</w:t>
            </w:r>
            <w:r w:rsidRPr="007C2D0D">
              <w:rPr>
                <w:rFonts w:ascii="Times New Roman" w:eastAsiaTheme="minorEastAsia"/>
                <w:sz w:val="18"/>
                <w:szCs w:val="18"/>
              </w:rPr>
              <w:t>IPC</w:t>
            </w:r>
            <w:r>
              <w:rPr>
                <w:rFonts w:ascii="Times New Roman" w:eastAsiaTheme="minorEastAsia" w:hint="eastAsia"/>
                <w:sz w:val="18"/>
                <w:szCs w:val="18"/>
              </w:rPr>
              <w:t xml:space="preserve">STS&lt;9&gt; for the </w:t>
            </w:r>
            <w:r w:rsidR="006E6C34">
              <w:rPr>
                <w:rFonts w:ascii="Times New Roman" w:eastAsiaTheme="minorEastAsia" w:hint="eastAsia"/>
                <w:sz w:val="18"/>
                <w:szCs w:val="18"/>
              </w:rPr>
              <w:t>RFDSP.</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8</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6E6C34" w:rsidP="00D4354C">
            <w:pPr>
              <w:pStyle w:val="ad"/>
              <w:rPr>
                <w:rFonts w:ascii="Times New Roman" w:eastAsiaTheme="minorEastAsia"/>
                <w:sz w:val="18"/>
                <w:szCs w:val="18"/>
              </w:rPr>
            </w:pPr>
            <w:r>
              <w:rPr>
                <w:rFonts w:ascii="Times New Roman" w:eastAsiaTheme="minorEastAsia" w:hint="eastAsia"/>
                <w:sz w:val="18"/>
                <w:szCs w:val="18"/>
              </w:rPr>
              <w:t>PLCTORF</w:t>
            </w:r>
            <w:r w:rsidR="00D4354C">
              <w:rPr>
                <w:rFonts w:ascii="Times New Roman" w:eastAsiaTheme="minorEastAsia" w:hint="eastAsia"/>
                <w:sz w:val="18"/>
                <w:szCs w:val="18"/>
              </w:rPr>
              <w:t>IPCSET&lt;8&gt;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6E6C34"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8</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6E6C34">
              <w:rPr>
                <w:rFonts w:ascii="Times New Roman" w:eastAsiaTheme="minorEastAsia" w:hint="eastAsia"/>
                <w:sz w:val="18"/>
                <w:szCs w:val="18"/>
              </w:rPr>
              <w:t>PLCTORF</w:t>
            </w:r>
            <w:r w:rsidRPr="007C2D0D">
              <w:rPr>
                <w:rFonts w:ascii="Times New Roman" w:eastAsiaTheme="minorEastAsia"/>
                <w:sz w:val="18"/>
                <w:szCs w:val="18"/>
              </w:rPr>
              <w:t>IPCFLG</w:t>
            </w:r>
            <w:r>
              <w:rPr>
                <w:rFonts w:ascii="Times New Roman" w:eastAsiaTheme="minorEastAsia" w:hint="eastAsia"/>
                <w:sz w:val="18"/>
                <w:szCs w:val="18"/>
              </w:rPr>
              <w:t>&lt;8&gt;</w:t>
            </w:r>
            <w:r>
              <w:rPr>
                <w:rFonts w:ascii="Times New Roman" w:eastAsiaTheme="minorEastAsia"/>
                <w:sz w:val="18"/>
                <w:szCs w:val="18"/>
              </w:rPr>
              <w:t xml:space="preserve"> for </w:t>
            </w:r>
            <w:r w:rsidR="006E6C34">
              <w:rPr>
                <w:rFonts w:ascii="Times New Roman" w:eastAsiaTheme="minorEastAsia"/>
                <w:sz w:val="18"/>
                <w:szCs w:val="18"/>
              </w:rPr>
              <w:t>the PLCDSP</w:t>
            </w:r>
            <w:r>
              <w:rPr>
                <w:rFonts w:ascii="Times New Roman" w:eastAsiaTheme="minorEastAsia" w:hint="eastAsia"/>
                <w:sz w:val="18"/>
                <w:szCs w:val="18"/>
              </w:rPr>
              <w:t xml:space="preserve"> and </w:t>
            </w:r>
            <w:r w:rsidR="006E6C34">
              <w:rPr>
                <w:rFonts w:ascii="Times New Roman" w:eastAsiaTheme="minorEastAsia" w:hint="eastAsia"/>
                <w:sz w:val="18"/>
                <w:szCs w:val="18"/>
              </w:rPr>
              <w:t>PLCTORF</w:t>
            </w:r>
            <w:r w:rsidRPr="007C2D0D">
              <w:rPr>
                <w:rFonts w:ascii="Times New Roman" w:eastAsiaTheme="minorEastAsia"/>
                <w:sz w:val="18"/>
                <w:szCs w:val="18"/>
              </w:rPr>
              <w:t>IPC</w:t>
            </w:r>
            <w:r>
              <w:rPr>
                <w:rFonts w:ascii="Times New Roman" w:eastAsiaTheme="minorEastAsia" w:hint="eastAsia"/>
                <w:sz w:val="18"/>
                <w:szCs w:val="18"/>
              </w:rPr>
              <w:t xml:space="preserve">STS&lt;8&gt; for the </w:t>
            </w:r>
            <w:r w:rsidR="006E6C34">
              <w:rPr>
                <w:rFonts w:ascii="Times New Roman" w:eastAsiaTheme="minorEastAsia" w:hint="eastAsia"/>
                <w:sz w:val="18"/>
                <w:szCs w:val="18"/>
              </w:rPr>
              <w:t>RFDSP.</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7</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6E6C34" w:rsidP="00D4354C">
            <w:pPr>
              <w:pStyle w:val="ad"/>
              <w:rPr>
                <w:rFonts w:ascii="Times New Roman" w:eastAsiaTheme="minorEastAsia"/>
                <w:sz w:val="18"/>
                <w:szCs w:val="18"/>
              </w:rPr>
            </w:pPr>
            <w:r>
              <w:rPr>
                <w:rFonts w:ascii="Times New Roman" w:eastAsiaTheme="minorEastAsia" w:hint="eastAsia"/>
                <w:sz w:val="18"/>
                <w:szCs w:val="18"/>
              </w:rPr>
              <w:t>PLCTORF</w:t>
            </w:r>
            <w:r w:rsidR="00D4354C">
              <w:rPr>
                <w:rFonts w:ascii="Times New Roman" w:eastAsiaTheme="minorEastAsia" w:hint="eastAsia"/>
                <w:sz w:val="18"/>
                <w:szCs w:val="18"/>
              </w:rPr>
              <w:t>IPCSET&lt;7&gt;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6E6C34"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7</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6E6C34">
              <w:rPr>
                <w:rFonts w:ascii="Times New Roman" w:eastAsiaTheme="minorEastAsia" w:hint="eastAsia"/>
                <w:sz w:val="18"/>
                <w:szCs w:val="18"/>
              </w:rPr>
              <w:t>PLCTORF</w:t>
            </w:r>
            <w:r w:rsidRPr="007C2D0D">
              <w:rPr>
                <w:rFonts w:ascii="Times New Roman" w:eastAsiaTheme="minorEastAsia"/>
                <w:sz w:val="18"/>
                <w:szCs w:val="18"/>
              </w:rPr>
              <w:t>IPCFLG</w:t>
            </w:r>
            <w:r>
              <w:rPr>
                <w:rFonts w:ascii="Times New Roman" w:eastAsiaTheme="minorEastAsia" w:hint="eastAsia"/>
                <w:sz w:val="18"/>
                <w:szCs w:val="18"/>
              </w:rPr>
              <w:t>&lt;7&gt;</w:t>
            </w:r>
            <w:r>
              <w:rPr>
                <w:rFonts w:ascii="Times New Roman" w:eastAsiaTheme="minorEastAsia"/>
                <w:sz w:val="18"/>
                <w:szCs w:val="18"/>
              </w:rPr>
              <w:t xml:space="preserve"> for </w:t>
            </w:r>
            <w:r w:rsidR="006E6C34">
              <w:rPr>
                <w:rFonts w:ascii="Times New Roman" w:eastAsiaTheme="minorEastAsia"/>
                <w:sz w:val="18"/>
                <w:szCs w:val="18"/>
              </w:rPr>
              <w:t>the PLCDSP</w:t>
            </w:r>
            <w:r>
              <w:rPr>
                <w:rFonts w:ascii="Times New Roman" w:eastAsiaTheme="minorEastAsia" w:hint="eastAsia"/>
                <w:sz w:val="18"/>
                <w:szCs w:val="18"/>
              </w:rPr>
              <w:t xml:space="preserve"> and </w:t>
            </w:r>
            <w:r w:rsidR="006E6C34">
              <w:rPr>
                <w:rFonts w:ascii="Times New Roman" w:eastAsiaTheme="minorEastAsia" w:hint="eastAsia"/>
                <w:sz w:val="18"/>
                <w:szCs w:val="18"/>
              </w:rPr>
              <w:t>PLCTORF</w:t>
            </w:r>
            <w:r w:rsidRPr="007C2D0D">
              <w:rPr>
                <w:rFonts w:ascii="Times New Roman" w:eastAsiaTheme="minorEastAsia"/>
                <w:sz w:val="18"/>
                <w:szCs w:val="18"/>
              </w:rPr>
              <w:t>IPC</w:t>
            </w:r>
            <w:r>
              <w:rPr>
                <w:rFonts w:ascii="Times New Roman" w:eastAsiaTheme="minorEastAsia" w:hint="eastAsia"/>
                <w:sz w:val="18"/>
                <w:szCs w:val="18"/>
              </w:rPr>
              <w:t xml:space="preserve">STS&lt;7&gt; for the </w:t>
            </w:r>
            <w:r w:rsidR="006E6C34">
              <w:rPr>
                <w:rFonts w:ascii="Times New Roman" w:eastAsiaTheme="minorEastAsia" w:hint="eastAsia"/>
                <w:sz w:val="18"/>
                <w:szCs w:val="18"/>
              </w:rPr>
              <w:t>RFDSP.</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lastRenderedPageBreak/>
              <w:t>6</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6E6C34" w:rsidP="00D4354C">
            <w:pPr>
              <w:pStyle w:val="ad"/>
              <w:rPr>
                <w:rFonts w:ascii="Times New Roman" w:eastAsiaTheme="minorEastAsia"/>
                <w:sz w:val="18"/>
                <w:szCs w:val="18"/>
              </w:rPr>
            </w:pPr>
            <w:r>
              <w:rPr>
                <w:rFonts w:ascii="Times New Roman" w:eastAsiaTheme="minorEastAsia" w:hint="eastAsia"/>
                <w:sz w:val="18"/>
                <w:szCs w:val="18"/>
              </w:rPr>
              <w:t>PLCTORF</w:t>
            </w:r>
            <w:r w:rsidR="00D4354C">
              <w:rPr>
                <w:rFonts w:ascii="Times New Roman" w:eastAsiaTheme="minorEastAsia" w:hint="eastAsia"/>
                <w:sz w:val="18"/>
                <w:szCs w:val="18"/>
              </w:rPr>
              <w:t>IPCSET&lt;6&gt;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6E6C34"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6</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6E6C34">
              <w:rPr>
                <w:rFonts w:ascii="Times New Roman" w:eastAsiaTheme="minorEastAsia" w:hint="eastAsia"/>
                <w:sz w:val="18"/>
                <w:szCs w:val="18"/>
              </w:rPr>
              <w:t>PLCTORF</w:t>
            </w:r>
            <w:r w:rsidRPr="007C2D0D">
              <w:rPr>
                <w:rFonts w:ascii="Times New Roman" w:eastAsiaTheme="minorEastAsia"/>
                <w:sz w:val="18"/>
                <w:szCs w:val="18"/>
              </w:rPr>
              <w:t>IPCFLG</w:t>
            </w:r>
            <w:r>
              <w:rPr>
                <w:rFonts w:ascii="Times New Roman" w:eastAsiaTheme="minorEastAsia" w:hint="eastAsia"/>
                <w:sz w:val="18"/>
                <w:szCs w:val="18"/>
              </w:rPr>
              <w:t>&lt;6&gt;</w:t>
            </w:r>
            <w:r>
              <w:rPr>
                <w:rFonts w:ascii="Times New Roman" w:eastAsiaTheme="minorEastAsia"/>
                <w:sz w:val="18"/>
                <w:szCs w:val="18"/>
              </w:rPr>
              <w:t xml:space="preserve"> for </w:t>
            </w:r>
            <w:r w:rsidR="006E6C34">
              <w:rPr>
                <w:rFonts w:ascii="Times New Roman" w:eastAsiaTheme="minorEastAsia"/>
                <w:sz w:val="18"/>
                <w:szCs w:val="18"/>
              </w:rPr>
              <w:t>the PLCDSP</w:t>
            </w:r>
            <w:r>
              <w:rPr>
                <w:rFonts w:ascii="Times New Roman" w:eastAsiaTheme="minorEastAsia" w:hint="eastAsia"/>
                <w:sz w:val="18"/>
                <w:szCs w:val="18"/>
              </w:rPr>
              <w:t xml:space="preserve"> and </w:t>
            </w:r>
            <w:r w:rsidR="006E6C34">
              <w:rPr>
                <w:rFonts w:ascii="Times New Roman" w:eastAsiaTheme="minorEastAsia" w:hint="eastAsia"/>
                <w:sz w:val="18"/>
                <w:szCs w:val="18"/>
              </w:rPr>
              <w:t>PLCTORF</w:t>
            </w:r>
            <w:r w:rsidRPr="007C2D0D">
              <w:rPr>
                <w:rFonts w:ascii="Times New Roman" w:eastAsiaTheme="minorEastAsia"/>
                <w:sz w:val="18"/>
                <w:szCs w:val="18"/>
              </w:rPr>
              <w:t>IPC</w:t>
            </w:r>
            <w:r>
              <w:rPr>
                <w:rFonts w:ascii="Times New Roman" w:eastAsiaTheme="minorEastAsia" w:hint="eastAsia"/>
                <w:sz w:val="18"/>
                <w:szCs w:val="18"/>
              </w:rPr>
              <w:t xml:space="preserve">STS&lt;6&gt; for the </w:t>
            </w:r>
            <w:r w:rsidR="006E6C34">
              <w:rPr>
                <w:rFonts w:ascii="Times New Roman" w:eastAsiaTheme="minorEastAsia" w:hint="eastAsia"/>
                <w:sz w:val="18"/>
                <w:szCs w:val="18"/>
              </w:rPr>
              <w:t>RFDSP.</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5</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6E6C34" w:rsidP="00D4354C">
            <w:pPr>
              <w:pStyle w:val="ad"/>
              <w:rPr>
                <w:rFonts w:ascii="Times New Roman" w:eastAsiaTheme="minorEastAsia"/>
                <w:sz w:val="18"/>
                <w:szCs w:val="18"/>
              </w:rPr>
            </w:pPr>
            <w:r>
              <w:rPr>
                <w:rFonts w:ascii="Times New Roman" w:eastAsiaTheme="minorEastAsia" w:hint="eastAsia"/>
                <w:sz w:val="18"/>
                <w:szCs w:val="18"/>
              </w:rPr>
              <w:t>PLCTORF</w:t>
            </w:r>
            <w:r w:rsidR="00D4354C">
              <w:rPr>
                <w:rFonts w:ascii="Times New Roman" w:eastAsiaTheme="minorEastAsia" w:hint="eastAsia"/>
                <w:sz w:val="18"/>
                <w:szCs w:val="18"/>
              </w:rPr>
              <w:t>IPCSET&lt;5&gt;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6E6C34"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5</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6E6C34">
              <w:rPr>
                <w:rFonts w:ascii="Times New Roman" w:eastAsiaTheme="minorEastAsia" w:hint="eastAsia"/>
                <w:sz w:val="18"/>
                <w:szCs w:val="18"/>
              </w:rPr>
              <w:t>PLCTORF</w:t>
            </w:r>
            <w:r w:rsidRPr="007C2D0D">
              <w:rPr>
                <w:rFonts w:ascii="Times New Roman" w:eastAsiaTheme="minorEastAsia"/>
                <w:sz w:val="18"/>
                <w:szCs w:val="18"/>
              </w:rPr>
              <w:t>IPCFLG</w:t>
            </w:r>
            <w:r>
              <w:rPr>
                <w:rFonts w:ascii="Times New Roman" w:eastAsiaTheme="minorEastAsia" w:hint="eastAsia"/>
                <w:sz w:val="18"/>
                <w:szCs w:val="18"/>
              </w:rPr>
              <w:t>&lt;5&gt;</w:t>
            </w:r>
            <w:r>
              <w:rPr>
                <w:rFonts w:ascii="Times New Roman" w:eastAsiaTheme="minorEastAsia"/>
                <w:sz w:val="18"/>
                <w:szCs w:val="18"/>
              </w:rPr>
              <w:t xml:space="preserve"> for </w:t>
            </w:r>
            <w:r w:rsidR="006E6C34">
              <w:rPr>
                <w:rFonts w:ascii="Times New Roman" w:eastAsiaTheme="minorEastAsia"/>
                <w:sz w:val="18"/>
                <w:szCs w:val="18"/>
              </w:rPr>
              <w:t>the PLCDSP</w:t>
            </w:r>
            <w:r>
              <w:rPr>
                <w:rFonts w:ascii="Times New Roman" w:eastAsiaTheme="minorEastAsia" w:hint="eastAsia"/>
                <w:sz w:val="18"/>
                <w:szCs w:val="18"/>
              </w:rPr>
              <w:t xml:space="preserve"> and </w:t>
            </w:r>
            <w:r w:rsidR="006E6C34">
              <w:rPr>
                <w:rFonts w:ascii="Times New Roman" w:eastAsiaTheme="minorEastAsia" w:hint="eastAsia"/>
                <w:sz w:val="18"/>
                <w:szCs w:val="18"/>
              </w:rPr>
              <w:t>PLCTORF</w:t>
            </w:r>
            <w:r w:rsidRPr="007C2D0D">
              <w:rPr>
                <w:rFonts w:ascii="Times New Roman" w:eastAsiaTheme="minorEastAsia"/>
                <w:sz w:val="18"/>
                <w:szCs w:val="18"/>
              </w:rPr>
              <w:t>IPC</w:t>
            </w:r>
            <w:r>
              <w:rPr>
                <w:rFonts w:ascii="Times New Roman" w:eastAsiaTheme="minorEastAsia" w:hint="eastAsia"/>
                <w:sz w:val="18"/>
                <w:szCs w:val="18"/>
              </w:rPr>
              <w:t xml:space="preserve">STS&lt;5&gt; for the </w:t>
            </w:r>
            <w:r w:rsidR="006E6C34">
              <w:rPr>
                <w:rFonts w:ascii="Times New Roman" w:eastAsiaTheme="minorEastAsia" w:hint="eastAsia"/>
                <w:sz w:val="18"/>
                <w:szCs w:val="18"/>
              </w:rPr>
              <w:t>RFDSP.</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6E6C34" w:rsidP="00D4354C">
            <w:pPr>
              <w:pStyle w:val="ad"/>
              <w:rPr>
                <w:rFonts w:ascii="Times New Roman" w:eastAsiaTheme="minorEastAsia"/>
                <w:sz w:val="18"/>
                <w:szCs w:val="18"/>
              </w:rPr>
            </w:pPr>
            <w:r>
              <w:rPr>
                <w:rFonts w:ascii="Times New Roman" w:eastAsiaTheme="minorEastAsia" w:hint="eastAsia"/>
                <w:sz w:val="18"/>
                <w:szCs w:val="18"/>
              </w:rPr>
              <w:t>PLCTORF</w:t>
            </w:r>
            <w:r w:rsidR="00D4354C">
              <w:rPr>
                <w:rFonts w:ascii="Times New Roman" w:eastAsiaTheme="minorEastAsia" w:hint="eastAsia"/>
                <w:sz w:val="18"/>
                <w:szCs w:val="18"/>
              </w:rPr>
              <w:t>IPCSET&lt;4&gt;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6E6C34"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4</w:t>
            </w:r>
            <w:r w:rsidR="00D4354C" w:rsidRPr="007C2D0D">
              <w:rPr>
                <w:rFonts w:ascii="Times New Roman" w:eastAsiaTheme="minorEastAsia"/>
                <w:sz w:val="18"/>
                <w:szCs w:val="18"/>
              </w:rPr>
              <w:t xml:space="preserve"> set.</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6E6C34">
              <w:rPr>
                <w:rFonts w:ascii="Times New Roman" w:eastAsiaTheme="minorEastAsia" w:hint="eastAsia"/>
                <w:sz w:val="18"/>
                <w:szCs w:val="18"/>
              </w:rPr>
              <w:t>PLCTORF</w:t>
            </w:r>
            <w:r w:rsidRPr="007C2D0D">
              <w:rPr>
                <w:rFonts w:ascii="Times New Roman" w:eastAsiaTheme="minorEastAsia"/>
                <w:sz w:val="18"/>
                <w:szCs w:val="18"/>
              </w:rPr>
              <w:t>IPCFLG</w:t>
            </w:r>
            <w:r>
              <w:rPr>
                <w:rFonts w:ascii="Times New Roman" w:eastAsiaTheme="minorEastAsia" w:hint="eastAsia"/>
                <w:sz w:val="18"/>
                <w:szCs w:val="18"/>
              </w:rPr>
              <w:t>&lt;4&gt;</w:t>
            </w:r>
            <w:r>
              <w:rPr>
                <w:rFonts w:ascii="Times New Roman" w:eastAsiaTheme="minorEastAsia"/>
                <w:sz w:val="18"/>
                <w:szCs w:val="18"/>
              </w:rPr>
              <w:t xml:space="preserve"> for </w:t>
            </w:r>
            <w:r w:rsidR="006E6C34">
              <w:rPr>
                <w:rFonts w:ascii="Times New Roman" w:eastAsiaTheme="minorEastAsia"/>
                <w:sz w:val="18"/>
                <w:szCs w:val="18"/>
              </w:rPr>
              <w:t>the PLCDSP</w:t>
            </w:r>
            <w:r>
              <w:rPr>
                <w:rFonts w:ascii="Times New Roman" w:eastAsiaTheme="minorEastAsia" w:hint="eastAsia"/>
                <w:sz w:val="18"/>
                <w:szCs w:val="18"/>
              </w:rPr>
              <w:t xml:space="preserve"> and </w:t>
            </w:r>
            <w:r w:rsidR="006E6C34">
              <w:rPr>
                <w:rFonts w:ascii="Times New Roman" w:eastAsiaTheme="minorEastAsia" w:hint="eastAsia"/>
                <w:sz w:val="18"/>
                <w:szCs w:val="18"/>
              </w:rPr>
              <w:t>PLCTORF</w:t>
            </w:r>
            <w:r w:rsidRPr="007C2D0D">
              <w:rPr>
                <w:rFonts w:ascii="Times New Roman" w:eastAsiaTheme="minorEastAsia"/>
                <w:sz w:val="18"/>
                <w:szCs w:val="18"/>
              </w:rPr>
              <w:t>IPC</w:t>
            </w:r>
            <w:r>
              <w:rPr>
                <w:rFonts w:ascii="Times New Roman" w:eastAsiaTheme="minorEastAsia" w:hint="eastAsia"/>
                <w:sz w:val="18"/>
                <w:szCs w:val="18"/>
              </w:rPr>
              <w:t xml:space="preserve">STS&lt;4&gt; for the </w:t>
            </w:r>
            <w:r w:rsidR="006E6C34">
              <w:rPr>
                <w:rFonts w:ascii="Times New Roman" w:eastAsiaTheme="minorEastAsia" w:hint="eastAsia"/>
                <w:sz w:val="18"/>
                <w:szCs w:val="18"/>
              </w:rPr>
              <w:t>RFDSP.</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6E6C34" w:rsidP="00D4354C">
            <w:pPr>
              <w:pStyle w:val="ad"/>
              <w:rPr>
                <w:rFonts w:ascii="Times New Roman" w:eastAsiaTheme="minorEastAsia"/>
                <w:sz w:val="18"/>
                <w:szCs w:val="18"/>
              </w:rPr>
            </w:pPr>
            <w:r>
              <w:rPr>
                <w:rFonts w:ascii="Times New Roman" w:eastAsiaTheme="minorEastAsia" w:hint="eastAsia"/>
                <w:sz w:val="18"/>
                <w:szCs w:val="18"/>
              </w:rPr>
              <w:t>PLCTORF</w:t>
            </w:r>
            <w:r w:rsidR="00D4354C">
              <w:rPr>
                <w:rFonts w:ascii="Times New Roman" w:eastAsiaTheme="minorEastAsia" w:hint="eastAsia"/>
                <w:sz w:val="18"/>
                <w:szCs w:val="18"/>
              </w:rPr>
              <w:t>IPCSET&lt;3&gt;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6E6C34"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3</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6E6C34">
              <w:rPr>
                <w:rFonts w:ascii="Times New Roman" w:eastAsiaTheme="minorEastAsia" w:hint="eastAsia"/>
                <w:sz w:val="18"/>
                <w:szCs w:val="18"/>
              </w:rPr>
              <w:t>PLCTORF</w:t>
            </w:r>
            <w:r w:rsidRPr="007C2D0D">
              <w:rPr>
                <w:rFonts w:ascii="Times New Roman" w:eastAsiaTheme="minorEastAsia"/>
                <w:sz w:val="18"/>
                <w:szCs w:val="18"/>
              </w:rPr>
              <w:t>IPCFLG</w:t>
            </w:r>
            <w:r>
              <w:rPr>
                <w:rFonts w:ascii="Times New Roman" w:eastAsiaTheme="minorEastAsia" w:hint="eastAsia"/>
                <w:sz w:val="18"/>
                <w:szCs w:val="18"/>
              </w:rPr>
              <w:t>&lt;3&gt;</w:t>
            </w:r>
            <w:r>
              <w:rPr>
                <w:rFonts w:ascii="Times New Roman" w:eastAsiaTheme="minorEastAsia"/>
                <w:sz w:val="18"/>
                <w:szCs w:val="18"/>
              </w:rPr>
              <w:t xml:space="preserve"> for </w:t>
            </w:r>
            <w:r w:rsidR="006E6C34">
              <w:rPr>
                <w:rFonts w:ascii="Times New Roman" w:eastAsiaTheme="minorEastAsia"/>
                <w:sz w:val="18"/>
                <w:szCs w:val="18"/>
              </w:rPr>
              <w:t>the PLCDSP</w:t>
            </w:r>
            <w:r>
              <w:rPr>
                <w:rFonts w:ascii="Times New Roman" w:eastAsiaTheme="minorEastAsia" w:hint="eastAsia"/>
                <w:sz w:val="18"/>
                <w:szCs w:val="18"/>
              </w:rPr>
              <w:t xml:space="preserve"> and </w:t>
            </w:r>
            <w:r w:rsidR="006E6C34">
              <w:rPr>
                <w:rFonts w:ascii="Times New Roman" w:eastAsiaTheme="minorEastAsia" w:hint="eastAsia"/>
                <w:sz w:val="18"/>
                <w:szCs w:val="18"/>
              </w:rPr>
              <w:t>PLCTORF</w:t>
            </w:r>
            <w:r w:rsidRPr="007C2D0D">
              <w:rPr>
                <w:rFonts w:ascii="Times New Roman" w:eastAsiaTheme="minorEastAsia"/>
                <w:sz w:val="18"/>
                <w:szCs w:val="18"/>
              </w:rPr>
              <w:t>IPC</w:t>
            </w:r>
            <w:r>
              <w:rPr>
                <w:rFonts w:ascii="Times New Roman" w:eastAsiaTheme="minorEastAsia" w:hint="eastAsia"/>
                <w:sz w:val="18"/>
                <w:szCs w:val="18"/>
              </w:rPr>
              <w:t xml:space="preserve">STS&lt;3&gt; for the </w:t>
            </w:r>
            <w:r w:rsidR="006E6C34">
              <w:rPr>
                <w:rFonts w:ascii="Times New Roman" w:eastAsiaTheme="minorEastAsia" w:hint="eastAsia"/>
                <w:sz w:val="18"/>
                <w:szCs w:val="18"/>
              </w:rPr>
              <w:t>RFDSP.</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6E6C34" w:rsidP="00D4354C">
            <w:pPr>
              <w:pStyle w:val="ad"/>
              <w:rPr>
                <w:rFonts w:ascii="Times New Roman" w:eastAsiaTheme="minorEastAsia"/>
                <w:sz w:val="18"/>
                <w:szCs w:val="18"/>
              </w:rPr>
            </w:pPr>
            <w:r>
              <w:rPr>
                <w:rFonts w:ascii="Times New Roman" w:eastAsiaTheme="minorEastAsia" w:hint="eastAsia"/>
                <w:sz w:val="18"/>
                <w:szCs w:val="18"/>
              </w:rPr>
              <w:t>PLCTORF</w:t>
            </w:r>
            <w:r w:rsidR="00D4354C">
              <w:rPr>
                <w:rFonts w:ascii="Times New Roman" w:eastAsiaTheme="minorEastAsia" w:hint="eastAsia"/>
                <w:sz w:val="18"/>
                <w:szCs w:val="18"/>
              </w:rPr>
              <w:t>IPCSET&lt;2&gt;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6E6C34"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2</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6E6C34">
              <w:rPr>
                <w:rFonts w:ascii="Times New Roman" w:eastAsiaTheme="minorEastAsia" w:hint="eastAsia"/>
                <w:sz w:val="18"/>
                <w:szCs w:val="18"/>
              </w:rPr>
              <w:t>PLCTORF</w:t>
            </w:r>
            <w:r w:rsidRPr="007C2D0D">
              <w:rPr>
                <w:rFonts w:ascii="Times New Roman" w:eastAsiaTheme="minorEastAsia"/>
                <w:sz w:val="18"/>
                <w:szCs w:val="18"/>
              </w:rPr>
              <w:t>IPCFLG</w:t>
            </w:r>
            <w:r>
              <w:rPr>
                <w:rFonts w:ascii="Times New Roman" w:eastAsiaTheme="minorEastAsia" w:hint="eastAsia"/>
                <w:sz w:val="18"/>
                <w:szCs w:val="18"/>
              </w:rPr>
              <w:t>&lt;2&gt;</w:t>
            </w:r>
            <w:r>
              <w:rPr>
                <w:rFonts w:ascii="Times New Roman" w:eastAsiaTheme="minorEastAsia"/>
                <w:sz w:val="18"/>
                <w:szCs w:val="18"/>
              </w:rPr>
              <w:t xml:space="preserve"> for </w:t>
            </w:r>
            <w:r w:rsidR="006E6C34">
              <w:rPr>
                <w:rFonts w:ascii="Times New Roman" w:eastAsiaTheme="minorEastAsia"/>
                <w:sz w:val="18"/>
                <w:szCs w:val="18"/>
              </w:rPr>
              <w:t>the PLCDSP</w:t>
            </w:r>
            <w:r>
              <w:rPr>
                <w:rFonts w:ascii="Times New Roman" w:eastAsiaTheme="minorEastAsia" w:hint="eastAsia"/>
                <w:sz w:val="18"/>
                <w:szCs w:val="18"/>
              </w:rPr>
              <w:t xml:space="preserve"> and </w:t>
            </w:r>
            <w:r w:rsidR="006E6C34">
              <w:rPr>
                <w:rFonts w:ascii="Times New Roman" w:eastAsiaTheme="minorEastAsia" w:hint="eastAsia"/>
                <w:sz w:val="18"/>
                <w:szCs w:val="18"/>
              </w:rPr>
              <w:t>PLCTORF</w:t>
            </w:r>
            <w:r w:rsidRPr="007C2D0D">
              <w:rPr>
                <w:rFonts w:ascii="Times New Roman" w:eastAsiaTheme="minorEastAsia"/>
                <w:sz w:val="18"/>
                <w:szCs w:val="18"/>
              </w:rPr>
              <w:t>IPC</w:t>
            </w:r>
            <w:r>
              <w:rPr>
                <w:rFonts w:ascii="Times New Roman" w:eastAsiaTheme="minorEastAsia" w:hint="eastAsia"/>
                <w:sz w:val="18"/>
                <w:szCs w:val="18"/>
              </w:rPr>
              <w:t xml:space="preserve">STS&lt;2&gt; for the </w:t>
            </w:r>
            <w:r w:rsidR="006E6C34">
              <w:rPr>
                <w:rFonts w:ascii="Times New Roman" w:eastAsiaTheme="minorEastAsia" w:hint="eastAsia"/>
                <w:sz w:val="18"/>
                <w:szCs w:val="18"/>
              </w:rPr>
              <w:t>RFDSP.</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6E6C34" w:rsidP="00D4354C">
            <w:pPr>
              <w:pStyle w:val="ad"/>
              <w:rPr>
                <w:rFonts w:ascii="Times New Roman" w:eastAsiaTheme="minorEastAsia"/>
                <w:sz w:val="18"/>
                <w:szCs w:val="18"/>
              </w:rPr>
            </w:pPr>
            <w:r>
              <w:rPr>
                <w:rFonts w:ascii="Times New Roman" w:eastAsiaTheme="minorEastAsia" w:hint="eastAsia"/>
                <w:sz w:val="18"/>
                <w:szCs w:val="18"/>
              </w:rPr>
              <w:t>PLCTORF</w:t>
            </w:r>
            <w:r w:rsidR="00D4354C">
              <w:rPr>
                <w:rFonts w:ascii="Times New Roman" w:eastAsiaTheme="minorEastAsia" w:hint="eastAsia"/>
                <w:sz w:val="18"/>
                <w:szCs w:val="18"/>
              </w:rPr>
              <w:t>IPCSET&lt;1&gt;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6E6C34"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1</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6E6C34">
              <w:rPr>
                <w:rFonts w:ascii="Times New Roman" w:eastAsiaTheme="minorEastAsia" w:hint="eastAsia"/>
                <w:sz w:val="18"/>
                <w:szCs w:val="18"/>
              </w:rPr>
              <w:t>PLCTORF</w:t>
            </w:r>
            <w:r w:rsidRPr="007C2D0D">
              <w:rPr>
                <w:rFonts w:ascii="Times New Roman" w:eastAsiaTheme="minorEastAsia"/>
                <w:sz w:val="18"/>
                <w:szCs w:val="18"/>
              </w:rPr>
              <w:t>IPCFLG</w:t>
            </w:r>
            <w:r>
              <w:rPr>
                <w:rFonts w:ascii="Times New Roman" w:eastAsiaTheme="minorEastAsia" w:hint="eastAsia"/>
                <w:sz w:val="18"/>
                <w:szCs w:val="18"/>
              </w:rPr>
              <w:t>&lt;1&gt;</w:t>
            </w:r>
            <w:r>
              <w:rPr>
                <w:rFonts w:ascii="Times New Roman" w:eastAsiaTheme="minorEastAsia"/>
                <w:sz w:val="18"/>
                <w:szCs w:val="18"/>
              </w:rPr>
              <w:t xml:space="preserve"> for </w:t>
            </w:r>
            <w:r w:rsidR="006E6C34">
              <w:rPr>
                <w:rFonts w:ascii="Times New Roman" w:eastAsiaTheme="minorEastAsia"/>
                <w:sz w:val="18"/>
                <w:szCs w:val="18"/>
              </w:rPr>
              <w:t>the PLCDSP</w:t>
            </w:r>
            <w:r>
              <w:rPr>
                <w:rFonts w:ascii="Times New Roman" w:eastAsiaTheme="minorEastAsia" w:hint="eastAsia"/>
                <w:sz w:val="18"/>
                <w:szCs w:val="18"/>
              </w:rPr>
              <w:t xml:space="preserve"> and </w:t>
            </w:r>
            <w:r w:rsidR="006E6C34">
              <w:rPr>
                <w:rFonts w:ascii="Times New Roman" w:eastAsiaTheme="minorEastAsia" w:hint="eastAsia"/>
                <w:sz w:val="18"/>
                <w:szCs w:val="18"/>
              </w:rPr>
              <w:t>PLCTORF</w:t>
            </w:r>
            <w:r w:rsidRPr="007C2D0D">
              <w:rPr>
                <w:rFonts w:ascii="Times New Roman" w:eastAsiaTheme="minorEastAsia"/>
                <w:sz w:val="18"/>
                <w:szCs w:val="18"/>
              </w:rPr>
              <w:t>IPC</w:t>
            </w:r>
            <w:r>
              <w:rPr>
                <w:rFonts w:ascii="Times New Roman" w:eastAsiaTheme="minorEastAsia" w:hint="eastAsia"/>
                <w:sz w:val="18"/>
                <w:szCs w:val="18"/>
              </w:rPr>
              <w:t xml:space="preserve">STS&lt;1&gt; for the </w:t>
            </w:r>
            <w:r w:rsidR="006E6C34">
              <w:rPr>
                <w:rFonts w:ascii="Times New Roman" w:eastAsiaTheme="minorEastAsia" w:hint="eastAsia"/>
                <w:sz w:val="18"/>
                <w:szCs w:val="18"/>
              </w:rPr>
              <w:t>RFDSP.</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hRule="exact" w:val="933"/>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6E6C34" w:rsidP="00D4354C">
            <w:pPr>
              <w:pStyle w:val="ad"/>
              <w:rPr>
                <w:rFonts w:ascii="Times New Roman" w:eastAsiaTheme="minorEastAsia"/>
                <w:sz w:val="18"/>
                <w:szCs w:val="18"/>
              </w:rPr>
            </w:pPr>
            <w:r>
              <w:rPr>
                <w:rFonts w:ascii="Times New Roman" w:eastAsiaTheme="minorEastAsia" w:hint="eastAsia"/>
                <w:sz w:val="18"/>
                <w:szCs w:val="18"/>
              </w:rPr>
              <w:t>PLCTORF</w:t>
            </w:r>
            <w:r w:rsidR="00D4354C">
              <w:rPr>
                <w:rFonts w:ascii="Times New Roman" w:eastAsiaTheme="minorEastAsia" w:hint="eastAsia"/>
                <w:sz w:val="18"/>
                <w:szCs w:val="18"/>
              </w:rPr>
              <w:t>IPCSET&lt;0&gt;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6E6C34"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0</w:t>
            </w:r>
            <w:r w:rsidR="00D4354C" w:rsidRPr="007C2D0D">
              <w:rPr>
                <w:rFonts w:ascii="Times New Roman" w:eastAsiaTheme="minorEastAsia"/>
                <w:sz w:val="18"/>
                <w:szCs w:val="18"/>
              </w:rPr>
              <w:t xml:space="preserve"> set.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Writing 1 to this bit se</w:t>
            </w:r>
            <w:r>
              <w:rPr>
                <w:rFonts w:ascii="Times New Roman" w:eastAsiaTheme="minorEastAsia"/>
                <w:sz w:val="18"/>
                <w:szCs w:val="18"/>
              </w:rPr>
              <w:t xml:space="preserve">ts the </w:t>
            </w:r>
            <w:r w:rsidR="006E6C34">
              <w:rPr>
                <w:rFonts w:ascii="Times New Roman" w:eastAsiaTheme="minorEastAsia" w:hint="eastAsia"/>
                <w:sz w:val="18"/>
                <w:szCs w:val="18"/>
              </w:rPr>
              <w:t>PLCTORF</w:t>
            </w:r>
            <w:r w:rsidRPr="007C2D0D">
              <w:rPr>
                <w:rFonts w:ascii="Times New Roman" w:eastAsiaTheme="minorEastAsia"/>
                <w:sz w:val="18"/>
                <w:szCs w:val="18"/>
              </w:rPr>
              <w:t>IPCFLG</w:t>
            </w:r>
            <w:r>
              <w:rPr>
                <w:rFonts w:ascii="Times New Roman" w:eastAsiaTheme="minorEastAsia" w:hint="eastAsia"/>
                <w:sz w:val="18"/>
                <w:szCs w:val="18"/>
              </w:rPr>
              <w:t>&lt;0&gt;</w:t>
            </w:r>
            <w:r>
              <w:rPr>
                <w:rFonts w:ascii="Times New Roman" w:eastAsiaTheme="minorEastAsia"/>
                <w:sz w:val="18"/>
                <w:szCs w:val="18"/>
              </w:rPr>
              <w:t xml:space="preserve"> for </w:t>
            </w:r>
            <w:r w:rsidR="006E6C34">
              <w:rPr>
                <w:rFonts w:ascii="Times New Roman" w:eastAsiaTheme="minorEastAsia"/>
                <w:sz w:val="18"/>
                <w:szCs w:val="18"/>
              </w:rPr>
              <w:t>the PLCDSP</w:t>
            </w:r>
            <w:r>
              <w:rPr>
                <w:rFonts w:ascii="Times New Roman" w:eastAsiaTheme="minorEastAsia" w:hint="eastAsia"/>
                <w:sz w:val="18"/>
                <w:szCs w:val="18"/>
              </w:rPr>
              <w:t xml:space="preserve"> and </w:t>
            </w:r>
            <w:r w:rsidR="006E6C34">
              <w:rPr>
                <w:rFonts w:ascii="Times New Roman" w:eastAsiaTheme="minorEastAsia" w:hint="eastAsia"/>
                <w:sz w:val="18"/>
                <w:szCs w:val="18"/>
              </w:rPr>
              <w:t>PLCTORF</w:t>
            </w:r>
            <w:r w:rsidRPr="007C2D0D">
              <w:rPr>
                <w:rFonts w:ascii="Times New Roman" w:eastAsiaTheme="minorEastAsia"/>
                <w:sz w:val="18"/>
                <w:szCs w:val="18"/>
              </w:rPr>
              <w:t>IPC</w:t>
            </w:r>
            <w:r>
              <w:rPr>
                <w:rFonts w:ascii="Times New Roman" w:eastAsiaTheme="minorEastAsia" w:hint="eastAsia"/>
                <w:sz w:val="18"/>
                <w:szCs w:val="18"/>
              </w:rPr>
              <w:t xml:space="preserve">STS&lt;0&gt; for the </w:t>
            </w:r>
            <w:r w:rsidR="006E6C34">
              <w:rPr>
                <w:rFonts w:ascii="Times New Roman" w:eastAsiaTheme="minorEastAsia" w:hint="eastAsia"/>
                <w:sz w:val="18"/>
                <w:szCs w:val="18"/>
              </w:rPr>
              <w:t>RFDSP.</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bl>
    <w:p w:rsidR="00D4354C" w:rsidRPr="006B6DD5" w:rsidRDefault="00D4354C" w:rsidP="00D4354C"/>
    <w:p w:rsidR="00D4354C" w:rsidRDefault="006E6C34" w:rsidP="00EC1A23">
      <w:pPr>
        <w:pStyle w:val="3"/>
        <w:numPr>
          <w:ilvl w:val="2"/>
          <w:numId w:val="18"/>
        </w:numPr>
      </w:pPr>
      <w:bookmarkStart w:id="2916" w:name="_Toc482273745"/>
      <w:r>
        <w:rPr>
          <w:rFonts w:hint="eastAsia"/>
        </w:rPr>
        <w:t>PLCTORF</w:t>
      </w:r>
      <w:r w:rsidR="00D4354C">
        <w:rPr>
          <w:rFonts w:hint="eastAsia"/>
        </w:rPr>
        <w:t>IPCCLR&lt;15:0&gt;</w:t>
      </w:r>
      <w:bookmarkEnd w:id="2916"/>
    </w:p>
    <w:p w:rsidR="00D4354C" w:rsidRDefault="006E6C34" w:rsidP="00D4354C">
      <w:r>
        <w:rPr>
          <w:rFonts w:hint="eastAsia"/>
        </w:rPr>
        <w:t>PLCDSP</w:t>
      </w:r>
      <w:r w:rsidR="00D4354C">
        <w:rPr>
          <w:rFonts w:hint="eastAsia"/>
        </w:rPr>
        <w:t xml:space="preserve"> core to </w:t>
      </w:r>
      <w:r>
        <w:rPr>
          <w:rFonts w:hint="eastAsia"/>
        </w:rPr>
        <w:t>RF</w:t>
      </w:r>
      <w:r w:rsidR="00D4354C">
        <w:rPr>
          <w:rFonts w:hint="eastAsia"/>
        </w:rPr>
        <w:t xml:space="preserve">DSP core IPC </w:t>
      </w:r>
      <w:r>
        <w:rPr>
          <w:rFonts w:hint="eastAsia"/>
        </w:rPr>
        <w:t xml:space="preserve">event </w:t>
      </w:r>
      <w:r w:rsidR="00D4354C">
        <w:rPr>
          <w:rFonts w:hint="eastAsia"/>
        </w:rPr>
        <w:t>clear register</w:t>
      </w:r>
    </w:p>
    <w:p w:rsidR="00D4354C" w:rsidRPr="00482F42" w:rsidRDefault="00D4354C" w:rsidP="00D4354C">
      <w:pPr>
        <w:pStyle w:val="ae"/>
        <w:rPr>
          <w:rFonts w:ascii="Times New Roman" w:eastAsiaTheme="minorEastAsia" w:hAnsi="Times New Roman"/>
          <w:lang w:eastAsia="zh-CN"/>
        </w:rPr>
      </w:pPr>
      <w:r w:rsidRPr="00E53CAA">
        <w:rPr>
          <w:rFonts w:ascii="Times New Roman" w:hAnsi="Times New Roman"/>
        </w:rPr>
        <w:t>Address Offset</w:t>
      </w:r>
      <w:r w:rsidR="00482F42">
        <w:rPr>
          <w:rFonts w:ascii="Times New Roman" w:eastAsiaTheme="minorEastAsia" w:hAnsi="Times New Roman" w:hint="eastAsia"/>
          <w:lang w:eastAsia="zh-CN"/>
        </w:rPr>
        <w: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31:16</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50671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15</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6E6C34" w:rsidP="00D4354C">
            <w:pPr>
              <w:pStyle w:val="ad"/>
              <w:rPr>
                <w:rFonts w:ascii="Times New Roman" w:eastAsiaTheme="minorEastAsia"/>
                <w:sz w:val="18"/>
                <w:szCs w:val="18"/>
              </w:rPr>
            </w:pPr>
            <w:r>
              <w:rPr>
                <w:rFonts w:ascii="Times New Roman" w:eastAsiaTheme="minorEastAsia" w:hint="eastAsia"/>
                <w:sz w:val="18"/>
                <w:szCs w:val="18"/>
              </w:rPr>
              <w:t>PLCTORF</w:t>
            </w:r>
            <w:r w:rsidR="00D4354C">
              <w:rPr>
                <w:rFonts w:ascii="Times New Roman" w:eastAsiaTheme="minorEastAsia" w:hint="eastAsia"/>
                <w:sz w:val="18"/>
                <w:szCs w:val="18"/>
              </w:rPr>
              <w:t>IPCCLR&lt;15&gt;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6E6C34"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15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6E6C34">
              <w:rPr>
                <w:rFonts w:ascii="Times New Roman" w:eastAsiaTheme="minorEastAsia" w:hint="eastAsia"/>
                <w:sz w:val="18"/>
                <w:szCs w:val="18"/>
              </w:rPr>
              <w:t>PLCTORF</w:t>
            </w:r>
            <w:r w:rsidRPr="007C2D0D">
              <w:rPr>
                <w:rFonts w:ascii="Times New Roman" w:eastAsiaTheme="minorEastAsia"/>
                <w:sz w:val="18"/>
                <w:szCs w:val="18"/>
              </w:rPr>
              <w:t>IPCFLG</w:t>
            </w:r>
            <w:r>
              <w:rPr>
                <w:rFonts w:ascii="Times New Roman" w:eastAsiaTheme="minorEastAsia" w:hint="eastAsia"/>
                <w:sz w:val="18"/>
                <w:szCs w:val="18"/>
              </w:rPr>
              <w:t>&lt;15&gt;</w:t>
            </w:r>
            <w:r>
              <w:rPr>
                <w:rFonts w:ascii="Times New Roman" w:eastAsiaTheme="minorEastAsia"/>
                <w:sz w:val="18"/>
                <w:szCs w:val="18"/>
              </w:rPr>
              <w:t xml:space="preserve"> for </w:t>
            </w:r>
            <w:r w:rsidR="006E6C34">
              <w:rPr>
                <w:rFonts w:ascii="Times New Roman" w:eastAsiaTheme="minorEastAsia"/>
                <w:sz w:val="18"/>
                <w:szCs w:val="18"/>
              </w:rPr>
              <w:t>the PLCDSP</w:t>
            </w:r>
            <w:r>
              <w:rPr>
                <w:rFonts w:ascii="Times New Roman" w:eastAsiaTheme="minorEastAsia" w:hint="eastAsia"/>
                <w:sz w:val="18"/>
                <w:szCs w:val="18"/>
              </w:rPr>
              <w:t xml:space="preserve"> and </w:t>
            </w:r>
            <w:r w:rsidR="006E6C34">
              <w:rPr>
                <w:rFonts w:ascii="Times New Roman" w:eastAsiaTheme="minorEastAsia" w:hint="eastAsia"/>
                <w:sz w:val="18"/>
                <w:szCs w:val="18"/>
              </w:rPr>
              <w:t>PLCTORF</w:t>
            </w:r>
            <w:r w:rsidRPr="007C2D0D">
              <w:rPr>
                <w:rFonts w:ascii="Times New Roman" w:eastAsiaTheme="minorEastAsia"/>
                <w:sz w:val="18"/>
                <w:szCs w:val="18"/>
              </w:rPr>
              <w:t>IPC</w:t>
            </w:r>
            <w:r>
              <w:rPr>
                <w:rFonts w:ascii="Times New Roman" w:eastAsiaTheme="minorEastAsia" w:hint="eastAsia"/>
                <w:sz w:val="18"/>
                <w:szCs w:val="18"/>
              </w:rPr>
              <w:t xml:space="preserve">STS&lt;15&gt; for the </w:t>
            </w:r>
            <w:r w:rsidR="006E6C34">
              <w:rPr>
                <w:rFonts w:ascii="Times New Roman" w:eastAsiaTheme="minorEastAsia" w:hint="eastAsia"/>
                <w:sz w:val="18"/>
                <w:szCs w:val="18"/>
              </w:rPr>
              <w:t>RFDSP.</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6E6C34" w:rsidP="00D4354C">
            <w:pPr>
              <w:pStyle w:val="ad"/>
              <w:rPr>
                <w:rFonts w:ascii="Times New Roman" w:eastAsiaTheme="minorEastAsia"/>
                <w:sz w:val="18"/>
                <w:szCs w:val="18"/>
              </w:rPr>
            </w:pPr>
            <w:r>
              <w:rPr>
                <w:rFonts w:ascii="Times New Roman" w:eastAsiaTheme="minorEastAsia" w:hint="eastAsia"/>
                <w:sz w:val="18"/>
                <w:szCs w:val="18"/>
              </w:rPr>
              <w:t>PLCTORF</w:t>
            </w:r>
            <w:r w:rsidR="00D4354C">
              <w:rPr>
                <w:rFonts w:ascii="Times New Roman" w:eastAsiaTheme="minorEastAsia" w:hint="eastAsia"/>
                <w:sz w:val="18"/>
                <w:szCs w:val="18"/>
              </w:rPr>
              <w:t>IPCCLR&lt;14&gt;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6E6C34"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4</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6E6C34">
              <w:rPr>
                <w:rFonts w:ascii="Times New Roman" w:eastAsiaTheme="minorEastAsia" w:hint="eastAsia"/>
                <w:sz w:val="18"/>
                <w:szCs w:val="18"/>
              </w:rPr>
              <w:t>PLCTORF</w:t>
            </w:r>
            <w:r w:rsidRPr="007C2D0D">
              <w:rPr>
                <w:rFonts w:ascii="Times New Roman" w:eastAsiaTheme="minorEastAsia"/>
                <w:sz w:val="18"/>
                <w:szCs w:val="18"/>
              </w:rPr>
              <w:t>IPCFLG</w:t>
            </w:r>
            <w:r>
              <w:rPr>
                <w:rFonts w:ascii="Times New Roman" w:eastAsiaTheme="minorEastAsia" w:hint="eastAsia"/>
                <w:sz w:val="18"/>
                <w:szCs w:val="18"/>
              </w:rPr>
              <w:t>&lt;14&gt;</w:t>
            </w:r>
            <w:r>
              <w:rPr>
                <w:rFonts w:ascii="Times New Roman" w:eastAsiaTheme="minorEastAsia"/>
                <w:sz w:val="18"/>
                <w:szCs w:val="18"/>
              </w:rPr>
              <w:t xml:space="preserve"> for </w:t>
            </w:r>
            <w:r w:rsidR="006E6C34">
              <w:rPr>
                <w:rFonts w:ascii="Times New Roman" w:eastAsiaTheme="minorEastAsia"/>
                <w:sz w:val="18"/>
                <w:szCs w:val="18"/>
              </w:rPr>
              <w:t>the PLCDSP</w:t>
            </w:r>
            <w:r>
              <w:rPr>
                <w:rFonts w:ascii="Times New Roman" w:eastAsiaTheme="minorEastAsia" w:hint="eastAsia"/>
                <w:sz w:val="18"/>
                <w:szCs w:val="18"/>
              </w:rPr>
              <w:t xml:space="preserve"> and </w:t>
            </w:r>
            <w:r w:rsidR="006E6C34">
              <w:rPr>
                <w:rFonts w:ascii="Times New Roman" w:eastAsiaTheme="minorEastAsia" w:hint="eastAsia"/>
                <w:sz w:val="18"/>
                <w:szCs w:val="18"/>
              </w:rPr>
              <w:t>PLCTORF</w:t>
            </w:r>
            <w:r w:rsidRPr="007C2D0D">
              <w:rPr>
                <w:rFonts w:ascii="Times New Roman" w:eastAsiaTheme="minorEastAsia"/>
                <w:sz w:val="18"/>
                <w:szCs w:val="18"/>
              </w:rPr>
              <w:t>IPC</w:t>
            </w:r>
            <w:r>
              <w:rPr>
                <w:rFonts w:ascii="Times New Roman" w:eastAsiaTheme="minorEastAsia" w:hint="eastAsia"/>
                <w:sz w:val="18"/>
                <w:szCs w:val="18"/>
              </w:rPr>
              <w:t xml:space="preserve">STS&lt;14&gt; for the </w:t>
            </w:r>
            <w:r w:rsidR="006E6C34">
              <w:rPr>
                <w:rFonts w:ascii="Times New Roman" w:eastAsiaTheme="minorEastAsia" w:hint="eastAsia"/>
                <w:sz w:val="18"/>
                <w:szCs w:val="18"/>
              </w:rPr>
              <w:t>RFDSP.</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13</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6E6C34" w:rsidP="00D4354C">
            <w:pPr>
              <w:pStyle w:val="ad"/>
              <w:rPr>
                <w:rFonts w:ascii="Times New Roman" w:eastAsiaTheme="minorEastAsia"/>
                <w:sz w:val="18"/>
                <w:szCs w:val="18"/>
              </w:rPr>
            </w:pPr>
            <w:r>
              <w:rPr>
                <w:rFonts w:ascii="Times New Roman" w:eastAsiaTheme="minorEastAsia" w:hint="eastAsia"/>
                <w:sz w:val="18"/>
                <w:szCs w:val="18"/>
              </w:rPr>
              <w:t>PLCTORF</w:t>
            </w:r>
            <w:r w:rsidR="00D4354C">
              <w:rPr>
                <w:rFonts w:ascii="Times New Roman" w:eastAsiaTheme="minorEastAsia" w:hint="eastAsia"/>
                <w:sz w:val="18"/>
                <w:szCs w:val="18"/>
              </w:rPr>
              <w:t>IPCCLR&lt;13&gt;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6E6C34"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3</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6E6C34">
              <w:rPr>
                <w:rFonts w:ascii="Times New Roman" w:eastAsiaTheme="minorEastAsia" w:hint="eastAsia"/>
                <w:sz w:val="18"/>
                <w:szCs w:val="18"/>
              </w:rPr>
              <w:t>PLCTORF</w:t>
            </w:r>
            <w:r w:rsidRPr="007C2D0D">
              <w:rPr>
                <w:rFonts w:ascii="Times New Roman" w:eastAsiaTheme="minorEastAsia"/>
                <w:sz w:val="18"/>
                <w:szCs w:val="18"/>
              </w:rPr>
              <w:t>IPCFLG</w:t>
            </w:r>
            <w:r>
              <w:rPr>
                <w:rFonts w:ascii="Times New Roman" w:eastAsiaTheme="minorEastAsia" w:hint="eastAsia"/>
                <w:sz w:val="18"/>
                <w:szCs w:val="18"/>
              </w:rPr>
              <w:t>&lt;13&gt;</w:t>
            </w:r>
            <w:r>
              <w:rPr>
                <w:rFonts w:ascii="Times New Roman" w:eastAsiaTheme="minorEastAsia"/>
                <w:sz w:val="18"/>
                <w:szCs w:val="18"/>
              </w:rPr>
              <w:t xml:space="preserve"> for </w:t>
            </w:r>
            <w:r w:rsidR="006E6C34">
              <w:rPr>
                <w:rFonts w:ascii="Times New Roman" w:eastAsiaTheme="minorEastAsia"/>
                <w:sz w:val="18"/>
                <w:szCs w:val="18"/>
              </w:rPr>
              <w:t>the PLCDSP</w:t>
            </w:r>
            <w:r>
              <w:rPr>
                <w:rFonts w:ascii="Times New Roman" w:eastAsiaTheme="minorEastAsia" w:hint="eastAsia"/>
                <w:sz w:val="18"/>
                <w:szCs w:val="18"/>
              </w:rPr>
              <w:t xml:space="preserve"> and </w:t>
            </w:r>
            <w:r w:rsidR="006E6C34">
              <w:rPr>
                <w:rFonts w:ascii="Times New Roman" w:eastAsiaTheme="minorEastAsia" w:hint="eastAsia"/>
                <w:sz w:val="18"/>
                <w:szCs w:val="18"/>
              </w:rPr>
              <w:t>PLCTORF</w:t>
            </w:r>
            <w:r w:rsidRPr="007C2D0D">
              <w:rPr>
                <w:rFonts w:ascii="Times New Roman" w:eastAsiaTheme="minorEastAsia"/>
                <w:sz w:val="18"/>
                <w:szCs w:val="18"/>
              </w:rPr>
              <w:t>IPC</w:t>
            </w:r>
            <w:r>
              <w:rPr>
                <w:rFonts w:ascii="Times New Roman" w:eastAsiaTheme="minorEastAsia" w:hint="eastAsia"/>
                <w:sz w:val="18"/>
                <w:szCs w:val="18"/>
              </w:rPr>
              <w:t xml:space="preserve">STS&lt;13&gt; for the </w:t>
            </w:r>
            <w:r w:rsidR="006E6C34">
              <w:rPr>
                <w:rFonts w:ascii="Times New Roman" w:eastAsiaTheme="minorEastAsia" w:hint="eastAsia"/>
                <w:sz w:val="18"/>
                <w:szCs w:val="18"/>
              </w:rPr>
              <w:t>RFDSP.</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6E6C34" w:rsidP="00D4354C">
            <w:pPr>
              <w:pStyle w:val="ad"/>
              <w:rPr>
                <w:rFonts w:ascii="Times New Roman" w:eastAsiaTheme="minorEastAsia"/>
                <w:sz w:val="18"/>
                <w:szCs w:val="18"/>
              </w:rPr>
            </w:pPr>
            <w:r>
              <w:rPr>
                <w:rFonts w:ascii="Times New Roman" w:eastAsiaTheme="minorEastAsia" w:hint="eastAsia"/>
                <w:sz w:val="18"/>
                <w:szCs w:val="18"/>
              </w:rPr>
              <w:t>PLCTORF</w:t>
            </w:r>
            <w:r w:rsidR="00D4354C">
              <w:rPr>
                <w:rFonts w:ascii="Times New Roman" w:eastAsiaTheme="minorEastAsia" w:hint="eastAsia"/>
                <w:sz w:val="18"/>
                <w:szCs w:val="18"/>
              </w:rPr>
              <w:t>IPCCLR&lt;12&gt;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6E6C34"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2</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6E6C34">
              <w:rPr>
                <w:rFonts w:ascii="Times New Roman" w:eastAsiaTheme="minorEastAsia" w:hint="eastAsia"/>
                <w:sz w:val="18"/>
                <w:szCs w:val="18"/>
              </w:rPr>
              <w:t>PLCTORF</w:t>
            </w:r>
            <w:r w:rsidRPr="007C2D0D">
              <w:rPr>
                <w:rFonts w:ascii="Times New Roman" w:eastAsiaTheme="minorEastAsia"/>
                <w:sz w:val="18"/>
                <w:szCs w:val="18"/>
              </w:rPr>
              <w:t>IPCFLG</w:t>
            </w:r>
            <w:r>
              <w:rPr>
                <w:rFonts w:ascii="Times New Roman" w:eastAsiaTheme="minorEastAsia" w:hint="eastAsia"/>
                <w:sz w:val="18"/>
                <w:szCs w:val="18"/>
              </w:rPr>
              <w:t>&lt;12&gt;</w:t>
            </w:r>
            <w:r>
              <w:rPr>
                <w:rFonts w:ascii="Times New Roman" w:eastAsiaTheme="minorEastAsia"/>
                <w:sz w:val="18"/>
                <w:szCs w:val="18"/>
              </w:rPr>
              <w:t xml:space="preserve"> for </w:t>
            </w:r>
            <w:r w:rsidR="006E6C34">
              <w:rPr>
                <w:rFonts w:ascii="Times New Roman" w:eastAsiaTheme="minorEastAsia"/>
                <w:sz w:val="18"/>
                <w:szCs w:val="18"/>
              </w:rPr>
              <w:t>the PLCDSP</w:t>
            </w:r>
            <w:r>
              <w:rPr>
                <w:rFonts w:ascii="Times New Roman" w:eastAsiaTheme="minorEastAsia" w:hint="eastAsia"/>
                <w:sz w:val="18"/>
                <w:szCs w:val="18"/>
              </w:rPr>
              <w:t xml:space="preserve"> and </w:t>
            </w:r>
            <w:r w:rsidR="006E6C34">
              <w:rPr>
                <w:rFonts w:ascii="Times New Roman" w:eastAsiaTheme="minorEastAsia" w:hint="eastAsia"/>
                <w:sz w:val="18"/>
                <w:szCs w:val="18"/>
              </w:rPr>
              <w:t>PLCTORF</w:t>
            </w:r>
            <w:r w:rsidRPr="007C2D0D">
              <w:rPr>
                <w:rFonts w:ascii="Times New Roman" w:eastAsiaTheme="minorEastAsia"/>
                <w:sz w:val="18"/>
                <w:szCs w:val="18"/>
              </w:rPr>
              <w:t>IPC</w:t>
            </w:r>
            <w:r>
              <w:rPr>
                <w:rFonts w:ascii="Times New Roman" w:eastAsiaTheme="minorEastAsia" w:hint="eastAsia"/>
                <w:sz w:val="18"/>
                <w:szCs w:val="18"/>
              </w:rPr>
              <w:t xml:space="preserve">STS&lt;12&gt; for the </w:t>
            </w:r>
            <w:r w:rsidR="006E6C34">
              <w:rPr>
                <w:rFonts w:ascii="Times New Roman" w:eastAsiaTheme="minorEastAsia" w:hint="eastAsia"/>
                <w:sz w:val="18"/>
                <w:szCs w:val="18"/>
              </w:rPr>
              <w:t>RFDSP.</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lastRenderedPageBreak/>
              <w:t>11</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6E6C34" w:rsidP="00D4354C">
            <w:pPr>
              <w:pStyle w:val="ad"/>
              <w:rPr>
                <w:rFonts w:ascii="Times New Roman" w:eastAsiaTheme="minorEastAsia"/>
                <w:sz w:val="18"/>
                <w:szCs w:val="18"/>
              </w:rPr>
            </w:pPr>
            <w:r>
              <w:rPr>
                <w:rFonts w:ascii="Times New Roman" w:eastAsiaTheme="minorEastAsia" w:hint="eastAsia"/>
                <w:sz w:val="18"/>
                <w:szCs w:val="18"/>
              </w:rPr>
              <w:t>PLCTORF</w:t>
            </w:r>
            <w:r w:rsidR="00D4354C">
              <w:rPr>
                <w:rFonts w:ascii="Times New Roman" w:eastAsiaTheme="minorEastAsia" w:hint="eastAsia"/>
                <w:sz w:val="18"/>
                <w:szCs w:val="18"/>
              </w:rPr>
              <w:t>IPCCLR&lt;11&gt;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6E6C34"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1</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6E6C34">
              <w:rPr>
                <w:rFonts w:ascii="Times New Roman" w:eastAsiaTheme="minorEastAsia" w:hint="eastAsia"/>
                <w:sz w:val="18"/>
                <w:szCs w:val="18"/>
              </w:rPr>
              <w:t>PLCTORF</w:t>
            </w:r>
            <w:r w:rsidRPr="007C2D0D">
              <w:rPr>
                <w:rFonts w:ascii="Times New Roman" w:eastAsiaTheme="minorEastAsia"/>
                <w:sz w:val="18"/>
                <w:szCs w:val="18"/>
              </w:rPr>
              <w:t>IPCFLG</w:t>
            </w:r>
            <w:r>
              <w:rPr>
                <w:rFonts w:ascii="Times New Roman" w:eastAsiaTheme="minorEastAsia" w:hint="eastAsia"/>
                <w:sz w:val="18"/>
                <w:szCs w:val="18"/>
              </w:rPr>
              <w:t>&lt;11&gt;</w:t>
            </w:r>
            <w:r>
              <w:rPr>
                <w:rFonts w:ascii="Times New Roman" w:eastAsiaTheme="minorEastAsia"/>
                <w:sz w:val="18"/>
                <w:szCs w:val="18"/>
              </w:rPr>
              <w:t xml:space="preserve"> for </w:t>
            </w:r>
            <w:r w:rsidR="006E6C34">
              <w:rPr>
                <w:rFonts w:ascii="Times New Roman" w:eastAsiaTheme="minorEastAsia"/>
                <w:sz w:val="18"/>
                <w:szCs w:val="18"/>
              </w:rPr>
              <w:t>the PLCDSP</w:t>
            </w:r>
            <w:r>
              <w:rPr>
                <w:rFonts w:ascii="Times New Roman" w:eastAsiaTheme="minorEastAsia" w:hint="eastAsia"/>
                <w:sz w:val="18"/>
                <w:szCs w:val="18"/>
              </w:rPr>
              <w:t xml:space="preserve"> and </w:t>
            </w:r>
            <w:r w:rsidR="006E6C34">
              <w:rPr>
                <w:rFonts w:ascii="Times New Roman" w:eastAsiaTheme="minorEastAsia" w:hint="eastAsia"/>
                <w:sz w:val="18"/>
                <w:szCs w:val="18"/>
              </w:rPr>
              <w:t>PLCTORF</w:t>
            </w:r>
            <w:r w:rsidRPr="007C2D0D">
              <w:rPr>
                <w:rFonts w:ascii="Times New Roman" w:eastAsiaTheme="minorEastAsia"/>
                <w:sz w:val="18"/>
                <w:szCs w:val="18"/>
              </w:rPr>
              <w:t>IPC</w:t>
            </w:r>
            <w:r>
              <w:rPr>
                <w:rFonts w:ascii="Times New Roman" w:eastAsiaTheme="minorEastAsia" w:hint="eastAsia"/>
                <w:sz w:val="18"/>
                <w:szCs w:val="18"/>
              </w:rPr>
              <w:t xml:space="preserve">STS&lt;11&gt; for the </w:t>
            </w:r>
            <w:r w:rsidR="006E6C34">
              <w:rPr>
                <w:rFonts w:ascii="Times New Roman" w:eastAsiaTheme="minorEastAsia" w:hint="eastAsia"/>
                <w:sz w:val="18"/>
                <w:szCs w:val="18"/>
              </w:rPr>
              <w:t>RFDSP.</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6E6C34" w:rsidP="00D4354C">
            <w:pPr>
              <w:pStyle w:val="ad"/>
              <w:rPr>
                <w:rFonts w:ascii="Times New Roman" w:eastAsiaTheme="minorEastAsia"/>
                <w:sz w:val="18"/>
                <w:szCs w:val="18"/>
              </w:rPr>
            </w:pPr>
            <w:r>
              <w:rPr>
                <w:rFonts w:ascii="Times New Roman" w:eastAsiaTheme="minorEastAsia" w:hint="eastAsia"/>
                <w:sz w:val="18"/>
                <w:szCs w:val="18"/>
              </w:rPr>
              <w:t>PLCTORF</w:t>
            </w:r>
            <w:r w:rsidR="00D4354C">
              <w:rPr>
                <w:rFonts w:ascii="Times New Roman" w:eastAsiaTheme="minorEastAsia" w:hint="eastAsia"/>
                <w:sz w:val="18"/>
                <w:szCs w:val="18"/>
              </w:rPr>
              <w:t>IPCCLR&lt;10&gt;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6E6C34"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0</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6E6C34">
              <w:rPr>
                <w:rFonts w:ascii="Times New Roman" w:eastAsiaTheme="minorEastAsia" w:hint="eastAsia"/>
                <w:sz w:val="18"/>
                <w:szCs w:val="18"/>
              </w:rPr>
              <w:t>PLCTORF</w:t>
            </w:r>
            <w:r w:rsidRPr="007C2D0D">
              <w:rPr>
                <w:rFonts w:ascii="Times New Roman" w:eastAsiaTheme="minorEastAsia"/>
                <w:sz w:val="18"/>
                <w:szCs w:val="18"/>
              </w:rPr>
              <w:t>IPCFLG</w:t>
            </w:r>
            <w:r>
              <w:rPr>
                <w:rFonts w:ascii="Times New Roman" w:eastAsiaTheme="minorEastAsia" w:hint="eastAsia"/>
                <w:sz w:val="18"/>
                <w:szCs w:val="18"/>
              </w:rPr>
              <w:t>&lt;10&gt;</w:t>
            </w:r>
            <w:r>
              <w:rPr>
                <w:rFonts w:ascii="Times New Roman" w:eastAsiaTheme="minorEastAsia"/>
                <w:sz w:val="18"/>
                <w:szCs w:val="18"/>
              </w:rPr>
              <w:t xml:space="preserve"> for </w:t>
            </w:r>
            <w:r w:rsidR="006E6C34">
              <w:rPr>
                <w:rFonts w:ascii="Times New Roman" w:eastAsiaTheme="minorEastAsia"/>
                <w:sz w:val="18"/>
                <w:szCs w:val="18"/>
              </w:rPr>
              <w:t>the PLCDSP</w:t>
            </w:r>
            <w:r>
              <w:rPr>
                <w:rFonts w:ascii="Times New Roman" w:eastAsiaTheme="minorEastAsia" w:hint="eastAsia"/>
                <w:sz w:val="18"/>
                <w:szCs w:val="18"/>
              </w:rPr>
              <w:t xml:space="preserve"> and </w:t>
            </w:r>
            <w:r w:rsidR="006E6C34">
              <w:rPr>
                <w:rFonts w:ascii="Times New Roman" w:eastAsiaTheme="minorEastAsia" w:hint="eastAsia"/>
                <w:sz w:val="18"/>
                <w:szCs w:val="18"/>
              </w:rPr>
              <w:t>PLCTORF</w:t>
            </w:r>
            <w:r w:rsidRPr="007C2D0D">
              <w:rPr>
                <w:rFonts w:ascii="Times New Roman" w:eastAsiaTheme="minorEastAsia"/>
                <w:sz w:val="18"/>
                <w:szCs w:val="18"/>
              </w:rPr>
              <w:t>IPC</w:t>
            </w:r>
            <w:r>
              <w:rPr>
                <w:rFonts w:ascii="Times New Roman" w:eastAsiaTheme="minorEastAsia" w:hint="eastAsia"/>
                <w:sz w:val="18"/>
                <w:szCs w:val="18"/>
              </w:rPr>
              <w:t xml:space="preserve">STS&lt;10&gt; for the </w:t>
            </w:r>
            <w:r w:rsidR="006E6C34">
              <w:rPr>
                <w:rFonts w:ascii="Times New Roman" w:eastAsiaTheme="minorEastAsia" w:hint="eastAsia"/>
                <w:sz w:val="18"/>
                <w:szCs w:val="18"/>
              </w:rPr>
              <w:t>RFDSP.</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9</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6E6C34" w:rsidP="00D4354C">
            <w:pPr>
              <w:pStyle w:val="ad"/>
              <w:rPr>
                <w:rFonts w:ascii="Times New Roman" w:eastAsiaTheme="minorEastAsia"/>
                <w:sz w:val="18"/>
                <w:szCs w:val="18"/>
              </w:rPr>
            </w:pPr>
            <w:r>
              <w:rPr>
                <w:rFonts w:ascii="Times New Roman" w:eastAsiaTheme="minorEastAsia" w:hint="eastAsia"/>
                <w:sz w:val="18"/>
                <w:szCs w:val="18"/>
              </w:rPr>
              <w:t>PLCTORF</w:t>
            </w:r>
            <w:r w:rsidR="00D4354C">
              <w:rPr>
                <w:rFonts w:ascii="Times New Roman" w:eastAsiaTheme="minorEastAsia" w:hint="eastAsia"/>
                <w:sz w:val="18"/>
                <w:szCs w:val="18"/>
              </w:rPr>
              <w:t>IPCCLR&lt;9</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6E6C34"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9</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6E6C34">
              <w:rPr>
                <w:rFonts w:ascii="Times New Roman" w:eastAsiaTheme="minorEastAsia" w:hint="eastAsia"/>
                <w:sz w:val="18"/>
                <w:szCs w:val="18"/>
              </w:rPr>
              <w:t>PLCTORF</w:t>
            </w:r>
            <w:r w:rsidRPr="007C2D0D">
              <w:rPr>
                <w:rFonts w:ascii="Times New Roman" w:eastAsiaTheme="minorEastAsia"/>
                <w:sz w:val="18"/>
                <w:szCs w:val="18"/>
              </w:rPr>
              <w:t>IPCFLG</w:t>
            </w:r>
            <w:r>
              <w:rPr>
                <w:rFonts w:ascii="Times New Roman" w:eastAsiaTheme="minorEastAsia" w:hint="eastAsia"/>
                <w:sz w:val="18"/>
                <w:szCs w:val="18"/>
              </w:rPr>
              <w:t>&lt;9&gt;</w:t>
            </w:r>
            <w:r>
              <w:rPr>
                <w:rFonts w:ascii="Times New Roman" w:eastAsiaTheme="minorEastAsia"/>
                <w:sz w:val="18"/>
                <w:szCs w:val="18"/>
              </w:rPr>
              <w:t xml:space="preserve"> for </w:t>
            </w:r>
            <w:r w:rsidR="006E6C34">
              <w:rPr>
                <w:rFonts w:ascii="Times New Roman" w:eastAsiaTheme="minorEastAsia"/>
                <w:sz w:val="18"/>
                <w:szCs w:val="18"/>
              </w:rPr>
              <w:t>the PLCDSP</w:t>
            </w:r>
            <w:r>
              <w:rPr>
                <w:rFonts w:ascii="Times New Roman" w:eastAsiaTheme="minorEastAsia" w:hint="eastAsia"/>
                <w:sz w:val="18"/>
                <w:szCs w:val="18"/>
              </w:rPr>
              <w:t xml:space="preserve"> and </w:t>
            </w:r>
            <w:r w:rsidR="006E6C34">
              <w:rPr>
                <w:rFonts w:ascii="Times New Roman" w:eastAsiaTheme="minorEastAsia" w:hint="eastAsia"/>
                <w:sz w:val="18"/>
                <w:szCs w:val="18"/>
              </w:rPr>
              <w:t>PLCTORF</w:t>
            </w:r>
            <w:r w:rsidRPr="007C2D0D">
              <w:rPr>
                <w:rFonts w:ascii="Times New Roman" w:eastAsiaTheme="minorEastAsia"/>
                <w:sz w:val="18"/>
                <w:szCs w:val="18"/>
              </w:rPr>
              <w:t>IPC</w:t>
            </w:r>
            <w:r>
              <w:rPr>
                <w:rFonts w:ascii="Times New Roman" w:eastAsiaTheme="minorEastAsia" w:hint="eastAsia"/>
                <w:sz w:val="18"/>
                <w:szCs w:val="18"/>
              </w:rPr>
              <w:t xml:space="preserve">STS&lt;9&gt; for the </w:t>
            </w:r>
            <w:r w:rsidR="006E6C34">
              <w:rPr>
                <w:rFonts w:ascii="Times New Roman" w:eastAsiaTheme="minorEastAsia" w:hint="eastAsia"/>
                <w:sz w:val="18"/>
                <w:szCs w:val="18"/>
              </w:rPr>
              <w:t>RFDSP.</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8</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6E6C34" w:rsidP="00D4354C">
            <w:pPr>
              <w:pStyle w:val="ad"/>
              <w:rPr>
                <w:rFonts w:ascii="Times New Roman" w:eastAsiaTheme="minorEastAsia"/>
                <w:sz w:val="18"/>
                <w:szCs w:val="18"/>
              </w:rPr>
            </w:pPr>
            <w:r>
              <w:rPr>
                <w:rFonts w:ascii="Times New Roman" w:eastAsiaTheme="minorEastAsia" w:hint="eastAsia"/>
                <w:sz w:val="18"/>
                <w:szCs w:val="18"/>
              </w:rPr>
              <w:t>PLCTORF</w:t>
            </w:r>
            <w:r w:rsidR="00D4354C">
              <w:rPr>
                <w:rFonts w:ascii="Times New Roman" w:eastAsiaTheme="minorEastAsia" w:hint="eastAsia"/>
                <w:sz w:val="18"/>
                <w:szCs w:val="18"/>
              </w:rPr>
              <w:t>IPCCLR&lt;8&gt;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6E6C34"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8</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6E6C34">
              <w:rPr>
                <w:rFonts w:ascii="Times New Roman" w:eastAsiaTheme="minorEastAsia" w:hint="eastAsia"/>
                <w:sz w:val="18"/>
                <w:szCs w:val="18"/>
              </w:rPr>
              <w:t>PLCTORF</w:t>
            </w:r>
            <w:r w:rsidRPr="007C2D0D">
              <w:rPr>
                <w:rFonts w:ascii="Times New Roman" w:eastAsiaTheme="minorEastAsia"/>
                <w:sz w:val="18"/>
                <w:szCs w:val="18"/>
              </w:rPr>
              <w:t>IPCFLG</w:t>
            </w:r>
            <w:r>
              <w:rPr>
                <w:rFonts w:ascii="Times New Roman" w:eastAsiaTheme="minorEastAsia" w:hint="eastAsia"/>
                <w:sz w:val="18"/>
                <w:szCs w:val="18"/>
              </w:rPr>
              <w:t>&lt;8&gt;</w:t>
            </w:r>
            <w:r>
              <w:rPr>
                <w:rFonts w:ascii="Times New Roman" w:eastAsiaTheme="minorEastAsia"/>
                <w:sz w:val="18"/>
                <w:szCs w:val="18"/>
              </w:rPr>
              <w:t xml:space="preserve"> for </w:t>
            </w:r>
            <w:r w:rsidR="006E6C34">
              <w:rPr>
                <w:rFonts w:ascii="Times New Roman" w:eastAsiaTheme="minorEastAsia"/>
                <w:sz w:val="18"/>
                <w:szCs w:val="18"/>
              </w:rPr>
              <w:t>the PLCDSP</w:t>
            </w:r>
            <w:r>
              <w:rPr>
                <w:rFonts w:ascii="Times New Roman" w:eastAsiaTheme="minorEastAsia" w:hint="eastAsia"/>
                <w:sz w:val="18"/>
                <w:szCs w:val="18"/>
              </w:rPr>
              <w:t xml:space="preserve"> and </w:t>
            </w:r>
            <w:r w:rsidR="006E6C34">
              <w:rPr>
                <w:rFonts w:ascii="Times New Roman" w:eastAsiaTheme="minorEastAsia" w:hint="eastAsia"/>
                <w:sz w:val="18"/>
                <w:szCs w:val="18"/>
              </w:rPr>
              <w:t>PLCTORF</w:t>
            </w:r>
            <w:r w:rsidRPr="007C2D0D">
              <w:rPr>
                <w:rFonts w:ascii="Times New Roman" w:eastAsiaTheme="minorEastAsia"/>
                <w:sz w:val="18"/>
                <w:szCs w:val="18"/>
              </w:rPr>
              <w:t>IPC</w:t>
            </w:r>
            <w:r>
              <w:rPr>
                <w:rFonts w:ascii="Times New Roman" w:eastAsiaTheme="minorEastAsia" w:hint="eastAsia"/>
                <w:sz w:val="18"/>
                <w:szCs w:val="18"/>
              </w:rPr>
              <w:t xml:space="preserve">STS&lt;8&gt; for the </w:t>
            </w:r>
            <w:r w:rsidR="006E6C34">
              <w:rPr>
                <w:rFonts w:ascii="Times New Roman" w:eastAsiaTheme="minorEastAsia" w:hint="eastAsia"/>
                <w:sz w:val="18"/>
                <w:szCs w:val="18"/>
              </w:rPr>
              <w:t>RFDSP.</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7</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6E6C34" w:rsidP="00D4354C">
            <w:pPr>
              <w:pStyle w:val="ad"/>
              <w:rPr>
                <w:rFonts w:ascii="Times New Roman" w:eastAsiaTheme="minorEastAsia"/>
                <w:sz w:val="18"/>
                <w:szCs w:val="18"/>
              </w:rPr>
            </w:pPr>
            <w:r>
              <w:rPr>
                <w:rFonts w:ascii="Times New Roman" w:eastAsiaTheme="minorEastAsia" w:hint="eastAsia"/>
                <w:sz w:val="18"/>
                <w:szCs w:val="18"/>
              </w:rPr>
              <w:t>PLCTORF</w:t>
            </w:r>
            <w:r w:rsidR="00D4354C">
              <w:rPr>
                <w:rFonts w:ascii="Times New Roman" w:eastAsiaTheme="minorEastAsia" w:hint="eastAsia"/>
                <w:sz w:val="18"/>
                <w:szCs w:val="18"/>
              </w:rPr>
              <w:t>IPCCLR&lt;7&gt;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6E6C34"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7</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6E6C34">
              <w:rPr>
                <w:rFonts w:ascii="Times New Roman" w:eastAsiaTheme="minorEastAsia" w:hint="eastAsia"/>
                <w:sz w:val="18"/>
                <w:szCs w:val="18"/>
              </w:rPr>
              <w:t>PLCTORF</w:t>
            </w:r>
            <w:r w:rsidRPr="007C2D0D">
              <w:rPr>
                <w:rFonts w:ascii="Times New Roman" w:eastAsiaTheme="minorEastAsia"/>
                <w:sz w:val="18"/>
                <w:szCs w:val="18"/>
              </w:rPr>
              <w:t>IPCFLG</w:t>
            </w:r>
            <w:r>
              <w:rPr>
                <w:rFonts w:ascii="Times New Roman" w:eastAsiaTheme="minorEastAsia" w:hint="eastAsia"/>
                <w:sz w:val="18"/>
                <w:szCs w:val="18"/>
              </w:rPr>
              <w:t>&lt;7&gt;</w:t>
            </w:r>
            <w:r>
              <w:rPr>
                <w:rFonts w:ascii="Times New Roman" w:eastAsiaTheme="minorEastAsia"/>
                <w:sz w:val="18"/>
                <w:szCs w:val="18"/>
              </w:rPr>
              <w:t xml:space="preserve"> for </w:t>
            </w:r>
            <w:r w:rsidR="006E6C34">
              <w:rPr>
                <w:rFonts w:ascii="Times New Roman" w:eastAsiaTheme="minorEastAsia"/>
                <w:sz w:val="18"/>
                <w:szCs w:val="18"/>
              </w:rPr>
              <w:t>the PLCDSP</w:t>
            </w:r>
            <w:r>
              <w:rPr>
                <w:rFonts w:ascii="Times New Roman" w:eastAsiaTheme="minorEastAsia" w:hint="eastAsia"/>
                <w:sz w:val="18"/>
                <w:szCs w:val="18"/>
              </w:rPr>
              <w:t xml:space="preserve"> and </w:t>
            </w:r>
            <w:r w:rsidR="006E6C34">
              <w:rPr>
                <w:rFonts w:ascii="Times New Roman" w:eastAsiaTheme="minorEastAsia" w:hint="eastAsia"/>
                <w:sz w:val="18"/>
                <w:szCs w:val="18"/>
              </w:rPr>
              <w:t>PLCTORF</w:t>
            </w:r>
            <w:r w:rsidRPr="007C2D0D">
              <w:rPr>
                <w:rFonts w:ascii="Times New Roman" w:eastAsiaTheme="minorEastAsia"/>
                <w:sz w:val="18"/>
                <w:szCs w:val="18"/>
              </w:rPr>
              <w:t>IPC</w:t>
            </w:r>
            <w:r>
              <w:rPr>
                <w:rFonts w:ascii="Times New Roman" w:eastAsiaTheme="minorEastAsia" w:hint="eastAsia"/>
                <w:sz w:val="18"/>
                <w:szCs w:val="18"/>
              </w:rPr>
              <w:t xml:space="preserve">STS&lt;7&gt; for the </w:t>
            </w:r>
            <w:r w:rsidR="006E6C34">
              <w:rPr>
                <w:rFonts w:ascii="Times New Roman" w:eastAsiaTheme="minorEastAsia" w:hint="eastAsia"/>
                <w:sz w:val="18"/>
                <w:szCs w:val="18"/>
              </w:rPr>
              <w:t>RFDSP.</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6</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6E6C34" w:rsidP="00D4354C">
            <w:pPr>
              <w:pStyle w:val="ad"/>
              <w:rPr>
                <w:rFonts w:ascii="Times New Roman" w:eastAsiaTheme="minorEastAsia"/>
                <w:sz w:val="18"/>
                <w:szCs w:val="18"/>
              </w:rPr>
            </w:pPr>
            <w:r>
              <w:rPr>
                <w:rFonts w:ascii="Times New Roman" w:eastAsiaTheme="minorEastAsia" w:hint="eastAsia"/>
                <w:sz w:val="18"/>
                <w:szCs w:val="18"/>
              </w:rPr>
              <w:t>PLCTORF</w:t>
            </w:r>
            <w:r w:rsidR="00D4354C">
              <w:rPr>
                <w:rFonts w:ascii="Times New Roman" w:eastAsiaTheme="minorEastAsia" w:hint="eastAsia"/>
                <w:sz w:val="18"/>
                <w:szCs w:val="18"/>
              </w:rPr>
              <w:t>IPCCLR&lt;6&gt;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6E6C34"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6</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6E6C34">
              <w:rPr>
                <w:rFonts w:ascii="Times New Roman" w:eastAsiaTheme="minorEastAsia" w:hint="eastAsia"/>
                <w:sz w:val="18"/>
                <w:szCs w:val="18"/>
              </w:rPr>
              <w:t>PLCTORF</w:t>
            </w:r>
            <w:r w:rsidRPr="007C2D0D">
              <w:rPr>
                <w:rFonts w:ascii="Times New Roman" w:eastAsiaTheme="minorEastAsia"/>
                <w:sz w:val="18"/>
                <w:szCs w:val="18"/>
              </w:rPr>
              <w:t>IPCFLG</w:t>
            </w:r>
            <w:r>
              <w:rPr>
                <w:rFonts w:ascii="Times New Roman" w:eastAsiaTheme="minorEastAsia" w:hint="eastAsia"/>
                <w:sz w:val="18"/>
                <w:szCs w:val="18"/>
              </w:rPr>
              <w:t>&lt;6&gt;</w:t>
            </w:r>
            <w:r>
              <w:rPr>
                <w:rFonts w:ascii="Times New Roman" w:eastAsiaTheme="minorEastAsia"/>
                <w:sz w:val="18"/>
                <w:szCs w:val="18"/>
              </w:rPr>
              <w:t xml:space="preserve"> for </w:t>
            </w:r>
            <w:r w:rsidR="006E6C34">
              <w:rPr>
                <w:rFonts w:ascii="Times New Roman" w:eastAsiaTheme="minorEastAsia"/>
                <w:sz w:val="18"/>
                <w:szCs w:val="18"/>
              </w:rPr>
              <w:t>the PLCDSP</w:t>
            </w:r>
            <w:r>
              <w:rPr>
                <w:rFonts w:ascii="Times New Roman" w:eastAsiaTheme="minorEastAsia" w:hint="eastAsia"/>
                <w:sz w:val="18"/>
                <w:szCs w:val="18"/>
              </w:rPr>
              <w:t xml:space="preserve"> and </w:t>
            </w:r>
            <w:r w:rsidR="006E6C34">
              <w:rPr>
                <w:rFonts w:ascii="Times New Roman" w:eastAsiaTheme="minorEastAsia" w:hint="eastAsia"/>
                <w:sz w:val="18"/>
                <w:szCs w:val="18"/>
              </w:rPr>
              <w:t>PLCTORF</w:t>
            </w:r>
            <w:r w:rsidRPr="007C2D0D">
              <w:rPr>
                <w:rFonts w:ascii="Times New Roman" w:eastAsiaTheme="minorEastAsia"/>
                <w:sz w:val="18"/>
                <w:szCs w:val="18"/>
              </w:rPr>
              <w:t>IPC</w:t>
            </w:r>
            <w:r>
              <w:rPr>
                <w:rFonts w:ascii="Times New Roman" w:eastAsiaTheme="minorEastAsia" w:hint="eastAsia"/>
                <w:sz w:val="18"/>
                <w:szCs w:val="18"/>
              </w:rPr>
              <w:t xml:space="preserve">STS&lt;6&gt; for the </w:t>
            </w:r>
            <w:r w:rsidR="006E6C34">
              <w:rPr>
                <w:rFonts w:ascii="Times New Roman" w:eastAsiaTheme="minorEastAsia" w:hint="eastAsia"/>
                <w:sz w:val="18"/>
                <w:szCs w:val="18"/>
              </w:rPr>
              <w:t>RFDSP.</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5</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6E6C34" w:rsidP="00D4354C">
            <w:pPr>
              <w:pStyle w:val="ad"/>
              <w:rPr>
                <w:rFonts w:ascii="Times New Roman" w:eastAsiaTheme="minorEastAsia"/>
                <w:sz w:val="18"/>
                <w:szCs w:val="18"/>
              </w:rPr>
            </w:pPr>
            <w:r>
              <w:rPr>
                <w:rFonts w:ascii="Times New Roman" w:eastAsiaTheme="minorEastAsia" w:hint="eastAsia"/>
                <w:sz w:val="18"/>
                <w:szCs w:val="18"/>
              </w:rPr>
              <w:t>PLCTORF</w:t>
            </w:r>
            <w:r w:rsidR="00D4354C">
              <w:rPr>
                <w:rFonts w:ascii="Times New Roman" w:eastAsiaTheme="minorEastAsia" w:hint="eastAsia"/>
                <w:sz w:val="18"/>
                <w:szCs w:val="18"/>
              </w:rPr>
              <w:t>IPCCLR&lt;5&gt;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6E6C34"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5</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6E6C34">
              <w:rPr>
                <w:rFonts w:ascii="Times New Roman" w:eastAsiaTheme="minorEastAsia" w:hint="eastAsia"/>
                <w:sz w:val="18"/>
                <w:szCs w:val="18"/>
              </w:rPr>
              <w:t>PLCTORF</w:t>
            </w:r>
            <w:r w:rsidRPr="007C2D0D">
              <w:rPr>
                <w:rFonts w:ascii="Times New Roman" w:eastAsiaTheme="minorEastAsia"/>
                <w:sz w:val="18"/>
                <w:szCs w:val="18"/>
              </w:rPr>
              <w:t>IPCFLG</w:t>
            </w:r>
            <w:r>
              <w:rPr>
                <w:rFonts w:ascii="Times New Roman" w:eastAsiaTheme="minorEastAsia" w:hint="eastAsia"/>
                <w:sz w:val="18"/>
                <w:szCs w:val="18"/>
              </w:rPr>
              <w:t>&lt;5&gt;</w:t>
            </w:r>
            <w:r>
              <w:rPr>
                <w:rFonts w:ascii="Times New Roman" w:eastAsiaTheme="minorEastAsia"/>
                <w:sz w:val="18"/>
                <w:szCs w:val="18"/>
              </w:rPr>
              <w:t xml:space="preserve"> for </w:t>
            </w:r>
            <w:r w:rsidR="006E6C34">
              <w:rPr>
                <w:rFonts w:ascii="Times New Roman" w:eastAsiaTheme="minorEastAsia"/>
                <w:sz w:val="18"/>
                <w:szCs w:val="18"/>
              </w:rPr>
              <w:t>the PLCDSP</w:t>
            </w:r>
            <w:r>
              <w:rPr>
                <w:rFonts w:ascii="Times New Roman" w:eastAsiaTheme="minorEastAsia" w:hint="eastAsia"/>
                <w:sz w:val="18"/>
                <w:szCs w:val="18"/>
              </w:rPr>
              <w:t xml:space="preserve"> and </w:t>
            </w:r>
            <w:r w:rsidR="006E6C34">
              <w:rPr>
                <w:rFonts w:ascii="Times New Roman" w:eastAsiaTheme="minorEastAsia" w:hint="eastAsia"/>
                <w:sz w:val="18"/>
                <w:szCs w:val="18"/>
              </w:rPr>
              <w:t>PLCTORF</w:t>
            </w:r>
            <w:r w:rsidRPr="007C2D0D">
              <w:rPr>
                <w:rFonts w:ascii="Times New Roman" w:eastAsiaTheme="minorEastAsia"/>
                <w:sz w:val="18"/>
                <w:szCs w:val="18"/>
              </w:rPr>
              <w:t>IPC</w:t>
            </w:r>
            <w:r>
              <w:rPr>
                <w:rFonts w:ascii="Times New Roman" w:eastAsiaTheme="minorEastAsia" w:hint="eastAsia"/>
                <w:sz w:val="18"/>
                <w:szCs w:val="18"/>
              </w:rPr>
              <w:t xml:space="preserve">STS&lt;5&gt; for the </w:t>
            </w:r>
            <w:r w:rsidR="006E6C34">
              <w:rPr>
                <w:rFonts w:ascii="Times New Roman" w:eastAsiaTheme="minorEastAsia" w:hint="eastAsia"/>
                <w:sz w:val="18"/>
                <w:szCs w:val="18"/>
              </w:rPr>
              <w:t>RFDSP.</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6E6C34" w:rsidP="00D4354C">
            <w:pPr>
              <w:pStyle w:val="ad"/>
              <w:rPr>
                <w:rFonts w:ascii="Times New Roman" w:eastAsiaTheme="minorEastAsia"/>
                <w:sz w:val="18"/>
                <w:szCs w:val="18"/>
              </w:rPr>
            </w:pPr>
            <w:r>
              <w:rPr>
                <w:rFonts w:ascii="Times New Roman" w:eastAsiaTheme="minorEastAsia" w:hint="eastAsia"/>
                <w:sz w:val="18"/>
                <w:szCs w:val="18"/>
              </w:rPr>
              <w:t>PLCTORF</w:t>
            </w:r>
            <w:r w:rsidR="00D4354C">
              <w:rPr>
                <w:rFonts w:ascii="Times New Roman" w:eastAsiaTheme="minorEastAsia" w:hint="eastAsia"/>
                <w:sz w:val="18"/>
                <w:szCs w:val="18"/>
              </w:rPr>
              <w:t>IPCCLR&lt;4&gt;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6E6C34"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4</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6E6C34">
              <w:rPr>
                <w:rFonts w:ascii="Times New Roman" w:eastAsiaTheme="minorEastAsia" w:hint="eastAsia"/>
                <w:sz w:val="18"/>
                <w:szCs w:val="18"/>
              </w:rPr>
              <w:t>PLCTORF</w:t>
            </w:r>
            <w:r w:rsidRPr="007C2D0D">
              <w:rPr>
                <w:rFonts w:ascii="Times New Roman" w:eastAsiaTheme="minorEastAsia"/>
                <w:sz w:val="18"/>
                <w:szCs w:val="18"/>
              </w:rPr>
              <w:t>IPCFLG</w:t>
            </w:r>
            <w:r>
              <w:rPr>
                <w:rFonts w:ascii="Times New Roman" w:eastAsiaTheme="minorEastAsia" w:hint="eastAsia"/>
                <w:sz w:val="18"/>
                <w:szCs w:val="18"/>
              </w:rPr>
              <w:t>&lt;4&gt;</w:t>
            </w:r>
            <w:r>
              <w:rPr>
                <w:rFonts w:ascii="Times New Roman" w:eastAsiaTheme="minorEastAsia"/>
                <w:sz w:val="18"/>
                <w:szCs w:val="18"/>
              </w:rPr>
              <w:t xml:space="preserve"> for </w:t>
            </w:r>
            <w:r w:rsidR="006E6C34">
              <w:rPr>
                <w:rFonts w:ascii="Times New Roman" w:eastAsiaTheme="minorEastAsia"/>
                <w:sz w:val="18"/>
                <w:szCs w:val="18"/>
              </w:rPr>
              <w:t>the PLCDSP</w:t>
            </w:r>
            <w:r>
              <w:rPr>
                <w:rFonts w:ascii="Times New Roman" w:eastAsiaTheme="minorEastAsia" w:hint="eastAsia"/>
                <w:sz w:val="18"/>
                <w:szCs w:val="18"/>
              </w:rPr>
              <w:t xml:space="preserve"> and </w:t>
            </w:r>
            <w:r w:rsidR="006E6C34">
              <w:rPr>
                <w:rFonts w:ascii="Times New Roman" w:eastAsiaTheme="minorEastAsia" w:hint="eastAsia"/>
                <w:sz w:val="18"/>
                <w:szCs w:val="18"/>
              </w:rPr>
              <w:t>PLCTORF</w:t>
            </w:r>
            <w:r w:rsidRPr="007C2D0D">
              <w:rPr>
                <w:rFonts w:ascii="Times New Roman" w:eastAsiaTheme="minorEastAsia"/>
                <w:sz w:val="18"/>
                <w:szCs w:val="18"/>
              </w:rPr>
              <w:t>IPC</w:t>
            </w:r>
            <w:r>
              <w:rPr>
                <w:rFonts w:ascii="Times New Roman" w:eastAsiaTheme="minorEastAsia" w:hint="eastAsia"/>
                <w:sz w:val="18"/>
                <w:szCs w:val="18"/>
              </w:rPr>
              <w:t xml:space="preserve">STS&lt;4&gt; for the </w:t>
            </w:r>
            <w:r w:rsidR="006E6C34">
              <w:rPr>
                <w:rFonts w:ascii="Times New Roman" w:eastAsiaTheme="minorEastAsia" w:hint="eastAsia"/>
                <w:sz w:val="18"/>
                <w:szCs w:val="18"/>
              </w:rPr>
              <w:t>RFDSP.</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6E6C34" w:rsidP="00D4354C">
            <w:pPr>
              <w:pStyle w:val="ad"/>
              <w:rPr>
                <w:rFonts w:ascii="Times New Roman" w:eastAsiaTheme="minorEastAsia"/>
                <w:sz w:val="18"/>
                <w:szCs w:val="18"/>
              </w:rPr>
            </w:pPr>
            <w:r>
              <w:rPr>
                <w:rFonts w:ascii="Times New Roman" w:eastAsiaTheme="minorEastAsia" w:hint="eastAsia"/>
                <w:sz w:val="18"/>
                <w:szCs w:val="18"/>
              </w:rPr>
              <w:t>PLCTORF</w:t>
            </w:r>
            <w:r w:rsidR="00D4354C">
              <w:rPr>
                <w:rFonts w:ascii="Times New Roman" w:eastAsiaTheme="minorEastAsia" w:hint="eastAsia"/>
                <w:sz w:val="18"/>
                <w:szCs w:val="18"/>
              </w:rPr>
              <w:t>IPCCLR&lt;3&gt;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6E6C34"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3</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6E6C34">
              <w:rPr>
                <w:rFonts w:ascii="Times New Roman" w:eastAsiaTheme="minorEastAsia" w:hint="eastAsia"/>
                <w:sz w:val="18"/>
                <w:szCs w:val="18"/>
              </w:rPr>
              <w:t>PLCTORF</w:t>
            </w:r>
            <w:r w:rsidRPr="007C2D0D">
              <w:rPr>
                <w:rFonts w:ascii="Times New Roman" w:eastAsiaTheme="minorEastAsia"/>
                <w:sz w:val="18"/>
                <w:szCs w:val="18"/>
              </w:rPr>
              <w:t>IPCFLG</w:t>
            </w:r>
            <w:r>
              <w:rPr>
                <w:rFonts w:ascii="Times New Roman" w:eastAsiaTheme="minorEastAsia" w:hint="eastAsia"/>
                <w:sz w:val="18"/>
                <w:szCs w:val="18"/>
              </w:rPr>
              <w:t>&lt;3&gt;</w:t>
            </w:r>
            <w:r>
              <w:rPr>
                <w:rFonts w:ascii="Times New Roman" w:eastAsiaTheme="minorEastAsia"/>
                <w:sz w:val="18"/>
                <w:szCs w:val="18"/>
              </w:rPr>
              <w:t xml:space="preserve"> for </w:t>
            </w:r>
            <w:r w:rsidR="006E6C34">
              <w:rPr>
                <w:rFonts w:ascii="Times New Roman" w:eastAsiaTheme="minorEastAsia"/>
                <w:sz w:val="18"/>
                <w:szCs w:val="18"/>
              </w:rPr>
              <w:t>the PLCDSP</w:t>
            </w:r>
            <w:r>
              <w:rPr>
                <w:rFonts w:ascii="Times New Roman" w:eastAsiaTheme="minorEastAsia" w:hint="eastAsia"/>
                <w:sz w:val="18"/>
                <w:szCs w:val="18"/>
              </w:rPr>
              <w:t xml:space="preserve"> and </w:t>
            </w:r>
            <w:r w:rsidR="006E6C34">
              <w:rPr>
                <w:rFonts w:ascii="Times New Roman" w:eastAsiaTheme="minorEastAsia" w:hint="eastAsia"/>
                <w:sz w:val="18"/>
                <w:szCs w:val="18"/>
              </w:rPr>
              <w:t>PLCTORF</w:t>
            </w:r>
            <w:r w:rsidRPr="007C2D0D">
              <w:rPr>
                <w:rFonts w:ascii="Times New Roman" w:eastAsiaTheme="minorEastAsia"/>
                <w:sz w:val="18"/>
                <w:szCs w:val="18"/>
              </w:rPr>
              <w:t>IPC</w:t>
            </w:r>
            <w:r>
              <w:rPr>
                <w:rFonts w:ascii="Times New Roman" w:eastAsiaTheme="minorEastAsia" w:hint="eastAsia"/>
                <w:sz w:val="18"/>
                <w:szCs w:val="18"/>
              </w:rPr>
              <w:t xml:space="preserve">STS&lt;3&gt; for the </w:t>
            </w:r>
            <w:r w:rsidR="006E6C34">
              <w:rPr>
                <w:rFonts w:ascii="Times New Roman" w:eastAsiaTheme="minorEastAsia" w:hint="eastAsia"/>
                <w:sz w:val="18"/>
                <w:szCs w:val="18"/>
              </w:rPr>
              <w:t>RFDSP.</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6E6C34" w:rsidP="00D4354C">
            <w:pPr>
              <w:pStyle w:val="ad"/>
              <w:rPr>
                <w:rFonts w:ascii="Times New Roman" w:eastAsiaTheme="minorEastAsia"/>
                <w:sz w:val="18"/>
                <w:szCs w:val="18"/>
              </w:rPr>
            </w:pPr>
            <w:r>
              <w:rPr>
                <w:rFonts w:ascii="Times New Roman" w:eastAsiaTheme="minorEastAsia" w:hint="eastAsia"/>
                <w:sz w:val="18"/>
                <w:szCs w:val="18"/>
              </w:rPr>
              <w:t>PLCTORF</w:t>
            </w:r>
            <w:r w:rsidR="00D4354C">
              <w:rPr>
                <w:rFonts w:ascii="Times New Roman" w:eastAsiaTheme="minorEastAsia" w:hint="eastAsia"/>
                <w:sz w:val="18"/>
                <w:szCs w:val="18"/>
              </w:rPr>
              <w:t>IPCCLR&lt;2&gt;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6E6C34"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2</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6E6C34">
              <w:rPr>
                <w:rFonts w:ascii="Times New Roman" w:eastAsiaTheme="minorEastAsia" w:hint="eastAsia"/>
                <w:sz w:val="18"/>
                <w:szCs w:val="18"/>
              </w:rPr>
              <w:t>PLCTORF</w:t>
            </w:r>
            <w:r w:rsidRPr="007C2D0D">
              <w:rPr>
                <w:rFonts w:ascii="Times New Roman" w:eastAsiaTheme="minorEastAsia"/>
                <w:sz w:val="18"/>
                <w:szCs w:val="18"/>
              </w:rPr>
              <w:t>IPCFLG</w:t>
            </w:r>
            <w:r>
              <w:rPr>
                <w:rFonts w:ascii="Times New Roman" w:eastAsiaTheme="minorEastAsia" w:hint="eastAsia"/>
                <w:sz w:val="18"/>
                <w:szCs w:val="18"/>
              </w:rPr>
              <w:t>&lt;2&gt;</w:t>
            </w:r>
            <w:r>
              <w:rPr>
                <w:rFonts w:ascii="Times New Roman" w:eastAsiaTheme="minorEastAsia"/>
                <w:sz w:val="18"/>
                <w:szCs w:val="18"/>
              </w:rPr>
              <w:t xml:space="preserve"> for </w:t>
            </w:r>
            <w:r w:rsidR="006E6C34">
              <w:rPr>
                <w:rFonts w:ascii="Times New Roman" w:eastAsiaTheme="minorEastAsia"/>
                <w:sz w:val="18"/>
                <w:szCs w:val="18"/>
              </w:rPr>
              <w:t>the PLCDSP</w:t>
            </w:r>
            <w:r>
              <w:rPr>
                <w:rFonts w:ascii="Times New Roman" w:eastAsiaTheme="minorEastAsia" w:hint="eastAsia"/>
                <w:sz w:val="18"/>
                <w:szCs w:val="18"/>
              </w:rPr>
              <w:t xml:space="preserve"> and </w:t>
            </w:r>
            <w:r w:rsidR="006E6C34">
              <w:rPr>
                <w:rFonts w:ascii="Times New Roman" w:eastAsiaTheme="minorEastAsia" w:hint="eastAsia"/>
                <w:sz w:val="18"/>
                <w:szCs w:val="18"/>
              </w:rPr>
              <w:t>PLCTORF</w:t>
            </w:r>
            <w:r w:rsidRPr="007C2D0D">
              <w:rPr>
                <w:rFonts w:ascii="Times New Roman" w:eastAsiaTheme="minorEastAsia"/>
                <w:sz w:val="18"/>
                <w:szCs w:val="18"/>
              </w:rPr>
              <w:t>IPC</w:t>
            </w:r>
            <w:r>
              <w:rPr>
                <w:rFonts w:ascii="Times New Roman" w:eastAsiaTheme="minorEastAsia" w:hint="eastAsia"/>
                <w:sz w:val="18"/>
                <w:szCs w:val="18"/>
              </w:rPr>
              <w:t xml:space="preserve">STS&lt;2&gt; for the </w:t>
            </w:r>
            <w:r w:rsidR="006E6C34">
              <w:rPr>
                <w:rFonts w:ascii="Times New Roman" w:eastAsiaTheme="minorEastAsia" w:hint="eastAsia"/>
                <w:sz w:val="18"/>
                <w:szCs w:val="18"/>
              </w:rPr>
              <w:t>RFDSP.</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6E6C34" w:rsidP="00D4354C">
            <w:pPr>
              <w:pStyle w:val="ad"/>
              <w:rPr>
                <w:rFonts w:ascii="Times New Roman" w:eastAsiaTheme="minorEastAsia"/>
                <w:sz w:val="18"/>
                <w:szCs w:val="18"/>
              </w:rPr>
            </w:pPr>
            <w:r>
              <w:rPr>
                <w:rFonts w:ascii="Times New Roman" w:eastAsiaTheme="minorEastAsia" w:hint="eastAsia"/>
                <w:sz w:val="18"/>
                <w:szCs w:val="18"/>
              </w:rPr>
              <w:t>PLCTORF</w:t>
            </w:r>
            <w:r w:rsidR="00D4354C">
              <w:rPr>
                <w:rFonts w:ascii="Times New Roman" w:eastAsiaTheme="minorEastAsia" w:hint="eastAsia"/>
                <w:sz w:val="18"/>
                <w:szCs w:val="18"/>
              </w:rPr>
              <w:t>IPCCLR&lt;1&gt;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6E6C34"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1</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6E6C34">
              <w:rPr>
                <w:rFonts w:ascii="Times New Roman" w:eastAsiaTheme="minorEastAsia" w:hint="eastAsia"/>
                <w:sz w:val="18"/>
                <w:szCs w:val="18"/>
              </w:rPr>
              <w:t>PLCTORF</w:t>
            </w:r>
            <w:r w:rsidRPr="007C2D0D">
              <w:rPr>
                <w:rFonts w:ascii="Times New Roman" w:eastAsiaTheme="minorEastAsia"/>
                <w:sz w:val="18"/>
                <w:szCs w:val="18"/>
              </w:rPr>
              <w:t>IPCFLG</w:t>
            </w:r>
            <w:r>
              <w:rPr>
                <w:rFonts w:ascii="Times New Roman" w:eastAsiaTheme="minorEastAsia" w:hint="eastAsia"/>
                <w:sz w:val="18"/>
                <w:szCs w:val="18"/>
              </w:rPr>
              <w:t>&lt;1&gt;</w:t>
            </w:r>
            <w:r>
              <w:rPr>
                <w:rFonts w:ascii="Times New Roman" w:eastAsiaTheme="minorEastAsia"/>
                <w:sz w:val="18"/>
                <w:szCs w:val="18"/>
              </w:rPr>
              <w:t xml:space="preserve"> for </w:t>
            </w:r>
            <w:r w:rsidR="006E6C34">
              <w:rPr>
                <w:rFonts w:ascii="Times New Roman" w:eastAsiaTheme="minorEastAsia"/>
                <w:sz w:val="18"/>
                <w:szCs w:val="18"/>
              </w:rPr>
              <w:t>the PLCDSP</w:t>
            </w:r>
            <w:r>
              <w:rPr>
                <w:rFonts w:ascii="Times New Roman" w:eastAsiaTheme="minorEastAsia" w:hint="eastAsia"/>
                <w:sz w:val="18"/>
                <w:szCs w:val="18"/>
              </w:rPr>
              <w:t xml:space="preserve"> and </w:t>
            </w:r>
            <w:r w:rsidR="006E6C34">
              <w:rPr>
                <w:rFonts w:ascii="Times New Roman" w:eastAsiaTheme="minorEastAsia" w:hint="eastAsia"/>
                <w:sz w:val="18"/>
                <w:szCs w:val="18"/>
              </w:rPr>
              <w:t>PLCTORF</w:t>
            </w:r>
            <w:r w:rsidRPr="007C2D0D">
              <w:rPr>
                <w:rFonts w:ascii="Times New Roman" w:eastAsiaTheme="minorEastAsia"/>
                <w:sz w:val="18"/>
                <w:szCs w:val="18"/>
              </w:rPr>
              <w:t>IPC</w:t>
            </w:r>
            <w:r>
              <w:rPr>
                <w:rFonts w:ascii="Times New Roman" w:eastAsiaTheme="minorEastAsia" w:hint="eastAsia"/>
                <w:sz w:val="18"/>
                <w:szCs w:val="18"/>
              </w:rPr>
              <w:t xml:space="preserve">STS&lt;1&gt; for the </w:t>
            </w:r>
            <w:r w:rsidR="006E6C34">
              <w:rPr>
                <w:rFonts w:ascii="Times New Roman" w:eastAsiaTheme="minorEastAsia" w:hint="eastAsia"/>
                <w:sz w:val="18"/>
                <w:szCs w:val="18"/>
              </w:rPr>
              <w:t>RFDSP.</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r w:rsidR="00D4354C" w:rsidRPr="00E53CAA" w:rsidTr="00D4354C">
        <w:trPr>
          <w:cantSplit/>
          <w:trHeight w:hRule="exact" w:val="933"/>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6E6C34" w:rsidP="00D4354C">
            <w:pPr>
              <w:pStyle w:val="ad"/>
              <w:rPr>
                <w:rFonts w:ascii="Times New Roman" w:eastAsiaTheme="minorEastAsia"/>
                <w:sz w:val="18"/>
                <w:szCs w:val="18"/>
              </w:rPr>
            </w:pPr>
            <w:r>
              <w:rPr>
                <w:rFonts w:ascii="Times New Roman" w:eastAsiaTheme="minorEastAsia" w:hint="eastAsia"/>
                <w:sz w:val="18"/>
                <w:szCs w:val="18"/>
              </w:rPr>
              <w:t>PLCTORF</w:t>
            </w:r>
            <w:r w:rsidR="00D4354C">
              <w:rPr>
                <w:rFonts w:ascii="Times New Roman" w:eastAsiaTheme="minorEastAsia" w:hint="eastAsia"/>
                <w:sz w:val="18"/>
                <w:szCs w:val="18"/>
              </w:rPr>
              <w:t>IPCCLR&lt;0&gt;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6E6C34"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0</w:t>
            </w:r>
            <w:r w:rsidR="00D4354C" w:rsidRPr="007C2D0D">
              <w:rPr>
                <w:rFonts w:ascii="Times New Roman" w:eastAsiaTheme="minorEastAsia"/>
                <w:sz w:val="18"/>
                <w:szCs w:val="18"/>
              </w:rPr>
              <w:t xml:space="preserve"> </w:t>
            </w:r>
            <w:r w:rsidR="00D4354C">
              <w:rPr>
                <w:rFonts w:ascii="Times New Roman" w:eastAsiaTheme="minorEastAsia"/>
                <w:sz w:val="18"/>
                <w:szCs w:val="18"/>
              </w:rPr>
              <w:t>clear</w:t>
            </w:r>
            <w:r w:rsidR="00D4354C" w:rsidRPr="007C2D0D">
              <w:rPr>
                <w:rFonts w:ascii="Times New Roman" w:eastAsiaTheme="minorEastAsia"/>
                <w:sz w:val="18"/>
                <w:szCs w:val="18"/>
              </w:rPr>
              <w:t xml:space="preserve">. </w:t>
            </w:r>
          </w:p>
          <w:p w:rsidR="00D4354C" w:rsidRPr="00AB1E80" w:rsidRDefault="00D4354C" w:rsidP="00D4354C">
            <w:pPr>
              <w:pStyle w:val="ad"/>
              <w:rPr>
                <w:rFonts w:ascii="Times New Roman" w:eastAsiaTheme="minorEastAsia"/>
                <w:sz w:val="18"/>
                <w:szCs w:val="18"/>
              </w:rPr>
            </w:pPr>
            <w:r w:rsidRPr="00AB1E80">
              <w:rPr>
                <w:rFonts w:ascii="Times New Roman" w:eastAsiaTheme="minorEastAsia"/>
                <w:sz w:val="18"/>
                <w:szCs w:val="18"/>
              </w:rPr>
              <w:t xml:space="preserve">Writing 1 to this bit </w:t>
            </w:r>
            <w:r>
              <w:rPr>
                <w:rFonts w:ascii="Times New Roman" w:eastAsiaTheme="minorEastAsia"/>
                <w:sz w:val="18"/>
                <w:szCs w:val="18"/>
              </w:rPr>
              <w:t xml:space="preserve">clears the </w:t>
            </w:r>
            <w:r w:rsidR="006E6C34">
              <w:rPr>
                <w:rFonts w:ascii="Times New Roman" w:eastAsiaTheme="minorEastAsia" w:hint="eastAsia"/>
                <w:sz w:val="18"/>
                <w:szCs w:val="18"/>
              </w:rPr>
              <w:t>PLCTORF</w:t>
            </w:r>
            <w:r w:rsidRPr="007C2D0D">
              <w:rPr>
                <w:rFonts w:ascii="Times New Roman" w:eastAsiaTheme="minorEastAsia"/>
                <w:sz w:val="18"/>
                <w:szCs w:val="18"/>
              </w:rPr>
              <w:t>IPCFLG</w:t>
            </w:r>
            <w:r>
              <w:rPr>
                <w:rFonts w:ascii="Times New Roman" w:eastAsiaTheme="minorEastAsia" w:hint="eastAsia"/>
                <w:sz w:val="18"/>
                <w:szCs w:val="18"/>
              </w:rPr>
              <w:t>&lt;0&gt;</w:t>
            </w:r>
            <w:r>
              <w:rPr>
                <w:rFonts w:ascii="Times New Roman" w:eastAsiaTheme="minorEastAsia"/>
                <w:sz w:val="18"/>
                <w:szCs w:val="18"/>
              </w:rPr>
              <w:t xml:space="preserve"> for </w:t>
            </w:r>
            <w:r w:rsidR="006E6C34">
              <w:rPr>
                <w:rFonts w:ascii="Times New Roman" w:eastAsiaTheme="minorEastAsia"/>
                <w:sz w:val="18"/>
                <w:szCs w:val="18"/>
              </w:rPr>
              <w:t>the PLCDSP</w:t>
            </w:r>
            <w:r>
              <w:rPr>
                <w:rFonts w:ascii="Times New Roman" w:eastAsiaTheme="minorEastAsia" w:hint="eastAsia"/>
                <w:sz w:val="18"/>
                <w:szCs w:val="18"/>
              </w:rPr>
              <w:t xml:space="preserve"> and </w:t>
            </w:r>
            <w:r w:rsidR="006E6C34">
              <w:rPr>
                <w:rFonts w:ascii="Times New Roman" w:eastAsiaTheme="minorEastAsia" w:hint="eastAsia"/>
                <w:sz w:val="18"/>
                <w:szCs w:val="18"/>
              </w:rPr>
              <w:t>PLCTORF</w:t>
            </w:r>
            <w:r w:rsidRPr="007C2D0D">
              <w:rPr>
                <w:rFonts w:ascii="Times New Roman" w:eastAsiaTheme="minorEastAsia"/>
                <w:sz w:val="18"/>
                <w:szCs w:val="18"/>
              </w:rPr>
              <w:t>IPC</w:t>
            </w:r>
            <w:r>
              <w:rPr>
                <w:rFonts w:ascii="Times New Roman" w:eastAsiaTheme="minorEastAsia" w:hint="eastAsia"/>
                <w:sz w:val="18"/>
                <w:szCs w:val="18"/>
              </w:rPr>
              <w:t xml:space="preserve">STS&lt;0&gt; for the </w:t>
            </w:r>
            <w:r w:rsidR="006E6C34">
              <w:rPr>
                <w:rFonts w:ascii="Times New Roman" w:eastAsiaTheme="minorEastAsia" w:hint="eastAsia"/>
                <w:sz w:val="18"/>
                <w:szCs w:val="18"/>
              </w:rPr>
              <w:t>RFDSP.</w:t>
            </w:r>
          </w:p>
          <w:p w:rsidR="00D4354C" w:rsidRPr="007C2D0D" w:rsidRDefault="00D4354C" w:rsidP="00D4354C">
            <w:pPr>
              <w:pStyle w:val="ad"/>
              <w:rPr>
                <w:rFonts w:ascii="Times New Roman" w:eastAsiaTheme="minorEastAsia"/>
                <w:sz w:val="18"/>
                <w:szCs w:val="18"/>
              </w:rPr>
            </w:pPr>
            <w:r w:rsidRPr="00AB1E80">
              <w:rPr>
                <w:rFonts w:ascii="Times New Roman" w:eastAsiaTheme="minorEastAsia"/>
                <w:sz w:val="18"/>
                <w:szCs w:val="18"/>
              </w:rPr>
              <w:t>Writing 0 has no effect.</w:t>
            </w:r>
          </w:p>
        </w:tc>
      </w:tr>
    </w:tbl>
    <w:p w:rsidR="00D4354C" w:rsidRPr="0050671A" w:rsidRDefault="00D4354C" w:rsidP="00D4354C">
      <w:r w:rsidRPr="0047685A">
        <w:rPr>
          <w:rFonts w:eastAsiaTheme="minorEastAsia"/>
          <w:sz w:val="18"/>
          <w:szCs w:val="18"/>
        </w:rPr>
        <w:t>Notes:</w:t>
      </w:r>
      <w:r>
        <w:rPr>
          <w:rFonts w:eastAsiaTheme="minorEastAsia" w:hint="eastAsia"/>
          <w:sz w:val="18"/>
          <w:szCs w:val="18"/>
        </w:rPr>
        <w:t xml:space="preserve"> </w:t>
      </w:r>
      <w:r w:rsidRPr="0047685A">
        <w:rPr>
          <w:rFonts w:eastAsiaTheme="minorEastAsia"/>
          <w:sz w:val="18"/>
          <w:szCs w:val="18"/>
        </w:rPr>
        <w:t xml:space="preserve">Normally, </w:t>
      </w:r>
      <w:r w:rsidR="006E6C34">
        <w:rPr>
          <w:rFonts w:eastAsiaTheme="minorEastAsia" w:hint="eastAsia"/>
          <w:sz w:val="18"/>
          <w:szCs w:val="18"/>
        </w:rPr>
        <w:t>RF</w:t>
      </w:r>
      <w:r>
        <w:rPr>
          <w:rFonts w:eastAsiaTheme="minorEastAsia" w:hint="eastAsia"/>
          <w:sz w:val="18"/>
          <w:szCs w:val="18"/>
        </w:rPr>
        <w:t>DSP</w:t>
      </w:r>
      <w:r w:rsidRPr="0047685A">
        <w:rPr>
          <w:rFonts w:eastAsiaTheme="minorEastAsia"/>
          <w:sz w:val="18"/>
          <w:szCs w:val="18"/>
        </w:rPr>
        <w:t xml:space="preserve"> will clear (acknowledge) </w:t>
      </w:r>
      <w:r>
        <w:rPr>
          <w:rFonts w:eastAsiaTheme="minorEastAsia" w:hint="eastAsia"/>
          <w:sz w:val="18"/>
          <w:szCs w:val="18"/>
        </w:rPr>
        <w:t xml:space="preserve">the </w:t>
      </w:r>
      <w:r w:rsidR="006E6C34">
        <w:rPr>
          <w:rFonts w:eastAsiaTheme="minorEastAsia" w:hint="eastAsia"/>
          <w:sz w:val="18"/>
          <w:szCs w:val="18"/>
        </w:rPr>
        <w:t>PLCTORF</w:t>
      </w:r>
      <w:r>
        <w:rPr>
          <w:rFonts w:eastAsiaTheme="minorEastAsia" w:hint="eastAsia"/>
          <w:sz w:val="18"/>
          <w:szCs w:val="18"/>
        </w:rPr>
        <w:t xml:space="preserve"> IPC event </w:t>
      </w:r>
      <w:r>
        <w:rPr>
          <w:rFonts w:eastAsiaTheme="minorEastAsia"/>
          <w:sz w:val="18"/>
          <w:szCs w:val="18"/>
        </w:rPr>
        <w:t>flag</w:t>
      </w:r>
      <w:r>
        <w:rPr>
          <w:rFonts w:eastAsiaTheme="minorEastAsia" w:hint="eastAsia"/>
          <w:sz w:val="18"/>
          <w:szCs w:val="18"/>
        </w:rPr>
        <w:t>s</w:t>
      </w:r>
      <w:r w:rsidRPr="0047685A">
        <w:rPr>
          <w:rFonts w:eastAsiaTheme="minorEastAsia"/>
          <w:sz w:val="18"/>
          <w:szCs w:val="18"/>
        </w:rPr>
        <w:t>. This mechanism may be u</w:t>
      </w:r>
      <w:r>
        <w:rPr>
          <w:rFonts w:eastAsiaTheme="minorEastAsia"/>
          <w:sz w:val="18"/>
          <w:szCs w:val="18"/>
        </w:rPr>
        <w:t xml:space="preserve">seful if </w:t>
      </w:r>
      <w:r w:rsidR="006E6C34">
        <w:rPr>
          <w:rFonts w:eastAsiaTheme="minorEastAsia" w:hint="eastAsia"/>
          <w:sz w:val="18"/>
          <w:szCs w:val="18"/>
        </w:rPr>
        <w:t>RF</w:t>
      </w:r>
      <w:r>
        <w:rPr>
          <w:rFonts w:eastAsiaTheme="minorEastAsia" w:hint="eastAsia"/>
          <w:sz w:val="18"/>
          <w:szCs w:val="18"/>
        </w:rPr>
        <w:t xml:space="preserve"> DSP</w:t>
      </w:r>
      <w:r>
        <w:rPr>
          <w:rFonts w:eastAsiaTheme="minorEastAsia"/>
          <w:sz w:val="18"/>
          <w:szCs w:val="18"/>
        </w:rPr>
        <w:t xml:space="preserve"> is non-</w:t>
      </w:r>
      <w:r w:rsidRPr="0047685A">
        <w:rPr>
          <w:rFonts w:eastAsiaTheme="minorEastAsia"/>
          <w:sz w:val="18"/>
          <w:szCs w:val="18"/>
        </w:rPr>
        <w:t>responsive.</w:t>
      </w:r>
    </w:p>
    <w:p w:rsidR="00D4354C" w:rsidRPr="006B6DD5" w:rsidRDefault="00D4354C" w:rsidP="00D4354C"/>
    <w:p w:rsidR="00D4354C" w:rsidRDefault="006E6C34" w:rsidP="00EC1A23">
      <w:pPr>
        <w:pStyle w:val="3"/>
        <w:numPr>
          <w:ilvl w:val="2"/>
          <w:numId w:val="18"/>
        </w:numPr>
      </w:pPr>
      <w:bookmarkStart w:id="2917" w:name="_Toc482273746"/>
      <w:r>
        <w:rPr>
          <w:rFonts w:hint="eastAsia"/>
        </w:rPr>
        <w:t>PLCTORF</w:t>
      </w:r>
      <w:r w:rsidR="00482F42">
        <w:rPr>
          <w:rFonts w:hint="eastAsia"/>
        </w:rPr>
        <w:t>IPCFL</w:t>
      </w:r>
      <w:r w:rsidR="00D4354C">
        <w:rPr>
          <w:rFonts w:hint="eastAsia"/>
        </w:rPr>
        <w:t>G&lt;15:0&gt;</w:t>
      </w:r>
      <w:bookmarkEnd w:id="2917"/>
    </w:p>
    <w:p w:rsidR="00D4354C" w:rsidRDefault="006E6C34" w:rsidP="00D4354C">
      <w:r>
        <w:rPr>
          <w:rFonts w:hint="eastAsia"/>
        </w:rPr>
        <w:t>PLCDSP core to RF</w:t>
      </w:r>
      <w:r w:rsidR="00D4354C">
        <w:rPr>
          <w:rFonts w:hint="eastAsia"/>
        </w:rPr>
        <w:t>DSP core IPC flags register</w:t>
      </w:r>
    </w:p>
    <w:p w:rsidR="00D4354C" w:rsidRPr="00482F42" w:rsidRDefault="00D4354C" w:rsidP="00D4354C">
      <w:pPr>
        <w:pStyle w:val="ae"/>
        <w:rPr>
          <w:rFonts w:ascii="Times New Roman" w:eastAsiaTheme="minorEastAsia" w:hAnsi="Times New Roman"/>
          <w:lang w:eastAsia="zh-CN"/>
        </w:rPr>
      </w:pPr>
      <w:r w:rsidRPr="00E53CAA">
        <w:rPr>
          <w:rFonts w:ascii="Times New Roman" w:hAnsi="Times New Roman"/>
        </w:rPr>
        <w:t>Address Offset</w:t>
      </w:r>
      <w:r w:rsidR="00482F42">
        <w:rPr>
          <w:rFonts w:ascii="Times New Roman" w:eastAsiaTheme="minorEastAsia" w:hAnsi="Times New Roman" w:hint="eastAsia"/>
          <w:lang w:eastAsia="zh-CN"/>
        </w:rPr>
        <w:t>:</w:t>
      </w:r>
    </w:p>
    <w:tbl>
      <w:tblPr>
        <w:tblW w:w="8860"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682"/>
      </w:tblGrid>
      <w:tr w:rsidR="00D4354C" w:rsidRPr="00E53CAA" w:rsidTr="006E6C34">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lastRenderedPageBreak/>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682"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E53CAA" w:rsidTr="006E6C34">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31:16</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682"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50671A" w:rsidTr="006E6C34">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15</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6E6C34" w:rsidP="00D4354C">
            <w:pPr>
              <w:pStyle w:val="ad"/>
              <w:rPr>
                <w:rFonts w:ascii="Times New Roman" w:eastAsiaTheme="minorEastAsia"/>
                <w:sz w:val="18"/>
                <w:szCs w:val="18"/>
              </w:rPr>
            </w:pPr>
            <w:r>
              <w:rPr>
                <w:rFonts w:ascii="Times New Roman" w:eastAsiaTheme="minorEastAsia" w:hint="eastAsia"/>
                <w:sz w:val="18"/>
                <w:szCs w:val="18"/>
              </w:rPr>
              <w:t>PLCTORF</w:t>
            </w:r>
            <w:r w:rsidR="00D4354C">
              <w:rPr>
                <w:rFonts w:ascii="Times New Roman" w:eastAsiaTheme="minorEastAsia" w:hint="eastAsia"/>
                <w:sz w:val="18"/>
                <w:szCs w:val="18"/>
              </w:rPr>
              <w:t>IPCFLG&lt;15&gt;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682" w:type="dxa"/>
            <w:tcBorders>
              <w:top w:val="single" w:sz="4" w:space="0" w:color="auto"/>
              <w:left w:val="single" w:sz="4" w:space="0" w:color="auto"/>
              <w:bottom w:val="single" w:sz="4" w:space="0" w:color="auto"/>
              <w:right w:val="single" w:sz="4" w:space="0" w:color="auto"/>
            </w:tcBorders>
          </w:tcPr>
          <w:p w:rsidR="00D4354C" w:rsidRDefault="006E6C34"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15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to </w:t>
            </w:r>
            <w:r w:rsidR="006E6C34">
              <w:rPr>
                <w:rFonts w:ascii="Times New Roman" w:eastAsiaTheme="minorEastAsia" w:hint="eastAsia"/>
                <w:sz w:val="18"/>
                <w:szCs w:val="18"/>
              </w:rPr>
              <w:t>PLCDSP whe</w:t>
            </w:r>
            <w:r w:rsidRPr="00401317">
              <w:rPr>
                <w:rFonts w:ascii="Times New Roman" w:eastAsiaTheme="minorEastAsia"/>
                <w:sz w:val="18"/>
                <w:szCs w:val="18"/>
              </w:rPr>
              <w:t>ther the</w:t>
            </w:r>
            <w:r w:rsidR="006E6C34">
              <w:rPr>
                <w:rFonts w:ascii="Times New Roman" w:eastAsiaTheme="minorEastAsia" w:hint="eastAsia"/>
                <w:sz w:val="18"/>
                <w:szCs w:val="18"/>
              </w:rPr>
              <w:t xml:space="preserve"> PLCTORF</w:t>
            </w:r>
            <w:r>
              <w:rPr>
                <w:rFonts w:ascii="Times New Roman" w:eastAsiaTheme="minorEastAsia" w:hint="eastAsia"/>
                <w:sz w:val="18"/>
                <w:szCs w:val="18"/>
              </w:rPr>
              <w:t xml:space="preserve">IPCFLG&lt;15&gt;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6E6C34">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6E6C34" w:rsidP="00D4354C">
            <w:pPr>
              <w:pStyle w:val="ad"/>
              <w:rPr>
                <w:rFonts w:ascii="Times New Roman" w:eastAsiaTheme="minorEastAsia"/>
                <w:sz w:val="18"/>
                <w:szCs w:val="18"/>
              </w:rPr>
            </w:pPr>
            <w:r>
              <w:rPr>
                <w:rFonts w:ascii="Times New Roman" w:eastAsiaTheme="minorEastAsia" w:hint="eastAsia"/>
                <w:sz w:val="18"/>
                <w:szCs w:val="18"/>
              </w:rPr>
              <w:t>PLCTORF</w:t>
            </w:r>
            <w:r w:rsidR="00D4354C">
              <w:rPr>
                <w:rFonts w:ascii="Times New Roman" w:eastAsiaTheme="minorEastAsia" w:hint="eastAsia"/>
                <w:sz w:val="18"/>
                <w:szCs w:val="18"/>
              </w:rPr>
              <w:t>IPCFLG&lt;14&gt;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682" w:type="dxa"/>
            <w:tcBorders>
              <w:top w:val="single" w:sz="4" w:space="0" w:color="auto"/>
              <w:left w:val="single" w:sz="4" w:space="0" w:color="auto"/>
              <w:bottom w:val="single" w:sz="4" w:space="0" w:color="auto"/>
              <w:right w:val="single" w:sz="4" w:space="0" w:color="auto"/>
            </w:tcBorders>
          </w:tcPr>
          <w:p w:rsidR="00D4354C" w:rsidRDefault="006E6C34"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4</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to </w:t>
            </w:r>
            <w:r w:rsidR="006E6C34">
              <w:rPr>
                <w:rFonts w:ascii="Times New Roman" w:eastAsiaTheme="minorEastAsia" w:hint="eastAsia"/>
                <w:sz w:val="18"/>
                <w:szCs w:val="18"/>
              </w:rPr>
              <w:t>PLCDSP whe</w:t>
            </w:r>
            <w:r w:rsidRPr="00401317">
              <w:rPr>
                <w:rFonts w:ascii="Times New Roman" w:eastAsiaTheme="minorEastAsia"/>
                <w:sz w:val="18"/>
                <w:szCs w:val="18"/>
              </w:rPr>
              <w:t>ther the</w:t>
            </w:r>
            <w:r w:rsidR="006E6C34">
              <w:rPr>
                <w:rFonts w:ascii="Times New Roman" w:eastAsiaTheme="minorEastAsia" w:hint="eastAsia"/>
                <w:sz w:val="18"/>
                <w:szCs w:val="18"/>
              </w:rPr>
              <w:t xml:space="preserve"> PLCTORF</w:t>
            </w:r>
            <w:r>
              <w:rPr>
                <w:rFonts w:ascii="Times New Roman" w:eastAsiaTheme="minorEastAsia" w:hint="eastAsia"/>
                <w:sz w:val="18"/>
                <w:szCs w:val="18"/>
              </w:rPr>
              <w:t xml:space="preserve">IPCFLG&lt;14&gt;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6E6C34">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13</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6E6C34" w:rsidP="00D4354C">
            <w:pPr>
              <w:pStyle w:val="ad"/>
              <w:rPr>
                <w:rFonts w:ascii="Times New Roman" w:eastAsiaTheme="minorEastAsia"/>
                <w:sz w:val="18"/>
                <w:szCs w:val="18"/>
              </w:rPr>
            </w:pPr>
            <w:r>
              <w:rPr>
                <w:rFonts w:ascii="Times New Roman" w:eastAsiaTheme="minorEastAsia" w:hint="eastAsia"/>
                <w:sz w:val="18"/>
                <w:szCs w:val="18"/>
              </w:rPr>
              <w:t>PLCTORF</w:t>
            </w:r>
            <w:r w:rsidR="00D4354C">
              <w:rPr>
                <w:rFonts w:ascii="Times New Roman" w:eastAsiaTheme="minorEastAsia" w:hint="eastAsia"/>
                <w:sz w:val="18"/>
                <w:szCs w:val="18"/>
              </w:rPr>
              <w:t>IPCFLG&lt;13&gt;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682" w:type="dxa"/>
            <w:tcBorders>
              <w:top w:val="single" w:sz="4" w:space="0" w:color="auto"/>
              <w:left w:val="single" w:sz="4" w:space="0" w:color="auto"/>
              <w:bottom w:val="single" w:sz="4" w:space="0" w:color="auto"/>
              <w:right w:val="single" w:sz="4" w:space="0" w:color="auto"/>
            </w:tcBorders>
          </w:tcPr>
          <w:p w:rsidR="00D4354C" w:rsidRDefault="006E6C34"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3</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to </w:t>
            </w:r>
            <w:r w:rsidR="006E6C34">
              <w:rPr>
                <w:rFonts w:ascii="Times New Roman" w:eastAsiaTheme="minorEastAsia" w:hint="eastAsia"/>
                <w:sz w:val="18"/>
                <w:szCs w:val="18"/>
              </w:rPr>
              <w:t>PLCDSP whe</w:t>
            </w:r>
            <w:r w:rsidRPr="00401317">
              <w:rPr>
                <w:rFonts w:ascii="Times New Roman" w:eastAsiaTheme="minorEastAsia"/>
                <w:sz w:val="18"/>
                <w:szCs w:val="18"/>
              </w:rPr>
              <w:t>ther the</w:t>
            </w:r>
            <w:r w:rsidR="00482F42">
              <w:rPr>
                <w:rFonts w:ascii="Times New Roman" w:eastAsiaTheme="minorEastAsia" w:hint="eastAsia"/>
                <w:sz w:val="18"/>
                <w:szCs w:val="18"/>
              </w:rPr>
              <w:t xml:space="preserve"> </w:t>
            </w:r>
            <w:r w:rsidR="006E6C34">
              <w:rPr>
                <w:rFonts w:ascii="Times New Roman" w:eastAsiaTheme="minorEastAsia" w:hint="eastAsia"/>
                <w:sz w:val="18"/>
                <w:szCs w:val="18"/>
              </w:rPr>
              <w:t>PLCTORF</w:t>
            </w:r>
            <w:r>
              <w:rPr>
                <w:rFonts w:ascii="Times New Roman" w:eastAsiaTheme="minorEastAsia" w:hint="eastAsia"/>
                <w:sz w:val="18"/>
                <w:szCs w:val="18"/>
              </w:rPr>
              <w:t xml:space="preserve"> IPCFLG&lt;13&gt;</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6E6C34">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6E6C34" w:rsidP="00D4354C">
            <w:pPr>
              <w:pStyle w:val="ad"/>
              <w:rPr>
                <w:rFonts w:ascii="Times New Roman" w:eastAsiaTheme="minorEastAsia"/>
                <w:sz w:val="18"/>
                <w:szCs w:val="18"/>
              </w:rPr>
            </w:pPr>
            <w:r>
              <w:rPr>
                <w:rFonts w:ascii="Times New Roman" w:eastAsiaTheme="minorEastAsia" w:hint="eastAsia"/>
                <w:sz w:val="18"/>
                <w:szCs w:val="18"/>
              </w:rPr>
              <w:t>PLCTORF</w:t>
            </w:r>
            <w:r w:rsidR="00D4354C">
              <w:rPr>
                <w:rFonts w:ascii="Times New Roman" w:eastAsiaTheme="minorEastAsia" w:hint="eastAsia"/>
                <w:sz w:val="18"/>
                <w:szCs w:val="18"/>
              </w:rPr>
              <w:t>IPCFLG&lt;12&gt;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682" w:type="dxa"/>
            <w:tcBorders>
              <w:top w:val="single" w:sz="4" w:space="0" w:color="auto"/>
              <w:left w:val="single" w:sz="4" w:space="0" w:color="auto"/>
              <w:bottom w:val="single" w:sz="4" w:space="0" w:color="auto"/>
              <w:right w:val="single" w:sz="4" w:space="0" w:color="auto"/>
            </w:tcBorders>
          </w:tcPr>
          <w:p w:rsidR="00D4354C" w:rsidRDefault="006E6C34"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2</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to </w:t>
            </w:r>
            <w:r w:rsidR="006E6C34">
              <w:rPr>
                <w:rFonts w:ascii="Times New Roman" w:eastAsiaTheme="minorEastAsia" w:hint="eastAsia"/>
                <w:sz w:val="18"/>
                <w:szCs w:val="18"/>
              </w:rPr>
              <w:t>PLCDSP whe</w:t>
            </w:r>
            <w:r w:rsidRPr="00401317">
              <w:rPr>
                <w:rFonts w:ascii="Times New Roman" w:eastAsiaTheme="minorEastAsia"/>
                <w:sz w:val="18"/>
                <w:szCs w:val="18"/>
              </w:rPr>
              <w:t>ther the</w:t>
            </w:r>
            <w:r w:rsidR="00482F42">
              <w:rPr>
                <w:rFonts w:ascii="Times New Roman" w:eastAsiaTheme="minorEastAsia" w:hint="eastAsia"/>
                <w:sz w:val="18"/>
                <w:szCs w:val="18"/>
              </w:rPr>
              <w:t xml:space="preserve"> </w:t>
            </w:r>
            <w:r w:rsidR="006E6C34">
              <w:rPr>
                <w:rFonts w:ascii="Times New Roman" w:eastAsiaTheme="minorEastAsia" w:hint="eastAsia"/>
                <w:sz w:val="18"/>
                <w:szCs w:val="18"/>
              </w:rPr>
              <w:t>PLCTORF</w:t>
            </w:r>
            <w:r>
              <w:rPr>
                <w:rFonts w:ascii="Times New Roman" w:eastAsiaTheme="minorEastAsia" w:hint="eastAsia"/>
                <w:sz w:val="18"/>
                <w:szCs w:val="18"/>
              </w:rPr>
              <w:t xml:space="preserve"> IPCFLG&lt;12&gt;</w:t>
            </w:r>
            <w:r w:rsidR="006E6C34">
              <w:rPr>
                <w:rFonts w:ascii="Times New Roman" w:eastAsiaTheme="minorEastAsia" w:hint="eastAsia"/>
                <w:sz w:val="18"/>
                <w:szCs w:val="18"/>
              </w:rPr>
              <w:t xml:space="preserve">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482F42" w:rsidTr="006E6C34">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11</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6E6C34" w:rsidP="00D4354C">
            <w:pPr>
              <w:pStyle w:val="ad"/>
              <w:rPr>
                <w:rFonts w:ascii="Times New Roman" w:eastAsiaTheme="minorEastAsia"/>
                <w:sz w:val="18"/>
                <w:szCs w:val="18"/>
              </w:rPr>
            </w:pPr>
            <w:r>
              <w:rPr>
                <w:rFonts w:ascii="Times New Roman" w:eastAsiaTheme="minorEastAsia" w:hint="eastAsia"/>
                <w:sz w:val="18"/>
                <w:szCs w:val="18"/>
              </w:rPr>
              <w:t>PLCTORF</w:t>
            </w:r>
            <w:r w:rsidR="00D4354C">
              <w:rPr>
                <w:rFonts w:ascii="Times New Roman" w:eastAsiaTheme="minorEastAsia" w:hint="eastAsia"/>
                <w:sz w:val="18"/>
                <w:szCs w:val="18"/>
              </w:rPr>
              <w:t>IPCFLG&lt;11&gt;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682" w:type="dxa"/>
            <w:tcBorders>
              <w:top w:val="single" w:sz="4" w:space="0" w:color="auto"/>
              <w:left w:val="single" w:sz="4" w:space="0" w:color="auto"/>
              <w:bottom w:val="single" w:sz="4" w:space="0" w:color="auto"/>
              <w:right w:val="single" w:sz="4" w:space="0" w:color="auto"/>
            </w:tcBorders>
          </w:tcPr>
          <w:p w:rsidR="00D4354C" w:rsidRDefault="006E6C34"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1</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to </w:t>
            </w:r>
            <w:r w:rsidR="006E6C34">
              <w:rPr>
                <w:rFonts w:ascii="Times New Roman" w:eastAsiaTheme="minorEastAsia" w:hint="eastAsia"/>
                <w:sz w:val="18"/>
                <w:szCs w:val="18"/>
              </w:rPr>
              <w:t>PLCDSP whe</w:t>
            </w:r>
            <w:r w:rsidRPr="00401317">
              <w:rPr>
                <w:rFonts w:ascii="Times New Roman" w:eastAsiaTheme="minorEastAsia"/>
                <w:sz w:val="18"/>
                <w:szCs w:val="18"/>
              </w:rPr>
              <w:t>ther the</w:t>
            </w:r>
            <w:r w:rsidR="00482F42">
              <w:rPr>
                <w:rFonts w:ascii="Times New Roman" w:eastAsiaTheme="minorEastAsia" w:hint="eastAsia"/>
                <w:sz w:val="18"/>
                <w:szCs w:val="18"/>
              </w:rPr>
              <w:t xml:space="preserve"> </w:t>
            </w:r>
            <w:r w:rsidR="006E6C34">
              <w:rPr>
                <w:rFonts w:ascii="Times New Roman" w:eastAsiaTheme="minorEastAsia" w:hint="eastAsia"/>
                <w:sz w:val="18"/>
                <w:szCs w:val="18"/>
              </w:rPr>
              <w:t>PLCTORF</w:t>
            </w:r>
            <w:r>
              <w:rPr>
                <w:rFonts w:ascii="Times New Roman" w:eastAsiaTheme="minorEastAsia" w:hint="eastAsia"/>
                <w:sz w:val="18"/>
                <w:szCs w:val="18"/>
              </w:rPr>
              <w:t xml:space="preserve"> IPCFLG&lt;11&gt;</w:t>
            </w:r>
            <w:r w:rsidR="006E6C34">
              <w:rPr>
                <w:rFonts w:ascii="Times New Roman" w:eastAsiaTheme="minorEastAsia" w:hint="eastAsia"/>
                <w:sz w:val="18"/>
                <w:szCs w:val="18"/>
              </w:rPr>
              <w:t xml:space="preserve">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6E6C34">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6E6C34" w:rsidP="00D4354C">
            <w:pPr>
              <w:pStyle w:val="ad"/>
              <w:rPr>
                <w:rFonts w:ascii="Times New Roman" w:eastAsiaTheme="minorEastAsia"/>
                <w:sz w:val="18"/>
                <w:szCs w:val="18"/>
              </w:rPr>
            </w:pPr>
            <w:r>
              <w:rPr>
                <w:rFonts w:ascii="Times New Roman" w:eastAsiaTheme="minorEastAsia" w:hint="eastAsia"/>
                <w:sz w:val="18"/>
                <w:szCs w:val="18"/>
              </w:rPr>
              <w:t>PLCTORF</w:t>
            </w:r>
            <w:r w:rsidR="00D4354C">
              <w:rPr>
                <w:rFonts w:ascii="Times New Roman" w:eastAsiaTheme="minorEastAsia" w:hint="eastAsia"/>
                <w:sz w:val="18"/>
                <w:szCs w:val="18"/>
              </w:rPr>
              <w:t>IPCFLG&lt;10&gt;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682" w:type="dxa"/>
            <w:tcBorders>
              <w:top w:val="single" w:sz="4" w:space="0" w:color="auto"/>
              <w:left w:val="single" w:sz="4" w:space="0" w:color="auto"/>
              <w:bottom w:val="single" w:sz="4" w:space="0" w:color="auto"/>
              <w:right w:val="single" w:sz="4" w:space="0" w:color="auto"/>
            </w:tcBorders>
          </w:tcPr>
          <w:p w:rsidR="00D4354C" w:rsidRDefault="006E6C34"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core IPC flag 1</w:t>
            </w:r>
            <w:r w:rsidR="00D4354C">
              <w:rPr>
                <w:rFonts w:ascii="Times New Roman" w:eastAsiaTheme="minorEastAsia" w:hint="eastAsia"/>
                <w:sz w:val="18"/>
                <w:szCs w:val="18"/>
              </w:rPr>
              <w:t>0</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to </w:t>
            </w:r>
            <w:r w:rsidR="006E6C34">
              <w:rPr>
                <w:rFonts w:ascii="Times New Roman" w:eastAsiaTheme="minorEastAsia" w:hint="eastAsia"/>
                <w:sz w:val="18"/>
                <w:szCs w:val="18"/>
              </w:rPr>
              <w:t>PLCDSP whe</w:t>
            </w:r>
            <w:r w:rsidRPr="00401317">
              <w:rPr>
                <w:rFonts w:ascii="Times New Roman" w:eastAsiaTheme="minorEastAsia"/>
                <w:sz w:val="18"/>
                <w:szCs w:val="18"/>
              </w:rPr>
              <w:t>ther the</w:t>
            </w:r>
            <w:r w:rsidR="00482F42">
              <w:rPr>
                <w:rFonts w:ascii="Times New Roman" w:eastAsiaTheme="minorEastAsia" w:hint="eastAsia"/>
                <w:sz w:val="18"/>
                <w:szCs w:val="18"/>
              </w:rPr>
              <w:t xml:space="preserve"> </w:t>
            </w:r>
            <w:r w:rsidR="006E6C34">
              <w:rPr>
                <w:rFonts w:ascii="Times New Roman" w:eastAsiaTheme="minorEastAsia" w:hint="eastAsia"/>
                <w:sz w:val="18"/>
                <w:szCs w:val="18"/>
              </w:rPr>
              <w:t>PLCTORF</w:t>
            </w:r>
            <w:r>
              <w:rPr>
                <w:rFonts w:ascii="Times New Roman" w:eastAsiaTheme="minorEastAsia" w:hint="eastAsia"/>
                <w:sz w:val="18"/>
                <w:szCs w:val="18"/>
              </w:rPr>
              <w:t xml:space="preserve"> IPCFLG&lt;10&gt;</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6E6C34">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9</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6E6C34" w:rsidP="00D4354C">
            <w:pPr>
              <w:pStyle w:val="ad"/>
              <w:rPr>
                <w:rFonts w:ascii="Times New Roman" w:eastAsiaTheme="minorEastAsia"/>
                <w:sz w:val="18"/>
                <w:szCs w:val="18"/>
              </w:rPr>
            </w:pPr>
            <w:r>
              <w:rPr>
                <w:rFonts w:ascii="Times New Roman" w:eastAsiaTheme="minorEastAsia" w:hint="eastAsia"/>
                <w:sz w:val="18"/>
                <w:szCs w:val="18"/>
              </w:rPr>
              <w:t>PLCTORF</w:t>
            </w:r>
            <w:r w:rsidR="00D4354C">
              <w:rPr>
                <w:rFonts w:ascii="Times New Roman" w:eastAsiaTheme="minorEastAsia" w:hint="eastAsia"/>
                <w:sz w:val="18"/>
                <w:szCs w:val="18"/>
              </w:rPr>
              <w:t>IPCFLG&lt;9</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682" w:type="dxa"/>
            <w:tcBorders>
              <w:top w:val="single" w:sz="4" w:space="0" w:color="auto"/>
              <w:left w:val="single" w:sz="4" w:space="0" w:color="auto"/>
              <w:bottom w:val="single" w:sz="4" w:space="0" w:color="auto"/>
              <w:right w:val="single" w:sz="4" w:space="0" w:color="auto"/>
            </w:tcBorders>
          </w:tcPr>
          <w:p w:rsidR="00D4354C" w:rsidRDefault="006E6C34"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9</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to </w:t>
            </w:r>
            <w:r w:rsidR="006E6C34">
              <w:rPr>
                <w:rFonts w:ascii="Times New Roman" w:eastAsiaTheme="minorEastAsia" w:hint="eastAsia"/>
                <w:sz w:val="18"/>
                <w:szCs w:val="18"/>
              </w:rPr>
              <w:t>PLCDSP whe</w:t>
            </w:r>
            <w:r w:rsidRPr="00401317">
              <w:rPr>
                <w:rFonts w:ascii="Times New Roman" w:eastAsiaTheme="minorEastAsia"/>
                <w:sz w:val="18"/>
                <w:szCs w:val="18"/>
              </w:rPr>
              <w:t>ther the</w:t>
            </w:r>
            <w:r w:rsidR="00482F42">
              <w:rPr>
                <w:rFonts w:ascii="Times New Roman" w:eastAsiaTheme="minorEastAsia" w:hint="eastAsia"/>
                <w:sz w:val="18"/>
                <w:szCs w:val="18"/>
              </w:rPr>
              <w:t xml:space="preserve"> </w:t>
            </w:r>
            <w:r w:rsidR="006E6C34">
              <w:rPr>
                <w:rFonts w:ascii="Times New Roman" w:eastAsiaTheme="minorEastAsia" w:hint="eastAsia"/>
                <w:sz w:val="18"/>
                <w:szCs w:val="18"/>
              </w:rPr>
              <w:t>PLCTORF</w:t>
            </w:r>
            <w:r>
              <w:rPr>
                <w:rFonts w:ascii="Times New Roman" w:eastAsiaTheme="minorEastAsia" w:hint="eastAsia"/>
                <w:sz w:val="18"/>
                <w:szCs w:val="18"/>
              </w:rPr>
              <w:t xml:space="preserve"> IPCFLG&lt;9&gt;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6E6C34">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8</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6E6C34" w:rsidP="00D4354C">
            <w:pPr>
              <w:pStyle w:val="ad"/>
              <w:rPr>
                <w:rFonts w:ascii="Times New Roman" w:eastAsiaTheme="minorEastAsia"/>
                <w:sz w:val="18"/>
                <w:szCs w:val="18"/>
              </w:rPr>
            </w:pPr>
            <w:r>
              <w:rPr>
                <w:rFonts w:ascii="Times New Roman" w:eastAsiaTheme="minorEastAsia" w:hint="eastAsia"/>
                <w:sz w:val="18"/>
                <w:szCs w:val="18"/>
              </w:rPr>
              <w:t>PLCTORF</w:t>
            </w:r>
            <w:r w:rsidR="00D4354C">
              <w:rPr>
                <w:rFonts w:ascii="Times New Roman" w:eastAsiaTheme="minorEastAsia" w:hint="eastAsia"/>
                <w:sz w:val="18"/>
                <w:szCs w:val="18"/>
              </w:rPr>
              <w:t>IPCFLG&lt;8&gt;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682" w:type="dxa"/>
            <w:tcBorders>
              <w:top w:val="single" w:sz="4" w:space="0" w:color="auto"/>
              <w:left w:val="single" w:sz="4" w:space="0" w:color="auto"/>
              <w:bottom w:val="single" w:sz="4" w:space="0" w:color="auto"/>
              <w:right w:val="single" w:sz="4" w:space="0" w:color="auto"/>
            </w:tcBorders>
          </w:tcPr>
          <w:p w:rsidR="00D4354C" w:rsidRDefault="006E6C34"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8</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to </w:t>
            </w:r>
            <w:r w:rsidR="006E6C34">
              <w:rPr>
                <w:rFonts w:ascii="Times New Roman" w:eastAsiaTheme="minorEastAsia" w:hint="eastAsia"/>
                <w:sz w:val="18"/>
                <w:szCs w:val="18"/>
              </w:rPr>
              <w:t>PLCDSP whe</w:t>
            </w:r>
            <w:r w:rsidRPr="00401317">
              <w:rPr>
                <w:rFonts w:ascii="Times New Roman" w:eastAsiaTheme="minorEastAsia"/>
                <w:sz w:val="18"/>
                <w:szCs w:val="18"/>
              </w:rPr>
              <w:t>ther the</w:t>
            </w:r>
            <w:r w:rsidR="00482F42">
              <w:rPr>
                <w:rFonts w:ascii="Times New Roman" w:eastAsiaTheme="minorEastAsia" w:hint="eastAsia"/>
                <w:sz w:val="18"/>
                <w:szCs w:val="18"/>
              </w:rPr>
              <w:t xml:space="preserve"> </w:t>
            </w:r>
            <w:r w:rsidR="006E6C34">
              <w:rPr>
                <w:rFonts w:ascii="Times New Roman" w:eastAsiaTheme="minorEastAsia" w:hint="eastAsia"/>
                <w:sz w:val="18"/>
                <w:szCs w:val="18"/>
              </w:rPr>
              <w:t>PLCTORF</w:t>
            </w:r>
            <w:r>
              <w:rPr>
                <w:rFonts w:ascii="Times New Roman" w:eastAsiaTheme="minorEastAsia" w:hint="eastAsia"/>
                <w:sz w:val="18"/>
                <w:szCs w:val="18"/>
              </w:rPr>
              <w:t xml:space="preserve"> IPCFLG&lt;8&gt;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6E6C34">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7</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6E6C34" w:rsidP="00D4354C">
            <w:pPr>
              <w:pStyle w:val="ad"/>
              <w:rPr>
                <w:rFonts w:ascii="Times New Roman" w:eastAsiaTheme="minorEastAsia"/>
                <w:sz w:val="18"/>
                <w:szCs w:val="18"/>
              </w:rPr>
            </w:pPr>
            <w:r>
              <w:rPr>
                <w:rFonts w:ascii="Times New Roman" w:eastAsiaTheme="minorEastAsia" w:hint="eastAsia"/>
                <w:sz w:val="18"/>
                <w:szCs w:val="18"/>
              </w:rPr>
              <w:t>PLCTORF</w:t>
            </w:r>
            <w:r w:rsidR="00D4354C">
              <w:rPr>
                <w:rFonts w:ascii="Times New Roman" w:eastAsiaTheme="minorEastAsia" w:hint="eastAsia"/>
                <w:sz w:val="18"/>
                <w:szCs w:val="18"/>
              </w:rPr>
              <w:t>IPCFLG&lt;7&gt;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682" w:type="dxa"/>
            <w:tcBorders>
              <w:top w:val="single" w:sz="4" w:space="0" w:color="auto"/>
              <w:left w:val="single" w:sz="4" w:space="0" w:color="auto"/>
              <w:bottom w:val="single" w:sz="4" w:space="0" w:color="auto"/>
              <w:right w:val="single" w:sz="4" w:space="0" w:color="auto"/>
            </w:tcBorders>
          </w:tcPr>
          <w:p w:rsidR="00D4354C" w:rsidRDefault="006E6C34"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7</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to </w:t>
            </w:r>
            <w:r w:rsidR="006E6C34">
              <w:rPr>
                <w:rFonts w:ascii="Times New Roman" w:eastAsiaTheme="minorEastAsia" w:hint="eastAsia"/>
                <w:sz w:val="18"/>
                <w:szCs w:val="18"/>
              </w:rPr>
              <w:t>PLCDSP whe</w:t>
            </w:r>
            <w:r w:rsidRPr="00401317">
              <w:rPr>
                <w:rFonts w:ascii="Times New Roman" w:eastAsiaTheme="minorEastAsia"/>
                <w:sz w:val="18"/>
                <w:szCs w:val="18"/>
              </w:rPr>
              <w:t>ther the</w:t>
            </w:r>
            <w:r w:rsidR="00482F42">
              <w:rPr>
                <w:rFonts w:ascii="Times New Roman" w:eastAsiaTheme="minorEastAsia" w:hint="eastAsia"/>
                <w:sz w:val="18"/>
                <w:szCs w:val="18"/>
              </w:rPr>
              <w:t xml:space="preserve"> </w:t>
            </w:r>
            <w:r w:rsidR="006E6C34">
              <w:rPr>
                <w:rFonts w:ascii="Times New Roman" w:eastAsiaTheme="minorEastAsia" w:hint="eastAsia"/>
                <w:sz w:val="18"/>
                <w:szCs w:val="18"/>
              </w:rPr>
              <w:t>PLCTORF</w:t>
            </w:r>
            <w:r>
              <w:rPr>
                <w:rFonts w:ascii="Times New Roman" w:eastAsiaTheme="minorEastAsia" w:hint="eastAsia"/>
                <w:sz w:val="18"/>
                <w:szCs w:val="18"/>
              </w:rPr>
              <w:t xml:space="preserve"> IPCFLG&lt;7&gt;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6E6C34">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6</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6E6C34" w:rsidP="00D4354C">
            <w:pPr>
              <w:pStyle w:val="ad"/>
              <w:rPr>
                <w:rFonts w:ascii="Times New Roman" w:eastAsiaTheme="minorEastAsia"/>
                <w:sz w:val="18"/>
                <w:szCs w:val="18"/>
              </w:rPr>
            </w:pPr>
            <w:r>
              <w:rPr>
                <w:rFonts w:ascii="Times New Roman" w:eastAsiaTheme="minorEastAsia" w:hint="eastAsia"/>
                <w:sz w:val="18"/>
                <w:szCs w:val="18"/>
              </w:rPr>
              <w:t>PLCTORF</w:t>
            </w:r>
            <w:r w:rsidR="00D4354C">
              <w:rPr>
                <w:rFonts w:ascii="Times New Roman" w:eastAsiaTheme="minorEastAsia" w:hint="eastAsia"/>
                <w:sz w:val="18"/>
                <w:szCs w:val="18"/>
              </w:rPr>
              <w:t>IPCFLG&lt;6&gt;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682" w:type="dxa"/>
            <w:tcBorders>
              <w:top w:val="single" w:sz="4" w:space="0" w:color="auto"/>
              <w:left w:val="single" w:sz="4" w:space="0" w:color="auto"/>
              <w:bottom w:val="single" w:sz="4" w:space="0" w:color="auto"/>
              <w:right w:val="single" w:sz="4" w:space="0" w:color="auto"/>
            </w:tcBorders>
          </w:tcPr>
          <w:p w:rsidR="00D4354C" w:rsidRDefault="006E6C34"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6</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to </w:t>
            </w:r>
            <w:r w:rsidR="006E6C34">
              <w:rPr>
                <w:rFonts w:ascii="Times New Roman" w:eastAsiaTheme="minorEastAsia" w:hint="eastAsia"/>
                <w:sz w:val="18"/>
                <w:szCs w:val="18"/>
              </w:rPr>
              <w:t>PLCDSP whe</w:t>
            </w:r>
            <w:r w:rsidRPr="00401317">
              <w:rPr>
                <w:rFonts w:ascii="Times New Roman" w:eastAsiaTheme="minorEastAsia"/>
                <w:sz w:val="18"/>
                <w:szCs w:val="18"/>
              </w:rPr>
              <w:t>ther the</w:t>
            </w:r>
            <w:r w:rsidR="00482F42">
              <w:rPr>
                <w:rFonts w:ascii="Times New Roman" w:eastAsiaTheme="minorEastAsia" w:hint="eastAsia"/>
                <w:sz w:val="18"/>
                <w:szCs w:val="18"/>
              </w:rPr>
              <w:t xml:space="preserve"> </w:t>
            </w:r>
            <w:r w:rsidR="006E6C34">
              <w:rPr>
                <w:rFonts w:ascii="Times New Roman" w:eastAsiaTheme="minorEastAsia" w:hint="eastAsia"/>
                <w:sz w:val="18"/>
                <w:szCs w:val="18"/>
              </w:rPr>
              <w:t>PLCTORF</w:t>
            </w:r>
            <w:r>
              <w:rPr>
                <w:rFonts w:ascii="Times New Roman" w:eastAsiaTheme="minorEastAsia" w:hint="eastAsia"/>
                <w:sz w:val="18"/>
                <w:szCs w:val="18"/>
              </w:rPr>
              <w:t xml:space="preserve"> IPCFLG&lt;6&gt;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6E6C34">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5</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6E6C34" w:rsidP="00D4354C">
            <w:pPr>
              <w:pStyle w:val="ad"/>
              <w:rPr>
                <w:rFonts w:ascii="Times New Roman" w:eastAsiaTheme="minorEastAsia"/>
                <w:sz w:val="18"/>
                <w:szCs w:val="18"/>
              </w:rPr>
            </w:pPr>
            <w:r>
              <w:rPr>
                <w:rFonts w:ascii="Times New Roman" w:eastAsiaTheme="minorEastAsia" w:hint="eastAsia"/>
                <w:sz w:val="18"/>
                <w:szCs w:val="18"/>
              </w:rPr>
              <w:t>PLCTORF</w:t>
            </w:r>
            <w:r w:rsidR="00D4354C">
              <w:rPr>
                <w:rFonts w:ascii="Times New Roman" w:eastAsiaTheme="minorEastAsia" w:hint="eastAsia"/>
                <w:sz w:val="18"/>
                <w:szCs w:val="18"/>
              </w:rPr>
              <w:t>IPCFLG&lt;5&gt;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682" w:type="dxa"/>
            <w:tcBorders>
              <w:top w:val="single" w:sz="4" w:space="0" w:color="auto"/>
              <w:left w:val="single" w:sz="4" w:space="0" w:color="auto"/>
              <w:bottom w:val="single" w:sz="4" w:space="0" w:color="auto"/>
              <w:right w:val="single" w:sz="4" w:space="0" w:color="auto"/>
            </w:tcBorders>
          </w:tcPr>
          <w:p w:rsidR="00D4354C" w:rsidRDefault="006E6C34"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5</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to </w:t>
            </w:r>
            <w:r w:rsidR="006E6C34">
              <w:rPr>
                <w:rFonts w:ascii="Times New Roman" w:eastAsiaTheme="minorEastAsia" w:hint="eastAsia"/>
                <w:sz w:val="18"/>
                <w:szCs w:val="18"/>
              </w:rPr>
              <w:t>PLCDSP whe</w:t>
            </w:r>
            <w:r w:rsidRPr="00401317">
              <w:rPr>
                <w:rFonts w:ascii="Times New Roman" w:eastAsiaTheme="minorEastAsia"/>
                <w:sz w:val="18"/>
                <w:szCs w:val="18"/>
              </w:rPr>
              <w:t>ther the</w:t>
            </w:r>
            <w:r w:rsidR="00482F42">
              <w:rPr>
                <w:rFonts w:ascii="Times New Roman" w:eastAsiaTheme="minorEastAsia" w:hint="eastAsia"/>
                <w:sz w:val="18"/>
                <w:szCs w:val="18"/>
              </w:rPr>
              <w:t xml:space="preserve"> </w:t>
            </w:r>
            <w:r w:rsidR="006E6C34">
              <w:rPr>
                <w:rFonts w:ascii="Times New Roman" w:eastAsiaTheme="minorEastAsia" w:hint="eastAsia"/>
                <w:sz w:val="18"/>
                <w:szCs w:val="18"/>
              </w:rPr>
              <w:t>PLCTORF</w:t>
            </w:r>
            <w:r>
              <w:rPr>
                <w:rFonts w:ascii="Times New Roman" w:eastAsiaTheme="minorEastAsia" w:hint="eastAsia"/>
                <w:sz w:val="18"/>
                <w:szCs w:val="18"/>
              </w:rPr>
              <w:t xml:space="preserve"> IPCFLG&lt;5&gt;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6E6C34">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6E6C34" w:rsidP="00D4354C">
            <w:pPr>
              <w:pStyle w:val="ad"/>
              <w:rPr>
                <w:rFonts w:ascii="Times New Roman" w:eastAsiaTheme="minorEastAsia"/>
                <w:sz w:val="18"/>
                <w:szCs w:val="18"/>
              </w:rPr>
            </w:pPr>
            <w:r>
              <w:rPr>
                <w:rFonts w:ascii="Times New Roman" w:eastAsiaTheme="minorEastAsia" w:hint="eastAsia"/>
                <w:sz w:val="18"/>
                <w:szCs w:val="18"/>
              </w:rPr>
              <w:t>PLCTORF</w:t>
            </w:r>
            <w:r w:rsidR="00D4354C">
              <w:rPr>
                <w:rFonts w:ascii="Times New Roman" w:eastAsiaTheme="minorEastAsia" w:hint="eastAsia"/>
                <w:sz w:val="18"/>
                <w:szCs w:val="18"/>
              </w:rPr>
              <w:t>IPCFLG&lt;4&gt;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682" w:type="dxa"/>
            <w:tcBorders>
              <w:top w:val="single" w:sz="4" w:space="0" w:color="auto"/>
              <w:left w:val="single" w:sz="4" w:space="0" w:color="auto"/>
              <w:bottom w:val="single" w:sz="4" w:space="0" w:color="auto"/>
              <w:right w:val="single" w:sz="4" w:space="0" w:color="auto"/>
            </w:tcBorders>
          </w:tcPr>
          <w:p w:rsidR="00D4354C" w:rsidRDefault="006E6C34"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4</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to </w:t>
            </w:r>
            <w:r w:rsidR="006E6C34">
              <w:rPr>
                <w:rFonts w:ascii="Times New Roman" w:eastAsiaTheme="minorEastAsia" w:hint="eastAsia"/>
                <w:sz w:val="18"/>
                <w:szCs w:val="18"/>
              </w:rPr>
              <w:t>PLCDSP whe</w:t>
            </w:r>
            <w:r w:rsidRPr="00401317">
              <w:rPr>
                <w:rFonts w:ascii="Times New Roman" w:eastAsiaTheme="minorEastAsia"/>
                <w:sz w:val="18"/>
                <w:szCs w:val="18"/>
              </w:rPr>
              <w:t>ther the</w:t>
            </w:r>
            <w:r w:rsidR="00482F42">
              <w:rPr>
                <w:rFonts w:ascii="Times New Roman" w:eastAsiaTheme="minorEastAsia" w:hint="eastAsia"/>
                <w:sz w:val="18"/>
                <w:szCs w:val="18"/>
              </w:rPr>
              <w:t xml:space="preserve"> </w:t>
            </w:r>
            <w:r w:rsidR="006E6C34">
              <w:rPr>
                <w:rFonts w:ascii="Times New Roman" w:eastAsiaTheme="minorEastAsia" w:hint="eastAsia"/>
                <w:sz w:val="18"/>
                <w:szCs w:val="18"/>
              </w:rPr>
              <w:t>PLCTORF</w:t>
            </w:r>
            <w:r>
              <w:rPr>
                <w:rFonts w:ascii="Times New Roman" w:eastAsiaTheme="minorEastAsia" w:hint="eastAsia"/>
                <w:sz w:val="18"/>
                <w:szCs w:val="18"/>
              </w:rPr>
              <w:t xml:space="preserve"> IPCFLG&lt;4&gt;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6E6C34">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lastRenderedPageBreak/>
              <w:t>3</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6E6C34" w:rsidP="00D4354C">
            <w:pPr>
              <w:pStyle w:val="ad"/>
              <w:rPr>
                <w:rFonts w:ascii="Times New Roman" w:eastAsiaTheme="minorEastAsia"/>
                <w:sz w:val="18"/>
                <w:szCs w:val="18"/>
              </w:rPr>
            </w:pPr>
            <w:r>
              <w:rPr>
                <w:rFonts w:ascii="Times New Roman" w:eastAsiaTheme="minorEastAsia" w:hint="eastAsia"/>
                <w:sz w:val="18"/>
                <w:szCs w:val="18"/>
              </w:rPr>
              <w:t>PLCTORF</w:t>
            </w:r>
            <w:r w:rsidR="00D4354C">
              <w:rPr>
                <w:rFonts w:ascii="Times New Roman" w:eastAsiaTheme="minorEastAsia" w:hint="eastAsia"/>
                <w:sz w:val="18"/>
                <w:szCs w:val="18"/>
              </w:rPr>
              <w:t>IPCFLG&lt;3&gt;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682" w:type="dxa"/>
            <w:tcBorders>
              <w:top w:val="single" w:sz="4" w:space="0" w:color="auto"/>
              <w:left w:val="single" w:sz="4" w:space="0" w:color="auto"/>
              <w:bottom w:val="single" w:sz="4" w:space="0" w:color="auto"/>
              <w:right w:val="single" w:sz="4" w:space="0" w:color="auto"/>
            </w:tcBorders>
          </w:tcPr>
          <w:p w:rsidR="00D4354C" w:rsidRDefault="006E6C34"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3</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to </w:t>
            </w:r>
            <w:r w:rsidR="006E6C34">
              <w:rPr>
                <w:rFonts w:ascii="Times New Roman" w:eastAsiaTheme="minorEastAsia" w:hint="eastAsia"/>
                <w:sz w:val="18"/>
                <w:szCs w:val="18"/>
              </w:rPr>
              <w:t>PLCDSP whe</w:t>
            </w:r>
            <w:r w:rsidRPr="00401317">
              <w:rPr>
                <w:rFonts w:ascii="Times New Roman" w:eastAsiaTheme="minorEastAsia"/>
                <w:sz w:val="18"/>
                <w:szCs w:val="18"/>
              </w:rPr>
              <w:t>ther the</w:t>
            </w:r>
            <w:r w:rsidR="00482F42">
              <w:rPr>
                <w:rFonts w:ascii="Times New Roman" w:eastAsiaTheme="minorEastAsia" w:hint="eastAsia"/>
                <w:sz w:val="18"/>
                <w:szCs w:val="18"/>
              </w:rPr>
              <w:t xml:space="preserve"> </w:t>
            </w:r>
            <w:r w:rsidR="006E6C34">
              <w:rPr>
                <w:rFonts w:ascii="Times New Roman" w:eastAsiaTheme="minorEastAsia" w:hint="eastAsia"/>
                <w:sz w:val="18"/>
                <w:szCs w:val="18"/>
              </w:rPr>
              <w:t>PLCTORF</w:t>
            </w:r>
            <w:r>
              <w:rPr>
                <w:rFonts w:ascii="Times New Roman" w:eastAsiaTheme="minorEastAsia" w:hint="eastAsia"/>
                <w:sz w:val="18"/>
                <w:szCs w:val="18"/>
              </w:rPr>
              <w:t xml:space="preserve"> IPCFLG&lt;3&gt;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6E6C34">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6E6C34" w:rsidP="00D4354C">
            <w:pPr>
              <w:pStyle w:val="ad"/>
              <w:rPr>
                <w:rFonts w:ascii="Times New Roman" w:eastAsiaTheme="minorEastAsia"/>
                <w:sz w:val="18"/>
                <w:szCs w:val="18"/>
              </w:rPr>
            </w:pPr>
            <w:r>
              <w:rPr>
                <w:rFonts w:ascii="Times New Roman" w:eastAsiaTheme="minorEastAsia" w:hint="eastAsia"/>
                <w:sz w:val="18"/>
                <w:szCs w:val="18"/>
              </w:rPr>
              <w:t>PLCTORF</w:t>
            </w:r>
            <w:r w:rsidR="00D4354C">
              <w:rPr>
                <w:rFonts w:ascii="Times New Roman" w:eastAsiaTheme="minorEastAsia" w:hint="eastAsia"/>
                <w:sz w:val="18"/>
                <w:szCs w:val="18"/>
              </w:rPr>
              <w:t>IPCFLG&lt;2&gt;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682" w:type="dxa"/>
            <w:tcBorders>
              <w:top w:val="single" w:sz="4" w:space="0" w:color="auto"/>
              <w:left w:val="single" w:sz="4" w:space="0" w:color="auto"/>
              <w:bottom w:val="single" w:sz="4" w:space="0" w:color="auto"/>
              <w:right w:val="single" w:sz="4" w:space="0" w:color="auto"/>
            </w:tcBorders>
          </w:tcPr>
          <w:p w:rsidR="00D4354C" w:rsidRDefault="006E6C34"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2</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to </w:t>
            </w:r>
            <w:r w:rsidR="006E6C34">
              <w:rPr>
                <w:rFonts w:ascii="Times New Roman" w:eastAsiaTheme="minorEastAsia" w:hint="eastAsia"/>
                <w:sz w:val="18"/>
                <w:szCs w:val="18"/>
              </w:rPr>
              <w:t>PLCDSP whe</w:t>
            </w:r>
            <w:r w:rsidRPr="00401317">
              <w:rPr>
                <w:rFonts w:ascii="Times New Roman" w:eastAsiaTheme="minorEastAsia"/>
                <w:sz w:val="18"/>
                <w:szCs w:val="18"/>
              </w:rPr>
              <w:t>ther the</w:t>
            </w:r>
            <w:r w:rsidR="00482F42">
              <w:rPr>
                <w:rFonts w:ascii="Times New Roman" w:eastAsiaTheme="minorEastAsia" w:hint="eastAsia"/>
                <w:sz w:val="18"/>
                <w:szCs w:val="18"/>
              </w:rPr>
              <w:t xml:space="preserve"> </w:t>
            </w:r>
            <w:r w:rsidR="006E6C34">
              <w:rPr>
                <w:rFonts w:ascii="Times New Roman" w:eastAsiaTheme="minorEastAsia" w:hint="eastAsia"/>
                <w:sz w:val="18"/>
                <w:szCs w:val="18"/>
              </w:rPr>
              <w:t>PLCTORF</w:t>
            </w:r>
            <w:r>
              <w:rPr>
                <w:rFonts w:ascii="Times New Roman" w:eastAsiaTheme="minorEastAsia" w:hint="eastAsia"/>
                <w:sz w:val="18"/>
                <w:szCs w:val="18"/>
              </w:rPr>
              <w:t xml:space="preserve"> IPCFLG&lt;2&gt;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6E6C34">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6E6C34" w:rsidP="00D4354C">
            <w:pPr>
              <w:pStyle w:val="ad"/>
              <w:rPr>
                <w:rFonts w:ascii="Times New Roman" w:eastAsiaTheme="minorEastAsia"/>
                <w:sz w:val="18"/>
                <w:szCs w:val="18"/>
              </w:rPr>
            </w:pPr>
            <w:r>
              <w:rPr>
                <w:rFonts w:ascii="Times New Roman" w:eastAsiaTheme="minorEastAsia" w:hint="eastAsia"/>
                <w:sz w:val="18"/>
                <w:szCs w:val="18"/>
              </w:rPr>
              <w:t>PLCTORF</w:t>
            </w:r>
            <w:r w:rsidR="00D4354C">
              <w:rPr>
                <w:rFonts w:ascii="Times New Roman" w:eastAsiaTheme="minorEastAsia" w:hint="eastAsia"/>
                <w:sz w:val="18"/>
                <w:szCs w:val="18"/>
              </w:rPr>
              <w:t>IPCFLG&lt;1&gt;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682" w:type="dxa"/>
            <w:tcBorders>
              <w:top w:val="single" w:sz="4" w:space="0" w:color="auto"/>
              <w:left w:val="single" w:sz="4" w:space="0" w:color="auto"/>
              <w:bottom w:val="single" w:sz="4" w:space="0" w:color="auto"/>
              <w:right w:val="single" w:sz="4" w:space="0" w:color="auto"/>
            </w:tcBorders>
          </w:tcPr>
          <w:p w:rsidR="00D4354C" w:rsidRDefault="006E6C34"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1</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to </w:t>
            </w:r>
            <w:r w:rsidR="006E6C34">
              <w:rPr>
                <w:rFonts w:ascii="Times New Roman" w:eastAsiaTheme="minorEastAsia" w:hint="eastAsia"/>
                <w:sz w:val="18"/>
                <w:szCs w:val="18"/>
              </w:rPr>
              <w:t>PLCDSP whe</w:t>
            </w:r>
            <w:r w:rsidRPr="00401317">
              <w:rPr>
                <w:rFonts w:ascii="Times New Roman" w:eastAsiaTheme="minorEastAsia"/>
                <w:sz w:val="18"/>
                <w:szCs w:val="18"/>
              </w:rPr>
              <w:t>ther the</w:t>
            </w:r>
            <w:r w:rsidR="00482F42">
              <w:rPr>
                <w:rFonts w:ascii="Times New Roman" w:eastAsiaTheme="minorEastAsia" w:hint="eastAsia"/>
                <w:sz w:val="18"/>
                <w:szCs w:val="18"/>
              </w:rPr>
              <w:t xml:space="preserve"> </w:t>
            </w:r>
            <w:r w:rsidR="006E6C34">
              <w:rPr>
                <w:rFonts w:ascii="Times New Roman" w:eastAsiaTheme="minorEastAsia" w:hint="eastAsia"/>
                <w:sz w:val="18"/>
                <w:szCs w:val="18"/>
              </w:rPr>
              <w:t>PLCTORF</w:t>
            </w:r>
            <w:r>
              <w:rPr>
                <w:rFonts w:ascii="Times New Roman" w:eastAsiaTheme="minorEastAsia" w:hint="eastAsia"/>
                <w:sz w:val="18"/>
                <w:szCs w:val="18"/>
              </w:rPr>
              <w:t xml:space="preserve"> IPCFLG&lt;1&gt;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r w:rsidR="00D4354C" w:rsidRPr="00E53CAA" w:rsidTr="00482F42">
        <w:trPr>
          <w:cantSplit/>
          <w:trHeight w:hRule="exact" w:val="1019"/>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6E6C34" w:rsidP="00D4354C">
            <w:pPr>
              <w:pStyle w:val="ad"/>
              <w:rPr>
                <w:rFonts w:ascii="Times New Roman" w:eastAsiaTheme="minorEastAsia"/>
                <w:sz w:val="18"/>
                <w:szCs w:val="18"/>
              </w:rPr>
            </w:pPr>
            <w:r>
              <w:rPr>
                <w:rFonts w:ascii="Times New Roman" w:eastAsiaTheme="minorEastAsia" w:hint="eastAsia"/>
                <w:sz w:val="18"/>
                <w:szCs w:val="18"/>
              </w:rPr>
              <w:t>PLCTORF</w:t>
            </w:r>
            <w:r w:rsidR="00D4354C">
              <w:rPr>
                <w:rFonts w:ascii="Times New Roman" w:eastAsiaTheme="minorEastAsia" w:hint="eastAsia"/>
                <w:sz w:val="18"/>
                <w:szCs w:val="18"/>
              </w:rPr>
              <w:t>IPCFLG&lt;0&gt;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682" w:type="dxa"/>
            <w:tcBorders>
              <w:top w:val="single" w:sz="4" w:space="0" w:color="auto"/>
              <w:left w:val="single" w:sz="4" w:space="0" w:color="auto"/>
              <w:bottom w:val="single" w:sz="4" w:space="0" w:color="auto"/>
              <w:right w:val="single" w:sz="4" w:space="0" w:color="auto"/>
            </w:tcBorders>
          </w:tcPr>
          <w:p w:rsidR="00D4354C" w:rsidRDefault="006E6C34" w:rsidP="00D4354C">
            <w:pPr>
              <w:pStyle w:val="ad"/>
              <w:rPr>
                <w:rFonts w:ascii="Times New Roman" w:eastAsiaTheme="minorEastAsia"/>
                <w:sz w:val="18"/>
                <w:szCs w:val="18"/>
              </w:rPr>
            </w:pPr>
            <w:r>
              <w:rPr>
                <w:rFonts w:ascii="Times New Roman" w:eastAsiaTheme="minorEastAsia" w:hint="eastAsia"/>
                <w:sz w:val="18"/>
                <w:szCs w:val="18"/>
              </w:rPr>
              <w:t>PLCDSP to RFDSP</w:t>
            </w:r>
            <w:r w:rsidR="00D4354C">
              <w:rPr>
                <w:rFonts w:ascii="Times New Roman" w:eastAsiaTheme="minorEastAsia" w:hint="eastAsia"/>
                <w:sz w:val="18"/>
                <w:szCs w:val="18"/>
              </w:rPr>
              <w:t xml:space="preserve"> </w:t>
            </w:r>
            <w:r w:rsidR="00D4354C" w:rsidRPr="007C2D0D">
              <w:rPr>
                <w:rFonts w:ascii="Times New Roman" w:eastAsiaTheme="minorEastAsia"/>
                <w:sz w:val="18"/>
                <w:szCs w:val="18"/>
              </w:rPr>
              <w:t xml:space="preserve">core IPC flag </w:t>
            </w:r>
            <w:r w:rsidR="00D4354C">
              <w:rPr>
                <w:rFonts w:ascii="Times New Roman" w:eastAsiaTheme="minorEastAsia" w:hint="eastAsia"/>
                <w:sz w:val="18"/>
                <w:szCs w:val="18"/>
              </w:rPr>
              <w:t>0</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 xml:space="preserve">Indicates to </w:t>
            </w:r>
            <w:r w:rsidR="006E6C34">
              <w:rPr>
                <w:rFonts w:ascii="Times New Roman" w:eastAsiaTheme="minorEastAsia" w:hint="eastAsia"/>
                <w:sz w:val="18"/>
                <w:szCs w:val="18"/>
              </w:rPr>
              <w:t>PLCDSP whe</w:t>
            </w:r>
            <w:r w:rsidRPr="00401317">
              <w:rPr>
                <w:rFonts w:ascii="Times New Roman" w:eastAsiaTheme="minorEastAsia"/>
                <w:sz w:val="18"/>
                <w:szCs w:val="18"/>
              </w:rPr>
              <w:t>ther the</w:t>
            </w:r>
            <w:r w:rsidR="00482F42">
              <w:rPr>
                <w:rFonts w:ascii="Times New Roman" w:eastAsiaTheme="minorEastAsia" w:hint="eastAsia"/>
                <w:sz w:val="18"/>
                <w:szCs w:val="18"/>
              </w:rPr>
              <w:t xml:space="preserve"> </w:t>
            </w:r>
            <w:r w:rsidR="006E6C34">
              <w:rPr>
                <w:rFonts w:ascii="Times New Roman" w:eastAsiaTheme="minorEastAsia" w:hint="eastAsia"/>
                <w:sz w:val="18"/>
                <w:szCs w:val="18"/>
              </w:rPr>
              <w:t>PLCTORF</w:t>
            </w:r>
            <w:r>
              <w:rPr>
                <w:rFonts w:ascii="Times New Roman" w:eastAsiaTheme="minorEastAsia" w:hint="eastAsia"/>
                <w:sz w:val="18"/>
                <w:szCs w:val="18"/>
              </w:rPr>
              <w:t xml:space="preserve"> IPCFLG&lt;0&gt; </w:t>
            </w:r>
            <w:r w:rsidRPr="00401317">
              <w:rPr>
                <w:rFonts w:ascii="Times New Roman" w:eastAsiaTheme="minorEastAsia"/>
                <w:sz w:val="18"/>
                <w:szCs w:val="18"/>
              </w:rPr>
              <w:t>is</w:t>
            </w:r>
            <w:r>
              <w:rPr>
                <w:rFonts w:ascii="Times New Roman" w:eastAsiaTheme="minorEastAsia" w:hint="eastAsia"/>
                <w:sz w:val="18"/>
                <w:szCs w:val="18"/>
              </w:rPr>
              <w:t xml:space="preserve"> </w:t>
            </w:r>
            <w:r w:rsidRPr="00401317">
              <w:rPr>
                <w:rFonts w:ascii="Times New Roman" w:eastAsiaTheme="minorEastAsia"/>
                <w:sz w:val="18"/>
                <w:szCs w:val="18"/>
              </w:rPr>
              <w:t>set.</w:t>
            </w:r>
          </w:p>
          <w:p w:rsidR="00D4354C" w:rsidRPr="00401317" w:rsidRDefault="00D4354C" w:rsidP="00D4354C">
            <w:pPr>
              <w:pStyle w:val="ad"/>
              <w:rPr>
                <w:rFonts w:ascii="Times New Roman" w:eastAsiaTheme="minorEastAsia"/>
                <w:sz w:val="18"/>
                <w:szCs w:val="18"/>
              </w:rPr>
            </w:pPr>
            <w:r w:rsidRPr="00401317">
              <w:rPr>
                <w:rFonts w:ascii="Times New Roman" w:eastAsiaTheme="minorEastAsia"/>
                <w:sz w:val="18"/>
                <w:szCs w:val="18"/>
              </w:rPr>
              <w:t>0: The event flag is not set</w:t>
            </w:r>
          </w:p>
          <w:p w:rsidR="00D4354C" w:rsidRPr="007C2D0D" w:rsidRDefault="00D4354C" w:rsidP="00D4354C">
            <w:pPr>
              <w:pStyle w:val="ad"/>
              <w:rPr>
                <w:rFonts w:ascii="Times New Roman" w:eastAsiaTheme="minorEastAsia"/>
                <w:sz w:val="18"/>
                <w:szCs w:val="18"/>
              </w:rPr>
            </w:pPr>
            <w:r w:rsidRPr="00401317">
              <w:rPr>
                <w:rFonts w:ascii="Times New Roman" w:eastAsiaTheme="minorEastAsia"/>
                <w:sz w:val="18"/>
                <w:szCs w:val="18"/>
              </w:rPr>
              <w:t>1: The event flag is set</w:t>
            </w:r>
          </w:p>
        </w:tc>
      </w:tr>
    </w:tbl>
    <w:p w:rsidR="00D4354C" w:rsidRPr="00855486" w:rsidRDefault="00D4354C" w:rsidP="00D4354C"/>
    <w:p w:rsidR="00D4354C" w:rsidRDefault="001D5107" w:rsidP="00EC1A23">
      <w:pPr>
        <w:pStyle w:val="3"/>
        <w:numPr>
          <w:ilvl w:val="2"/>
          <w:numId w:val="18"/>
        </w:numPr>
      </w:pPr>
      <w:bookmarkStart w:id="2918" w:name="_Toc482273747"/>
      <w:r>
        <w:rPr>
          <w:rFonts w:hint="eastAsia"/>
        </w:rPr>
        <w:t>RF</w:t>
      </w:r>
      <w:r w:rsidR="00D4354C">
        <w:rPr>
          <w:rFonts w:hint="eastAsia"/>
        </w:rPr>
        <w:t>TO</w:t>
      </w:r>
      <w:r>
        <w:rPr>
          <w:rFonts w:hint="eastAsia"/>
        </w:rPr>
        <w:t>PLC</w:t>
      </w:r>
      <w:r w:rsidR="00D4354C">
        <w:rPr>
          <w:rFonts w:hint="eastAsia"/>
        </w:rPr>
        <w:t>IPCACK&lt;15:0&gt;</w:t>
      </w:r>
      <w:bookmarkEnd w:id="2918"/>
    </w:p>
    <w:p w:rsidR="00D4354C" w:rsidRDefault="00D41304" w:rsidP="00D4354C">
      <w:r>
        <w:rPr>
          <w:rFonts w:hint="eastAsia"/>
        </w:rPr>
        <w:t>RF</w:t>
      </w:r>
      <w:r w:rsidR="00D4354C">
        <w:rPr>
          <w:rFonts w:hint="eastAsia"/>
        </w:rPr>
        <w:t xml:space="preserve">DSP core to </w:t>
      </w:r>
      <w:r>
        <w:rPr>
          <w:rFonts w:hint="eastAsia"/>
        </w:rPr>
        <w:t>PLCDSP</w:t>
      </w:r>
      <w:r w:rsidR="00D4354C">
        <w:rPr>
          <w:rFonts w:hint="eastAsia"/>
        </w:rPr>
        <w:t xml:space="preserve"> core IPC event acknowledge register.</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31:16</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50671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15</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1304" w:rsidP="00D4354C">
            <w:pPr>
              <w:pStyle w:val="ad"/>
              <w:rPr>
                <w:rFonts w:ascii="Times New Roman" w:eastAsiaTheme="minorEastAsia"/>
                <w:sz w:val="18"/>
                <w:szCs w:val="18"/>
              </w:rPr>
            </w:pPr>
            <w:r>
              <w:rPr>
                <w:rFonts w:ascii="Times New Roman" w:eastAsiaTheme="minorEastAsia" w:hint="eastAsia"/>
                <w:sz w:val="18"/>
                <w:szCs w:val="18"/>
              </w:rPr>
              <w:t>RFTOPLC</w:t>
            </w:r>
            <w:r w:rsidR="00D4354C">
              <w:rPr>
                <w:rFonts w:ascii="Times New Roman" w:eastAsiaTheme="minorEastAsia" w:hint="eastAsia"/>
                <w:sz w:val="18"/>
                <w:szCs w:val="18"/>
              </w:rPr>
              <w:t>IPCACK&lt;15&gt;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AC43C5" w:rsidP="00D4354C">
            <w:pPr>
              <w:pStyle w:val="ad"/>
              <w:rPr>
                <w:rFonts w:ascii="Times New Roman" w:eastAsiaTheme="minorEastAsia"/>
                <w:sz w:val="18"/>
                <w:szCs w:val="18"/>
              </w:rPr>
            </w:pPr>
            <w:r>
              <w:rPr>
                <w:rFonts w:ascii="Times New Roman" w:eastAsiaTheme="minorEastAsia" w:hint="eastAsia"/>
                <w:sz w:val="18"/>
                <w:szCs w:val="18"/>
              </w:rPr>
              <w:t>RFDSP core to PLCDSP core</w:t>
            </w:r>
            <w:r w:rsidR="00D4354C" w:rsidRPr="007C2D0D">
              <w:rPr>
                <w:rFonts w:ascii="Times New Roman" w:eastAsiaTheme="minorEastAsia"/>
                <w:sz w:val="18"/>
                <w:szCs w:val="18"/>
              </w:rPr>
              <w:t xml:space="preserve"> IPC</w:t>
            </w:r>
            <w:r w:rsidR="00D4354C">
              <w:rPr>
                <w:rFonts w:ascii="Times New Roman" w:eastAsiaTheme="minorEastAsia" w:hint="eastAsia"/>
                <w:sz w:val="18"/>
                <w:szCs w:val="18"/>
              </w:rPr>
              <w:t xml:space="preserve"> event</w:t>
            </w:r>
            <w:r w:rsidR="00D4354C" w:rsidRPr="007C2D0D">
              <w:rPr>
                <w:rFonts w:ascii="Times New Roman" w:eastAsiaTheme="minorEastAsia"/>
                <w:sz w:val="18"/>
                <w:szCs w:val="18"/>
              </w:rPr>
              <w:t xml:space="preserve"> 15 </w:t>
            </w:r>
            <w:r w:rsidR="00D4354C">
              <w:rPr>
                <w:rFonts w:ascii="Times New Roman" w:eastAsiaTheme="minorEastAsia" w:hint="eastAsia"/>
                <w:sz w:val="18"/>
                <w:szCs w:val="18"/>
              </w:rPr>
              <w:t>acknowledge</w:t>
            </w:r>
            <w:r w:rsidR="00D4354C"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sidR="00AC43C5">
              <w:rPr>
                <w:rFonts w:ascii="Times New Roman" w:eastAsiaTheme="minorEastAsia" w:hint="eastAsia"/>
                <w:sz w:val="18"/>
                <w:szCs w:val="18"/>
              </w:rPr>
              <w:t>RFTOPLC</w:t>
            </w:r>
            <w:r>
              <w:rPr>
                <w:rFonts w:ascii="Times New Roman" w:eastAsiaTheme="minorEastAsia" w:hint="eastAsia"/>
                <w:sz w:val="18"/>
                <w:szCs w:val="18"/>
              </w:rPr>
              <w:t xml:space="preserve">IPCFLG&lt;15&gt; and </w:t>
            </w:r>
            <w:r w:rsidR="00AC43C5">
              <w:rPr>
                <w:rFonts w:ascii="Times New Roman" w:eastAsiaTheme="minorEastAsia" w:hint="eastAsia"/>
                <w:sz w:val="18"/>
                <w:szCs w:val="18"/>
              </w:rPr>
              <w:t>RFTOPLC</w:t>
            </w:r>
            <w:r>
              <w:rPr>
                <w:rFonts w:ascii="Times New Roman" w:eastAsiaTheme="minorEastAsia" w:hint="eastAsia"/>
                <w:sz w:val="18"/>
                <w:szCs w:val="18"/>
              </w:rPr>
              <w:t>IPCSTS&lt;15&gt;</w:t>
            </w:r>
            <w:r w:rsidR="00D73553">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Pr>
                <w:rFonts w:ascii="Times New Roman" w:eastAsiaTheme="minorEastAsia" w:hint="eastAsia"/>
                <w:sz w:val="18"/>
                <w:szCs w:val="18"/>
              </w:rPr>
              <w:t>PLCDSP</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1304" w:rsidP="00D4354C">
            <w:pPr>
              <w:pStyle w:val="ad"/>
              <w:rPr>
                <w:rFonts w:ascii="Times New Roman" w:eastAsiaTheme="minorEastAsia"/>
                <w:sz w:val="18"/>
                <w:szCs w:val="18"/>
              </w:rPr>
            </w:pPr>
            <w:r>
              <w:rPr>
                <w:rFonts w:ascii="Times New Roman" w:eastAsiaTheme="minorEastAsia" w:hint="eastAsia"/>
                <w:sz w:val="18"/>
                <w:szCs w:val="18"/>
              </w:rPr>
              <w:t>RFTOPLC</w:t>
            </w:r>
            <w:r w:rsidR="00D4354C">
              <w:rPr>
                <w:rFonts w:ascii="Times New Roman" w:eastAsiaTheme="minorEastAsia" w:hint="eastAsia"/>
                <w:sz w:val="18"/>
                <w:szCs w:val="18"/>
              </w:rPr>
              <w:t>IPCACK&lt;14&gt;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AC43C5" w:rsidP="00D4354C">
            <w:pPr>
              <w:pStyle w:val="ad"/>
              <w:rPr>
                <w:rFonts w:ascii="Times New Roman" w:eastAsiaTheme="minorEastAsia"/>
                <w:sz w:val="18"/>
                <w:szCs w:val="18"/>
              </w:rPr>
            </w:pPr>
            <w:r>
              <w:rPr>
                <w:rFonts w:ascii="Times New Roman" w:eastAsiaTheme="minorEastAsia" w:hint="eastAsia"/>
                <w:sz w:val="18"/>
                <w:szCs w:val="18"/>
              </w:rPr>
              <w:t>RFDSP core to PLCDSP core</w:t>
            </w:r>
            <w:r w:rsidR="00D4354C" w:rsidRPr="007C2D0D">
              <w:rPr>
                <w:rFonts w:ascii="Times New Roman" w:eastAsiaTheme="minorEastAsia"/>
                <w:sz w:val="18"/>
                <w:szCs w:val="18"/>
              </w:rPr>
              <w:t xml:space="preserve"> IPC</w:t>
            </w:r>
            <w:r w:rsidR="00D4354C">
              <w:rPr>
                <w:rFonts w:ascii="Times New Roman" w:eastAsiaTheme="minorEastAsia" w:hint="eastAsia"/>
                <w:sz w:val="18"/>
                <w:szCs w:val="18"/>
              </w:rPr>
              <w:t xml:space="preserve"> 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14</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acknowledge</w:t>
            </w:r>
            <w:r w:rsidR="00D4354C"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sidR="00AC43C5">
              <w:rPr>
                <w:rFonts w:ascii="Times New Roman" w:eastAsiaTheme="minorEastAsia" w:hint="eastAsia"/>
                <w:sz w:val="18"/>
                <w:szCs w:val="18"/>
              </w:rPr>
              <w:t>RFTOPLC</w:t>
            </w:r>
            <w:r>
              <w:rPr>
                <w:rFonts w:ascii="Times New Roman" w:eastAsiaTheme="minorEastAsia" w:hint="eastAsia"/>
                <w:sz w:val="18"/>
                <w:szCs w:val="18"/>
              </w:rPr>
              <w:t xml:space="preserve">IPCFLG&lt;14&gt; and </w:t>
            </w:r>
            <w:r w:rsidR="00AC43C5">
              <w:rPr>
                <w:rFonts w:ascii="Times New Roman" w:eastAsiaTheme="minorEastAsia" w:hint="eastAsia"/>
                <w:sz w:val="18"/>
                <w:szCs w:val="18"/>
              </w:rPr>
              <w:t>RFTOPLC</w:t>
            </w:r>
            <w:r>
              <w:rPr>
                <w:rFonts w:ascii="Times New Roman" w:eastAsiaTheme="minorEastAsia" w:hint="eastAsia"/>
                <w:sz w:val="18"/>
                <w:szCs w:val="18"/>
              </w:rPr>
              <w:t>IPCSTS&lt;14&gt;</w:t>
            </w:r>
            <w:r w:rsidR="00D73553">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Pr>
                <w:rFonts w:ascii="Times New Roman" w:eastAsiaTheme="minorEastAsia" w:hint="eastAsia"/>
                <w:sz w:val="18"/>
                <w:szCs w:val="18"/>
              </w:rPr>
              <w:t>PLCDSP</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13</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1304" w:rsidP="00D4354C">
            <w:pPr>
              <w:pStyle w:val="ad"/>
              <w:rPr>
                <w:rFonts w:ascii="Times New Roman" w:eastAsiaTheme="minorEastAsia"/>
                <w:sz w:val="18"/>
                <w:szCs w:val="18"/>
              </w:rPr>
            </w:pPr>
            <w:r>
              <w:rPr>
                <w:rFonts w:ascii="Times New Roman" w:eastAsiaTheme="minorEastAsia" w:hint="eastAsia"/>
                <w:sz w:val="18"/>
                <w:szCs w:val="18"/>
              </w:rPr>
              <w:t>RFTOPLC</w:t>
            </w:r>
            <w:r w:rsidR="00D4354C">
              <w:rPr>
                <w:rFonts w:ascii="Times New Roman" w:eastAsiaTheme="minorEastAsia" w:hint="eastAsia"/>
                <w:sz w:val="18"/>
                <w:szCs w:val="18"/>
              </w:rPr>
              <w:t>IPCACK&lt;13&gt;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AC43C5" w:rsidP="00D4354C">
            <w:pPr>
              <w:pStyle w:val="ad"/>
              <w:rPr>
                <w:rFonts w:ascii="Times New Roman" w:eastAsiaTheme="minorEastAsia"/>
                <w:sz w:val="18"/>
                <w:szCs w:val="18"/>
              </w:rPr>
            </w:pPr>
            <w:r>
              <w:rPr>
                <w:rFonts w:ascii="Times New Roman" w:eastAsiaTheme="minorEastAsia" w:hint="eastAsia"/>
                <w:sz w:val="18"/>
                <w:szCs w:val="18"/>
              </w:rPr>
              <w:t>RFDSP core to PLCDSP core</w:t>
            </w:r>
            <w:r w:rsidR="00D4354C" w:rsidRPr="007C2D0D">
              <w:rPr>
                <w:rFonts w:ascii="Times New Roman" w:eastAsiaTheme="minorEastAsia"/>
                <w:sz w:val="18"/>
                <w:szCs w:val="18"/>
              </w:rPr>
              <w:t xml:space="preserve"> IPC</w:t>
            </w:r>
            <w:r w:rsidR="00D4354C">
              <w:rPr>
                <w:rFonts w:ascii="Times New Roman" w:eastAsiaTheme="minorEastAsia" w:hint="eastAsia"/>
                <w:sz w:val="18"/>
                <w:szCs w:val="18"/>
              </w:rPr>
              <w:t xml:space="preserve"> event</w:t>
            </w:r>
            <w:r w:rsidR="00D4354C" w:rsidRPr="007C2D0D">
              <w:rPr>
                <w:rFonts w:ascii="Times New Roman" w:eastAsiaTheme="minorEastAsia"/>
                <w:sz w:val="18"/>
                <w:szCs w:val="18"/>
              </w:rPr>
              <w:t xml:space="preserve"> 1</w:t>
            </w:r>
            <w:r w:rsidR="00D4354C">
              <w:rPr>
                <w:rFonts w:ascii="Times New Roman" w:eastAsiaTheme="minorEastAsia" w:hint="eastAsia"/>
                <w:sz w:val="18"/>
                <w:szCs w:val="18"/>
              </w:rPr>
              <w:t>3</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acknowledge</w:t>
            </w:r>
            <w:r w:rsidR="00D4354C"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sidR="00AC43C5">
              <w:rPr>
                <w:rFonts w:ascii="Times New Roman" w:eastAsiaTheme="minorEastAsia" w:hint="eastAsia"/>
                <w:sz w:val="18"/>
                <w:szCs w:val="18"/>
              </w:rPr>
              <w:t>RFTOPLC</w:t>
            </w:r>
            <w:r>
              <w:rPr>
                <w:rFonts w:ascii="Times New Roman" w:eastAsiaTheme="minorEastAsia" w:hint="eastAsia"/>
                <w:sz w:val="18"/>
                <w:szCs w:val="18"/>
              </w:rPr>
              <w:t xml:space="preserve">IPCFLG&lt;13&gt; and </w:t>
            </w:r>
            <w:r w:rsidR="00AC43C5">
              <w:rPr>
                <w:rFonts w:ascii="Times New Roman" w:eastAsiaTheme="minorEastAsia" w:hint="eastAsia"/>
                <w:sz w:val="18"/>
                <w:szCs w:val="18"/>
              </w:rPr>
              <w:t>RFTOPLC</w:t>
            </w:r>
            <w:r>
              <w:rPr>
                <w:rFonts w:ascii="Times New Roman" w:eastAsiaTheme="minorEastAsia" w:hint="eastAsia"/>
                <w:sz w:val="18"/>
                <w:szCs w:val="18"/>
              </w:rPr>
              <w:t>IPCSTS&lt;13&gt;</w:t>
            </w:r>
            <w:r w:rsidR="00D73553">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Pr>
                <w:rFonts w:ascii="Times New Roman" w:eastAsiaTheme="minorEastAsia" w:hint="eastAsia"/>
                <w:sz w:val="18"/>
                <w:szCs w:val="18"/>
              </w:rPr>
              <w:t>PLCDSP</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1304" w:rsidP="00D4354C">
            <w:pPr>
              <w:pStyle w:val="ad"/>
              <w:rPr>
                <w:rFonts w:ascii="Times New Roman" w:eastAsiaTheme="minorEastAsia"/>
                <w:sz w:val="18"/>
                <w:szCs w:val="18"/>
              </w:rPr>
            </w:pPr>
            <w:r>
              <w:rPr>
                <w:rFonts w:ascii="Times New Roman" w:eastAsiaTheme="minorEastAsia" w:hint="eastAsia"/>
                <w:sz w:val="18"/>
                <w:szCs w:val="18"/>
              </w:rPr>
              <w:t>RFTOPLC</w:t>
            </w:r>
            <w:r w:rsidR="00D4354C">
              <w:rPr>
                <w:rFonts w:ascii="Times New Roman" w:eastAsiaTheme="minorEastAsia" w:hint="eastAsia"/>
                <w:sz w:val="18"/>
                <w:szCs w:val="18"/>
              </w:rPr>
              <w:t>IPCACK&lt;12&gt;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AC43C5" w:rsidP="00D4354C">
            <w:pPr>
              <w:pStyle w:val="ad"/>
              <w:rPr>
                <w:rFonts w:ascii="Times New Roman" w:eastAsiaTheme="minorEastAsia"/>
                <w:sz w:val="18"/>
                <w:szCs w:val="18"/>
              </w:rPr>
            </w:pPr>
            <w:r>
              <w:rPr>
                <w:rFonts w:ascii="Times New Roman" w:eastAsiaTheme="minorEastAsia" w:hint="eastAsia"/>
                <w:sz w:val="18"/>
                <w:szCs w:val="18"/>
              </w:rPr>
              <w:t>RFDSP core to PLCDSP core</w:t>
            </w:r>
            <w:r w:rsidR="00D4354C" w:rsidRPr="007C2D0D">
              <w:rPr>
                <w:rFonts w:ascii="Times New Roman" w:eastAsiaTheme="minorEastAsia"/>
                <w:sz w:val="18"/>
                <w:szCs w:val="18"/>
              </w:rPr>
              <w:t xml:space="preserve"> IPC</w:t>
            </w:r>
            <w:r w:rsidR="00D4354C">
              <w:rPr>
                <w:rFonts w:ascii="Times New Roman" w:eastAsiaTheme="minorEastAsia" w:hint="eastAsia"/>
                <w:sz w:val="18"/>
                <w:szCs w:val="18"/>
              </w:rPr>
              <w:t xml:space="preserve"> event</w:t>
            </w:r>
            <w:r w:rsidR="00D4354C" w:rsidRPr="007C2D0D">
              <w:rPr>
                <w:rFonts w:ascii="Times New Roman" w:eastAsiaTheme="minorEastAsia"/>
                <w:sz w:val="18"/>
                <w:szCs w:val="18"/>
              </w:rPr>
              <w:t xml:space="preserve"> 1</w:t>
            </w:r>
            <w:r w:rsidR="00D4354C">
              <w:rPr>
                <w:rFonts w:ascii="Times New Roman" w:eastAsiaTheme="minorEastAsia" w:hint="eastAsia"/>
                <w:sz w:val="18"/>
                <w:szCs w:val="18"/>
              </w:rPr>
              <w:t>2</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acknowledge</w:t>
            </w:r>
            <w:r w:rsidR="00D4354C"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sidR="00AC43C5">
              <w:rPr>
                <w:rFonts w:ascii="Times New Roman" w:eastAsiaTheme="minorEastAsia" w:hint="eastAsia"/>
                <w:sz w:val="18"/>
                <w:szCs w:val="18"/>
              </w:rPr>
              <w:t>RFTOPLC</w:t>
            </w:r>
            <w:r>
              <w:rPr>
                <w:rFonts w:ascii="Times New Roman" w:eastAsiaTheme="minorEastAsia" w:hint="eastAsia"/>
                <w:sz w:val="18"/>
                <w:szCs w:val="18"/>
              </w:rPr>
              <w:t xml:space="preserve">IPCFLG&lt;12&gt; and </w:t>
            </w:r>
            <w:r w:rsidR="00AC43C5">
              <w:rPr>
                <w:rFonts w:ascii="Times New Roman" w:eastAsiaTheme="minorEastAsia" w:hint="eastAsia"/>
                <w:sz w:val="18"/>
                <w:szCs w:val="18"/>
              </w:rPr>
              <w:t>RFTOPLC</w:t>
            </w:r>
            <w:r>
              <w:rPr>
                <w:rFonts w:ascii="Times New Roman" w:eastAsiaTheme="minorEastAsia" w:hint="eastAsia"/>
                <w:sz w:val="18"/>
                <w:szCs w:val="18"/>
              </w:rPr>
              <w:t>IPCSTS&lt;12&gt;</w:t>
            </w:r>
            <w:r w:rsidR="00D73553">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Pr>
                <w:rFonts w:ascii="Times New Roman" w:eastAsiaTheme="minorEastAsia" w:hint="eastAsia"/>
                <w:sz w:val="18"/>
                <w:szCs w:val="18"/>
              </w:rPr>
              <w:t>PLCDSP</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11</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1304" w:rsidP="00D4354C">
            <w:pPr>
              <w:pStyle w:val="ad"/>
              <w:rPr>
                <w:rFonts w:ascii="Times New Roman" w:eastAsiaTheme="minorEastAsia"/>
                <w:sz w:val="18"/>
                <w:szCs w:val="18"/>
              </w:rPr>
            </w:pPr>
            <w:r>
              <w:rPr>
                <w:rFonts w:ascii="Times New Roman" w:eastAsiaTheme="minorEastAsia" w:hint="eastAsia"/>
                <w:sz w:val="18"/>
                <w:szCs w:val="18"/>
              </w:rPr>
              <w:t>RFTOPLC</w:t>
            </w:r>
            <w:r w:rsidR="00D4354C">
              <w:rPr>
                <w:rFonts w:ascii="Times New Roman" w:eastAsiaTheme="minorEastAsia" w:hint="eastAsia"/>
                <w:sz w:val="18"/>
                <w:szCs w:val="18"/>
              </w:rPr>
              <w:t>IPCACK&lt;11&gt;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AC43C5" w:rsidP="00D4354C">
            <w:pPr>
              <w:pStyle w:val="ad"/>
              <w:rPr>
                <w:rFonts w:ascii="Times New Roman" w:eastAsiaTheme="minorEastAsia"/>
                <w:sz w:val="18"/>
                <w:szCs w:val="18"/>
              </w:rPr>
            </w:pPr>
            <w:r>
              <w:rPr>
                <w:rFonts w:ascii="Times New Roman" w:eastAsiaTheme="minorEastAsia" w:hint="eastAsia"/>
                <w:sz w:val="18"/>
                <w:szCs w:val="18"/>
              </w:rPr>
              <w:t>RFDSP core to PLCDSP core</w:t>
            </w:r>
            <w:r w:rsidR="00D4354C" w:rsidRPr="007C2D0D">
              <w:rPr>
                <w:rFonts w:ascii="Times New Roman" w:eastAsiaTheme="minorEastAsia"/>
                <w:sz w:val="18"/>
                <w:szCs w:val="18"/>
              </w:rPr>
              <w:t xml:space="preserve"> IPC</w:t>
            </w:r>
            <w:r w:rsidR="00D4354C">
              <w:rPr>
                <w:rFonts w:ascii="Times New Roman" w:eastAsiaTheme="minorEastAsia" w:hint="eastAsia"/>
                <w:sz w:val="18"/>
                <w:szCs w:val="18"/>
              </w:rPr>
              <w:t xml:space="preserve"> event</w:t>
            </w:r>
            <w:r w:rsidR="00D4354C" w:rsidRPr="007C2D0D">
              <w:rPr>
                <w:rFonts w:ascii="Times New Roman" w:eastAsiaTheme="minorEastAsia"/>
                <w:sz w:val="18"/>
                <w:szCs w:val="18"/>
              </w:rPr>
              <w:t xml:space="preserve"> 1</w:t>
            </w:r>
            <w:r w:rsidR="00D4354C">
              <w:rPr>
                <w:rFonts w:ascii="Times New Roman" w:eastAsiaTheme="minorEastAsia" w:hint="eastAsia"/>
                <w:sz w:val="18"/>
                <w:szCs w:val="18"/>
              </w:rPr>
              <w:t>1</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acknowledge</w:t>
            </w:r>
            <w:r w:rsidR="00D4354C"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sidR="00AC43C5">
              <w:rPr>
                <w:rFonts w:ascii="Times New Roman" w:eastAsiaTheme="minorEastAsia" w:hint="eastAsia"/>
                <w:sz w:val="18"/>
                <w:szCs w:val="18"/>
              </w:rPr>
              <w:t>RFTOPLC</w:t>
            </w:r>
            <w:r>
              <w:rPr>
                <w:rFonts w:ascii="Times New Roman" w:eastAsiaTheme="minorEastAsia" w:hint="eastAsia"/>
                <w:sz w:val="18"/>
                <w:szCs w:val="18"/>
              </w:rPr>
              <w:t xml:space="preserve">IPCFLG&lt;11&gt; and </w:t>
            </w:r>
            <w:r w:rsidR="00AC43C5">
              <w:rPr>
                <w:rFonts w:ascii="Times New Roman" w:eastAsiaTheme="minorEastAsia" w:hint="eastAsia"/>
                <w:sz w:val="18"/>
                <w:szCs w:val="18"/>
              </w:rPr>
              <w:t>RFTOPLC</w:t>
            </w:r>
            <w:r>
              <w:rPr>
                <w:rFonts w:ascii="Times New Roman" w:eastAsiaTheme="minorEastAsia" w:hint="eastAsia"/>
                <w:sz w:val="18"/>
                <w:szCs w:val="18"/>
              </w:rPr>
              <w:t>IPCSTS&lt;11&gt;</w:t>
            </w:r>
            <w:r w:rsidR="00D73553">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Pr>
                <w:rFonts w:ascii="Times New Roman" w:eastAsiaTheme="minorEastAsia" w:hint="eastAsia"/>
                <w:sz w:val="18"/>
                <w:szCs w:val="18"/>
              </w:rPr>
              <w:t>PLCDSP</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1304" w:rsidP="00D4354C">
            <w:pPr>
              <w:pStyle w:val="ad"/>
              <w:rPr>
                <w:rFonts w:ascii="Times New Roman" w:eastAsiaTheme="minorEastAsia"/>
                <w:sz w:val="18"/>
                <w:szCs w:val="18"/>
              </w:rPr>
            </w:pPr>
            <w:r>
              <w:rPr>
                <w:rFonts w:ascii="Times New Roman" w:eastAsiaTheme="minorEastAsia" w:hint="eastAsia"/>
                <w:sz w:val="18"/>
                <w:szCs w:val="18"/>
              </w:rPr>
              <w:t>RFTOPLC</w:t>
            </w:r>
            <w:r w:rsidR="00D4354C">
              <w:rPr>
                <w:rFonts w:ascii="Times New Roman" w:eastAsiaTheme="minorEastAsia" w:hint="eastAsia"/>
                <w:sz w:val="18"/>
                <w:szCs w:val="18"/>
              </w:rPr>
              <w:t>IPCACK&lt;10&gt;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AC43C5" w:rsidP="00D4354C">
            <w:pPr>
              <w:pStyle w:val="ad"/>
              <w:rPr>
                <w:rFonts w:ascii="Times New Roman" w:eastAsiaTheme="minorEastAsia"/>
                <w:sz w:val="18"/>
                <w:szCs w:val="18"/>
              </w:rPr>
            </w:pPr>
            <w:r>
              <w:rPr>
                <w:rFonts w:ascii="Times New Roman" w:eastAsiaTheme="minorEastAsia" w:hint="eastAsia"/>
                <w:sz w:val="18"/>
                <w:szCs w:val="18"/>
              </w:rPr>
              <w:t>RFDSP core to PLCDSP core</w:t>
            </w:r>
            <w:r w:rsidR="00D4354C" w:rsidRPr="007C2D0D">
              <w:rPr>
                <w:rFonts w:ascii="Times New Roman" w:eastAsiaTheme="minorEastAsia"/>
                <w:sz w:val="18"/>
                <w:szCs w:val="18"/>
              </w:rPr>
              <w:t xml:space="preserve"> IPC</w:t>
            </w:r>
            <w:r w:rsidR="00D4354C">
              <w:rPr>
                <w:rFonts w:ascii="Times New Roman" w:eastAsiaTheme="minorEastAsia" w:hint="eastAsia"/>
                <w:sz w:val="18"/>
                <w:szCs w:val="18"/>
              </w:rPr>
              <w:t xml:space="preserve"> event</w:t>
            </w:r>
            <w:r w:rsidR="00D4354C" w:rsidRPr="007C2D0D">
              <w:rPr>
                <w:rFonts w:ascii="Times New Roman" w:eastAsiaTheme="minorEastAsia"/>
                <w:sz w:val="18"/>
                <w:szCs w:val="18"/>
              </w:rPr>
              <w:t xml:space="preserve"> 1</w:t>
            </w:r>
            <w:r w:rsidR="00D4354C">
              <w:rPr>
                <w:rFonts w:ascii="Times New Roman" w:eastAsiaTheme="minorEastAsia" w:hint="eastAsia"/>
                <w:sz w:val="18"/>
                <w:szCs w:val="18"/>
              </w:rPr>
              <w:t>0</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acknowledge</w:t>
            </w:r>
            <w:r w:rsidR="00D4354C"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sidR="00AC43C5">
              <w:rPr>
                <w:rFonts w:ascii="Times New Roman" w:eastAsiaTheme="minorEastAsia" w:hint="eastAsia"/>
                <w:sz w:val="18"/>
                <w:szCs w:val="18"/>
              </w:rPr>
              <w:t>RFTOPLC</w:t>
            </w:r>
            <w:r>
              <w:rPr>
                <w:rFonts w:ascii="Times New Roman" w:eastAsiaTheme="minorEastAsia" w:hint="eastAsia"/>
                <w:sz w:val="18"/>
                <w:szCs w:val="18"/>
              </w:rPr>
              <w:t xml:space="preserve">IPCFLG&lt;10&gt; and </w:t>
            </w:r>
            <w:r w:rsidR="00AC43C5">
              <w:rPr>
                <w:rFonts w:ascii="Times New Roman" w:eastAsiaTheme="minorEastAsia" w:hint="eastAsia"/>
                <w:sz w:val="18"/>
                <w:szCs w:val="18"/>
              </w:rPr>
              <w:t>RFTOPLC</w:t>
            </w:r>
            <w:r>
              <w:rPr>
                <w:rFonts w:ascii="Times New Roman" w:eastAsiaTheme="minorEastAsia" w:hint="eastAsia"/>
                <w:sz w:val="18"/>
                <w:szCs w:val="18"/>
              </w:rPr>
              <w:t>IPCSTS&lt;10&gt;</w:t>
            </w:r>
            <w:r w:rsidR="00D73553">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Pr>
                <w:rFonts w:ascii="Times New Roman" w:eastAsiaTheme="minorEastAsia" w:hint="eastAsia"/>
                <w:sz w:val="18"/>
                <w:szCs w:val="18"/>
              </w:rPr>
              <w:t>PLCDSP</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9</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1304" w:rsidP="00D4354C">
            <w:pPr>
              <w:pStyle w:val="ad"/>
              <w:rPr>
                <w:rFonts w:ascii="Times New Roman" w:eastAsiaTheme="minorEastAsia"/>
                <w:sz w:val="18"/>
                <w:szCs w:val="18"/>
              </w:rPr>
            </w:pPr>
            <w:r>
              <w:rPr>
                <w:rFonts w:ascii="Times New Roman" w:eastAsiaTheme="minorEastAsia" w:hint="eastAsia"/>
                <w:sz w:val="18"/>
                <w:szCs w:val="18"/>
              </w:rPr>
              <w:t>RFTOPLC</w:t>
            </w:r>
            <w:r w:rsidR="00D4354C">
              <w:rPr>
                <w:rFonts w:ascii="Times New Roman" w:eastAsiaTheme="minorEastAsia" w:hint="eastAsia"/>
                <w:sz w:val="18"/>
                <w:szCs w:val="18"/>
              </w:rPr>
              <w:t>IPCACK&lt;9</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AC43C5" w:rsidP="00D4354C">
            <w:pPr>
              <w:pStyle w:val="ad"/>
              <w:rPr>
                <w:rFonts w:ascii="Times New Roman" w:eastAsiaTheme="minorEastAsia"/>
                <w:sz w:val="18"/>
                <w:szCs w:val="18"/>
              </w:rPr>
            </w:pPr>
            <w:r>
              <w:rPr>
                <w:rFonts w:ascii="Times New Roman" w:eastAsiaTheme="minorEastAsia" w:hint="eastAsia"/>
                <w:sz w:val="18"/>
                <w:szCs w:val="18"/>
              </w:rPr>
              <w:t>RFDSP core to PLCDSP core</w:t>
            </w:r>
            <w:r w:rsidR="00D4354C" w:rsidRPr="007C2D0D">
              <w:rPr>
                <w:rFonts w:ascii="Times New Roman" w:eastAsiaTheme="minorEastAsia"/>
                <w:sz w:val="18"/>
                <w:szCs w:val="18"/>
              </w:rPr>
              <w:t xml:space="preserve"> IPC</w:t>
            </w:r>
            <w:r w:rsidR="00D4354C">
              <w:rPr>
                <w:rFonts w:ascii="Times New Roman" w:eastAsiaTheme="minorEastAsia" w:hint="eastAsia"/>
                <w:sz w:val="18"/>
                <w:szCs w:val="18"/>
              </w:rPr>
              <w:t xml:space="preserve"> 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9</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acknowledge</w:t>
            </w:r>
            <w:r w:rsidR="00D4354C"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sidR="00AC43C5">
              <w:rPr>
                <w:rFonts w:ascii="Times New Roman" w:eastAsiaTheme="minorEastAsia" w:hint="eastAsia"/>
                <w:sz w:val="18"/>
                <w:szCs w:val="18"/>
              </w:rPr>
              <w:t>RFTOPLC</w:t>
            </w:r>
            <w:r>
              <w:rPr>
                <w:rFonts w:ascii="Times New Roman" w:eastAsiaTheme="minorEastAsia" w:hint="eastAsia"/>
                <w:sz w:val="18"/>
                <w:szCs w:val="18"/>
              </w:rPr>
              <w:t xml:space="preserve">IPCFLG&lt;9&gt; and </w:t>
            </w:r>
            <w:r w:rsidR="00AC43C5">
              <w:rPr>
                <w:rFonts w:ascii="Times New Roman" w:eastAsiaTheme="minorEastAsia" w:hint="eastAsia"/>
                <w:sz w:val="18"/>
                <w:szCs w:val="18"/>
              </w:rPr>
              <w:t>RFTOPLC</w:t>
            </w:r>
            <w:r>
              <w:rPr>
                <w:rFonts w:ascii="Times New Roman" w:eastAsiaTheme="minorEastAsia" w:hint="eastAsia"/>
                <w:sz w:val="18"/>
                <w:szCs w:val="18"/>
              </w:rPr>
              <w:t>IPCSTS&lt;9&gt;</w:t>
            </w:r>
            <w:r w:rsidR="00D73553">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Pr>
                <w:rFonts w:ascii="Times New Roman" w:eastAsiaTheme="minorEastAsia" w:hint="eastAsia"/>
                <w:sz w:val="18"/>
                <w:szCs w:val="18"/>
              </w:rPr>
              <w:t>PLCDSP</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lastRenderedPageBreak/>
              <w:t>8</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1304" w:rsidP="00D4354C">
            <w:pPr>
              <w:pStyle w:val="ad"/>
              <w:rPr>
                <w:rFonts w:ascii="Times New Roman" w:eastAsiaTheme="minorEastAsia"/>
                <w:sz w:val="18"/>
                <w:szCs w:val="18"/>
              </w:rPr>
            </w:pPr>
            <w:r>
              <w:rPr>
                <w:rFonts w:ascii="Times New Roman" w:eastAsiaTheme="minorEastAsia" w:hint="eastAsia"/>
                <w:sz w:val="18"/>
                <w:szCs w:val="18"/>
              </w:rPr>
              <w:t>RFTOPLC</w:t>
            </w:r>
            <w:r w:rsidR="00D4354C">
              <w:rPr>
                <w:rFonts w:ascii="Times New Roman" w:eastAsiaTheme="minorEastAsia" w:hint="eastAsia"/>
                <w:sz w:val="18"/>
                <w:szCs w:val="18"/>
              </w:rPr>
              <w:t>IPCACK&lt;8&gt;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AC43C5" w:rsidP="00D4354C">
            <w:pPr>
              <w:pStyle w:val="ad"/>
              <w:rPr>
                <w:rFonts w:ascii="Times New Roman" w:eastAsiaTheme="minorEastAsia"/>
                <w:sz w:val="18"/>
                <w:szCs w:val="18"/>
              </w:rPr>
            </w:pPr>
            <w:r>
              <w:rPr>
                <w:rFonts w:ascii="Times New Roman" w:eastAsiaTheme="minorEastAsia" w:hint="eastAsia"/>
                <w:sz w:val="18"/>
                <w:szCs w:val="18"/>
              </w:rPr>
              <w:t>RFDSP core to PLCDSP core</w:t>
            </w:r>
            <w:r w:rsidR="00D4354C" w:rsidRPr="007C2D0D">
              <w:rPr>
                <w:rFonts w:ascii="Times New Roman" w:eastAsiaTheme="minorEastAsia"/>
                <w:sz w:val="18"/>
                <w:szCs w:val="18"/>
              </w:rPr>
              <w:t xml:space="preserve"> IPC</w:t>
            </w:r>
            <w:r w:rsidR="00D4354C">
              <w:rPr>
                <w:rFonts w:ascii="Times New Roman" w:eastAsiaTheme="minorEastAsia" w:hint="eastAsia"/>
                <w:sz w:val="18"/>
                <w:szCs w:val="18"/>
              </w:rPr>
              <w:t xml:space="preserve"> 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8</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acknowledge</w:t>
            </w:r>
            <w:r w:rsidR="00D4354C"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sidR="00AC43C5">
              <w:rPr>
                <w:rFonts w:ascii="Times New Roman" w:eastAsiaTheme="minorEastAsia" w:hint="eastAsia"/>
                <w:sz w:val="18"/>
                <w:szCs w:val="18"/>
              </w:rPr>
              <w:t>RFTOPLC</w:t>
            </w:r>
            <w:r>
              <w:rPr>
                <w:rFonts w:ascii="Times New Roman" w:eastAsiaTheme="minorEastAsia" w:hint="eastAsia"/>
                <w:sz w:val="18"/>
                <w:szCs w:val="18"/>
              </w:rPr>
              <w:t xml:space="preserve">IPCFLG&lt;8&gt; and </w:t>
            </w:r>
            <w:r w:rsidR="00AC43C5">
              <w:rPr>
                <w:rFonts w:ascii="Times New Roman" w:eastAsiaTheme="minorEastAsia" w:hint="eastAsia"/>
                <w:sz w:val="18"/>
                <w:szCs w:val="18"/>
              </w:rPr>
              <w:t>RFTOPLC</w:t>
            </w:r>
            <w:r>
              <w:rPr>
                <w:rFonts w:ascii="Times New Roman" w:eastAsiaTheme="minorEastAsia" w:hint="eastAsia"/>
                <w:sz w:val="18"/>
                <w:szCs w:val="18"/>
              </w:rPr>
              <w:t>IPCSTS&lt;8&gt;</w:t>
            </w:r>
            <w:r w:rsidR="00D73553">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Pr>
                <w:rFonts w:ascii="Times New Roman" w:eastAsiaTheme="minorEastAsia" w:hint="eastAsia"/>
                <w:sz w:val="18"/>
                <w:szCs w:val="18"/>
              </w:rPr>
              <w:t>PLCDSP</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7</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1304" w:rsidP="00D4354C">
            <w:pPr>
              <w:pStyle w:val="ad"/>
              <w:rPr>
                <w:rFonts w:ascii="Times New Roman" w:eastAsiaTheme="minorEastAsia"/>
                <w:sz w:val="18"/>
                <w:szCs w:val="18"/>
              </w:rPr>
            </w:pPr>
            <w:r>
              <w:rPr>
                <w:rFonts w:ascii="Times New Roman" w:eastAsiaTheme="minorEastAsia" w:hint="eastAsia"/>
                <w:sz w:val="18"/>
                <w:szCs w:val="18"/>
              </w:rPr>
              <w:t>RFTOPLC</w:t>
            </w:r>
            <w:r w:rsidR="00D4354C">
              <w:rPr>
                <w:rFonts w:ascii="Times New Roman" w:eastAsiaTheme="minorEastAsia" w:hint="eastAsia"/>
                <w:sz w:val="18"/>
                <w:szCs w:val="18"/>
              </w:rPr>
              <w:t>IPCACK&lt;7&gt;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AC43C5" w:rsidP="00D4354C">
            <w:pPr>
              <w:pStyle w:val="ad"/>
              <w:rPr>
                <w:rFonts w:ascii="Times New Roman" w:eastAsiaTheme="minorEastAsia"/>
                <w:sz w:val="18"/>
                <w:szCs w:val="18"/>
              </w:rPr>
            </w:pPr>
            <w:r>
              <w:rPr>
                <w:rFonts w:ascii="Times New Roman" w:eastAsiaTheme="minorEastAsia" w:hint="eastAsia"/>
                <w:sz w:val="18"/>
                <w:szCs w:val="18"/>
              </w:rPr>
              <w:t>RFDSP core to PLCDSP core</w:t>
            </w:r>
            <w:r w:rsidR="00D4354C" w:rsidRPr="007C2D0D">
              <w:rPr>
                <w:rFonts w:ascii="Times New Roman" w:eastAsiaTheme="minorEastAsia"/>
                <w:sz w:val="18"/>
                <w:szCs w:val="18"/>
              </w:rPr>
              <w:t xml:space="preserve"> IPC</w:t>
            </w:r>
            <w:r w:rsidR="00D4354C">
              <w:rPr>
                <w:rFonts w:ascii="Times New Roman" w:eastAsiaTheme="minorEastAsia" w:hint="eastAsia"/>
                <w:sz w:val="18"/>
                <w:szCs w:val="18"/>
              </w:rPr>
              <w:t xml:space="preserve"> 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7</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acknowledge</w:t>
            </w:r>
            <w:r w:rsidR="00D4354C"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sidR="00AC43C5">
              <w:rPr>
                <w:rFonts w:ascii="Times New Roman" w:eastAsiaTheme="minorEastAsia" w:hint="eastAsia"/>
                <w:sz w:val="18"/>
                <w:szCs w:val="18"/>
              </w:rPr>
              <w:t>RFTOPLC</w:t>
            </w:r>
            <w:r>
              <w:rPr>
                <w:rFonts w:ascii="Times New Roman" w:eastAsiaTheme="minorEastAsia" w:hint="eastAsia"/>
                <w:sz w:val="18"/>
                <w:szCs w:val="18"/>
              </w:rPr>
              <w:t xml:space="preserve">IPCFLG&lt;7&gt; and </w:t>
            </w:r>
            <w:r w:rsidR="00AC43C5">
              <w:rPr>
                <w:rFonts w:ascii="Times New Roman" w:eastAsiaTheme="minorEastAsia" w:hint="eastAsia"/>
                <w:sz w:val="18"/>
                <w:szCs w:val="18"/>
              </w:rPr>
              <w:t>RFTOPLC</w:t>
            </w:r>
            <w:r>
              <w:rPr>
                <w:rFonts w:ascii="Times New Roman" w:eastAsiaTheme="minorEastAsia" w:hint="eastAsia"/>
                <w:sz w:val="18"/>
                <w:szCs w:val="18"/>
              </w:rPr>
              <w:t>IPCSTS&lt;7&gt;</w:t>
            </w:r>
            <w:r w:rsidR="00D73553">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Pr>
                <w:rFonts w:ascii="Times New Roman" w:eastAsiaTheme="minorEastAsia" w:hint="eastAsia"/>
                <w:sz w:val="18"/>
                <w:szCs w:val="18"/>
              </w:rPr>
              <w:t>PLCDSP</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6</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1304" w:rsidP="00D4354C">
            <w:pPr>
              <w:pStyle w:val="ad"/>
              <w:rPr>
                <w:rFonts w:ascii="Times New Roman" w:eastAsiaTheme="minorEastAsia"/>
                <w:sz w:val="18"/>
                <w:szCs w:val="18"/>
              </w:rPr>
            </w:pPr>
            <w:r>
              <w:rPr>
                <w:rFonts w:ascii="Times New Roman" w:eastAsiaTheme="minorEastAsia" w:hint="eastAsia"/>
                <w:sz w:val="18"/>
                <w:szCs w:val="18"/>
              </w:rPr>
              <w:t>RFTOPLC</w:t>
            </w:r>
            <w:r w:rsidR="00D4354C">
              <w:rPr>
                <w:rFonts w:ascii="Times New Roman" w:eastAsiaTheme="minorEastAsia" w:hint="eastAsia"/>
                <w:sz w:val="18"/>
                <w:szCs w:val="18"/>
              </w:rPr>
              <w:t>IPCACK&lt;6&gt;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AC43C5" w:rsidP="00D4354C">
            <w:pPr>
              <w:pStyle w:val="ad"/>
              <w:rPr>
                <w:rFonts w:ascii="Times New Roman" w:eastAsiaTheme="minorEastAsia"/>
                <w:sz w:val="18"/>
                <w:szCs w:val="18"/>
              </w:rPr>
            </w:pPr>
            <w:r>
              <w:rPr>
                <w:rFonts w:ascii="Times New Roman" w:eastAsiaTheme="minorEastAsia" w:hint="eastAsia"/>
                <w:sz w:val="18"/>
                <w:szCs w:val="18"/>
              </w:rPr>
              <w:t>RFDSP core to PLCDSP core</w:t>
            </w:r>
            <w:r w:rsidR="00D4354C" w:rsidRPr="007C2D0D">
              <w:rPr>
                <w:rFonts w:ascii="Times New Roman" w:eastAsiaTheme="minorEastAsia"/>
                <w:sz w:val="18"/>
                <w:szCs w:val="18"/>
              </w:rPr>
              <w:t xml:space="preserve"> IPC</w:t>
            </w:r>
            <w:r w:rsidR="00D4354C">
              <w:rPr>
                <w:rFonts w:ascii="Times New Roman" w:eastAsiaTheme="minorEastAsia" w:hint="eastAsia"/>
                <w:sz w:val="18"/>
                <w:szCs w:val="18"/>
              </w:rPr>
              <w:t xml:space="preserve"> 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6</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acknowledge</w:t>
            </w:r>
            <w:r w:rsidR="00D4354C"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sidR="00AC43C5">
              <w:rPr>
                <w:rFonts w:ascii="Times New Roman" w:eastAsiaTheme="minorEastAsia" w:hint="eastAsia"/>
                <w:sz w:val="18"/>
                <w:szCs w:val="18"/>
              </w:rPr>
              <w:t>RFTOPLC</w:t>
            </w:r>
            <w:r>
              <w:rPr>
                <w:rFonts w:ascii="Times New Roman" w:eastAsiaTheme="minorEastAsia" w:hint="eastAsia"/>
                <w:sz w:val="18"/>
                <w:szCs w:val="18"/>
              </w:rPr>
              <w:t xml:space="preserve">IPCFLG&lt;6&gt; and </w:t>
            </w:r>
            <w:r w:rsidR="00AC43C5">
              <w:rPr>
                <w:rFonts w:ascii="Times New Roman" w:eastAsiaTheme="minorEastAsia" w:hint="eastAsia"/>
                <w:sz w:val="18"/>
                <w:szCs w:val="18"/>
              </w:rPr>
              <w:t>RFTOPLC</w:t>
            </w:r>
            <w:r>
              <w:rPr>
                <w:rFonts w:ascii="Times New Roman" w:eastAsiaTheme="minorEastAsia" w:hint="eastAsia"/>
                <w:sz w:val="18"/>
                <w:szCs w:val="18"/>
              </w:rPr>
              <w:t>IPCSTS&lt;6&gt;</w:t>
            </w:r>
            <w:r w:rsidR="00D73553">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Pr>
                <w:rFonts w:ascii="Times New Roman" w:eastAsiaTheme="minorEastAsia" w:hint="eastAsia"/>
                <w:sz w:val="18"/>
                <w:szCs w:val="18"/>
              </w:rPr>
              <w:t>PLCDSP</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5</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1304" w:rsidP="00D4354C">
            <w:pPr>
              <w:pStyle w:val="ad"/>
              <w:rPr>
                <w:rFonts w:ascii="Times New Roman" w:eastAsiaTheme="minorEastAsia"/>
                <w:sz w:val="18"/>
                <w:szCs w:val="18"/>
              </w:rPr>
            </w:pPr>
            <w:r>
              <w:rPr>
                <w:rFonts w:ascii="Times New Roman" w:eastAsiaTheme="minorEastAsia" w:hint="eastAsia"/>
                <w:sz w:val="18"/>
                <w:szCs w:val="18"/>
              </w:rPr>
              <w:t>RFTOPLC</w:t>
            </w:r>
            <w:r w:rsidR="00D4354C">
              <w:rPr>
                <w:rFonts w:ascii="Times New Roman" w:eastAsiaTheme="minorEastAsia" w:hint="eastAsia"/>
                <w:sz w:val="18"/>
                <w:szCs w:val="18"/>
              </w:rPr>
              <w:t>IPCACK&lt;5&gt;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AC43C5" w:rsidP="00D4354C">
            <w:pPr>
              <w:pStyle w:val="ad"/>
              <w:rPr>
                <w:rFonts w:ascii="Times New Roman" w:eastAsiaTheme="minorEastAsia"/>
                <w:sz w:val="18"/>
                <w:szCs w:val="18"/>
              </w:rPr>
            </w:pPr>
            <w:r>
              <w:rPr>
                <w:rFonts w:ascii="Times New Roman" w:eastAsiaTheme="minorEastAsia" w:hint="eastAsia"/>
                <w:sz w:val="18"/>
                <w:szCs w:val="18"/>
              </w:rPr>
              <w:t>RFDSP core to PLCDSP core</w:t>
            </w:r>
            <w:r w:rsidR="00D4354C" w:rsidRPr="007C2D0D">
              <w:rPr>
                <w:rFonts w:ascii="Times New Roman" w:eastAsiaTheme="minorEastAsia"/>
                <w:sz w:val="18"/>
                <w:szCs w:val="18"/>
              </w:rPr>
              <w:t xml:space="preserve"> IPC</w:t>
            </w:r>
            <w:r w:rsidR="00D4354C">
              <w:rPr>
                <w:rFonts w:ascii="Times New Roman" w:eastAsiaTheme="minorEastAsia" w:hint="eastAsia"/>
                <w:sz w:val="18"/>
                <w:szCs w:val="18"/>
              </w:rPr>
              <w:t xml:space="preserve"> event</w:t>
            </w:r>
            <w:r w:rsidR="00D4354C">
              <w:rPr>
                <w:rFonts w:ascii="Times New Roman" w:eastAsiaTheme="minorEastAsia"/>
                <w:sz w:val="18"/>
                <w:szCs w:val="18"/>
              </w:rPr>
              <w:t xml:space="preserve"> </w:t>
            </w:r>
            <w:r w:rsidR="00D4354C" w:rsidRPr="007C2D0D">
              <w:rPr>
                <w:rFonts w:ascii="Times New Roman" w:eastAsiaTheme="minorEastAsia"/>
                <w:sz w:val="18"/>
                <w:szCs w:val="18"/>
              </w:rPr>
              <w:t xml:space="preserve">5 </w:t>
            </w:r>
            <w:r w:rsidR="00D4354C">
              <w:rPr>
                <w:rFonts w:ascii="Times New Roman" w:eastAsiaTheme="minorEastAsia" w:hint="eastAsia"/>
                <w:sz w:val="18"/>
                <w:szCs w:val="18"/>
              </w:rPr>
              <w:t>acknowledge</w:t>
            </w:r>
            <w:r w:rsidR="00D4354C"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sidR="00AC43C5">
              <w:rPr>
                <w:rFonts w:ascii="Times New Roman" w:eastAsiaTheme="minorEastAsia" w:hint="eastAsia"/>
                <w:sz w:val="18"/>
                <w:szCs w:val="18"/>
              </w:rPr>
              <w:t>RFTOPLC</w:t>
            </w:r>
            <w:r>
              <w:rPr>
                <w:rFonts w:ascii="Times New Roman" w:eastAsiaTheme="minorEastAsia" w:hint="eastAsia"/>
                <w:sz w:val="18"/>
                <w:szCs w:val="18"/>
              </w:rPr>
              <w:t xml:space="preserve">IPCFLG&lt;5&gt; and </w:t>
            </w:r>
            <w:r w:rsidR="00AC43C5">
              <w:rPr>
                <w:rFonts w:ascii="Times New Roman" w:eastAsiaTheme="minorEastAsia" w:hint="eastAsia"/>
                <w:sz w:val="18"/>
                <w:szCs w:val="18"/>
              </w:rPr>
              <w:t>RFTOPLC</w:t>
            </w:r>
            <w:r>
              <w:rPr>
                <w:rFonts w:ascii="Times New Roman" w:eastAsiaTheme="minorEastAsia" w:hint="eastAsia"/>
                <w:sz w:val="18"/>
                <w:szCs w:val="18"/>
              </w:rPr>
              <w:t>IPCSTS&lt;5&gt;</w:t>
            </w:r>
            <w:r w:rsidR="00D73553">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Pr>
                <w:rFonts w:ascii="Times New Roman" w:eastAsiaTheme="minorEastAsia" w:hint="eastAsia"/>
                <w:sz w:val="18"/>
                <w:szCs w:val="18"/>
              </w:rPr>
              <w:t>PLCDSP</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1304" w:rsidP="00D4354C">
            <w:pPr>
              <w:pStyle w:val="ad"/>
              <w:rPr>
                <w:rFonts w:ascii="Times New Roman" w:eastAsiaTheme="minorEastAsia"/>
                <w:sz w:val="18"/>
                <w:szCs w:val="18"/>
              </w:rPr>
            </w:pPr>
            <w:r>
              <w:rPr>
                <w:rFonts w:ascii="Times New Roman" w:eastAsiaTheme="minorEastAsia" w:hint="eastAsia"/>
                <w:sz w:val="18"/>
                <w:szCs w:val="18"/>
              </w:rPr>
              <w:t>RFTOPLC</w:t>
            </w:r>
            <w:r w:rsidR="00D4354C">
              <w:rPr>
                <w:rFonts w:ascii="Times New Roman" w:eastAsiaTheme="minorEastAsia" w:hint="eastAsia"/>
                <w:sz w:val="18"/>
                <w:szCs w:val="18"/>
              </w:rPr>
              <w:t>IPCACK&lt;4&gt;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AC43C5" w:rsidP="00D4354C">
            <w:pPr>
              <w:pStyle w:val="ad"/>
              <w:rPr>
                <w:rFonts w:ascii="Times New Roman" w:eastAsiaTheme="minorEastAsia"/>
                <w:sz w:val="18"/>
                <w:szCs w:val="18"/>
              </w:rPr>
            </w:pPr>
            <w:r>
              <w:rPr>
                <w:rFonts w:ascii="Times New Roman" w:eastAsiaTheme="minorEastAsia" w:hint="eastAsia"/>
                <w:sz w:val="18"/>
                <w:szCs w:val="18"/>
              </w:rPr>
              <w:t>RFDSP core to PLCDSP core</w:t>
            </w:r>
            <w:r w:rsidR="00D4354C" w:rsidRPr="007C2D0D">
              <w:rPr>
                <w:rFonts w:ascii="Times New Roman" w:eastAsiaTheme="minorEastAsia"/>
                <w:sz w:val="18"/>
                <w:szCs w:val="18"/>
              </w:rPr>
              <w:t xml:space="preserve"> IPC</w:t>
            </w:r>
            <w:r w:rsidR="00D4354C">
              <w:rPr>
                <w:rFonts w:ascii="Times New Roman" w:eastAsiaTheme="minorEastAsia" w:hint="eastAsia"/>
                <w:sz w:val="18"/>
                <w:szCs w:val="18"/>
              </w:rPr>
              <w:t xml:space="preserve"> 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4</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acknowledge</w:t>
            </w:r>
            <w:r w:rsidR="00D4354C"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sidR="00AC43C5">
              <w:rPr>
                <w:rFonts w:ascii="Times New Roman" w:eastAsiaTheme="minorEastAsia" w:hint="eastAsia"/>
                <w:sz w:val="18"/>
                <w:szCs w:val="18"/>
              </w:rPr>
              <w:t>RFTOPLC</w:t>
            </w:r>
            <w:r>
              <w:rPr>
                <w:rFonts w:ascii="Times New Roman" w:eastAsiaTheme="minorEastAsia" w:hint="eastAsia"/>
                <w:sz w:val="18"/>
                <w:szCs w:val="18"/>
              </w:rPr>
              <w:t xml:space="preserve">IPCFLG&lt;4&gt; and </w:t>
            </w:r>
            <w:r w:rsidR="00AC43C5">
              <w:rPr>
                <w:rFonts w:ascii="Times New Roman" w:eastAsiaTheme="minorEastAsia" w:hint="eastAsia"/>
                <w:sz w:val="18"/>
                <w:szCs w:val="18"/>
              </w:rPr>
              <w:t>RFTOPLC</w:t>
            </w:r>
            <w:r>
              <w:rPr>
                <w:rFonts w:ascii="Times New Roman" w:eastAsiaTheme="minorEastAsia" w:hint="eastAsia"/>
                <w:sz w:val="18"/>
                <w:szCs w:val="18"/>
              </w:rPr>
              <w:t>IPCSTS&lt;4&gt;</w:t>
            </w:r>
            <w:r w:rsidR="00D73553">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Pr>
                <w:rFonts w:ascii="Times New Roman" w:eastAsiaTheme="minorEastAsia" w:hint="eastAsia"/>
                <w:sz w:val="18"/>
                <w:szCs w:val="18"/>
              </w:rPr>
              <w:t>PLCDSP</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1304" w:rsidP="00D4354C">
            <w:pPr>
              <w:pStyle w:val="ad"/>
              <w:rPr>
                <w:rFonts w:ascii="Times New Roman" w:eastAsiaTheme="minorEastAsia"/>
                <w:sz w:val="18"/>
                <w:szCs w:val="18"/>
              </w:rPr>
            </w:pPr>
            <w:r>
              <w:rPr>
                <w:rFonts w:ascii="Times New Roman" w:eastAsiaTheme="minorEastAsia" w:hint="eastAsia"/>
                <w:sz w:val="18"/>
                <w:szCs w:val="18"/>
              </w:rPr>
              <w:t>RFTOPLC</w:t>
            </w:r>
            <w:r w:rsidR="00D4354C">
              <w:rPr>
                <w:rFonts w:ascii="Times New Roman" w:eastAsiaTheme="minorEastAsia" w:hint="eastAsia"/>
                <w:sz w:val="18"/>
                <w:szCs w:val="18"/>
              </w:rPr>
              <w:t>IPCACK&lt;3&gt;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AC43C5" w:rsidP="00D4354C">
            <w:pPr>
              <w:pStyle w:val="ad"/>
              <w:rPr>
                <w:rFonts w:ascii="Times New Roman" w:eastAsiaTheme="minorEastAsia"/>
                <w:sz w:val="18"/>
                <w:szCs w:val="18"/>
              </w:rPr>
            </w:pPr>
            <w:r>
              <w:rPr>
                <w:rFonts w:ascii="Times New Roman" w:eastAsiaTheme="minorEastAsia" w:hint="eastAsia"/>
                <w:sz w:val="18"/>
                <w:szCs w:val="18"/>
              </w:rPr>
              <w:t>RFDSP core to PLCDSP core</w:t>
            </w:r>
            <w:r w:rsidR="00D4354C" w:rsidRPr="007C2D0D">
              <w:rPr>
                <w:rFonts w:ascii="Times New Roman" w:eastAsiaTheme="minorEastAsia"/>
                <w:sz w:val="18"/>
                <w:szCs w:val="18"/>
              </w:rPr>
              <w:t xml:space="preserve"> IPC</w:t>
            </w:r>
            <w:r w:rsidR="00D4354C">
              <w:rPr>
                <w:rFonts w:ascii="Times New Roman" w:eastAsiaTheme="minorEastAsia" w:hint="eastAsia"/>
                <w:sz w:val="18"/>
                <w:szCs w:val="18"/>
              </w:rPr>
              <w:t xml:space="preserve"> 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3</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acknowledge</w:t>
            </w:r>
            <w:r w:rsidR="00D4354C"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sidR="00AC43C5">
              <w:rPr>
                <w:rFonts w:ascii="Times New Roman" w:eastAsiaTheme="minorEastAsia" w:hint="eastAsia"/>
                <w:sz w:val="18"/>
                <w:szCs w:val="18"/>
              </w:rPr>
              <w:t>RFTOPLC</w:t>
            </w:r>
            <w:r>
              <w:rPr>
                <w:rFonts w:ascii="Times New Roman" w:eastAsiaTheme="minorEastAsia" w:hint="eastAsia"/>
                <w:sz w:val="18"/>
                <w:szCs w:val="18"/>
              </w:rPr>
              <w:t xml:space="preserve">IPCFLG&lt;3&gt; and </w:t>
            </w:r>
            <w:r w:rsidR="00AC43C5">
              <w:rPr>
                <w:rFonts w:ascii="Times New Roman" w:eastAsiaTheme="minorEastAsia" w:hint="eastAsia"/>
                <w:sz w:val="18"/>
                <w:szCs w:val="18"/>
              </w:rPr>
              <w:t>RFTOPLC</w:t>
            </w:r>
            <w:r>
              <w:rPr>
                <w:rFonts w:ascii="Times New Roman" w:eastAsiaTheme="minorEastAsia" w:hint="eastAsia"/>
                <w:sz w:val="18"/>
                <w:szCs w:val="18"/>
              </w:rPr>
              <w:t>IPCSTS&lt;3&gt;</w:t>
            </w:r>
            <w:r w:rsidR="00D73553">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Pr>
                <w:rFonts w:ascii="Times New Roman" w:eastAsiaTheme="minorEastAsia" w:hint="eastAsia"/>
                <w:sz w:val="18"/>
                <w:szCs w:val="18"/>
              </w:rPr>
              <w:t>PLCDSP</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1304" w:rsidP="00D4354C">
            <w:pPr>
              <w:pStyle w:val="ad"/>
              <w:rPr>
                <w:rFonts w:ascii="Times New Roman" w:eastAsiaTheme="minorEastAsia"/>
                <w:sz w:val="18"/>
                <w:szCs w:val="18"/>
              </w:rPr>
            </w:pPr>
            <w:r>
              <w:rPr>
                <w:rFonts w:ascii="Times New Roman" w:eastAsiaTheme="minorEastAsia" w:hint="eastAsia"/>
                <w:sz w:val="18"/>
                <w:szCs w:val="18"/>
              </w:rPr>
              <w:t>RFTOPLC</w:t>
            </w:r>
            <w:r w:rsidR="00D4354C">
              <w:rPr>
                <w:rFonts w:ascii="Times New Roman" w:eastAsiaTheme="minorEastAsia" w:hint="eastAsia"/>
                <w:sz w:val="18"/>
                <w:szCs w:val="18"/>
              </w:rPr>
              <w:t>IPCACK&lt;2&gt;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AC43C5" w:rsidP="00D4354C">
            <w:pPr>
              <w:pStyle w:val="ad"/>
              <w:rPr>
                <w:rFonts w:ascii="Times New Roman" w:eastAsiaTheme="minorEastAsia"/>
                <w:sz w:val="18"/>
                <w:szCs w:val="18"/>
              </w:rPr>
            </w:pPr>
            <w:r>
              <w:rPr>
                <w:rFonts w:ascii="Times New Roman" w:eastAsiaTheme="minorEastAsia" w:hint="eastAsia"/>
                <w:sz w:val="18"/>
                <w:szCs w:val="18"/>
              </w:rPr>
              <w:t>RFDSP core to PLCDSP core</w:t>
            </w:r>
            <w:r w:rsidR="00D4354C" w:rsidRPr="007C2D0D">
              <w:rPr>
                <w:rFonts w:ascii="Times New Roman" w:eastAsiaTheme="minorEastAsia"/>
                <w:sz w:val="18"/>
                <w:szCs w:val="18"/>
              </w:rPr>
              <w:t xml:space="preserve"> IPC</w:t>
            </w:r>
            <w:r w:rsidR="00D4354C">
              <w:rPr>
                <w:rFonts w:ascii="Times New Roman" w:eastAsiaTheme="minorEastAsia" w:hint="eastAsia"/>
                <w:sz w:val="18"/>
                <w:szCs w:val="18"/>
              </w:rPr>
              <w:t xml:space="preserve"> 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2</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acknowledge</w:t>
            </w:r>
            <w:r w:rsidR="00D4354C"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sidR="00AC43C5">
              <w:rPr>
                <w:rFonts w:ascii="Times New Roman" w:eastAsiaTheme="minorEastAsia" w:hint="eastAsia"/>
                <w:sz w:val="18"/>
                <w:szCs w:val="18"/>
              </w:rPr>
              <w:t>RFTOPLC</w:t>
            </w:r>
            <w:r>
              <w:rPr>
                <w:rFonts w:ascii="Times New Roman" w:eastAsiaTheme="minorEastAsia" w:hint="eastAsia"/>
                <w:sz w:val="18"/>
                <w:szCs w:val="18"/>
              </w:rPr>
              <w:t xml:space="preserve">IPCFLG&lt;2&gt; and </w:t>
            </w:r>
            <w:r w:rsidR="00AC43C5">
              <w:rPr>
                <w:rFonts w:ascii="Times New Roman" w:eastAsiaTheme="minorEastAsia" w:hint="eastAsia"/>
                <w:sz w:val="18"/>
                <w:szCs w:val="18"/>
              </w:rPr>
              <w:t>RFTOPLC</w:t>
            </w:r>
            <w:r>
              <w:rPr>
                <w:rFonts w:ascii="Times New Roman" w:eastAsiaTheme="minorEastAsia" w:hint="eastAsia"/>
                <w:sz w:val="18"/>
                <w:szCs w:val="18"/>
              </w:rPr>
              <w:t>IPCSTS&lt;2&gt;</w:t>
            </w:r>
            <w:r w:rsidR="00D73553">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Pr>
                <w:rFonts w:ascii="Times New Roman" w:eastAsiaTheme="minorEastAsia" w:hint="eastAsia"/>
                <w:sz w:val="18"/>
                <w:szCs w:val="18"/>
              </w:rPr>
              <w:t>PLCDSP</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1304" w:rsidP="00D4354C">
            <w:pPr>
              <w:pStyle w:val="ad"/>
              <w:rPr>
                <w:rFonts w:ascii="Times New Roman" w:eastAsiaTheme="minorEastAsia"/>
                <w:sz w:val="18"/>
                <w:szCs w:val="18"/>
              </w:rPr>
            </w:pPr>
            <w:r>
              <w:rPr>
                <w:rFonts w:ascii="Times New Roman" w:eastAsiaTheme="minorEastAsia" w:hint="eastAsia"/>
                <w:sz w:val="18"/>
                <w:szCs w:val="18"/>
              </w:rPr>
              <w:t>RFTOPLC</w:t>
            </w:r>
            <w:r w:rsidR="00D4354C">
              <w:rPr>
                <w:rFonts w:ascii="Times New Roman" w:eastAsiaTheme="minorEastAsia" w:hint="eastAsia"/>
                <w:sz w:val="18"/>
                <w:szCs w:val="18"/>
              </w:rPr>
              <w:t>IPCACK&lt;1&gt;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AC43C5" w:rsidP="00D4354C">
            <w:pPr>
              <w:pStyle w:val="ad"/>
              <w:rPr>
                <w:rFonts w:ascii="Times New Roman" w:eastAsiaTheme="minorEastAsia"/>
                <w:sz w:val="18"/>
                <w:szCs w:val="18"/>
              </w:rPr>
            </w:pPr>
            <w:r>
              <w:rPr>
                <w:rFonts w:ascii="Times New Roman" w:eastAsiaTheme="minorEastAsia" w:hint="eastAsia"/>
                <w:sz w:val="18"/>
                <w:szCs w:val="18"/>
              </w:rPr>
              <w:t>RFDSP core to PLCDSP core</w:t>
            </w:r>
            <w:r w:rsidR="00D4354C" w:rsidRPr="007C2D0D">
              <w:rPr>
                <w:rFonts w:ascii="Times New Roman" w:eastAsiaTheme="minorEastAsia"/>
                <w:sz w:val="18"/>
                <w:szCs w:val="18"/>
              </w:rPr>
              <w:t xml:space="preserve"> IPC</w:t>
            </w:r>
            <w:r w:rsidR="00D4354C">
              <w:rPr>
                <w:rFonts w:ascii="Times New Roman" w:eastAsiaTheme="minorEastAsia" w:hint="eastAsia"/>
                <w:sz w:val="18"/>
                <w:szCs w:val="18"/>
              </w:rPr>
              <w:t xml:space="preserve"> event</w:t>
            </w:r>
            <w:r w:rsidR="00D4354C">
              <w:rPr>
                <w:rFonts w:ascii="Times New Roman" w:eastAsiaTheme="minorEastAsia"/>
                <w:sz w:val="18"/>
                <w:szCs w:val="18"/>
              </w:rPr>
              <w:t xml:space="preserve"> 1</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acknowledge</w:t>
            </w:r>
            <w:r w:rsidR="00D4354C"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sidR="00AC43C5">
              <w:rPr>
                <w:rFonts w:ascii="Times New Roman" w:eastAsiaTheme="minorEastAsia" w:hint="eastAsia"/>
                <w:sz w:val="18"/>
                <w:szCs w:val="18"/>
              </w:rPr>
              <w:t>RFTOPLC</w:t>
            </w:r>
            <w:r>
              <w:rPr>
                <w:rFonts w:ascii="Times New Roman" w:eastAsiaTheme="minorEastAsia" w:hint="eastAsia"/>
                <w:sz w:val="18"/>
                <w:szCs w:val="18"/>
              </w:rPr>
              <w:t xml:space="preserve">IPCFLG&lt;1&gt; and </w:t>
            </w:r>
            <w:r w:rsidR="00AC43C5">
              <w:rPr>
                <w:rFonts w:ascii="Times New Roman" w:eastAsiaTheme="minorEastAsia" w:hint="eastAsia"/>
                <w:sz w:val="18"/>
                <w:szCs w:val="18"/>
              </w:rPr>
              <w:t>RFTOPLC</w:t>
            </w:r>
            <w:r>
              <w:rPr>
                <w:rFonts w:ascii="Times New Roman" w:eastAsiaTheme="minorEastAsia" w:hint="eastAsia"/>
                <w:sz w:val="18"/>
                <w:szCs w:val="18"/>
              </w:rPr>
              <w:t>IPCSTS&lt;1&gt;</w:t>
            </w:r>
            <w:r w:rsidR="00D73553">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Pr>
                <w:rFonts w:ascii="Times New Roman" w:eastAsiaTheme="minorEastAsia" w:hint="eastAsia"/>
                <w:sz w:val="18"/>
                <w:szCs w:val="18"/>
              </w:rPr>
              <w:t>PLCDSP</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r w:rsidR="00D4354C" w:rsidRPr="00E53CAA" w:rsidTr="00D4354C">
        <w:trPr>
          <w:cantSplit/>
          <w:trHeight w:hRule="exact" w:val="933"/>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1304" w:rsidP="00D4354C">
            <w:pPr>
              <w:pStyle w:val="ad"/>
              <w:rPr>
                <w:rFonts w:ascii="Times New Roman" w:eastAsiaTheme="minorEastAsia"/>
                <w:sz w:val="18"/>
                <w:szCs w:val="18"/>
              </w:rPr>
            </w:pPr>
            <w:r>
              <w:rPr>
                <w:rFonts w:ascii="Times New Roman" w:eastAsiaTheme="minorEastAsia" w:hint="eastAsia"/>
                <w:sz w:val="18"/>
                <w:szCs w:val="18"/>
              </w:rPr>
              <w:t>RFTOPLC</w:t>
            </w:r>
            <w:r w:rsidR="00D4354C">
              <w:rPr>
                <w:rFonts w:ascii="Times New Roman" w:eastAsiaTheme="minorEastAsia" w:hint="eastAsia"/>
                <w:sz w:val="18"/>
                <w:szCs w:val="18"/>
              </w:rPr>
              <w:t>IPCACK&lt;0&gt;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AC43C5" w:rsidP="00D4354C">
            <w:pPr>
              <w:pStyle w:val="ad"/>
              <w:rPr>
                <w:rFonts w:ascii="Times New Roman" w:eastAsiaTheme="minorEastAsia"/>
                <w:sz w:val="18"/>
                <w:szCs w:val="18"/>
              </w:rPr>
            </w:pPr>
            <w:r>
              <w:rPr>
                <w:rFonts w:ascii="Times New Roman" w:eastAsiaTheme="minorEastAsia" w:hint="eastAsia"/>
                <w:sz w:val="18"/>
                <w:szCs w:val="18"/>
              </w:rPr>
              <w:t>RFDSP core to PLCDSP core</w:t>
            </w:r>
            <w:r w:rsidR="00D4354C" w:rsidRPr="007C2D0D">
              <w:rPr>
                <w:rFonts w:ascii="Times New Roman" w:eastAsiaTheme="minorEastAsia"/>
                <w:sz w:val="18"/>
                <w:szCs w:val="18"/>
              </w:rPr>
              <w:t xml:space="preserve"> IPC</w:t>
            </w:r>
            <w:r w:rsidR="00D4354C">
              <w:rPr>
                <w:rFonts w:ascii="Times New Roman" w:eastAsiaTheme="minorEastAsia" w:hint="eastAsia"/>
                <w:sz w:val="18"/>
                <w:szCs w:val="18"/>
              </w:rPr>
              <w:t xml:space="preserve"> 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0</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acknowledge</w:t>
            </w:r>
            <w:r w:rsidR="00D4354C" w:rsidRPr="007C2D0D">
              <w:rPr>
                <w:rFonts w:ascii="Times New Roman" w:eastAsiaTheme="minorEastAsia"/>
                <w:sz w:val="18"/>
                <w:szCs w:val="18"/>
              </w:rPr>
              <w:t xml:space="preserve">. </w:t>
            </w:r>
          </w:p>
          <w:p w:rsidR="00D4354C" w:rsidRPr="00E26577" w:rsidRDefault="00D4354C" w:rsidP="00D4354C">
            <w:pPr>
              <w:pStyle w:val="ad"/>
              <w:rPr>
                <w:rFonts w:ascii="Times New Roman" w:eastAsiaTheme="minorEastAsia"/>
                <w:sz w:val="18"/>
                <w:szCs w:val="18"/>
              </w:rPr>
            </w:pPr>
            <w:r w:rsidRPr="00E26577">
              <w:rPr>
                <w:rFonts w:ascii="Times New Roman" w:eastAsiaTheme="minorEastAsia"/>
                <w:sz w:val="18"/>
                <w:szCs w:val="18"/>
              </w:rPr>
              <w:t xml:space="preserve">Writing 1 to this bit clears the </w:t>
            </w:r>
            <w:r w:rsidR="00AC43C5">
              <w:rPr>
                <w:rFonts w:ascii="Times New Roman" w:eastAsiaTheme="minorEastAsia" w:hint="eastAsia"/>
                <w:sz w:val="18"/>
                <w:szCs w:val="18"/>
              </w:rPr>
              <w:t>RFTOPLC</w:t>
            </w:r>
            <w:r>
              <w:rPr>
                <w:rFonts w:ascii="Times New Roman" w:eastAsiaTheme="minorEastAsia" w:hint="eastAsia"/>
                <w:sz w:val="18"/>
                <w:szCs w:val="18"/>
              </w:rPr>
              <w:t xml:space="preserve">IPCFLG&lt;0&gt; and </w:t>
            </w:r>
            <w:r w:rsidR="00AC43C5">
              <w:rPr>
                <w:rFonts w:ascii="Times New Roman" w:eastAsiaTheme="minorEastAsia" w:hint="eastAsia"/>
                <w:sz w:val="18"/>
                <w:szCs w:val="18"/>
              </w:rPr>
              <w:t>RFTOPLC</w:t>
            </w:r>
            <w:r>
              <w:rPr>
                <w:rFonts w:ascii="Times New Roman" w:eastAsiaTheme="minorEastAsia" w:hint="eastAsia"/>
                <w:sz w:val="18"/>
                <w:szCs w:val="18"/>
              </w:rPr>
              <w:t>IPCSTS&lt;0&gt;</w:t>
            </w:r>
            <w:r w:rsidR="00D73553">
              <w:rPr>
                <w:rFonts w:ascii="Times New Roman" w:eastAsiaTheme="minorEastAsia" w:hint="eastAsia"/>
                <w:sz w:val="18"/>
                <w:szCs w:val="18"/>
              </w:rPr>
              <w:t xml:space="preserve"> which are</w:t>
            </w:r>
            <w:r w:rsidRPr="00E26577">
              <w:rPr>
                <w:rFonts w:ascii="Times New Roman" w:eastAsiaTheme="minorEastAsia"/>
                <w:sz w:val="18"/>
                <w:szCs w:val="18"/>
              </w:rPr>
              <w:t xml:space="preserve"> set by </w:t>
            </w:r>
            <w:r>
              <w:rPr>
                <w:rFonts w:ascii="Times New Roman" w:eastAsiaTheme="minorEastAsia" w:hint="eastAsia"/>
                <w:sz w:val="18"/>
                <w:szCs w:val="18"/>
              </w:rPr>
              <w:t>PLCDSP</w:t>
            </w:r>
            <w:r w:rsidRPr="00E26577">
              <w:rPr>
                <w:rFonts w:ascii="Times New Roman" w:eastAsiaTheme="minorEastAsia"/>
                <w:sz w:val="18"/>
                <w:szCs w:val="18"/>
              </w:rPr>
              <w:t>.</w:t>
            </w:r>
          </w:p>
          <w:p w:rsidR="00D4354C" w:rsidRPr="007C2D0D" w:rsidRDefault="00D4354C" w:rsidP="00D4354C">
            <w:pPr>
              <w:pStyle w:val="ad"/>
              <w:rPr>
                <w:rFonts w:ascii="Times New Roman" w:eastAsiaTheme="minorEastAsia"/>
                <w:sz w:val="18"/>
                <w:szCs w:val="18"/>
              </w:rPr>
            </w:pPr>
            <w:r w:rsidRPr="00E26577">
              <w:rPr>
                <w:rFonts w:ascii="Times New Roman" w:eastAsiaTheme="minorEastAsia"/>
                <w:sz w:val="18"/>
                <w:szCs w:val="18"/>
              </w:rPr>
              <w:t>Writing 0 to this bit has no effect</w:t>
            </w:r>
          </w:p>
        </w:tc>
      </w:tr>
    </w:tbl>
    <w:p w:rsidR="00D4354C" w:rsidRPr="00855486" w:rsidRDefault="00D4354C" w:rsidP="00D4354C"/>
    <w:p w:rsidR="00D4354C" w:rsidRDefault="001D5107" w:rsidP="00EC1A23">
      <w:pPr>
        <w:pStyle w:val="3"/>
        <w:numPr>
          <w:ilvl w:val="2"/>
          <w:numId w:val="18"/>
        </w:numPr>
      </w:pPr>
      <w:bookmarkStart w:id="2919" w:name="_Toc482273748"/>
      <w:r>
        <w:rPr>
          <w:rFonts w:hint="eastAsia"/>
        </w:rPr>
        <w:t>RF</w:t>
      </w:r>
      <w:r w:rsidR="00D4354C">
        <w:rPr>
          <w:rFonts w:hint="eastAsia"/>
        </w:rPr>
        <w:t>TO</w:t>
      </w:r>
      <w:r>
        <w:rPr>
          <w:rFonts w:hint="eastAsia"/>
        </w:rPr>
        <w:t>PLC</w:t>
      </w:r>
      <w:r w:rsidR="00D4354C">
        <w:rPr>
          <w:rFonts w:hint="eastAsia"/>
        </w:rPr>
        <w:t>IPCSTS&lt;15:0&gt;</w:t>
      </w:r>
      <w:bookmarkEnd w:id="2919"/>
    </w:p>
    <w:p w:rsidR="00D4354C" w:rsidRDefault="00D41304" w:rsidP="00D4354C">
      <w:r>
        <w:rPr>
          <w:rFonts w:hint="eastAsia"/>
        </w:rPr>
        <w:t>RFDSP core to PLCDSP</w:t>
      </w:r>
      <w:r w:rsidR="00D4354C">
        <w:rPr>
          <w:rFonts w:hint="eastAsia"/>
        </w:rPr>
        <w:t xml:space="preserve"> core IPC event status register.</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31:16</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50671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15</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1C32AD" w:rsidP="00D4354C">
            <w:pPr>
              <w:pStyle w:val="ad"/>
              <w:rPr>
                <w:rFonts w:ascii="Times New Roman" w:eastAsiaTheme="minorEastAsia"/>
                <w:sz w:val="18"/>
                <w:szCs w:val="18"/>
              </w:rPr>
            </w:pPr>
            <w:r>
              <w:rPr>
                <w:rFonts w:ascii="Times New Roman" w:eastAsiaTheme="minorEastAsia" w:hint="eastAsia"/>
                <w:sz w:val="18"/>
                <w:szCs w:val="18"/>
              </w:rPr>
              <w:t>RFTOPLC</w:t>
            </w:r>
            <w:r w:rsidR="00D4354C">
              <w:rPr>
                <w:rFonts w:ascii="Times New Roman" w:eastAsiaTheme="minorEastAsia" w:hint="eastAsia"/>
                <w:sz w:val="18"/>
                <w:szCs w:val="18"/>
              </w:rPr>
              <w:t>IPCSTS&lt;15&gt;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AC43C5" w:rsidP="00D4354C">
            <w:pPr>
              <w:pStyle w:val="ad"/>
              <w:rPr>
                <w:rFonts w:ascii="Times New Roman" w:eastAsiaTheme="minorEastAsia"/>
                <w:sz w:val="18"/>
                <w:szCs w:val="18"/>
              </w:rPr>
            </w:pPr>
            <w:r>
              <w:rPr>
                <w:rFonts w:ascii="Times New Roman" w:eastAsiaTheme="minorEastAsia" w:hint="eastAsia"/>
                <w:sz w:val="18"/>
                <w:szCs w:val="18"/>
              </w:rPr>
              <w:t>RFDSP core to PLCDSP core</w:t>
            </w:r>
            <w:r w:rsidR="00D4354C" w:rsidRPr="007C2D0D">
              <w:rPr>
                <w:rFonts w:ascii="Times New Roman" w:eastAsiaTheme="minorEastAsia"/>
                <w:sz w:val="18"/>
                <w:szCs w:val="18"/>
              </w:rPr>
              <w:t xml:space="preserv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15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w:t>
            </w:r>
            <w:r w:rsidR="006877FD">
              <w:rPr>
                <w:rFonts w:ascii="Times New Roman" w:eastAsiaTheme="minorEastAsia" w:hint="eastAsia"/>
                <w:sz w:val="18"/>
                <w:szCs w:val="18"/>
              </w:rPr>
              <w:t>PLCDSP</w:t>
            </w:r>
            <w:r>
              <w:rPr>
                <w:rFonts w:ascii="Times New Roman" w:eastAsiaTheme="minorEastAsia" w:hint="eastAsia"/>
                <w:sz w:val="18"/>
                <w:szCs w:val="18"/>
              </w:rPr>
              <w:t xml:space="preserve"> whether the </w:t>
            </w:r>
            <w:r w:rsidR="00AC43C5">
              <w:rPr>
                <w:rFonts w:ascii="Times New Roman" w:eastAsiaTheme="minorEastAsia" w:hint="eastAsia"/>
                <w:sz w:val="18"/>
                <w:szCs w:val="18"/>
              </w:rPr>
              <w:t>RFTOPLC</w:t>
            </w:r>
            <w:r>
              <w:rPr>
                <w:rFonts w:ascii="Times New Roman" w:eastAsiaTheme="minorEastAsia" w:hint="eastAsia"/>
                <w:sz w:val="18"/>
                <w:szCs w:val="18"/>
              </w:rPr>
              <w:t xml:space="preserve">IPC event 15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PLCDSP</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PLCDSP</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PLCDSP</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1C32AD" w:rsidP="00D4354C">
            <w:pPr>
              <w:pStyle w:val="ad"/>
              <w:rPr>
                <w:rFonts w:ascii="Times New Roman" w:eastAsiaTheme="minorEastAsia"/>
                <w:sz w:val="18"/>
                <w:szCs w:val="18"/>
              </w:rPr>
            </w:pPr>
            <w:r>
              <w:rPr>
                <w:rFonts w:ascii="Times New Roman" w:eastAsiaTheme="minorEastAsia" w:hint="eastAsia"/>
                <w:sz w:val="18"/>
                <w:szCs w:val="18"/>
              </w:rPr>
              <w:t>RFTOPLC</w:t>
            </w:r>
            <w:r w:rsidR="00D4354C">
              <w:rPr>
                <w:rFonts w:ascii="Times New Roman" w:eastAsiaTheme="minorEastAsia" w:hint="eastAsia"/>
                <w:sz w:val="18"/>
                <w:szCs w:val="18"/>
              </w:rPr>
              <w:t>IPCSTS&lt;14&gt;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AC43C5" w:rsidP="00D4354C">
            <w:pPr>
              <w:pStyle w:val="ad"/>
              <w:rPr>
                <w:rFonts w:ascii="Times New Roman" w:eastAsiaTheme="minorEastAsia"/>
                <w:sz w:val="18"/>
                <w:szCs w:val="18"/>
              </w:rPr>
            </w:pPr>
            <w:r>
              <w:rPr>
                <w:rFonts w:ascii="Times New Roman" w:eastAsiaTheme="minorEastAsia" w:hint="eastAsia"/>
                <w:sz w:val="18"/>
                <w:szCs w:val="18"/>
              </w:rPr>
              <w:t>RFDSP core to PLCDSP core</w:t>
            </w:r>
            <w:r w:rsidR="00D4354C" w:rsidRPr="007C2D0D">
              <w:rPr>
                <w:rFonts w:ascii="Times New Roman" w:eastAsiaTheme="minorEastAsia"/>
                <w:sz w:val="18"/>
                <w:szCs w:val="18"/>
              </w:rPr>
              <w:t xml:space="preserv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1</w:t>
            </w:r>
            <w:r w:rsidR="00D4354C">
              <w:rPr>
                <w:rFonts w:ascii="Times New Roman" w:eastAsiaTheme="minorEastAsia" w:hint="eastAsia"/>
                <w:sz w:val="18"/>
                <w:szCs w:val="18"/>
              </w:rPr>
              <w:t>4</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w:t>
            </w:r>
            <w:r w:rsidR="006877FD">
              <w:rPr>
                <w:rFonts w:ascii="Times New Roman" w:eastAsiaTheme="minorEastAsia" w:hint="eastAsia"/>
                <w:sz w:val="18"/>
                <w:szCs w:val="18"/>
              </w:rPr>
              <w:t>PLCDSP</w:t>
            </w:r>
            <w:r>
              <w:rPr>
                <w:rFonts w:ascii="Times New Roman" w:eastAsiaTheme="minorEastAsia" w:hint="eastAsia"/>
                <w:sz w:val="18"/>
                <w:szCs w:val="18"/>
              </w:rPr>
              <w:t xml:space="preserve"> whether the </w:t>
            </w:r>
            <w:r w:rsidR="00AC43C5">
              <w:rPr>
                <w:rFonts w:ascii="Times New Roman" w:eastAsiaTheme="minorEastAsia" w:hint="eastAsia"/>
                <w:sz w:val="18"/>
                <w:szCs w:val="18"/>
              </w:rPr>
              <w:t>RFTOPLC</w:t>
            </w:r>
            <w:r>
              <w:rPr>
                <w:rFonts w:ascii="Times New Roman" w:eastAsiaTheme="minorEastAsia" w:hint="eastAsia"/>
                <w:sz w:val="18"/>
                <w:szCs w:val="18"/>
              </w:rPr>
              <w:t xml:space="preserve">IPC event 14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PLCDSP</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PLCDSP</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PLCDSP</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lastRenderedPageBreak/>
              <w:t>13</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1C32AD" w:rsidP="00D4354C">
            <w:pPr>
              <w:pStyle w:val="ad"/>
              <w:rPr>
                <w:rFonts w:ascii="Times New Roman" w:eastAsiaTheme="minorEastAsia"/>
                <w:sz w:val="18"/>
                <w:szCs w:val="18"/>
              </w:rPr>
            </w:pPr>
            <w:r>
              <w:rPr>
                <w:rFonts w:ascii="Times New Roman" w:eastAsiaTheme="minorEastAsia" w:hint="eastAsia"/>
                <w:sz w:val="18"/>
                <w:szCs w:val="18"/>
              </w:rPr>
              <w:t>RFTOPLC</w:t>
            </w:r>
            <w:r w:rsidR="00D4354C">
              <w:rPr>
                <w:rFonts w:ascii="Times New Roman" w:eastAsiaTheme="minorEastAsia" w:hint="eastAsia"/>
                <w:sz w:val="18"/>
                <w:szCs w:val="18"/>
              </w:rPr>
              <w:t>IPCSTS&lt;13&gt;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AC43C5" w:rsidP="00D4354C">
            <w:pPr>
              <w:pStyle w:val="ad"/>
              <w:rPr>
                <w:rFonts w:ascii="Times New Roman" w:eastAsiaTheme="minorEastAsia"/>
                <w:sz w:val="18"/>
                <w:szCs w:val="18"/>
              </w:rPr>
            </w:pPr>
            <w:r>
              <w:rPr>
                <w:rFonts w:ascii="Times New Roman" w:eastAsiaTheme="minorEastAsia" w:hint="eastAsia"/>
                <w:sz w:val="18"/>
                <w:szCs w:val="18"/>
              </w:rPr>
              <w:t>RFDSP core to PLCDSP core</w:t>
            </w:r>
            <w:r w:rsidR="00D4354C" w:rsidRPr="007C2D0D">
              <w:rPr>
                <w:rFonts w:ascii="Times New Roman" w:eastAsiaTheme="minorEastAsia"/>
                <w:sz w:val="18"/>
                <w:szCs w:val="18"/>
              </w:rPr>
              <w:t xml:space="preserv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1</w:t>
            </w:r>
            <w:r w:rsidR="00D4354C">
              <w:rPr>
                <w:rFonts w:ascii="Times New Roman" w:eastAsiaTheme="minorEastAsia" w:hint="eastAsia"/>
                <w:sz w:val="18"/>
                <w:szCs w:val="18"/>
              </w:rPr>
              <w:t>3</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w:t>
            </w:r>
            <w:r w:rsidR="006877FD">
              <w:rPr>
                <w:rFonts w:ascii="Times New Roman" w:eastAsiaTheme="minorEastAsia" w:hint="eastAsia"/>
                <w:sz w:val="18"/>
                <w:szCs w:val="18"/>
              </w:rPr>
              <w:t>PLCDSP</w:t>
            </w:r>
            <w:r>
              <w:rPr>
                <w:rFonts w:ascii="Times New Roman" w:eastAsiaTheme="minorEastAsia" w:hint="eastAsia"/>
                <w:sz w:val="18"/>
                <w:szCs w:val="18"/>
              </w:rPr>
              <w:t xml:space="preserve"> whether the </w:t>
            </w:r>
            <w:r w:rsidR="00AC43C5">
              <w:rPr>
                <w:rFonts w:ascii="Times New Roman" w:eastAsiaTheme="minorEastAsia" w:hint="eastAsia"/>
                <w:sz w:val="18"/>
                <w:szCs w:val="18"/>
              </w:rPr>
              <w:t>RFTOPLC</w:t>
            </w:r>
            <w:r>
              <w:rPr>
                <w:rFonts w:ascii="Times New Roman" w:eastAsiaTheme="minorEastAsia" w:hint="eastAsia"/>
                <w:sz w:val="18"/>
                <w:szCs w:val="18"/>
              </w:rPr>
              <w:t xml:space="preserve">IPC event 13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PLCDSP</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PLCDSP</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PLCDSP</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1C32AD" w:rsidP="00D4354C">
            <w:pPr>
              <w:pStyle w:val="ad"/>
              <w:rPr>
                <w:rFonts w:ascii="Times New Roman" w:eastAsiaTheme="minorEastAsia"/>
                <w:sz w:val="18"/>
                <w:szCs w:val="18"/>
              </w:rPr>
            </w:pPr>
            <w:r>
              <w:rPr>
                <w:rFonts w:ascii="Times New Roman" w:eastAsiaTheme="minorEastAsia" w:hint="eastAsia"/>
                <w:sz w:val="18"/>
                <w:szCs w:val="18"/>
              </w:rPr>
              <w:t>RFTOPLC</w:t>
            </w:r>
            <w:r w:rsidR="00D4354C">
              <w:rPr>
                <w:rFonts w:ascii="Times New Roman" w:eastAsiaTheme="minorEastAsia" w:hint="eastAsia"/>
                <w:sz w:val="18"/>
                <w:szCs w:val="18"/>
              </w:rPr>
              <w:t>IPCSTS&lt;12&gt;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AC43C5" w:rsidP="00D4354C">
            <w:pPr>
              <w:pStyle w:val="ad"/>
              <w:rPr>
                <w:rFonts w:ascii="Times New Roman" w:eastAsiaTheme="minorEastAsia"/>
                <w:sz w:val="18"/>
                <w:szCs w:val="18"/>
              </w:rPr>
            </w:pPr>
            <w:r>
              <w:rPr>
                <w:rFonts w:ascii="Times New Roman" w:eastAsiaTheme="minorEastAsia" w:hint="eastAsia"/>
                <w:sz w:val="18"/>
                <w:szCs w:val="18"/>
              </w:rPr>
              <w:t>RFDSP core to PLCDSP core</w:t>
            </w:r>
            <w:r w:rsidR="00D4354C" w:rsidRPr="007C2D0D">
              <w:rPr>
                <w:rFonts w:ascii="Times New Roman" w:eastAsiaTheme="minorEastAsia"/>
                <w:sz w:val="18"/>
                <w:szCs w:val="18"/>
              </w:rPr>
              <w:t xml:space="preserv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1</w:t>
            </w:r>
            <w:r w:rsidR="00D4354C">
              <w:rPr>
                <w:rFonts w:ascii="Times New Roman" w:eastAsiaTheme="minorEastAsia" w:hint="eastAsia"/>
                <w:sz w:val="18"/>
                <w:szCs w:val="18"/>
              </w:rPr>
              <w:t>2</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w:t>
            </w:r>
            <w:r w:rsidR="006877FD">
              <w:rPr>
                <w:rFonts w:ascii="Times New Roman" w:eastAsiaTheme="minorEastAsia" w:hint="eastAsia"/>
                <w:sz w:val="18"/>
                <w:szCs w:val="18"/>
              </w:rPr>
              <w:t>PLCDSP</w:t>
            </w:r>
            <w:r>
              <w:rPr>
                <w:rFonts w:ascii="Times New Roman" w:eastAsiaTheme="minorEastAsia" w:hint="eastAsia"/>
                <w:sz w:val="18"/>
                <w:szCs w:val="18"/>
              </w:rPr>
              <w:t xml:space="preserve"> whether the </w:t>
            </w:r>
            <w:r w:rsidR="00AC43C5">
              <w:rPr>
                <w:rFonts w:ascii="Times New Roman" w:eastAsiaTheme="minorEastAsia" w:hint="eastAsia"/>
                <w:sz w:val="18"/>
                <w:szCs w:val="18"/>
              </w:rPr>
              <w:t>RFTOPLC</w:t>
            </w:r>
            <w:r>
              <w:rPr>
                <w:rFonts w:ascii="Times New Roman" w:eastAsiaTheme="minorEastAsia" w:hint="eastAsia"/>
                <w:sz w:val="18"/>
                <w:szCs w:val="18"/>
              </w:rPr>
              <w:t xml:space="preserve">IPC event 12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PLCDSP</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PLCDSP</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PLCDSP</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11</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1C32AD" w:rsidP="00D4354C">
            <w:pPr>
              <w:pStyle w:val="ad"/>
              <w:rPr>
                <w:rFonts w:ascii="Times New Roman" w:eastAsiaTheme="minorEastAsia"/>
                <w:sz w:val="18"/>
                <w:szCs w:val="18"/>
              </w:rPr>
            </w:pPr>
            <w:r>
              <w:rPr>
                <w:rFonts w:ascii="Times New Roman" w:eastAsiaTheme="minorEastAsia" w:hint="eastAsia"/>
                <w:sz w:val="18"/>
                <w:szCs w:val="18"/>
              </w:rPr>
              <w:t>RFTOPLC</w:t>
            </w:r>
            <w:r w:rsidR="00D4354C">
              <w:rPr>
                <w:rFonts w:ascii="Times New Roman" w:eastAsiaTheme="minorEastAsia" w:hint="eastAsia"/>
                <w:sz w:val="18"/>
                <w:szCs w:val="18"/>
              </w:rPr>
              <w:t>IPCSTS&lt;11&gt;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AC43C5" w:rsidP="00D4354C">
            <w:pPr>
              <w:pStyle w:val="ad"/>
              <w:rPr>
                <w:rFonts w:ascii="Times New Roman" w:eastAsiaTheme="minorEastAsia"/>
                <w:sz w:val="18"/>
                <w:szCs w:val="18"/>
              </w:rPr>
            </w:pPr>
            <w:r>
              <w:rPr>
                <w:rFonts w:ascii="Times New Roman" w:eastAsiaTheme="minorEastAsia" w:hint="eastAsia"/>
                <w:sz w:val="18"/>
                <w:szCs w:val="18"/>
              </w:rPr>
              <w:t>RFDSP core to PLCDSP core</w:t>
            </w:r>
            <w:r w:rsidR="00D4354C" w:rsidRPr="007C2D0D">
              <w:rPr>
                <w:rFonts w:ascii="Times New Roman" w:eastAsiaTheme="minorEastAsia"/>
                <w:sz w:val="18"/>
                <w:szCs w:val="18"/>
              </w:rPr>
              <w:t xml:space="preserv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1</w:t>
            </w:r>
            <w:r w:rsidR="00D4354C">
              <w:rPr>
                <w:rFonts w:ascii="Times New Roman" w:eastAsiaTheme="minorEastAsia" w:hint="eastAsia"/>
                <w:sz w:val="18"/>
                <w:szCs w:val="18"/>
              </w:rPr>
              <w:t>1</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w:t>
            </w:r>
            <w:r w:rsidR="006877FD">
              <w:rPr>
                <w:rFonts w:ascii="Times New Roman" w:eastAsiaTheme="minorEastAsia" w:hint="eastAsia"/>
                <w:sz w:val="18"/>
                <w:szCs w:val="18"/>
              </w:rPr>
              <w:t>PLCDSP</w:t>
            </w:r>
            <w:r>
              <w:rPr>
                <w:rFonts w:ascii="Times New Roman" w:eastAsiaTheme="minorEastAsia" w:hint="eastAsia"/>
                <w:sz w:val="18"/>
                <w:szCs w:val="18"/>
              </w:rPr>
              <w:t xml:space="preserve"> whether the </w:t>
            </w:r>
            <w:r w:rsidR="00AC43C5">
              <w:rPr>
                <w:rFonts w:ascii="Times New Roman" w:eastAsiaTheme="minorEastAsia" w:hint="eastAsia"/>
                <w:sz w:val="18"/>
                <w:szCs w:val="18"/>
              </w:rPr>
              <w:t>RFTOPLC</w:t>
            </w:r>
            <w:r>
              <w:rPr>
                <w:rFonts w:ascii="Times New Roman" w:eastAsiaTheme="minorEastAsia" w:hint="eastAsia"/>
                <w:sz w:val="18"/>
                <w:szCs w:val="18"/>
              </w:rPr>
              <w:t xml:space="preserve">IPC event 11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PLCDSP</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PLCDSP</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PLCDSP</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1C32AD" w:rsidP="00D4354C">
            <w:pPr>
              <w:pStyle w:val="ad"/>
              <w:rPr>
                <w:rFonts w:ascii="Times New Roman" w:eastAsiaTheme="minorEastAsia"/>
                <w:sz w:val="18"/>
                <w:szCs w:val="18"/>
              </w:rPr>
            </w:pPr>
            <w:r>
              <w:rPr>
                <w:rFonts w:ascii="Times New Roman" w:eastAsiaTheme="minorEastAsia" w:hint="eastAsia"/>
                <w:sz w:val="18"/>
                <w:szCs w:val="18"/>
              </w:rPr>
              <w:t>RFTOPLC</w:t>
            </w:r>
            <w:r w:rsidR="00D4354C">
              <w:rPr>
                <w:rFonts w:ascii="Times New Roman" w:eastAsiaTheme="minorEastAsia" w:hint="eastAsia"/>
                <w:sz w:val="18"/>
                <w:szCs w:val="18"/>
              </w:rPr>
              <w:t>IPCSTS&lt;10&gt;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AC43C5" w:rsidP="00D4354C">
            <w:pPr>
              <w:pStyle w:val="ad"/>
              <w:rPr>
                <w:rFonts w:ascii="Times New Roman" w:eastAsiaTheme="minorEastAsia"/>
                <w:sz w:val="18"/>
                <w:szCs w:val="18"/>
              </w:rPr>
            </w:pPr>
            <w:r>
              <w:rPr>
                <w:rFonts w:ascii="Times New Roman" w:eastAsiaTheme="minorEastAsia" w:hint="eastAsia"/>
                <w:sz w:val="18"/>
                <w:szCs w:val="18"/>
              </w:rPr>
              <w:t>RFDSP core to PLCDSP core</w:t>
            </w:r>
            <w:r w:rsidR="00D4354C" w:rsidRPr="007C2D0D">
              <w:rPr>
                <w:rFonts w:ascii="Times New Roman" w:eastAsiaTheme="minorEastAsia"/>
                <w:sz w:val="18"/>
                <w:szCs w:val="18"/>
              </w:rPr>
              <w:t xml:space="preserve"> IPC </w:t>
            </w:r>
            <w:r w:rsidR="00D4354C">
              <w:rPr>
                <w:rFonts w:ascii="Times New Roman" w:eastAsiaTheme="minorEastAsia" w:hint="eastAsia"/>
                <w:sz w:val="18"/>
                <w:szCs w:val="18"/>
              </w:rPr>
              <w:t>event</w:t>
            </w:r>
            <w:r w:rsidR="00D4354C">
              <w:rPr>
                <w:rFonts w:ascii="Times New Roman" w:eastAsiaTheme="minorEastAsia"/>
                <w:sz w:val="18"/>
                <w:szCs w:val="18"/>
              </w:rPr>
              <w:t xml:space="preserve"> 1</w:t>
            </w:r>
            <w:r w:rsidR="00D4354C">
              <w:rPr>
                <w:rFonts w:ascii="Times New Roman" w:eastAsiaTheme="minorEastAsia" w:hint="eastAsia"/>
                <w:sz w:val="18"/>
                <w:szCs w:val="18"/>
              </w:rPr>
              <w:t>0</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w:t>
            </w:r>
            <w:r w:rsidR="006877FD">
              <w:rPr>
                <w:rFonts w:ascii="Times New Roman" w:eastAsiaTheme="minorEastAsia" w:hint="eastAsia"/>
                <w:sz w:val="18"/>
                <w:szCs w:val="18"/>
              </w:rPr>
              <w:t>PLCDSP</w:t>
            </w:r>
            <w:r>
              <w:rPr>
                <w:rFonts w:ascii="Times New Roman" w:eastAsiaTheme="minorEastAsia" w:hint="eastAsia"/>
                <w:sz w:val="18"/>
                <w:szCs w:val="18"/>
              </w:rPr>
              <w:t xml:space="preserve"> whether the </w:t>
            </w:r>
            <w:r w:rsidR="00AC43C5">
              <w:rPr>
                <w:rFonts w:ascii="Times New Roman" w:eastAsiaTheme="minorEastAsia" w:hint="eastAsia"/>
                <w:sz w:val="18"/>
                <w:szCs w:val="18"/>
              </w:rPr>
              <w:t>RFTOPLC</w:t>
            </w:r>
            <w:r>
              <w:rPr>
                <w:rFonts w:ascii="Times New Roman" w:eastAsiaTheme="minorEastAsia" w:hint="eastAsia"/>
                <w:sz w:val="18"/>
                <w:szCs w:val="18"/>
              </w:rPr>
              <w:t xml:space="preserve">IPC event 10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PLCDSP</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PLCDSP</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PLCDSP</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9</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1C32AD" w:rsidP="00D4354C">
            <w:pPr>
              <w:pStyle w:val="ad"/>
              <w:rPr>
                <w:rFonts w:ascii="Times New Roman" w:eastAsiaTheme="minorEastAsia"/>
                <w:sz w:val="18"/>
                <w:szCs w:val="18"/>
              </w:rPr>
            </w:pPr>
            <w:r>
              <w:rPr>
                <w:rFonts w:ascii="Times New Roman" w:eastAsiaTheme="minorEastAsia" w:hint="eastAsia"/>
                <w:sz w:val="18"/>
                <w:szCs w:val="18"/>
              </w:rPr>
              <w:t>RFTOPLC</w:t>
            </w:r>
            <w:r w:rsidR="00D4354C">
              <w:rPr>
                <w:rFonts w:ascii="Times New Roman" w:eastAsiaTheme="minorEastAsia" w:hint="eastAsia"/>
                <w:sz w:val="18"/>
                <w:szCs w:val="18"/>
              </w:rPr>
              <w:t>IPCSTS&lt;9</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AC43C5" w:rsidP="00D4354C">
            <w:pPr>
              <w:pStyle w:val="ad"/>
              <w:rPr>
                <w:rFonts w:ascii="Times New Roman" w:eastAsiaTheme="minorEastAsia"/>
                <w:sz w:val="18"/>
                <w:szCs w:val="18"/>
              </w:rPr>
            </w:pPr>
            <w:r>
              <w:rPr>
                <w:rFonts w:ascii="Times New Roman" w:eastAsiaTheme="minorEastAsia" w:hint="eastAsia"/>
                <w:sz w:val="18"/>
                <w:szCs w:val="18"/>
              </w:rPr>
              <w:t>RFDSP core to PLCDSP core</w:t>
            </w:r>
            <w:r w:rsidR="00D4354C" w:rsidRPr="007C2D0D">
              <w:rPr>
                <w:rFonts w:ascii="Times New Roman" w:eastAsiaTheme="minorEastAsia"/>
                <w:sz w:val="18"/>
                <w:szCs w:val="18"/>
              </w:rPr>
              <w:t xml:space="preserv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9</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w:t>
            </w:r>
            <w:r w:rsidR="006877FD">
              <w:rPr>
                <w:rFonts w:ascii="Times New Roman" w:eastAsiaTheme="minorEastAsia" w:hint="eastAsia"/>
                <w:sz w:val="18"/>
                <w:szCs w:val="18"/>
              </w:rPr>
              <w:t>PLCDSP</w:t>
            </w:r>
            <w:r>
              <w:rPr>
                <w:rFonts w:ascii="Times New Roman" w:eastAsiaTheme="minorEastAsia" w:hint="eastAsia"/>
                <w:sz w:val="18"/>
                <w:szCs w:val="18"/>
              </w:rPr>
              <w:t xml:space="preserve"> whether the </w:t>
            </w:r>
            <w:r w:rsidR="00AC43C5">
              <w:rPr>
                <w:rFonts w:ascii="Times New Roman" w:eastAsiaTheme="minorEastAsia" w:hint="eastAsia"/>
                <w:sz w:val="18"/>
                <w:szCs w:val="18"/>
              </w:rPr>
              <w:t>RFTOPLC</w:t>
            </w:r>
            <w:r>
              <w:rPr>
                <w:rFonts w:ascii="Times New Roman" w:eastAsiaTheme="minorEastAsia" w:hint="eastAsia"/>
                <w:sz w:val="18"/>
                <w:szCs w:val="18"/>
              </w:rPr>
              <w:t xml:space="preserve">IPC event 9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PLCDSP</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PLCDSP</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PLCDSP</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8</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1C32AD" w:rsidP="00D4354C">
            <w:pPr>
              <w:pStyle w:val="ad"/>
              <w:rPr>
                <w:rFonts w:ascii="Times New Roman" w:eastAsiaTheme="minorEastAsia"/>
                <w:sz w:val="18"/>
                <w:szCs w:val="18"/>
              </w:rPr>
            </w:pPr>
            <w:r>
              <w:rPr>
                <w:rFonts w:ascii="Times New Roman" w:eastAsiaTheme="minorEastAsia" w:hint="eastAsia"/>
                <w:sz w:val="18"/>
                <w:szCs w:val="18"/>
              </w:rPr>
              <w:t>RFTOPLC</w:t>
            </w:r>
            <w:r w:rsidR="00D4354C">
              <w:rPr>
                <w:rFonts w:ascii="Times New Roman" w:eastAsiaTheme="minorEastAsia" w:hint="eastAsia"/>
                <w:sz w:val="18"/>
                <w:szCs w:val="18"/>
              </w:rPr>
              <w:t>IPCSTS&lt;8&gt;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AC43C5" w:rsidP="00D4354C">
            <w:pPr>
              <w:pStyle w:val="ad"/>
              <w:rPr>
                <w:rFonts w:ascii="Times New Roman" w:eastAsiaTheme="minorEastAsia"/>
                <w:sz w:val="18"/>
                <w:szCs w:val="18"/>
              </w:rPr>
            </w:pPr>
            <w:r>
              <w:rPr>
                <w:rFonts w:ascii="Times New Roman" w:eastAsiaTheme="minorEastAsia" w:hint="eastAsia"/>
                <w:sz w:val="18"/>
                <w:szCs w:val="18"/>
              </w:rPr>
              <w:t>RFDSP core to PLCDSP core</w:t>
            </w:r>
            <w:r w:rsidR="00D4354C" w:rsidRPr="007C2D0D">
              <w:rPr>
                <w:rFonts w:ascii="Times New Roman" w:eastAsiaTheme="minorEastAsia"/>
                <w:sz w:val="18"/>
                <w:szCs w:val="18"/>
              </w:rPr>
              <w:t xml:space="preserv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8</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w:t>
            </w:r>
            <w:r w:rsidR="006877FD">
              <w:rPr>
                <w:rFonts w:ascii="Times New Roman" w:eastAsiaTheme="minorEastAsia" w:hint="eastAsia"/>
                <w:sz w:val="18"/>
                <w:szCs w:val="18"/>
              </w:rPr>
              <w:t>PLCDSP</w:t>
            </w:r>
            <w:r>
              <w:rPr>
                <w:rFonts w:ascii="Times New Roman" w:eastAsiaTheme="minorEastAsia" w:hint="eastAsia"/>
                <w:sz w:val="18"/>
                <w:szCs w:val="18"/>
              </w:rPr>
              <w:t xml:space="preserve"> whether the </w:t>
            </w:r>
            <w:r w:rsidR="00AC43C5">
              <w:rPr>
                <w:rFonts w:ascii="Times New Roman" w:eastAsiaTheme="minorEastAsia" w:hint="eastAsia"/>
                <w:sz w:val="18"/>
                <w:szCs w:val="18"/>
              </w:rPr>
              <w:t>RFTOPLC</w:t>
            </w:r>
            <w:r>
              <w:rPr>
                <w:rFonts w:ascii="Times New Roman" w:eastAsiaTheme="minorEastAsia" w:hint="eastAsia"/>
                <w:sz w:val="18"/>
                <w:szCs w:val="18"/>
              </w:rPr>
              <w:t xml:space="preserve">IPC event 8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PLCDSP</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PLCDSP</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PLCDSP</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7</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1C32AD" w:rsidP="00D4354C">
            <w:pPr>
              <w:pStyle w:val="ad"/>
              <w:rPr>
                <w:rFonts w:ascii="Times New Roman" w:eastAsiaTheme="minorEastAsia"/>
                <w:sz w:val="18"/>
                <w:szCs w:val="18"/>
              </w:rPr>
            </w:pPr>
            <w:r>
              <w:rPr>
                <w:rFonts w:ascii="Times New Roman" w:eastAsiaTheme="minorEastAsia" w:hint="eastAsia"/>
                <w:sz w:val="18"/>
                <w:szCs w:val="18"/>
              </w:rPr>
              <w:t>RFTOPLC</w:t>
            </w:r>
            <w:r w:rsidR="00D4354C">
              <w:rPr>
                <w:rFonts w:ascii="Times New Roman" w:eastAsiaTheme="minorEastAsia" w:hint="eastAsia"/>
                <w:sz w:val="18"/>
                <w:szCs w:val="18"/>
              </w:rPr>
              <w:t>IPCSTS&lt;7&gt;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AC43C5" w:rsidP="00D4354C">
            <w:pPr>
              <w:pStyle w:val="ad"/>
              <w:rPr>
                <w:rFonts w:ascii="Times New Roman" w:eastAsiaTheme="minorEastAsia"/>
                <w:sz w:val="18"/>
                <w:szCs w:val="18"/>
              </w:rPr>
            </w:pPr>
            <w:r>
              <w:rPr>
                <w:rFonts w:ascii="Times New Roman" w:eastAsiaTheme="minorEastAsia" w:hint="eastAsia"/>
                <w:sz w:val="18"/>
                <w:szCs w:val="18"/>
              </w:rPr>
              <w:t>RFDSP core to PLCDSP core</w:t>
            </w:r>
            <w:r w:rsidR="00D4354C" w:rsidRPr="007C2D0D">
              <w:rPr>
                <w:rFonts w:ascii="Times New Roman" w:eastAsiaTheme="minorEastAsia"/>
                <w:sz w:val="18"/>
                <w:szCs w:val="18"/>
              </w:rPr>
              <w:t xml:space="preserv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7</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w:t>
            </w:r>
            <w:r w:rsidR="006877FD">
              <w:rPr>
                <w:rFonts w:ascii="Times New Roman" w:eastAsiaTheme="minorEastAsia" w:hint="eastAsia"/>
                <w:sz w:val="18"/>
                <w:szCs w:val="18"/>
              </w:rPr>
              <w:t>PLCDSP</w:t>
            </w:r>
            <w:r>
              <w:rPr>
                <w:rFonts w:ascii="Times New Roman" w:eastAsiaTheme="minorEastAsia" w:hint="eastAsia"/>
                <w:sz w:val="18"/>
                <w:szCs w:val="18"/>
              </w:rPr>
              <w:t xml:space="preserve"> whether the </w:t>
            </w:r>
            <w:r w:rsidR="00AC43C5">
              <w:rPr>
                <w:rFonts w:ascii="Times New Roman" w:eastAsiaTheme="minorEastAsia" w:hint="eastAsia"/>
                <w:sz w:val="18"/>
                <w:szCs w:val="18"/>
              </w:rPr>
              <w:t>RFTOPLC</w:t>
            </w:r>
            <w:r>
              <w:rPr>
                <w:rFonts w:ascii="Times New Roman" w:eastAsiaTheme="minorEastAsia" w:hint="eastAsia"/>
                <w:sz w:val="18"/>
                <w:szCs w:val="18"/>
              </w:rPr>
              <w:t xml:space="preserve">IPC event 7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PLCDSP</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PLCDSP</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PLCDSP</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6</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1C32AD" w:rsidP="00D4354C">
            <w:pPr>
              <w:pStyle w:val="ad"/>
              <w:rPr>
                <w:rFonts w:ascii="Times New Roman" w:eastAsiaTheme="minorEastAsia"/>
                <w:sz w:val="18"/>
                <w:szCs w:val="18"/>
              </w:rPr>
            </w:pPr>
            <w:r>
              <w:rPr>
                <w:rFonts w:ascii="Times New Roman" w:eastAsiaTheme="minorEastAsia" w:hint="eastAsia"/>
                <w:sz w:val="18"/>
                <w:szCs w:val="18"/>
              </w:rPr>
              <w:t>RFTOPLC</w:t>
            </w:r>
            <w:r w:rsidR="00D4354C">
              <w:rPr>
                <w:rFonts w:ascii="Times New Roman" w:eastAsiaTheme="minorEastAsia" w:hint="eastAsia"/>
                <w:sz w:val="18"/>
                <w:szCs w:val="18"/>
              </w:rPr>
              <w:t>IPCSTS&lt;6&gt;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AC43C5" w:rsidP="00D4354C">
            <w:pPr>
              <w:pStyle w:val="ad"/>
              <w:rPr>
                <w:rFonts w:ascii="Times New Roman" w:eastAsiaTheme="minorEastAsia"/>
                <w:sz w:val="18"/>
                <w:szCs w:val="18"/>
              </w:rPr>
            </w:pPr>
            <w:r>
              <w:rPr>
                <w:rFonts w:ascii="Times New Roman" w:eastAsiaTheme="minorEastAsia" w:hint="eastAsia"/>
                <w:sz w:val="18"/>
                <w:szCs w:val="18"/>
              </w:rPr>
              <w:t>RFDSP core to PLCDSP core</w:t>
            </w:r>
            <w:r w:rsidR="00D4354C" w:rsidRPr="007C2D0D">
              <w:rPr>
                <w:rFonts w:ascii="Times New Roman" w:eastAsiaTheme="minorEastAsia"/>
                <w:sz w:val="18"/>
                <w:szCs w:val="18"/>
              </w:rPr>
              <w:t xml:space="preserv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6</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w:t>
            </w:r>
            <w:r w:rsidR="006877FD">
              <w:rPr>
                <w:rFonts w:ascii="Times New Roman" w:eastAsiaTheme="minorEastAsia" w:hint="eastAsia"/>
                <w:sz w:val="18"/>
                <w:szCs w:val="18"/>
              </w:rPr>
              <w:t>PLCDSP</w:t>
            </w:r>
            <w:r>
              <w:rPr>
                <w:rFonts w:ascii="Times New Roman" w:eastAsiaTheme="minorEastAsia" w:hint="eastAsia"/>
                <w:sz w:val="18"/>
                <w:szCs w:val="18"/>
              </w:rPr>
              <w:t xml:space="preserve"> whether the </w:t>
            </w:r>
            <w:r w:rsidR="00AC43C5">
              <w:rPr>
                <w:rFonts w:ascii="Times New Roman" w:eastAsiaTheme="minorEastAsia" w:hint="eastAsia"/>
                <w:sz w:val="18"/>
                <w:szCs w:val="18"/>
              </w:rPr>
              <w:t>RFTOPLC</w:t>
            </w:r>
            <w:r>
              <w:rPr>
                <w:rFonts w:ascii="Times New Roman" w:eastAsiaTheme="minorEastAsia" w:hint="eastAsia"/>
                <w:sz w:val="18"/>
                <w:szCs w:val="18"/>
              </w:rPr>
              <w:t xml:space="preserve">IPC event 6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PLCDSP</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PLCDSP</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PLCDSP</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5</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1C32AD" w:rsidP="00D4354C">
            <w:pPr>
              <w:pStyle w:val="ad"/>
              <w:rPr>
                <w:rFonts w:ascii="Times New Roman" w:eastAsiaTheme="minorEastAsia"/>
                <w:sz w:val="18"/>
                <w:szCs w:val="18"/>
              </w:rPr>
            </w:pPr>
            <w:r>
              <w:rPr>
                <w:rFonts w:ascii="Times New Roman" w:eastAsiaTheme="minorEastAsia" w:hint="eastAsia"/>
                <w:sz w:val="18"/>
                <w:szCs w:val="18"/>
              </w:rPr>
              <w:t>RFTOPLC</w:t>
            </w:r>
            <w:r w:rsidR="00D4354C">
              <w:rPr>
                <w:rFonts w:ascii="Times New Roman" w:eastAsiaTheme="minorEastAsia" w:hint="eastAsia"/>
                <w:sz w:val="18"/>
                <w:szCs w:val="18"/>
              </w:rPr>
              <w:t>IPCSTS&lt;5&gt;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AC43C5" w:rsidP="00D4354C">
            <w:pPr>
              <w:pStyle w:val="ad"/>
              <w:rPr>
                <w:rFonts w:ascii="Times New Roman" w:eastAsiaTheme="minorEastAsia"/>
                <w:sz w:val="18"/>
                <w:szCs w:val="18"/>
              </w:rPr>
            </w:pPr>
            <w:r>
              <w:rPr>
                <w:rFonts w:ascii="Times New Roman" w:eastAsiaTheme="minorEastAsia" w:hint="eastAsia"/>
                <w:sz w:val="18"/>
                <w:szCs w:val="18"/>
              </w:rPr>
              <w:t>RFDSP core to PLCDSP core</w:t>
            </w:r>
            <w:r w:rsidR="00D4354C" w:rsidRPr="007C2D0D">
              <w:rPr>
                <w:rFonts w:ascii="Times New Roman" w:eastAsiaTheme="minorEastAsia"/>
                <w:sz w:val="18"/>
                <w:szCs w:val="18"/>
              </w:rPr>
              <w:t xml:space="preserv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5</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w:t>
            </w:r>
            <w:r w:rsidR="006877FD">
              <w:rPr>
                <w:rFonts w:ascii="Times New Roman" w:eastAsiaTheme="minorEastAsia" w:hint="eastAsia"/>
                <w:sz w:val="18"/>
                <w:szCs w:val="18"/>
              </w:rPr>
              <w:t>PLCDSP</w:t>
            </w:r>
            <w:r>
              <w:rPr>
                <w:rFonts w:ascii="Times New Roman" w:eastAsiaTheme="minorEastAsia" w:hint="eastAsia"/>
                <w:sz w:val="18"/>
                <w:szCs w:val="18"/>
              </w:rPr>
              <w:t xml:space="preserve"> whether the </w:t>
            </w:r>
            <w:r w:rsidR="00AC43C5">
              <w:rPr>
                <w:rFonts w:ascii="Times New Roman" w:eastAsiaTheme="minorEastAsia" w:hint="eastAsia"/>
                <w:sz w:val="18"/>
                <w:szCs w:val="18"/>
              </w:rPr>
              <w:t>RFTOPLC</w:t>
            </w:r>
            <w:r>
              <w:rPr>
                <w:rFonts w:ascii="Times New Roman" w:eastAsiaTheme="minorEastAsia" w:hint="eastAsia"/>
                <w:sz w:val="18"/>
                <w:szCs w:val="18"/>
              </w:rPr>
              <w:t xml:space="preserve">IPC event 5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PLCDSP</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PLCDSP</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PLCDSP</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1C32AD" w:rsidP="00D4354C">
            <w:pPr>
              <w:pStyle w:val="ad"/>
              <w:rPr>
                <w:rFonts w:ascii="Times New Roman" w:eastAsiaTheme="minorEastAsia"/>
                <w:sz w:val="18"/>
                <w:szCs w:val="18"/>
              </w:rPr>
            </w:pPr>
            <w:r>
              <w:rPr>
                <w:rFonts w:ascii="Times New Roman" w:eastAsiaTheme="minorEastAsia" w:hint="eastAsia"/>
                <w:sz w:val="18"/>
                <w:szCs w:val="18"/>
              </w:rPr>
              <w:t>RFTOPLC</w:t>
            </w:r>
            <w:r w:rsidR="00D4354C">
              <w:rPr>
                <w:rFonts w:ascii="Times New Roman" w:eastAsiaTheme="minorEastAsia" w:hint="eastAsia"/>
                <w:sz w:val="18"/>
                <w:szCs w:val="18"/>
              </w:rPr>
              <w:t>IPCSTS&lt;4&gt;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AC43C5" w:rsidP="00D4354C">
            <w:pPr>
              <w:pStyle w:val="ad"/>
              <w:rPr>
                <w:rFonts w:ascii="Times New Roman" w:eastAsiaTheme="minorEastAsia"/>
                <w:sz w:val="18"/>
                <w:szCs w:val="18"/>
              </w:rPr>
            </w:pPr>
            <w:r>
              <w:rPr>
                <w:rFonts w:ascii="Times New Roman" w:eastAsiaTheme="minorEastAsia" w:hint="eastAsia"/>
                <w:sz w:val="18"/>
                <w:szCs w:val="18"/>
              </w:rPr>
              <w:t>RFDSP core to PLCDSP core</w:t>
            </w:r>
            <w:r w:rsidR="00D4354C" w:rsidRPr="007C2D0D">
              <w:rPr>
                <w:rFonts w:ascii="Times New Roman" w:eastAsiaTheme="minorEastAsia"/>
                <w:sz w:val="18"/>
                <w:szCs w:val="18"/>
              </w:rPr>
              <w:t xml:space="preserv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4</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w:t>
            </w:r>
            <w:r w:rsidR="006877FD">
              <w:rPr>
                <w:rFonts w:ascii="Times New Roman" w:eastAsiaTheme="minorEastAsia" w:hint="eastAsia"/>
                <w:sz w:val="18"/>
                <w:szCs w:val="18"/>
              </w:rPr>
              <w:t>PLCDSP</w:t>
            </w:r>
            <w:r>
              <w:rPr>
                <w:rFonts w:ascii="Times New Roman" w:eastAsiaTheme="minorEastAsia" w:hint="eastAsia"/>
                <w:sz w:val="18"/>
                <w:szCs w:val="18"/>
              </w:rPr>
              <w:t xml:space="preserve"> whether the </w:t>
            </w:r>
            <w:r w:rsidR="00AC43C5">
              <w:rPr>
                <w:rFonts w:ascii="Times New Roman" w:eastAsiaTheme="minorEastAsia" w:hint="eastAsia"/>
                <w:sz w:val="18"/>
                <w:szCs w:val="18"/>
              </w:rPr>
              <w:t>RFTOPLC</w:t>
            </w:r>
            <w:r>
              <w:rPr>
                <w:rFonts w:ascii="Times New Roman" w:eastAsiaTheme="minorEastAsia" w:hint="eastAsia"/>
                <w:sz w:val="18"/>
                <w:szCs w:val="18"/>
              </w:rPr>
              <w:t xml:space="preserve">IPC event 4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PLCDSP</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PLCDSP</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PLCDSP</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1C32AD" w:rsidP="00D4354C">
            <w:pPr>
              <w:pStyle w:val="ad"/>
              <w:rPr>
                <w:rFonts w:ascii="Times New Roman" w:eastAsiaTheme="minorEastAsia"/>
                <w:sz w:val="18"/>
                <w:szCs w:val="18"/>
              </w:rPr>
            </w:pPr>
            <w:r>
              <w:rPr>
                <w:rFonts w:ascii="Times New Roman" w:eastAsiaTheme="minorEastAsia" w:hint="eastAsia"/>
                <w:sz w:val="18"/>
                <w:szCs w:val="18"/>
              </w:rPr>
              <w:t>RFTOPLC</w:t>
            </w:r>
            <w:r w:rsidR="00D4354C">
              <w:rPr>
                <w:rFonts w:ascii="Times New Roman" w:eastAsiaTheme="minorEastAsia" w:hint="eastAsia"/>
                <w:sz w:val="18"/>
                <w:szCs w:val="18"/>
              </w:rPr>
              <w:t>IPCSTS&lt;3&gt;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AC43C5" w:rsidP="00D4354C">
            <w:pPr>
              <w:pStyle w:val="ad"/>
              <w:rPr>
                <w:rFonts w:ascii="Times New Roman" w:eastAsiaTheme="minorEastAsia"/>
                <w:sz w:val="18"/>
                <w:szCs w:val="18"/>
              </w:rPr>
            </w:pPr>
            <w:r>
              <w:rPr>
                <w:rFonts w:ascii="Times New Roman" w:eastAsiaTheme="minorEastAsia" w:hint="eastAsia"/>
                <w:sz w:val="18"/>
                <w:szCs w:val="18"/>
              </w:rPr>
              <w:t>RFDSP core to PLCDSP core</w:t>
            </w:r>
            <w:r w:rsidR="00D4354C" w:rsidRPr="007C2D0D">
              <w:rPr>
                <w:rFonts w:ascii="Times New Roman" w:eastAsiaTheme="minorEastAsia"/>
                <w:sz w:val="18"/>
                <w:szCs w:val="18"/>
              </w:rPr>
              <w:t xml:space="preserv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3</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w:t>
            </w:r>
            <w:r w:rsidR="006877FD">
              <w:rPr>
                <w:rFonts w:ascii="Times New Roman" w:eastAsiaTheme="minorEastAsia" w:hint="eastAsia"/>
                <w:sz w:val="18"/>
                <w:szCs w:val="18"/>
              </w:rPr>
              <w:t>PLCDSP</w:t>
            </w:r>
            <w:r>
              <w:rPr>
                <w:rFonts w:ascii="Times New Roman" w:eastAsiaTheme="minorEastAsia" w:hint="eastAsia"/>
                <w:sz w:val="18"/>
                <w:szCs w:val="18"/>
              </w:rPr>
              <w:t xml:space="preserve"> whether the </w:t>
            </w:r>
            <w:r w:rsidR="00AC43C5">
              <w:rPr>
                <w:rFonts w:ascii="Times New Roman" w:eastAsiaTheme="minorEastAsia" w:hint="eastAsia"/>
                <w:sz w:val="18"/>
                <w:szCs w:val="18"/>
              </w:rPr>
              <w:t>RFTOPLC</w:t>
            </w:r>
            <w:r>
              <w:rPr>
                <w:rFonts w:ascii="Times New Roman" w:eastAsiaTheme="minorEastAsia" w:hint="eastAsia"/>
                <w:sz w:val="18"/>
                <w:szCs w:val="18"/>
              </w:rPr>
              <w:t xml:space="preserve">IPC event 3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PLCDSP</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PLCDSP</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PLCDSP</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1C32AD" w:rsidP="00D4354C">
            <w:pPr>
              <w:pStyle w:val="ad"/>
              <w:rPr>
                <w:rFonts w:ascii="Times New Roman" w:eastAsiaTheme="minorEastAsia"/>
                <w:sz w:val="18"/>
                <w:szCs w:val="18"/>
              </w:rPr>
            </w:pPr>
            <w:r>
              <w:rPr>
                <w:rFonts w:ascii="Times New Roman" w:eastAsiaTheme="minorEastAsia" w:hint="eastAsia"/>
                <w:sz w:val="18"/>
                <w:szCs w:val="18"/>
              </w:rPr>
              <w:t>RFTOPLC</w:t>
            </w:r>
            <w:r w:rsidR="00D4354C">
              <w:rPr>
                <w:rFonts w:ascii="Times New Roman" w:eastAsiaTheme="minorEastAsia" w:hint="eastAsia"/>
                <w:sz w:val="18"/>
                <w:szCs w:val="18"/>
              </w:rPr>
              <w:t>IPCSTS&lt;2&gt;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AC43C5" w:rsidP="00D4354C">
            <w:pPr>
              <w:pStyle w:val="ad"/>
              <w:rPr>
                <w:rFonts w:ascii="Times New Roman" w:eastAsiaTheme="minorEastAsia"/>
                <w:sz w:val="18"/>
                <w:szCs w:val="18"/>
              </w:rPr>
            </w:pPr>
            <w:r>
              <w:rPr>
                <w:rFonts w:ascii="Times New Roman" w:eastAsiaTheme="minorEastAsia" w:hint="eastAsia"/>
                <w:sz w:val="18"/>
                <w:szCs w:val="18"/>
              </w:rPr>
              <w:t>RFDSP core to PLCDSP core</w:t>
            </w:r>
            <w:r w:rsidR="00D4354C" w:rsidRPr="007C2D0D">
              <w:rPr>
                <w:rFonts w:ascii="Times New Roman" w:eastAsiaTheme="minorEastAsia"/>
                <w:sz w:val="18"/>
                <w:szCs w:val="18"/>
              </w:rPr>
              <w:t xml:space="preserv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2</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w:t>
            </w:r>
            <w:r w:rsidR="006877FD">
              <w:rPr>
                <w:rFonts w:ascii="Times New Roman" w:eastAsiaTheme="minorEastAsia" w:hint="eastAsia"/>
                <w:sz w:val="18"/>
                <w:szCs w:val="18"/>
              </w:rPr>
              <w:t>PLCDSP</w:t>
            </w:r>
            <w:r>
              <w:rPr>
                <w:rFonts w:ascii="Times New Roman" w:eastAsiaTheme="minorEastAsia" w:hint="eastAsia"/>
                <w:sz w:val="18"/>
                <w:szCs w:val="18"/>
              </w:rPr>
              <w:t xml:space="preserve"> whether the </w:t>
            </w:r>
            <w:r w:rsidR="00AC43C5">
              <w:rPr>
                <w:rFonts w:ascii="Times New Roman" w:eastAsiaTheme="minorEastAsia" w:hint="eastAsia"/>
                <w:sz w:val="18"/>
                <w:szCs w:val="18"/>
              </w:rPr>
              <w:t>RFTOPLC</w:t>
            </w:r>
            <w:r>
              <w:rPr>
                <w:rFonts w:ascii="Times New Roman" w:eastAsiaTheme="minorEastAsia" w:hint="eastAsia"/>
                <w:sz w:val="18"/>
                <w:szCs w:val="18"/>
              </w:rPr>
              <w:t xml:space="preserve">IPC event 2 is </w:t>
            </w:r>
            <w:r>
              <w:rPr>
                <w:rFonts w:ascii="Times New Roman" w:eastAsiaTheme="minorEastAsia"/>
                <w:sz w:val="18"/>
                <w:szCs w:val="18"/>
              </w:rPr>
              <w:t>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PLCDSP</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PLCDSP</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PLCDSP</w:t>
            </w:r>
          </w:p>
        </w:tc>
      </w:tr>
      <w:tr w:rsidR="00D4354C" w:rsidRPr="00E53CAA"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lastRenderedPageBreak/>
              <w:t>1</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1C32AD" w:rsidP="00D4354C">
            <w:pPr>
              <w:pStyle w:val="ad"/>
              <w:rPr>
                <w:rFonts w:ascii="Times New Roman" w:eastAsiaTheme="minorEastAsia"/>
                <w:sz w:val="18"/>
                <w:szCs w:val="18"/>
              </w:rPr>
            </w:pPr>
            <w:r>
              <w:rPr>
                <w:rFonts w:ascii="Times New Roman" w:eastAsiaTheme="minorEastAsia" w:hint="eastAsia"/>
                <w:sz w:val="18"/>
                <w:szCs w:val="18"/>
              </w:rPr>
              <w:t>RFTOPLC</w:t>
            </w:r>
            <w:r w:rsidR="00D4354C">
              <w:rPr>
                <w:rFonts w:ascii="Times New Roman" w:eastAsiaTheme="minorEastAsia" w:hint="eastAsia"/>
                <w:sz w:val="18"/>
                <w:szCs w:val="18"/>
              </w:rPr>
              <w:t>IPCSTS&lt;1&gt;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AC43C5" w:rsidP="00D4354C">
            <w:pPr>
              <w:pStyle w:val="ad"/>
              <w:rPr>
                <w:rFonts w:ascii="Times New Roman" w:eastAsiaTheme="minorEastAsia"/>
                <w:sz w:val="18"/>
                <w:szCs w:val="18"/>
              </w:rPr>
            </w:pPr>
            <w:r>
              <w:rPr>
                <w:rFonts w:ascii="Times New Roman" w:eastAsiaTheme="minorEastAsia" w:hint="eastAsia"/>
                <w:sz w:val="18"/>
                <w:szCs w:val="18"/>
              </w:rPr>
              <w:t>RFDSP core to PLCDSP core</w:t>
            </w:r>
            <w:r w:rsidR="00D4354C" w:rsidRPr="007C2D0D">
              <w:rPr>
                <w:rFonts w:ascii="Times New Roman" w:eastAsiaTheme="minorEastAsia"/>
                <w:sz w:val="18"/>
                <w:szCs w:val="18"/>
              </w:rPr>
              <w:t xml:space="preserv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1</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w:t>
            </w:r>
            <w:r w:rsidR="006877FD">
              <w:rPr>
                <w:rFonts w:ascii="Times New Roman" w:eastAsiaTheme="minorEastAsia" w:hint="eastAsia"/>
                <w:sz w:val="18"/>
                <w:szCs w:val="18"/>
              </w:rPr>
              <w:t>PLCDSP</w:t>
            </w:r>
            <w:r>
              <w:rPr>
                <w:rFonts w:ascii="Times New Roman" w:eastAsiaTheme="minorEastAsia" w:hint="eastAsia"/>
                <w:sz w:val="18"/>
                <w:szCs w:val="18"/>
              </w:rPr>
              <w:t xml:space="preserve"> wh</w:t>
            </w:r>
            <w:r w:rsidR="00D73553">
              <w:rPr>
                <w:rFonts w:ascii="Times New Roman" w:eastAsiaTheme="minorEastAsia" w:hint="eastAsia"/>
                <w:sz w:val="18"/>
                <w:szCs w:val="18"/>
              </w:rPr>
              <w:t xml:space="preserve">ether the </w:t>
            </w:r>
            <w:r w:rsidR="00AC43C5">
              <w:rPr>
                <w:rFonts w:ascii="Times New Roman" w:eastAsiaTheme="minorEastAsia" w:hint="eastAsia"/>
                <w:sz w:val="18"/>
                <w:szCs w:val="18"/>
              </w:rPr>
              <w:t>RFTOPLC</w:t>
            </w:r>
            <w:r w:rsidR="00D73553">
              <w:rPr>
                <w:rFonts w:ascii="Times New Roman" w:eastAsiaTheme="minorEastAsia" w:hint="eastAsia"/>
                <w:sz w:val="18"/>
                <w:szCs w:val="18"/>
              </w:rPr>
              <w:t>IPC event 1 is</w:t>
            </w:r>
            <w:r>
              <w:rPr>
                <w:rFonts w:ascii="Times New Roman" w:eastAsiaTheme="minorEastAsia"/>
                <w:sz w:val="18"/>
                <w:szCs w:val="18"/>
              </w:rPr>
              <w:t xml:space="preserve"> 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PLCDSP</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PLCDSP</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PLCDSP</w:t>
            </w:r>
          </w:p>
        </w:tc>
      </w:tr>
      <w:tr w:rsidR="00D4354C" w:rsidRPr="00E53CAA" w:rsidTr="00D4354C">
        <w:trPr>
          <w:cantSplit/>
          <w:trHeight w:hRule="exact" w:val="1044"/>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1C32AD" w:rsidP="00D4354C">
            <w:pPr>
              <w:pStyle w:val="ad"/>
              <w:rPr>
                <w:rFonts w:ascii="Times New Roman" w:eastAsiaTheme="minorEastAsia"/>
                <w:sz w:val="18"/>
                <w:szCs w:val="18"/>
              </w:rPr>
            </w:pPr>
            <w:r>
              <w:rPr>
                <w:rFonts w:ascii="Times New Roman" w:eastAsiaTheme="minorEastAsia" w:hint="eastAsia"/>
                <w:sz w:val="18"/>
                <w:szCs w:val="18"/>
              </w:rPr>
              <w:t>RFTOPLC</w:t>
            </w:r>
            <w:r w:rsidR="00D4354C">
              <w:rPr>
                <w:rFonts w:ascii="Times New Roman" w:eastAsiaTheme="minorEastAsia" w:hint="eastAsia"/>
                <w:sz w:val="18"/>
                <w:szCs w:val="18"/>
              </w:rPr>
              <w:t>IPCSTS&lt;0&gt;</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r>
              <w:rPr>
                <w:rFonts w:ascii="Times New Roman" w:eastAsia="MS PGothic"/>
                <w:sz w:val="18"/>
                <w:szCs w:val="18"/>
              </w:rPr>
              <w:t>R</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AC43C5" w:rsidP="00D4354C">
            <w:pPr>
              <w:pStyle w:val="ad"/>
              <w:rPr>
                <w:rFonts w:ascii="Times New Roman" w:eastAsiaTheme="minorEastAsia"/>
                <w:sz w:val="18"/>
                <w:szCs w:val="18"/>
              </w:rPr>
            </w:pPr>
            <w:r>
              <w:rPr>
                <w:rFonts w:ascii="Times New Roman" w:eastAsiaTheme="minorEastAsia" w:hint="eastAsia"/>
                <w:sz w:val="18"/>
                <w:szCs w:val="18"/>
              </w:rPr>
              <w:t>RFDSP core to PLCDSP core</w:t>
            </w:r>
            <w:r w:rsidR="00D4354C" w:rsidRPr="007C2D0D">
              <w:rPr>
                <w:rFonts w:ascii="Times New Roman" w:eastAsiaTheme="minorEastAsia"/>
                <w:sz w:val="18"/>
                <w:szCs w:val="18"/>
              </w:rPr>
              <w:t xml:space="preserve"> IPC </w:t>
            </w:r>
            <w:r w:rsidR="00D4354C">
              <w:rPr>
                <w:rFonts w:ascii="Times New Roman" w:eastAsiaTheme="minorEastAsia" w:hint="eastAsia"/>
                <w:sz w:val="18"/>
                <w:szCs w:val="18"/>
              </w:rPr>
              <w:t>event</w:t>
            </w:r>
            <w:r w:rsidR="00D4354C" w:rsidRPr="007C2D0D">
              <w:rPr>
                <w:rFonts w:ascii="Times New Roman" w:eastAsiaTheme="minorEastAsia"/>
                <w:sz w:val="18"/>
                <w:szCs w:val="18"/>
              </w:rPr>
              <w:t xml:space="preserve"> </w:t>
            </w:r>
            <w:r w:rsidR="00D4354C">
              <w:rPr>
                <w:rFonts w:ascii="Times New Roman" w:eastAsiaTheme="minorEastAsia" w:hint="eastAsia"/>
                <w:sz w:val="18"/>
                <w:szCs w:val="18"/>
              </w:rPr>
              <w:t>0</w:t>
            </w:r>
            <w:r w:rsidR="00D4354C" w:rsidRPr="007C2D0D">
              <w:rPr>
                <w:rFonts w:ascii="Times New Roman" w:eastAsiaTheme="minorEastAsia"/>
                <w:sz w:val="18"/>
                <w:szCs w:val="18"/>
              </w:rPr>
              <w:t xml:space="preserve"> </w:t>
            </w:r>
            <w:r w:rsidR="00D4354C">
              <w:rPr>
                <w:rFonts w:ascii="Times New Roman" w:eastAsiaTheme="minorEastAsia"/>
                <w:sz w:val="18"/>
                <w:szCs w:val="18"/>
              </w:rPr>
              <w:t>status</w:t>
            </w:r>
            <w:r w:rsidR="00D4354C" w:rsidRPr="007C2D0D">
              <w:rPr>
                <w:rFonts w:ascii="Times New Roman" w:eastAsiaTheme="minorEastAsia"/>
                <w:sz w:val="18"/>
                <w:szCs w:val="18"/>
              </w:rPr>
              <w:t xml:space="preserve">. </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Indicates to</w:t>
            </w:r>
            <w:r>
              <w:rPr>
                <w:rFonts w:ascii="Times New Roman" w:eastAsiaTheme="minorEastAsia" w:hint="eastAsia"/>
                <w:sz w:val="18"/>
                <w:szCs w:val="18"/>
              </w:rPr>
              <w:t xml:space="preserve"> </w:t>
            </w:r>
            <w:r w:rsidR="006877FD">
              <w:rPr>
                <w:rFonts w:ascii="Times New Roman" w:eastAsiaTheme="minorEastAsia" w:hint="eastAsia"/>
                <w:sz w:val="18"/>
                <w:szCs w:val="18"/>
              </w:rPr>
              <w:t>PLCDSP</w:t>
            </w:r>
            <w:r>
              <w:rPr>
                <w:rFonts w:ascii="Times New Roman" w:eastAsiaTheme="minorEastAsia" w:hint="eastAsia"/>
                <w:sz w:val="18"/>
                <w:szCs w:val="18"/>
              </w:rPr>
              <w:t xml:space="preserve"> wh</w:t>
            </w:r>
            <w:r w:rsidR="00D73553">
              <w:rPr>
                <w:rFonts w:ascii="Times New Roman" w:eastAsiaTheme="minorEastAsia" w:hint="eastAsia"/>
                <w:sz w:val="18"/>
                <w:szCs w:val="18"/>
              </w:rPr>
              <w:t xml:space="preserve">ether the </w:t>
            </w:r>
            <w:r w:rsidR="00AC43C5">
              <w:rPr>
                <w:rFonts w:ascii="Times New Roman" w:eastAsiaTheme="minorEastAsia" w:hint="eastAsia"/>
                <w:sz w:val="18"/>
                <w:szCs w:val="18"/>
              </w:rPr>
              <w:t>RFTOPLC</w:t>
            </w:r>
            <w:r w:rsidR="00D73553">
              <w:rPr>
                <w:rFonts w:ascii="Times New Roman" w:eastAsiaTheme="minorEastAsia" w:hint="eastAsia"/>
                <w:sz w:val="18"/>
                <w:szCs w:val="18"/>
              </w:rPr>
              <w:t>IPC event 0 is</w:t>
            </w:r>
            <w:r>
              <w:rPr>
                <w:rFonts w:ascii="Times New Roman" w:eastAsiaTheme="minorEastAsia"/>
                <w:sz w:val="18"/>
                <w:szCs w:val="18"/>
              </w:rPr>
              <w:t xml:space="preserve"> set</w:t>
            </w:r>
            <w:r>
              <w:rPr>
                <w:rFonts w:ascii="Times New Roman" w:eastAsiaTheme="minorEastAsia" w:hint="eastAsia"/>
                <w:sz w:val="18"/>
                <w:szCs w:val="18"/>
              </w:rPr>
              <w:t xml:space="preserve"> or not </w:t>
            </w:r>
            <w:r w:rsidRPr="00EF5EDA">
              <w:rPr>
                <w:rFonts w:ascii="Times New Roman" w:eastAsiaTheme="minorEastAsia"/>
                <w:sz w:val="18"/>
                <w:szCs w:val="18"/>
              </w:rPr>
              <w:t xml:space="preserve">by </w:t>
            </w:r>
            <w:r>
              <w:rPr>
                <w:rFonts w:ascii="Times New Roman" w:eastAsiaTheme="minorEastAsia" w:hint="eastAsia"/>
                <w:sz w:val="18"/>
                <w:szCs w:val="18"/>
              </w:rPr>
              <w:t>PLCDSP</w:t>
            </w:r>
            <w:r w:rsidRPr="00EF5EDA">
              <w:rPr>
                <w:rFonts w:ascii="Times New Roman" w:eastAsiaTheme="minorEastAsia"/>
                <w:sz w:val="18"/>
                <w:szCs w:val="18"/>
              </w:rPr>
              <w:t>.</w:t>
            </w:r>
          </w:p>
          <w:p w:rsidR="00D4354C" w:rsidRPr="00EF5EDA" w:rsidRDefault="00D4354C" w:rsidP="00D4354C">
            <w:pPr>
              <w:pStyle w:val="ad"/>
              <w:rPr>
                <w:rFonts w:ascii="Times New Roman" w:eastAsiaTheme="minorEastAsia"/>
                <w:sz w:val="18"/>
                <w:szCs w:val="18"/>
              </w:rPr>
            </w:pPr>
            <w:r w:rsidRPr="00EF5EDA">
              <w:rPr>
                <w:rFonts w:ascii="Times New Roman" w:eastAsiaTheme="minorEastAsia"/>
                <w:sz w:val="18"/>
                <w:szCs w:val="18"/>
              </w:rPr>
              <w:t>0: No event</w:t>
            </w:r>
            <w:r>
              <w:rPr>
                <w:rFonts w:ascii="Times New Roman" w:eastAsiaTheme="minorEastAsia" w:hint="eastAsia"/>
                <w:sz w:val="18"/>
                <w:szCs w:val="18"/>
              </w:rPr>
              <w:t xml:space="preserve"> i</w:t>
            </w:r>
            <w:r w:rsidRPr="00EF5EDA">
              <w:rPr>
                <w:rFonts w:ascii="Times New Roman" w:eastAsiaTheme="minorEastAsia"/>
                <w:sz w:val="18"/>
                <w:szCs w:val="18"/>
              </w:rPr>
              <w:t>s set by</w:t>
            </w:r>
            <w:r>
              <w:rPr>
                <w:rFonts w:ascii="Times New Roman" w:eastAsiaTheme="minorEastAsia" w:hint="eastAsia"/>
                <w:sz w:val="18"/>
                <w:szCs w:val="18"/>
              </w:rPr>
              <w:t xml:space="preserve"> PLCDSP</w:t>
            </w:r>
          </w:p>
          <w:p w:rsidR="00D4354C" w:rsidRPr="007C2D0D" w:rsidRDefault="00D4354C" w:rsidP="00D4354C">
            <w:pPr>
              <w:pStyle w:val="ad"/>
              <w:rPr>
                <w:rFonts w:ascii="Times New Roman" w:eastAsiaTheme="minorEastAsia"/>
                <w:sz w:val="18"/>
                <w:szCs w:val="18"/>
              </w:rPr>
            </w:pPr>
            <w:r w:rsidRPr="00EF5EDA">
              <w:rPr>
                <w:rFonts w:ascii="Times New Roman" w:eastAsiaTheme="minorEastAsia"/>
                <w:sz w:val="18"/>
                <w:szCs w:val="18"/>
              </w:rPr>
              <w:t xml:space="preserve">1: An event </w:t>
            </w:r>
            <w:r>
              <w:rPr>
                <w:rFonts w:ascii="Times New Roman" w:eastAsiaTheme="minorEastAsia" w:hint="eastAsia"/>
                <w:sz w:val="18"/>
                <w:szCs w:val="18"/>
              </w:rPr>
              <w:t>i</w:t>
            </w:r>
            <w:r w:rsidRPr="00EF5EDA">
              <w:rPr>
                <w:rFonts w:ascii="Times New Roman" w:eastAsiaTheme="minorEastAsia"/>
                <w:sz w:val="18"/>
                <w:szCs w:val="18"/>
              </w:rPr>
              <w:t xml:space="preserve">s set by </w:t>
            </w:r>
            <w:r>
              <w:rPr>
                <w:rFonts w:ascii="Times New Roman" w:eastAsiaTheme="minorEastAsia" w:hint="eastAsia"/>
                <w:sz w:val="18"/>
                <w:szCs w:val="18"/>
              </w:rPr>
              <w:t>PLCDSP</w:t>
            </w:r>
          </w:p>
        </w:tc>
      </w:tr>
    </w:tbl>
    <w:p w:rsidR="00490FA0" w:rsidRPr="00EF5EDA" w:rsidRDefault="00490FA0" w:rsidP="00490FA0">
      <w:r>
        <w:t>Note</w:t>
      </w:r>
      <w:r>
        <w:rPr>
          <w:rFonts w:hint="eastAsia"/>
        </w:rPr>
        <w:t>:</w:t>
      </w:r>
      <w:r>
        <w:t xml:space="preserve"> IPC event </w:t>
      </w:r>
      <w:r>
        <w:rPr>
          <w:rFonts w:hint="eastAsia"/>
        </w:rPr>
        <w:t>statu</w:t>
      </w:r>
      <w:r>
        <w:t>s 0-</w:t>
      </w:r>
      <w:r>
        <w:rPr>
          <w:rFonts w:hint="eastAsia"/>
        </w:rPr>
        <w:t>7</w:t>
      </w:r>
      <w:r>
        <w:t xml:space="preserve"> will trigger interrupt </w:t>
      </w:r>
      <w:r>
        <w:rPr>
          <w:rFonts w:hint="eastAsia"/>
        </w:rPr>
        <w:t xml:space="preserve">to </w:t>
      </w:r>
      <w:r>
        <w:t>the</w:t>
      </w:r>
      <w:r>
        <w:rPr>
          <w:rFonts w:hint="eastAsia"/>
        </w:rPr>
        <w:t xml:space="preserve"> PLCDSP core</w:t>
      </w:r>
      <w:r>
        <w:t xml:space="preserve"> via</w:t>
      </w:r>
      <w:r>
        <w:rPr>
          <w:rFonts w:hint="eastAsia"/>
        </w:rPr>
        <w:t xml:space="preserve"> </w:t>
      </w:r>
      <w:r>
        <w:t xml:space="preserve">the </w:t>
      </w:r>
      <w:r>
        <w:rPr>
          <w:rFonts w:hint="eastAsia"/>
        </w:rPr>
        <w:t>GIC</w:t>
      </w:r>
      <w:r>
        <w:t>.</w:t>
      </w:r>
    </w:p>
    <w:p w:rsidR="00D4354C" w:rsidRDefault="00D4354C" w:rsidP="00D4354C">
      <w:pPr>
        <w:rPr>
          <w:ins w:id="2920" w:author="yangy" w:date="2017-05-11T13:32:00Z"/>
        </w:rPr>
      </w:pPr>
    </w:p>
    <w:p w:rsidR="000A163A" w:rsidRPr="00855486" w:rsidRDefault="000A163A" w:rsidP="000A163A">
      <w:pPr>
        <w:pStyle w:val="3"/>
        <w:numPr>
          <w:ilvl w:val="2"/>
          <w:numId w:val="18"/>
        </w:numPr>
        <w:rPr>
          <w:ins w:id="2921" w:author="yangy" w:date="2017-05-11T13:32:00Z"/>
        </w:rPr>
      </w:pPr>
      <w:bookmarkStart w:id="2922" w:name="_Toc482273749"/>
      <w:ins w:id="2923" w:author="yangy" w:date="2017-05-11T13:32:00Z">
        <w:r>
          <w:rPr>
            <w:rFonts w:hint="eastAsia"/>
          </w:rPr>
          <w:t>A7TO</w:t>
        </w:r>
      </w:ins>
      <w:ins w:id="2924" w:author="yangy" w:date="2017-05-11T13:33:00Z">
        <w:r>
          <w:rPr>
            <w:rFonts w:hint="eastAsia"/>
          </w:rPr>
          <w:t>PLC</w:t>
        </w:r>
      </w:ins>
      <w:ins w:id="2925" w:author="yangy" w:date="2017-05-11T13:32:00Z">
        <w:r>
          <w:rPr>
            <w:rFonts w:hint="eastAsia"/>
          </w:rPr>
          <w:t>IPCTEST&lt;31:0&gt;</w:t>
        </w:r>
        <w:bookmarkEnd w:id="2922"/>
      </w:ins>
    </w:p>
    <w:p w:rsidR="000A163A" w:rsidRDefault="000A163A" w:rsidP="000A163A">
      <w:pPr>
        <w:rPr>
          <w:ins w:id="2926" w:author="yangy" w:date="2017-05-11T13:32:00Z"/>
        </w:rPr>
      </w:pPr>
      <w:ins w:id="2927" w:author="yangy" w:date="2017-05-11T13:32:00Z">
        <w:r>
          <w:rPr>
            <w:rFonts w:hint="eastAsia"/>
          </w:rPr>
          <w:t xml:space="preserve">A7 To </w:t>
        </w:r>
      </w:ins>
      <w:ins w:id="2928" w:author="yangy" w:date="2017-05-11T13:34:00Z">
        <w:r w:rsidR="00417FDD">
          <w:rPr>
            <w:rFonts w:hint="eastAsia"/>
          </w:rPr>
          <w:t>PLC</w:t>
        </w:r>
      </w:ins>
      <w:ins w:id="2929" w:author="yangy" w:date="2017-05-11T13:32:00Z">
        <w:r>
          <w:rPr>
            <w:rFonts w:hint="eastAsia"/>
          </w:rPr>
          <w:t xml:space="preserve"> Interrupt test register </w:t>
        </w:r>
      </w:ins>
    </w:p>
    <w:p w:rsidR="000A163A" w:rsidRDefault="000A163A" w:rsidP="000A163A">
      <w:pPr>
        <w:rPr>
          <w:ins w:id="2930" w:author="yangy" w:date="2017-05-11T13:32:00Z"/>
        </w:rPr>
      </w:pPr>
      <w:ins w:id="2931" w:author="yangy" w:date="2017-05-11T13:32:00Z">
        <w:r>
          <w:t>A</w:t>
        </w:r>
        <w:r>
          <w:rPr>
            <w:rFonts w:hint="eastAsia"/>
          </w:rPr>
          <w:t>ddress offset:</w:t>
        </w:r>
      </w:ins>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0A163A" w:rsidRPr="00E53CAA" w:rsidTr="00915D0C">
        <w:trPr>
          <w:cantSplit/>
          <w:tblHeader/>
          <w:ins w:id="2932" w:author="yangy" w:date="2017-05-11T13:32:00Z"/>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0A163A" w:rsidRPr="00E53CAA" w:rsidRDefault="000A163A" w:rsidP="00915D0C">
            <w:pPr>
              <w:pStyle w:val="ad"/>
              <w:rPr>
                <w:ins w:id="2933" w:author="yangy" w:date="2017-05-11T13:32:00Z"/>
                <w:rFonts w:ascii="Times New Roman" w:eastAsia="MS PGothic"/>
                <w:sz w:val="18"/>
                <w:szCs w:val="18"/>
              </w:rPr>
            </w:pPr>
            <w:ins w:id="2934" w:author="yangy" w:date="2017-05-11T13:32:00Z">
              <w:r w:rsidRPr="00E53CAA">
                <w:rPr>
                  <w:rFonts w:ascii="Times New Roman" w:eastAsia="MS PGothic"/>
                  <w:sz w:val="18"/>
                  <w:szCs w:val="18"/>
                </w:rPr>
                <w:t>Bits</w:t>
              </w:r>
            </w:ins>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0A163A" w:rsidRPr="00E53CAA" w:rsidRDefault="000A163A" w:rsidP="00915D0C">
            <w:pPr>
              <w:pStyle w:val="ad"/>
              <w:rPr>
                <w:ins w:id="2935" w:author="yangy" w:date="2017-05-11T13:32:00Z"/>
                <w:rFonts w:ascii="Times New Roman" w:eastAsia="MS PGothic"/>
                <w:sz w:val="18"/>
                <w:szCs w:val="18"/>
              </w:rPr>
            </w:pPr>
            <w:ins w:id="2936" w:author="yangy" w:date="2017-05-11T13:32:00Z">
              <w:r w:rsidRPr="00E53CAA">
                <w:rPr>
                  <w:rFonts w:ascii="Times New Roman" w:eastAsia="MS PGothic"/>
                  <w:sz w:val="18"/>
                  <w:szCs w:val="18"/>
                </w:rPr>
                <w:t>Name</w:t>
              </w:r>
            </w:ins>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0A163A" w:rsidRPr="00E53CAA" w:rsidRDefault="000A163A" w:rsidP="00915D0C">
            <w:pPr>
              <w:pStyle w:val="ad"/>
              <w:rPr>
                <w:ins w:id="2937" w:author="yangy" w:date="2017-05-11T13:32:00Z"/>
                <w:rFonts w:ascii="Times New Roman" w:eastAsia="MS PGothic"/>
                <w:sz w:val="18"/>
                <w:szCs w:val="18"/>
              </w:rPr>
            </w:pPr>
            <w:ins w:id="2938" w:author="yangy" w:date="2017-05-11T13:32:00Z">
              <w:r>
                <w:rPr>
                  <w:rFonts w:ascii="Times New Roman" w:eastAsia="MS PGothic"/>
                  <w:sz w:val="18"/>
                  <w:szCs w:val="18"/>
                </w:rPr>
                <w:t>R/W</w:t>
              </w:r>
            </w:ins>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0A163A" w:rsidRPr="00E53CAA" w:rsidRDefault="000A163A" w:rsidP="00915D0C">
            <w:pPr>
              <w:pStyle w:val="ad"/>
              <w:rPr>
                <w:ins w:id="2939" w:author="yangy" w:date="2017-05-11T13:32:00Z"/>
                <w:rFonts w:ascii="Times New Roman" w:eastAsia="MS PGothic"/>
                <w:sz w:val="18"/>
                <w:szCs w:val="18"/>
              </w:rPr>
            </w:pPr>
            <w:ins w:id="2940" w:author="yangy" w:date="2017-05-11T13:32:00Z">
              <w:r w:rsidRPr="00E53CAA">
                <w:rPr>
                  <w:rFonts w:ascii="Times New Roman" w:eastAsia="MS PGothic"/>
                  <w:sz w:val="18"/>
                  <w:szCs w:val="18"/>
                </w:rPr>
                <w:t>Reset</w:t>
              </w:r>
            </w:ins>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0A163A" w:rsidRPr="00E53CAA" w:rsidRDefault="000A163A" w:rsidP="00915D0C">
            <w:pPr>
              <w:pStyle w:val="ad"/>
              <w:rPr>
                <w:ins w:id="2941" w:author="yangy" w:date="2017-05-11T13:32:00Z"/>
                <w:rFonts w:ascii="Times New Roman" w:eastAsia="MS PGothic"/>
                <w:sz w:val="18"/>
                <w:szCs w:val="18"/>
              </w:rPr>
            </w:pPr>
            <w:ins w:id="2942" w:author="yangy" w:date="2017-05-11T13:32:00Z">
              <w:r w:rsidRPr="00E53CAA">
                <w:rPr>
                  <w:rFonts w:ascii="Times New Roman" w:eastAsia="MS PGothic"/>
                  <w:sz w:val="18"/>
                  <w:szCs w:val="18"/>
                </w:rPr>
                <w:t>Description</w:t>
              </w:r>
            </w:ins>
          </w:p>
        </w:tc>
      </w:tr>
      <w:tr w:rsidR="000A163A" w:rsidRPr="007C2D0D" w:rsidTr="00915D0C">
        <w:trPr>
          <w:cantSplit/>
          <w:trHeight w:val="222"/>
          <w:ins w:id="2943" w:author="yangy" w:date="2017-05-11T13:32:00Z"/>
        </w:trPr>
        <w:tc>
          <w:tcPr>
            <w:tcW w:w="695" w:type="dxa"/>
            <w:tcBorders>
              <w:top w:val="single" w:sz="4" w:space="0" w:color="auto"/>
              <w:left w:val="single" w:sz="4" w:space="0" w:color="auto"/>
              <w:bottom w:val="single" w:sz="4" w:space="0" w:color="auto"/>
              <w:right w:val="single" w:sz="4" w:space="0" w:color="auto"/>
            </w:tcBorders>
          </w:tcPr>
          <w:p w:rsidR="000A163A" w:rsidRPr="00C53D86" w:rsidRDefault="000A163A" w:rsidP="00915D0C">
            <w:pPr>
              <w:pStyle w:val="ad"/>
              <w:rPr>
                <w:ins w:id="2944" w:author="yangy" w:date="2017-05-11T13:32:00Z"/>
                <w:rFonts w:ascii="Times New Roman" w:eastAsiaTheme="minorEastAsia"/>
                <w:sz w:val="18"/>
                <w:szCs w:val="18"/>
              </w:rPr>
            </w:pPr>
            <w:ins w:id="2945" w:author="yangy" w:date="2017-05-11T13:32:00Z">
              <w:r>
                <w:rPr>
                  <w:rFonts w:ascii="Times New Roman" w:eastAsiaTheme="minorEastAsia" w:hint="eastAsia"/>
                  <w:sz w:val="18"/>
                  <w:szCs w:val="18"/>
                </w:rPr>
                <w:t>31:8</w:t>
              </w:r>
            </w:ins>
          </w:p>
        </w:tc>
        <w:tc>
          <w:tcPr>
            <w:tcW w:w="2056" w:type="dxa"/>
            <w:tcBorders>
              <w:top w:val="single" w:sz="4" w:space="0" w:color="auto"/>
              <w:left w:val="single" w:sz="4" w:space="0" w:color="auto"/>
              <w:bottom w:val="single" w:sz="4" w:space="0" w:color="auto"/>
              <w:right w:val="single" w:sz="4" w:space="0" w:color="auto"/>
            </w:tcBorders>
          </w:tcPr>
          <w:p w:rsidR="000A163A" w:rsidRPr="00C53D86" w:rsidRDefault="000A163A" w:rsidP="00915D0C">
            <w:pPr>
              <w:pStyle w:val="ad"/>
              <w:rPr>
                <w:ins w:id="2946" w:author="yangy" w:date="2017-05-11T13:32:00Z"/>
                <w:rFonts w:ascii="Times New Roman" w:eastAsiaTheme="minorEastAsia"/>
                <w:sz w:val="18"/>
                <w:szCs w:val="18"/>
              </w:rPr>
            </w:pPr>
            <w:ins w:id="2947" w:author="yangy" w:date="2017-05-11T13:32:00Z">
              <w:r>
                <w:rPr>
                  <w:rFonts w:ascii="Times New Roman" w:eastAsiaTheme="minorEastAsia" w:hint="eastAsia"/>
                  <w:sz w:val="18"/>
                  <w:szCs w:val="18"/>
                </w:rPr>
                <w:t>reserved</w:t>
              </w:r>
            </w:ins>
          </w:p>
        </w:tc>
        <w:tc>
          <w:tcPr>
            <w:tcW w:w="736" w:type="dxa"/>
            <w:tcBorders>
              <w:top w:val="single" w:sz="4" w:space="0" w:color="auto"/>
              <w:left w:val="single" w:sz="4" w:space="0" w:color="auto"/>
              <w:bottom w:val="single" w:sz="4" w:space="0" w:color="auto"/>
              <w:right w:val="single" w:sz="4" w:space="0" w:color="auto"/>
            </w:tcBorders>
          </w:tcPr>
          <w:p w:rsidR="000A163A" w:rsidRPr="00E53CAA" w:rsidRDefault="000A163A" w:rsidP="00915D0C">
            <w:pPr>
              <w:pStyle w:val="ad"/>
              <w:rPr>
                <w:ins w:id="2948" w:author="yangy" w:date="2017-05-11T13:32:00Z"/>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0A163A" w:rsidRPr="00481022" w:rsidRDefault="000A163A" w:rsidP="00915D0C">
            <w:pPr>
              <w:pStyle w:val="ad"/>
              <w:rPr>
                <w:ins w:id="2949" w:author="yangy" w:date="2017-05-11T13:32:00Z"/>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0A163A" w:rsidRPr="007C2D0D" w:rsidRDefault="000A163A" w:rsidP="00915D0C">
            <w:pPr>
              <w:pStyle w:val="ad"/>
              <w:rPr>
                <w:ins w:id="2950" w:author="yangy" w:date="2017-05-11T13:32:00Z"/>
                <w:rFonts w:ascii="Times New Roman" w:eastAsiaTheme="minorEastAsia"/>
                <w:sz w:val="18"/>
                <w:szCs w:val="18"/>
              </w:rPr>
            </w:pPr>
            <w:ins w:id="2951" w:author="yangy" w:date="2017-05-11T13:32:00Z">
              <w:r>
                <w:rPr>
                  <w:rFonts w:ascii="Times New Roman" w:eastAsiaTheme="minorEastAsia" w:hint="eastAsia"/>
                  <w:sz w:val="18"/>
                  <w:szCs w:val="18"/>
                </w:rPr>
                <w:t>Reserved</w:t>
              </w:r>
            </w:ins>
          </w:p>
        </w:tc>
      </w:tr>
      <w:tr w:rsidR="000A163A" w:rsidRPr="0082406E" w:rsidTr="00915D0C">
        <w:trPr>
          <w:cantSplit/>
          <w:trHeight w:val="222"/>
          <w:ins w:id="2952" w:author="yangy" w:date="2017-05-11T13:32:00Z"/>
        </w:trPr>
        <w:tc>
          <w:tcPr>
            <w:tcW w:w="695" w:type="dxa"/>
            <w:tcBorders>
              <w:top w:val="single" w:sz="4" w:space="0" w:color="auto"/>
              <w:left w:val="single" w:sz="4" w:space="0" w:color="auto"/>
              <w:bottom w:val="single" w:sz="4" w:space="0" w:color="auto"/>
              <w:right w:val="single" w:sz="4" w:space="0" w:color="auto"/>
            </w:tcBorders>
          </w:tcPr>
          <w:p w:rsidR="000A163A" w:rsidRPr="00C53D86" w:rsidRDefault="000A163A" w:rsidP="00915D0C">
            <w:pPr>
              <w:pStyle w:val="ad"/>
              <w:rPr>
                <w:ins w:id="2953" w:author="yangy" w:date="2017-05-11T13:32:00Z"/>
                <w:rFonts w:ascii="Times New Roman" w:eastAsiaTheme="minorEastAsia"/>
                <w:sz w:val="18"/>
                <w:szCs w:val="18"/>
              </w:rPr>
            </w:pPr>
            <w:ins w:id="2954" w:author="yangy" w:date="2017-05-11T13:32:00Z">
              <w:r>
                <w:rPr>
                  <w:rFonts w:ascii="Times New Roman" w:eastAsiaTheme="minorEastAsia" w:hint="eastAsia"/>
                  <w:sz w:val="18"/>
                  <w:szCs w:val="18"/>
                </w:rPr>
                <w:t>7:0</w:t>
              </w:r>
            </w:ins>
          </w:p>
        </w:tc>
        <w:tc>
          <w:tcPr>
            <w:tcW w:w="2056" w:type="dxa"/>
            <w:tcBorders>
              <w:top w:val="single" w:sz="4" w:space="0" w:color="auto"/>
              <w:left w:val="single" w:sz="4" w:space="0" w:color="auto"/>
              <w:bottom w:val="single" w:sz="4" w:space="0" w:color="auto"/>
              <w:right w:val="single" w:sz="4" w:space="0" w:color="auto"/>
            </w:tcBorders>
          </w:tcPr>
          <w:p w:rsidR="000A163A" w:rsidRPr="00C53D86" w:rsidRDefault="000A163A" w:rsidP="000A163A">
            <w:pPr>
              <w:pStyle w:val="ad"/>
              <w:rPr>
                <w:ins w:id="2955" w:author="yangy" w:date="2017-05-11T13:32:00Z"/>
                <w:rFonts w:ascii="Times New Roman" w:eastAsiaTheme="minorEastAsia"/>
                <w:sz w:val="18"/>
                <w:szCs w:val="18"/>
              </w:rPr>
            </w:pPr>
            <w:ins w:id="2956" w:author="yangy" w:date="2017-05-11T13:32:00Z">
              <w:r>
                <w:rPr>
                  <w:rFonts w:ascii="Times New Roman" w:eastAsiaTheme="minorEastAsia" w:hint="eastAsia"/>
                  <w:sz w:val="18"/>
                  <w:szCs w:val="18"/>
                </w:rPr>
                <w:t>A7TO</w:t>
              </w:r>
            </w:ins>
            <w:ins w:id="2957" w:author="yangy" w:date="2017-05-11T13:33:00Z">
              <w:r>
                <w:rPr>
                  <w:rFonts w:ascii="Times New Roman" w:eastAsiaTheme="minorEastAsia" w:hint="eastAsia"/>
                  <w:sz w:val="18"/>
                  <w:szCs w:val="18"/>
                </w:rPr>
                <w:t>PLC</w:t>
              </w:r>
            </w:ins>
            <w:ins w:id="2958" w:author="yangy" w:date="2017-05-11T13:32:00Z">
              <w:r>
                <w:rPr>
                  <w:rFonts w:ascii="Times New Roman" w:eastAsiaTheme="minorEastAsia" w:hint="eastAsia"/>
                  <w:sz w:val="18"/>
                  <w:szCs w:val="18"/>
                </w:rPr>
                <w:t>IPCTEST</w:t>
              </w:r>
            </w:ins>
          </w:p>
        </w:tc>
        <w:tc>
          <w:tcPr>
            <w:tcW w:w="736" w:type="dxa"/>
            <w:tcBorders>
              <w:top w:val="single" w:sz="4" w:space="0" w:color="auto"/>
              <w:left w:val="single" w:sz="4" w:space="0" w:color="auto"/>
              <w:bottom w:val="single" w:sz="4" w:space="0" w:color="auto"/>
              <w:right w:val="single" w:sz="4" w:space="0" w:color="auto"/>
            </w:tcBorders>
          </w:tcPr>
          <w:p w:rsidR="000A163A" w:rsidRPr="0059339E" w:rsidRDefault="004C5429" w:rsidP="00915D0C">
            <w:pPr>
              <w:pStyle w:val="ad"/>
              <w:rPr>
                <w:ins w:id="2959" w:author="yangy" w:date="2017-05-11T13:32:00Z"/>
                <w:rFonts w:ascii="Times New Roman" w:eastAsiaTheme="minorEastAsia"/>
                <w:sz w:val="18"/>
                <w:szCs w:val="18"/>
              </w:rPr>
            </w:pPr>
            <w:ins w:id="2960" w:author="yangy" w:date="2017-05-11T13:57:00Z">
              <w:r>
                <w:rPr>
                  <w:rFonts w:ascii="Times New Roman" w:eastAsiaTheme="minorEastAsia" w:hint="eastAsia"/>
                  <w:sz w:val="18"/>
                  <w:szCs w:val="18"/>
                </w:rPr>
                <w:t>R/</w:t>
              </w:r>
            </w:ins>
            <w:ins w:id="2961" w:author="yangy" w:date="2017-05-11T13:32:00Z">
              <w:r w:rsidR="000A163A">
                <w:rPr>
                  <w:rFonts w:ascii="Times New Roman" w:eastAsiaTheme="minorEastAsia" w:hint="eastAsia"/>
                  <w:sz w:val="18"/>
                  <w:szCs w:val="18"/>
                </w:rPr>
                <w:t>W</w:t>
              </w:r>
            </w:ins>
          </w:p>
        </w:tc>
        <w:tc>
          <w:tcPr>
            <w:tcW w:w="691" w:type="dxa"/>
            <w:tcBorders>
              <w:top w:val="single" w:sz="4" w:space="0" w:color="auto"/>
              <w:left w:val="single" w:sz="4" w:space="0" w:color="auto"/>
              <w:bottom w:val="single" w:sz="4" w:space="0" w:color="auto"/>
              <w:right w:val="single" w:sz="4" w:space="0" w:color="auto"/>
            </w:tcBorders>
          </w:tcPr>
          <w:p w:rsidR="000A163A" w:rsidRPr="007C2D0D" w:rsidRDefault="000A163A" w:rsidP="00915D0C">
            <w:pPr>
              <w:pStyle w:val="ad"/>
              <w:rPr>
                <w:ins w:id="2962" w:author="yangy" w:date="2017-05-11T13:32:00Z"/>
                <w:rFonts w:ascii="Times New Roman" w:eastAsiaTheme="minorEastAsia"/>
                <w:sz w:val="18"/>
                <w:szCs w:val="18"/>
              </w:rPr>
            </w:pPr>
            <w:ins w:id="2963" w:author="yangy" w:date="2017-05-11T13:32:00Z">
              <w:r>
                <w:rPr>
                  <w:rFonts w:ascii="Times New Roman" w:eastAsiaTheme="minorEastAsia" w:hint="eastAsia"/>
                  <w:sz w:val="18"/>
                  <w:szCs w:val="18"/>
                </w:rPr>
                <w:t>0</w:t>
              </w:r>
            </w:ins>
          </w:p>
        </w:tc>
        <w:tc>
          <w:tcPr>
            <w:tcW w:w="4446" w:type="dxa"/>
            <w:tcBorders>
              <w:top w:val="single" w:sz="4" w:space="0" w:color="auto"/>
              <w:left w:val="single" w:sz="4" w:space="0" w:color="auto"/>
              <w:bottom w:val="single" w:sz="4" w:space="0" w:color="auto"/>
              <w:right w:val="single" w:sz="4" w:space="0" w:color="auto"/>
            </w:tcBorders>
          </w:tcPr>
          <w:p w:rsidR="000A163A" w:rsidRDefault="000A163A" w:rsidP="00915D0C">
            <w:pPr>
              <w:pStyle w:val="ad"/>
              <w:rPr>
                <w:ins w:id="2964" w:author="yangy" w:date="2017-05-11T13:32:00Z"/>
                <w:rFonts w:ascii="Times New Roman" w:eastAsiaTheme="minorEastAsia"/>
                <w:sz w:val="18"/>
                <w:szCs w:val="18"/>
              </w:rPr>
            </w:pPr>
            <w:ins w:id="2965" w:author="yangy" w:date="2017-05-11T13:32:00Z">
              <w:r>
                <w:rPr>
                  <w:rFonts w:ascii="Times New Roman" w:eastAsiaTheme="minorEastAsia" w:hint="eastAsia"/>
                  <w:sz w:val="18"/>
                  <w:szCs w:val="18"/>
                </w:rPr>
                <w:t>To force IPC_A7TO</w:t>
              </w:r>
            </w:ins>
            <w:ins w:id="2966" w:author="yangy" w:date="2017-05-11T13:33:00Z">
              <w:r>
                <w:rPr>
                  <w:rFonts w:ascii="Times New Roman" w:eastAsiaTheme="minorEastAsia" w:hint="eastAsia"/>
                  <w:sz w:val="18"/>
                  <w:szCs w:val="18"/>
                </w:rPr>
                <w:t>PLC</w:t>
              </w:r>
            </w:ins>
            <w:ins w:id="2967" w:author="yangy" w:date="2017-05-11T13:32:00Z">
              <w:r>
                <w:rPr>
                  <w:rFonts w:ascii="Times New Roman" w:eastAsiaTheme="minorEastAsia" w:hint="eastAsia"/>
                  <w:sz w:val="18"/>
                  <w:szCs w:val="18"/>
                </w:rPr>
                <w:t xml:space="preserve">_INT to be </w:t>
              </w:r>
              <w:r>
                <w:rPr>
                  <w:rFonts w:ascii="Times New Roman" w:eastAsiaTheme="minorEastAsia"/>
                  <w:sz w:val="18"/>
                  <w:szCs w:val="18"/>
                </w:rPr>
                <w:t>triggered</w:t>
              </w:r>
              <w:r>
                <w:rPr>
                  <w:rFonts w:ascii="Times New Roman" w:eastAsiaTheme="minorEastAsia" w:hint="eastAsia"/>
                  <w:sz w:val="18"/>
                  <w:szCs w:val="18"/>
                </w:rPr>
                <w:t xml:space="preserve">, it is for debugging </w:t>
              </w:r>
              <w:r>
                <w:rPr>
                  <w:rFonts w:ascii="Times New Roman" w:eastAsiaTheme="minorEastAsia"/>
                  <w:sz w:val="18"/>
                  <w:szCs w:val="18"/>
                </w:rPr>
                <w:t>purpose</w:t>
              </w:r>
              <w:r>
                <w:rPr>
                  <w:rFonts w:ascii="Times New Roman" w:eastAsiaTheme="minorEastAsia" w:hint="eastAsia"/>
                  <w:sz w:val="18"/>
                  <w:szCs w:val="18"/>
                </w:rPr>
                <w:t xml:space="preserve"> only.</w:t>
              </w:r>
            </w:ins>
          </w:p>
          <w:p w:rsidR="000A163A" w:rsidRDefault="000A163A" w:rsidP="00915D0C">
            <w:pPr>
              <w:pStyle w:val="ad"/>
              <w:rPr>
                <w:ins w:id="2968" w:author="yangy" w:date="2017-05-11T13:32:00Z"/>
                <w:rFonts w:ascii="Times New Roman" w:eastAsiaTheme="minorEastAsia"/>
                <w:sz w:val="18"/>
                <w:szCs w:val="18"/>
              </w:rPr>
            </w:pPr>
            <w:ins w:id="2969" w:author="yangy" w:date="2017-05-11T13:32:00Z">
              <w:r>
                <w:rPr>
                  <w:rFonts w:ascii="Times New Roman" w:eastAsiaTheme="minorEastAsia" w:hint="eastAsia"/>
                  <w:sz w:val="18"/>
                  <w:szCs w:val="18"/>
                </w:rPr>
                <w:t>When w</w:t>
              </w:r>
              <w:r>
                <w:rPr>
                  <w:rFonts w:ascii="Times New Roman" w:eastAsiaTheme="minorEastAsia"/>
                  <w:sz w:val="18"/>
                  <w:szCs w:val="18"/>
                </w:rPr>
                <w:t>rite</w:t>
              </w:r>
              <w:r>
                <w:rPr>
                  <w:rFonts w:ascii="Times New Roman" w:eastAsiaTheme="minorEastAsia" w:hint="eastAsia"/>
                  <w:sz w:val="18"/>
                  <w:szCs w:val="18"/>
                </w:rPr>
                <w:t xml:space="preserve"> 1 to any bit of A7TO</w:t>
              </w:r>
            </w:ins>
            <w:ins w:id="2970" w:author="yangy" w:date="2017-05-11T13:34:00Z">
              <w:r>
                <w:rPr>
                  <w:rFonts w:ascii="Times New Roman" w:eastAsiaTheme="minorEastAsia" w:hint="eastAsia"/>
                  <w:sz w:val="18"/>
                  <w:szCs w:val="18"/>
                </w:rPr>
                <w:t>PLC</w:t>
              </w:r>
            </w:ins>
            <w:ins w:id="2971" w:author="yangy" w:date="2017-05-11T13:32:00Z">
              <w:r>
                <w:rPr>
                  <w:rFonts w:ascii="Times New Roman" w:eastAsiaTheme="minorEastAsia" w:hint="eastAsia"/>
                  <w:sz w:val="18"/>
                  <w:szCs w:val="18"/>
                </w:rPr>
                <w:t>IPCTEST, corresponding bit on IPC_A7TO</w:t>
              </w:r>
            </w:ins>
            <w:ins w:id="2972" w:author="yangy" w:date="2017-05-11T13:34:00Z">
              <w:r>
                <w:rPr>
                  <w:rFonts w:ascii="Times New Roman" w:eastAsiaTheme="minorEastAsia" w:hint="eastAsia"/>
                  <w:sz w:val="18"/>
                  <w:szCs w:val="18"/>
                </w:rPr>
                <w:t>PLC</w:t>
              </w:r>
            </w:ins>
            <w:ins w:id="2973" w:author="yangy" w:date="2017-05-11T13:32:00Z">
              <w:r>
                <w:rPr>
                  <w:rFonts w:ascii="Times New Roman" w:eastAsiaTheme="minorEastAsia" w:hint="eastAsia"/>
                  <w:sz w:val="18"/>
                  <w:szCs w:val="18"/>
                </w:rPr>
                <w:t>_INT[7:0] is asserted</w:t>
              </w:r>
            </w:ins>
          </w:p>
          <w:p w:rsidR="000A163A" w:rsidRDefault="000A163A" w:rsidP="00915D0C">
            <w:pPr>
              <w:pStyle w:val="ad"/>
              <w:rPr>
                <w:ins w:id="2974" w:author="yangy" w:date="2017-05-11T13:32:00Z"/>
                <w:rFonts w:ascii="Times New Roman" w:eastAsiaTheme="minorEastAsia"/>
                <w:sz w:val="18"/>
                <w:szCs w:val="18"/>
              </w:rPr>
            </w:pPr>
            <w:ins w:id="2975" w:author="yangy" w:date="2017-05-11T13:32:00Z">
              <w:r>
                <w:rPr>
                  <w:rFonts w:ascii="Times New Roman" w:eastAsiaTheme="minorEastAsia" w:hint="eastAsia"/>
                  <w:sz w:val="18"/>
                  <w:szCs w:val="18"/>
                </w:rPr>
                <w:t>When write 0, A7TO</w:t>
              </w:r>
            </w:ins>
            <w:ins w:id="2976" w:author="yangy" w:date="2017-05-11T13:34:00Z">
              <w:r>
                <w:rPr>
                  <w:rFonts w:ascii="Times New Roman" w:eastAsiaTheme="minorEastAsia" w:hint="eastAsia"/>
                  <w:sz w:val="18"/>
                  <w:szCs w:val="18"/>
                </w:rPr>
                <w:t>PLC</w:t>
              </w:r>
            </w:ins>
            <w:ins w:id="2977" w:author="yangy" w:date="2017-05-11T13:32:00Z">
              <w:r>
                <w:rPr>
                  <w:rFonts w:ascii="Times New Roman" w:eastAsiaTheme="minorEastAsia" w:hint="eastAsia"/>
                  <w:sz w:val="18"/>
                  <w:szCs w:val="18"/>
                </w:rPr>
                <w:t>IPCTEST has no effect on IPC_A7TO</w:t>
              </w:r>
            </w:ins>
            <w:ins w:id="2978" w:author="yangy" w:date="2017-05-11T13:40:00Z">
              <w:r w:rsidR="005802CB">
                <w:rPr>
                  <w:rFonts w:ascii="Times New Roman" w:eastAsiaTheme="minorEastAsia" w:hint="eastAsia"/>
                  <w:sz w:val="18"/>
                  <w:szCs w:val="18"/>
                </w:rPr>
                <w:t>PLC</w:t>
              </w:r>
            </w:ins>
            <w:ins w:id="2979" w:author="yangy" w:date="2017-05-11T13:32:00Z">
              <w:r>
                <w:rPr>
                  <w:rFonts w:ascii="Times New Roman" w:eastAsiaTheme="minorEastAsia" w:hint="eastAsia"/>
                  <w:sz w:val="18"/>
                  <w:szCs w:val="18"/>
                </w:rPr>
                <w:t>_INT[7:0]</w:t>
              </w:r>
            </w:ins>
          </w:p>
          <w:p w:rsidR="000A163A" w:rsidRPr="007C2D0D" w:rsidRDefault="000A163A" w:rsidP="00915D0C">
            <w:pPr>
              <w:pStyle w:val="ad"/>
              <w:rPr>
                <w:ins w:id="2980" w:author="yangy" w:date="2017-05-11T13:32:00Z"/>
                <w:rFonts w:ascii="Times New Roman" w:eastAsiaTheme="minorEastAsia"/>
                <w:sz w:val="18"/>
                <w:szCs w:val="18"/>
              </w:rPr>
            </w:pPr>
          </w:p>
        </w:tc>
      </w:tr>
    </w:tbl>
    <w:p w:rsidR="000A163A" w:rsidRDefault="000A163A" w:rsidP="000A163A">
      <w:pPr>
        <w:rPr>
          <w:ins w:id="2981" w:author="yangy" w:date="2017-05-11T13:32:00Z"/>
        </w:rPr>
      </w:pPr>
    </w:p>
    <w:p w:rsidR="000A163A" w:rsidRDefault="00B06452" w:rsidP="000A163A">
      <w:pPr>
        <w:pStyle w:val="3"/>
        <w:numPr>
          <w:ilvl w:val="2"/>
          <w:numId w:val="18"/>
        </w:numPr>
        <w:rPr>
          <w:ins w:id="2982" w:author="yangy" w:date="2017-05-11T13:32:00Z"/>
        </w:rPr>
      </w:pPr>
      <w:bookmarkStart w:id="2983" w:name="_Toc482273750"/>
      <w:ins w:id="2984" w:author="yangy" w:date="2017-05-11T13:34:00Z">
        <w:r>
          <w:rPr>
            <w:rFonts w:hint="eastAsia"/>
          </w:rPr>
          <w:t>RF</w:t>
        </w:r>
      </w:ins>
      <w:ins w:id="2985" w:author="yangy" w:date="2017-05-11T13:32:00Z">
        <w:r w:rsidR="000A163A">
          <w:rPr>
            <w:rFonts w:hint="eastAsia"/>
          </w:rPr>
          <w:t>TO</w:t>
        </w:r>
      </w:ins>
      <w:ins w:id="2986" w:author="yangy" w:date="2017-05-11T13:34:00Z">
        <w:r>
          <w:rPr>
            <w:rFonts w:hint="eastAsia"/>
          </w:rPr>
          <w:t>PLC</w:t>
        </w:r>
      </w:ins>
      <w:ins w:id="2987" w:author="yangy" w:date="2017-05-11T13:32:00Z">
        <w:r w:rsidR="000A163A">
          <w:rPr>
            <w:rFonts w:hint="eastAsia"/>
          </w:rPr>
          <w:t>IPCTEST&lt;31:0&gt;</w:t>
        </w:r>
        <w:bookmarkEnd w:id="2983"/>
      </w:ins>
    </w:p>
    <w:p w:rsidR="000A163A" w:rsidRDefault="00B06452" w:rsidP="000A163A">
      <w:pPr>
        <w:rPr>
          <w:ins w:id="2988" w:author="yangy" w:date="2017-05-11T13:32:00Z"/>
        </w:rPr>
      </w:pPr>
      <w:ins w:id="2989" w:author="yangy" w:date="2017-05-11T13:34:00Z">
        <w:r>
          <w:rPr>
            <w:rFonts w:hint="eastAsia"/>
          </w:rPr>
          <w:t xml:space="preserve">RF </w:t>
        </w:r>
      </w:ins>
      <w:ins w:id="2990" w:author="yangy" w:date="2017-05-11T13:32:00Z">
        <w:r w:rsidR="000A163A">
          <w:rPr>
            <w:rFonts w:hint="eastAsia"/>
          </w:rPr>
          <w:t xml:space="preserve">To </w:t>
        </w:r>
      </w:ins>
      <w:ins w:id="2991" w:author="yangy" w:date="2017-05-11T13:34:00Z">
        <w:r>
          <w:rPr>
            <w:rFonts w:hint="eastAsia"/>
          </w:rPr>
          <w:t>PLC</w:t>
        </w:r>
      </w:ins>
      <w:ins w:id="2992" w:author="yangy" w:date="2017-05-11T13:32:00Z">
        <w:r w:rsidR="000A163A">
          <w:rPr>
            <w:rFonts w:hint="eastAsia"/>
          </w:rPr>
          <w:t xml:space="preserve"> Interrupt test register</w:t>
        </w:r>
      </w:ins>
    </w:p>
    <w:p w:rsidR="000A163A" w:rsidRDefault="000A163A" w:rsidP="000A163A">
      <w:pPr>
        <w:rPr>
          <w:ins w:id="2993" w:author="yangy" w:date="2017-05-11T13:32:00Z"/>
        </w:rPr>
      </w:pPr>
      <w:ins w:id="2994" w:author="yangy" w:date="2017-05-11T13:32:00Z">
        <w:r>
          <w:t>A</w:t>
        </w:r>
        <w:r>
          <w:rPr>
            <w:rFonts w:hint="eastAsia"/>
          </w:rPr>
          <w:t>ddress offset:</w:t>
        </w:r>
      </w:ins>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0A163A" w:rsidRPr="00E53CAA" w:rsidTr="00915D0C">
        <w:trPr>
          <w:cantSplit/>
          <w:tblHeader/>
          <w:ins w:id="2995" w:author="yangy" w:date="2017-05-11T13:32:00Z"/>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0A163A" w:rsidRPr="00E53CAA" w:rsidRDefault="000A163A" w:rsidP="00915D0C">
            <w:pPr>
              <w:pStyle w:val="ad"/>
              <w:rPr>
                <w:ins w:id="2996" w:author="yangy" w:date="2017-05-11T13:32:00Z"/>
                <w:rFonts w:ascii="Times New Roman" w:eastAsia="MS PGothic"/>
                <w:sz w:val="18"/>
                <w:szCs w:val="18"/>
              </w:rPr>
            </w:pPr>
            <w:ins w:id="2997" w:author="yangy" w:date="2017-05-11T13:32:00Z">
              <w:r w:rsidRPr="00E53CAA">
                <w:rPr>
                  <w:rFonts w:ascii="Times New Roman" w:eastAsia="MS PGothic"/>
                  <w:sz w:val="18"/>
                  <w:szCs w:val="18"/>
                </w:rPr>
                <w:t>Bits</w:t>
              </w:r>
            </w:ins>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0A163A" w:rsidRPr="00E53CAA" w:rsidRDefault="000A163A" w:rsidP="00915D0C">
            <w:pPr>
              <w:pStyle w:val="ad"/>
              <w:rPr>
                <w:ins w:id="2998" w:author="yangy" w:date="2017-05-11T13:32:00Z"/>
                <w:rFonts w:ascii="Times New Roman" w:eastAsia="MS PGothic"/>
                <w:sz w:val="18"/>
                <w:szCs w:val="18"/>
              </w:rPr>
            </w:pPr>
            <w:ins w:id="2999" w:author="yangy" w:date="2017-05-11T13:32:00Z">
              <w:r w:rsidRPr="00E53CAA">
                <w:rPr>
                  <w:rFonts w:ascii="Times New Roman" w:eastAsia="MS PGothic"/>
                  <w:sz w:val="18"/>
                  <w:szCs w:val="18"/>
                </w:rPr>
                <w:t>Name</w:t>
              </w:r>
            </w:ins>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0A163A" w:rsidRPr="00E53CAA" w:rsidRDefault="000A163A" w:rsidP="00915D0C">
            <w:pPr>
              <w:pStyle w:val="ad"/>
              <w:rPr>
                <w:ins w:id="3000" w:author="yangy" w:date="2017-05-11T13:32:00Z"/>
                <w:rFonts w:ascii="Times New Roman" w:eastAsia="MS PGothic"/>
                <w:sz w:val="18"/>
                <w:szCs w:val="18"/>
              </w:rPr>
            </w:pPr>
            <w:ins w:id="3001" w:author="yangy" w:date="2017-05-11T13:32:00Z">
              <w:r>
                <w:rPr>
                  <w:rFonts w:ascii="Times New Roman" w:eastAsia="MS PGothic"/>
                  <w:sz w:val="18"/>
                  <w:szCs w:val="18"/>
                </w:rPr>
                <w:t>R/W</w:t>
              </w:r>
            </w:ins>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0A163A" w:rsidRPr="00E53CAA" w:rsidRDefault="000A163A" w:rsidP="00915D0C">
            <w:pPr>
              <w:pStyle w:val="ad"/>
              <w:rPr>
                <w:ins w:id="3002" w:author="yangy" w:date="2017-05-11T13:32:00Z"/>
                <w:rFonts w:ascii="Times New Roman" w:eastAsia="MS PGothic"/>
                <w:sz w:val="18"/>
                <w:szCs w:val="18"/>
              </w:rPr>
            </w:pPr>
            <w:ins w:id="3003" w:author="yangy" w:date="2017-05-11T13:32:00Z">
              <w:r w:rsidRPr="00E53CAA">
                <w:rPr>
                  <w:rFonts w:ascii="Times New Roman" w:eastAsia="MS PGothic"/>
                  <w:sz w:val="18"/>
                  <w:szCs w:val="18"/>
                </w:rPr>
                <w:t>Reset</w:t>
              </w:r>
            </w:ins>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0A163A" w:rsidRPr="00E53CAA" w:rsidRDefault="000A163A" w:rsidP="00915D0C">
            <w:pPr>
              <w:pStyle w:val="ad"/>
              <w:rPr>
                <w:ins w:id="3004" w:author="yangy" w:date="2017-05-11T13:32:00Z"/>
                <w:rFonts w:ascii="Times New Roman" w:eastAsia="MS PGothic"/>
                <w:sz w:val="18"/>
                <w:szCs w:val="18"/>
              </w:rPr>
            </w:pPr>
            <w:ins w:id="3005" w:author="yangy" w:date="2017-05-11T13:32:00Z">
              <w:r w:rsidRPr="00E53CAA">
                <w:rPr>
                  <w:rFonts w:ascii="Times New Roman" w:eastAsia="MS PGothic"/>
                  <w:sz w:val="18"/>
                  <w:szCs w:val="18"/>
                </w:rPr>
                <w:t>Description</w:t>
              </w:r>
            </w:ins>
          </w:p>
        </w:tc>
      </w:tr>
      <w:tr w:rsidR="000A163A" w:rsidRPr="007C2D0D" w:rsidTr="00915D0C">
        <w:trPr>
          <w:cantSplit/>
          <w:trHeight w:val="222"/>
          <w:ins w:id="3006" w:author="yangy" w:date="2017-05-11T13:32:00Z"/>
        </w:trPr>
        <w:tc>
          <w:tcPr>
            <w:tcW w:w="695" w:type="dxa"/>
            <w:tcBorders>
              <w:top w:val="single" w:sz="4" w:space="0" w:color="auto"/>
              <w:left w:val="single" w:sz="4" w:space="0" w:color="auto"/>
              <w:bottom w:val="single" w:sz="4" w:space="0" w:color="auto"/>
              <w:right w:val="single" w:sz="4" w:space="0" w:color="auto"/>
            </w:tcBorders>
          </w:tcPr>
          <w:p w:rsidR="000A163A" w:rsidRPr="00C53D86" w:rsidRDefault="000A163A" w:rsidP="00915D0C">
            <w:pPr>
              <w:pStyle w:val="ad"/>
              <w:rPr>
                <w:ins w:id="3007" w:author="yangy" w:date="2017-05-11T13:32:00Z"/>
                <w:rFonts w:ascii="Times New Roman" w:eastAsiaTheme="minorEastAsia"/>
                <w:sz w:val="18"/>
                <w:szCs w:val="18"/>
              </w:rPr>
            </w:pPr>
            <w:ins w:id="3008" w:author="yangy" w:date="2017-05-11T13:32:00Z">
              <w:r>
                <w:rPr>
                  <w:rFonts w:ascii="Times New Roman" w:eastAsiaTheme="minorEastAsia" w:hint="eastAsia"/>
                  <w:sz w:val="18"/>
                  <w:szCs w:val="18"/>
                </w:rPr>
                <w:t>31:8</w:t>
              </w:r>
            </w:ins>
          </w:p>
        </w:tc>
        <w:tc>
          <w:tcPr>
            <w:tcW w:w="2056" w:type="dxa"/>
            <w:tcBorders>
              <w:top w:val="single" w:sz="4" w:space="0" w:color="auto"/>
              <w:left w:val="single" w:sz="4" w:space="0" w:color="auto"/>
              <w:bottom w:val="single" w:sz="4" w:space="0" w:color="auto"/>
              <w:right w:val="single" w:sz="4" w:space="0" w:color="auto"/>
            </w:tcBorders>
          </w:tcPr>
          <w:p w:rsidR="000A163A" w:rsidRPr="00C53D86" w:rsidRDefault="000A163A" w:rsidP="00915D0C">
            <w:pPr>
              <w:pStyle w:val="ad"/>
              <w:rPr>
                <w:ins w:id="3009" w:author="yangy" w:date="2017-05-11T13:32:00Z"/>
                <w:rFonts w:ascii="Times New Roman" w:eastAsiaTheme="minorEastAsia"/>
                <w:sz w:val="18"/>
                <w:szCs w:val="18"/>
              </w:rPr>
            </w:pPr>
            <w:ins w:id="3010" w:author="yangy" w:date="2017-05-11T13:32:00Z">
              <w:r>
                <w:rPr>
                  <w:rFonts w:ascii="Times New Roman" w:eastAsiaTheme="minorEastAsia" w:hint="eastAsia"/>
                  <w:sz w:val="18"/>
                  <w:szCs w:val="18"/>
                </w:rPr>
                <w:t>reserved</w:t>
              </w:r>
            </w:ins>
          </w:p>
        </w:tc>
        <w:tc>
          <w:tcPr>
            <w:tcW w:w="736" w:type="dxa"/>
            <w:tcBorders>
              <w:top w:val="single" w:sz="4" w:space="0" w:color="auto"/>
              <w:left w:val="single" w:sz="4" w:space="0" w:color="auto"/>
              <w:bottom w:val="single" w:sz="4" w:space="0" w:color="auto"/>
              <w:right w:val="single" w:sz="4" w:space="0" w:color="auto"/>
            </w:tcBorders>
          </w:tcPr>
          <w:p w:rsidR="000A163A" w:rsidRPr="00E53CAA" w:rsidRDefault="000A163A" w:rsidP="00915D0C">
            <w:pPr>
              <w:pStyle w:val="ad"/>
              <w:rPr>
                <w:ins w:id="3011" w:author="yangy" w:date="2017-05-11T13:32:00Z"/>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0A163A" w:rsidRPr="00481022" w:rsidRDefault="000A163A" w:rsidP="00915D0C">
            <w:pPr>
              <w:pStyle w:val="ad"/>
              <w:rPr>
                <w:ins w:id="3012" w:author="yangy" w:date="2017-05-11T13:32:00Z"/>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0A163A" w:rsidRPr="007C2D0D" w:rsidRDefault="000A163A" w:rsidP="00915D0C">
            <w:pPr>
              <w:pStyle w:val="ad"/>
              <w:rPr>
                <w:ins w:id="3013" w:author="yangy" w:date="2017-05-11T13:32:00Z"/>
                <w:rFonts w:ascii="Times New Roman" w:eastAsiaTheme="minorEastAsia"/>
                <w:sz w:val="18"/>
                <w:szCs w:val="18"/>
              </w:rPr>
            </w:pPr>
            <w:ins w:id="3014" w:author="yangy" w:date="2017-05-11T13:32:00Z">
              <w:r>
                <w:rPr>
                  <w:rFonts w:ascii="Times New Roman" w:eastAsiaTheme="minorEastAsia" w:hint="eastAsia"/>
                  <w:sz w:val="18"/>
                  <w:szCs w:val="18"/>
                </w:rPr>
                <w:t>Reserved</w:t>
              </w:r>
            </w:ins>
          </w:p>
        </w:tc>
      </w:tr>
      <w:tr w:rsidR="000A163A" w:rsidRPr="0082406E" w:rsidTr="00915D0C">
        <w:trPr>
          <w:cantSplit/>
          <w:trHeight w:val="222"/>
          <w:ins w:id="3015" w:author="yangy" w:date="2017-05-11T13:32:00Z"/>
        </w:trPr>
        <w:tc>
          <w:tcPr>
            <w:tcW w:w="695" w:type="dxa"/>
            <w:tcBorders>
              <w:top w:val="single" w:sz="4" w:space="0" w:color="auto"/>
              <w:left w:val="single" w:sz="4" w:space="0" w:color="auto"/>
              <w:bottom w:val="single" w:sz="4" w:space="0" w:color="auto"/>
              <w:right w:val="single" w:sz="4" w:space="0" w:color="auto"/>
            </w:tcBorders>
          </w:tcPr>
          <w:p w:rsidR="000A163A" w:rsidRPr="00C53D86" w:rsidRDefault="000A163A" w:rsidP="00915D0C">
            <w:pPr>
              <w:pStyle w:val="ad"/>
              <w:rPr>
                <w:ins w:id="3016" w:author="yangy" w:date="2017-05-11T13:32:00Z"/>
                <w:rFonts w:ascii="Times New Roman" w:eastAsiaTheme="minorEastAsia"/>
                <w:sz w:val="18"/>
                <w:szCs w:val="18"/>
              </w:rPr>
            </w:pPr>
            <w:ins w:id="3017" w:author="yangy" w:date="2017-05-11T13:32:00Z">
              <w:r>
                <w:rPr>
                  <w:rFonts w:ascii="Times New Roman" w:eastAsiaTheme="minorEastAsia" w:hint="eastAsia"/>
                  <w:sz w:val="18"/>
                  <w:szCs w:val="18"/>
                </w:rPr>
                <w:t>7:0</w:t>
              </w:r>
            </w:ins>
          </w:p>
        </w:tc>
        <w:tc>
          <w:tcPr>
            <w:tcW w:w="2056" w:type="dxa"/>
            <w:tcBorders>
              <w:top w:val="single" w:sz="4" w:space="0" w:color="auto"/>
              <w:left w:val="single" w:sz="4" w:space="0" w:color="auto"/>
              <w:bottom w:val="single" w:sz="4" w:space="0" w:color="auto"/>
              <w:right w:val="single" w:sz="4" w:space="0" w:color="auto"/>
            </w:tcBorders>
          </w:tcPr>
          <w:p w:rsidR="000A163A" w:rsidRPr="00C53D86" w:rsidRDefault="00DF21CF" w:rsidP="00DF21CF">
            <w:pPr>
              <w:pStyle w:val="ad"/>
              <w:rPr>
                <w:ins w:id="3018" w:author="yangy" w:date="2017-05-11T13:32:00Z"/>
                <w:rFonts w:ascii="Times New Roman" w:eastAsiaTheme="minorEastAsia"/>
                <w:sz w:val="18"/>
                <w:szCs w:val="18"/>
              </w:rPr>
            </w:pPr>
            <w:ins w:id="3019" w:author="yangy" w:date="2017-05-11T13:35:00Z">
              <w:r>
                <w:rPr>
                  <w:rFonts w:ascii="Times New Roman" w:eastAsiaTheme="minorEastAsia" w:hint="eastAsia"/>
                  <w:sz w:val="18"/>
                  <w:szCs w:val="18"/>
                </w:rPr>
                <w:t>RF</w:t>
              </w:r>
            </w:ins>
            <w:ins w:id="3020" w:author="yangy" w:date="2017-05-11T13:32:00Z">
              <w:r w:rsidR="000A163A">
                <w:rPr>
                  <w:rFonts w:ascii="Times New Roman" w:eastAsiaTheme="minorEastAsia" w:hint="eastAsia"/>
                  <w:sz w:val="18"/>
                  <w:szCs w:val="18"/>
                </w:rPr>
                <w:t>TO</w:t>
              </w:r>
            </w:ins>
            <w:ins w:id="3021" w:author="yangy" w:date="2017-05-11T13:35:00Z">
              <w:r>
                <w:rPr>
                  <w:rFonts w:ascii="Times New Roman" w:eastAsiaTheme="minorEastAsia" w:hint="eastAsia"/>
                  <w:sz w:val="18"/>
                  <w:szCs w:val="18"/>
                </w:rPr>
                <w:t>PLC</w:t>
              </w:r>
            </w:ins>
            <w:ins w:id="3022" w:author="yangy" w:date="2017-05-11T13:32:00Z">
              <w:r w:rsidR="000A163A">
                <w:rPr>
                  <w:rFonts w:ascii="Times New Roman" w:eastAsiaTheme="minorEastAsia" w:hint="eastAsia"/>
                  <w:sz w:val="18"/>
                  <w:szCs w:val="18"/>
                </w:rPr>
                <w:t>IPCTEST</w:t>
              </w:r>
            </w:ins>
          </w:p>
        </w:tc>
        <w:tc>
          <w:tcPr>
            <w:tcW w:w="736" w:type="dxa"/>
            <w:tcBorders>
              <w:top w:val="single" w:sz="4" w:space="0" w:color="auto"/>
              <w:left w:val="single" w:sz="4" w:space="0" w:color="auto"/>
              <w:bottom w:val="single" w:sz="4" w:space="0" w:color="auto"/>
              <w:right w:val="single" w:sz="4" w:space="0" w:color="auto"/>
            </w:tcBorders>
          </w:tcPr>
          <w:p w:rsidR="000A163A" w:rsidRPr="0059339E" w:rsidRDefault="004C5429" w:rsidP="00915D0C">
            <w:pPr>
              <w:pStyle w:val="ad"/>
              <w:rPr>
                <w:ins w:id="3023" w:author="yangy" w:date="2017-05-11T13:32:00Z"/>
                <w:rFonts w:ascii="Times New Roman" w:eastAsiaTheme="minorEastAsia"/>
                <w:sz w:val="18"/>
                <w:szCs w:val="18"/>
              </w:rPr>
            </w:pPr>
            <w:ins w:id="3024" w:author="yangy" w:date="2017-05-11T13:57:00Z">
              <w:r>
                <w:rPr>
                  <w:rFonts w:ascii="Times New Roman" w:eastAsiaTheme="minorEastAsia" w:hint="eastAsia"/>
                  <w:sz w:val="18"/>
                  <w:szCs w:val="18"/>
                </w:rPr>
                <w:t>R/</w:t>
              </w:r>
            </w:ins>
            <w:ins w:id="3025" w:author="yangy" w:date="2017-05-11T13:32:00Z">
              <w:r w:rsidR="000A163A">
                <w:rPr>
                  <w:rFonts w:ascii="Times New Roman" w:eastAsiaTheme="minorEastAsia" w:hint="eastAsia"/>
                  <w:sz w:val="18"/>
                  <w:szCs w:val="18"/>
                </w:rPr>
                <w:t>W</w:t>
              </w:r>
            </w:ins>
          </w:p>
        </w:tc>
        <w:tc>
          <w:tcPr>
            <w:tcW w:w="691" w:type="dxa"/>
            <w:tcBorders>
              <w:top w:val="single" w:sz="4" w:space="0" w:color="auto"/>
              <w:left w:val="single" w:sz="4" w:space="0" w:color="auto"/>
              <w:bottom w:val="single" w:sz="4" w:space="0" w:color="auto"/>
              <w:right w:val="single" w:sz="4" w:space="0" w:color="auto"/>
            </w:tcBorders>
          </w:tcPr>
          <w:p w:rsidR="000A163A" w:rsidRPr="007C2D0D" w:rsidRDefault="000A163A" w:rsidP="00915D0C">
            <w:pPr>
              <w:pStyle w:val="ad"/>
              <w:rPr>
                <w:ins w:id="3026" w:author="yangy" w:date="2017-05-11T13:32:00Z"/>
                <w:rFonts w:ascii="Times New Roman" w:eastAsiaTheme="minorEastAsia"/>
                <w:sz w:val="18"/>
                <w:szCs w:val="18"/>
              </w:rPr>
            </w:pPr>
            <w:ins w:id="3027" w:author="yangy" w:date="2017-05-11T13:32:00Z">
              <w:r>
                <w:rPr>
                  <w:rFonts w:ascii="Times New Roman" w:eastAsiaTheme="minorEastAsia" w:hint="eastAsia"/>
                  <w:sz w:val="18"/>
                  <w:szCs w:val="18"/>
                </w:rPr>
                <w:t>0</w:t>
              </w:r>
            </w:ins>
          </w:p>
        </w:tc>
        <w:tc>
          <w:tcPr>
            <w:tcW w:w="4446" w:type="dxa"/>
            <w:tcBorders>
              <w:top w:val="single" w:sz="4" w:space="0" w:color="auto"/>
              <w:left w:val="single" w:sz="4" w:space="0" w:color="auto"/>
              <w:bottom w:val="single" w:sz="4" w:space="0" w:color="auto"/>
              <w:right w:val="single" w:sz="4" w:space="0" w:color="auto"/>
            </w:tcBorders>
          </w:tcPr>
          <w:p w:rsidR="000A163A" w:rsidRDefault="000A163A" w:rsidP="00915D0C">
            <w:pPr>
              <w:pStyle w:val="ad"/>
              <w:rPr>
                <w:ins w:id="3028" w:author="yangy" w:date="2017-05-11T13:32:00Z"/>
                <w:rFonts w:ascii="Times New Roman" w:eastAsiaTheme="minorEastAsia"/>
                <w:sz w:val="18"/>
                <w:szCs w:val="18"/>
              </w:rPr>
            </w:pPr>
            <w:ins w:id="3029" w:author="yangy" w:date="2017-05-11T13:32:00Z">
              <w:r>
                <w:rPr>
                  <w:rFonts w:ascii="Times New Roman" w:eastAsiaTheme="minorEastAsia" w:hint="eastAsia"/>
                  <w:sz w:val="18"/>
                  <w:szCs w:val="18"/>
                </w:rPr>
                <w:t>To force IPC_</w:t>
              </w:r>
            </w:ins>
            <w:ins w:id="3030" w:author="yangy" w:date="2017-05-11T13:35:00Z">
              <w:r w:rsidR="0062238E">
                <w:rPr>
                  <w:rFonts w:ascii="Times New Roman" w:eastAsiaTheme="minorEastAsia" w:hint="eastAsia"/>
                  <w:sz w:val="18"/>
                  <w:szCs w:val="18"/>
                </w:rPr>
                <w:t>RF</w:t>
              </w:r>
            </w:ins>
            <w:ins w:id="3031" w:author="yangy" w:date="2017-05-11T13:32:00Z">
              <w:r>
                <w:rPr>
                  <w:rFonts w:ascii="Times New Roman" w:eastAsiaTheme="minorEastAsia" w:hint="eastAsia"/>
                  <w:sz w:val="18"/>
                  <w:szCs w:val="18"/>
                </w:rPr>
                <w:t>TO</w:t>
              </w:r>
            </w:ins>
            <w:ins w:id="3032" w:author="yangy" w:date="2017-05-11T13:35:00Z">
              <w:r w:rsidR="0062238E">
                <w:rPr>
                  <w:rFonts w:ascii="Times New Roman" w:eastAsiaTheme="minorEastAsia" w:hint="eastAsia"/>
                  <w:sz w:val="18"/>
                  <w:szCs w:val="18"/>
                </w:rPr>
                <w:t>PLC</w:t>
              </w:r>
            </w:ins>
            <w:ins w:id="3033" w:author="yangy" w:date="2017-05-11T13:32:00Z">
              <w:r>
                <w:rPr>
                  <w:rFonts w:ascii="Times New Roman" w:eastAsiaTheme="minorEastAsia" w:hint="eastAsia"/>
                  <w:sz w:val="18"/>
                  <w:szCs w:val="18"/>
                </w:rPr>
                <w:t xml:space="preserve">_INT to be </w:t>
              </w:r>
              <w:r>
                <w:rPr>
                  <w:rFonts w:ascii="Times New Roman" w:eastAsiaTheme="minorEastAsia"/>
                  <w:sz w:val="18"/>
                  <w:szCs w:val="18"/>
                </w:rPr>
                <w:t>triggered</w:t>
              </w:r>
              <w:r>
                <w:rPr>
                  <w:rFonts w:ascii="Times New Roman" w:eastAsiaTheme="minorEastAsia" w:hint="eastAsia"/>
                  <w:sz w:val="18"/>
                  <w:szCs w:val="18"/>
                </w:rPr>
                <w:t xml:space="preserve">, it is for debugging </w:t>
              </w:r>
              <w:r>
                <w:rPr>
                  <w:rFonts w:ascii="Times New Roman" w:eastAsiaTheme="minorEastAsia"/>
                  <w:sz w:val="18"/>
                  <w:szCs w:val="18"/>
                </w:rPr>
                <w:t>purpose</w:t>
              </w:r>
              <w:r>
                <w:rPr>
                  <w:rFonts w:ascii="Times New Roman" w:eastAsiaTheme="minorEastAsia" w:hint="eastAsia"/>
                  <w:sz w:val="18"/>
                  <w:szCs w:val="18"/>
                </w:rPr>
                <w:t xml:space="preserve"> only.</w:t>
              </w:r>
            </w:ins>
          </w:p>
          <w:p w:rsidR="000A163A" w:rsidRDefault="000A163A" w:rsidP="00915D0C">
            <w:pPr>
              <w:pStyle w:val="ad"/>
              <w:rPr>
                <w:ins w:id="3034" w:author="yangy" w:date="2017-05-11T13:32:00Z"/>
                <w:rFonts w:ascii="Times New Roman" w:eastAsiaTheme="minorEastAsia"/>
                <w:sz w:val="18"/>
                <w:szCs w:val="18"/>
              </w:rPr>
            </w:pPr>
            <w:ins w:id="3035" w:author="yangy" w:date="2017-05-11T13:32:00Z">
              <w:r>
                <w:rPr>
                  <w:rFonts w:ascii="Times New Roman" w:eastAsiaTheme="minorEastAsia" w:hint="eastAsia"/>
                  <w:sz w:val="18"/>
                  <w:szCs w:val="18"/>
                </w:rPr>
                <w:t>When w</w:t>
              </w:r>
              <w:r>
                <w:rPr>
                  <w:rFonts w:ascii="Times New Roman" w:eastAsiaTheme="minorEastAsia"/>
                  <w:sz w:val="18"/>
                  <w:szCs w:val="18"/>
                </w:rPr>
                <w:t>rite</w:t>
              </w:r>
              <w:r>
                <w:rPr>
                  <w:rFonts w:ascii="Times New Roman" w:eastAsiaTheme="minorEastAsia" w:hint="eastAsia"/>
                  <w:sz w:val="18"/>
                  <w:szCs w:val="18"/>
                </w:rPr>
                <w:t xml:space="preserve"> 1 to any bit of </w:t>
              </w:r>
            </w:ins>
            <w:ins w:id="3036" w:author="yangy" w:date="2017-05-11T13:39:00Z">
              <w:r w:rsidR="005E7C4F">
                <w:rPr>
                  <w:rFonts w:ascii="Times New Roman" w:eastAsiaTheme="minorEastAsia" w:hint="eastAsia"/>
                  <w:sz w:val="18"/>
                  <w:szCs w:val="18"/>
                </w:rPr>
                <w:t>RF</w:t>
              </w:r>
            </w:ins>
            <w:ins w:id="3037" w:author="yangy" w:date="2017-05-11T13:32:00Z">
              <w:r>
                <w:rPr>
                  <w:rFonts w:ascii="Times New Roman" w:eastAsiaTheme="minorEastAsia" w:hint="eastAsia"/>
                  <w:sz w:val="18"/>
                  <w:szCs w:val="18"/>
                </w:rPr>
                <w:t>TO</w:t>
              </w:r>
            </w:ins>
            <w:ins w:id="3038" w:author="yangy" w:date="2017-05-11T13:39:00Z">
              <w:r w:rsidR="005E7C4F">
                <w:rPr>
                  <w:rFonts w:ascii="Times New Roman" w:eastAsiaTheme="minorEastAsia" w:hint="eastAsia"/>
                  <w:sz w:val="18"/>
                  <w:szCs w:val="18"/>
                </w:rPr>
                <w:t>PLC</w:t>
              </w:r>
            </w:ins>
            <w:ins w:id="3039" w:author="yangy" w:date="2017-05-11T13:32:00Z">
              <w:r>
                <w:rPr>
                  <w:rFonts w:ascii="Times New Roman" w:eastAsiaTheme="minorEastAsia" w:hint="eastAsia"/>
                  <w:sz w:val="18"/>
                  <w:szCs w:val="18"/>
                </w:rPr>
                <w:t>IPCTEST, corresponding bit on IPC_</w:t>
              </w:r>
            </w:ins>
            <w:ins w:id="3040" w:author="yangy" w:date="2017-05-11T13:39:00Z">
              <w:r w:rsidR="005E7C4F">
                <w:rPr>
                  <w:rFonts w:ascii="Times New Roman" w:eastAsiaTheme="minorEastAsia" w:hint="eastAsia"/>
                  <w:sz w:val="18"/>
                  <w:szCs w:val="18"/>
                </w:rPr>
                <w:t>RF</w:t>
              </w:r>
            </w:ins>
            <w:ins w:id="3041" w:author="yangy" w:date="2017-05-11T13:32:00Z">
              <w:r>
                <w:rPr>
                  <w:rFonts w:ascii="Times New Roman" w:eastAsiaTheme="minorEastAsia" w:hint="eastAsia"/>
                  <w:sz w:val="18"/>
                  <w:szCs w:val="18"/>
                </w:rPr>
                <w:t>TO</w:t>
              </w:r>
            </w:ins>
            <w:ins w:id="3042" w:author="yangy" w:date="2017-05-11T13:39:00Z">
              <w:r w:rsidR="005E7C4F">
                <w:rPr>
                  <w:rFonts w:ascii="Times New Roman" w:eastAsiaTheme="minorEastAsia" w:hint="eastAsia"/>
                  <w:sz w:val="18"/>
                  <w:szCs w:val="18"/>
                </w:rPr>
                <w:t>PLC</w:t>
              </w:r>
            </w:ins>
            <w:ins w:id="3043" w:author="yangy" w:date="2017-05-11T13:32:00Z">
              <w:r>
                <w:rPr>
                  <w:rFonts w:ascii="Times New Roman" w:eastAsiaTheme="minorEastAsia" w:hint="eastAsia"/>
                  <w:sz w:val="18"/>
                  <w:szCs w:val="18"/>
                </w:rPr>
                <w:t>_INT[7:0] is asserted</w:t>
              </w:r>
            </w:ins>
          </w:p>
          <w:p w:rsidR="000A163A" w:rsidRDefault="000A163A" w:rsidP="00915D0C">
            <w:pPr>
              <w:pStyle w:val="ad"/>
              <w:rPr>
                <w:ins w:id="3044" w:author="yangy" w:date="2017-05-11T13:32:00Z"/>
                <w:rFonts w:ascii="Times New Roman" w:eastAsiaTheme="minorEastAsia"/>
                <w:sz w:val="18"/>
                <w:szCs w:val="18"/>
              </w:rPr>
            </w:pPr>
            <w:ins w:id="3045" w:author="yangy" w:date="2017-05-11T13:32:00Z">
              <w:r>
                <w:rPr>
                  <w:rFonts w:ascii="Times New Roman" w:eastAsiaTheme="minorEastAsia" w:hint="eastAsia"/>
                  <w:sz w:val="18"/>
                  <w:szCs w:val="18"/>
                </w:rPr>
                <w:t xml:space="preserve">When write 0, </w:t>
              </w:r>
            </w:ins>
            <w:ins w:id="3046" w:author="yangy" w:date="2017-05-11T13:40:00Z">
              <w:r w:rsidR="005E7C4F">
                <w:rPr>
                  <w:rFonts w:ascii="Times New Roman" w:eastAsiaTheme="minorEastAsia" w:hint="eastAsia"/>
                  <w:sz w:val="18"/>
                  <w:szCs w:val="18"/>
                </w:rPr>
                <w:t>RF</w:t>
              </w:r>
            </w:ins>
            <w:ins w:id="3047" w:author="yangy" w:date="2017-05-11T13:32:00Z">
              <w:r>
                <w:rPr>
                  <w:rFonts w:ascii="Times New Roman" w:eastAsiaTheme="minorEastAsia" w:hint="eastAsia"/>
                  <w:sz w:val="18"/>
                  <w:szCs w:val="18"/>
                </w:rPr>
                <w:t>TO</w:t>
              </w:r>
            </w:ins>
            <w:ins w:id="3048" w:author="yangy" w:date="2017-05-11T13:40:00Z">
              <w:r w:rsidR="005E7C4F">
                <w:rPr>
                  <w:rFonts w:ascii="Times New Roman" w:eastAsiaTheme="minorEastAsia" w:hint="eastAsia"/>
                  <w:sz w:val="18"/>
                  <w:szCs w:val="18"/>
                </w:rPr>
                <w:t>PLC</w:t>
              </w:r>
            </w:ins>
            <w:ins w:id="3049" w:author="yangy" w:date="2017-05-11T13:32:00Z">
              <w:r>
                <w:rPr>
                  <w:rFonts w:ascii="Times New Roman" w:eastAsiaTheme="minorEastAsia" w:hint="eastAsia"/>
                  <w:sz w:val="18"/>
                  <w:szCs w:val="18"/>
                </w:rPr>
                <w:t>IPCTEST has no effect on IPC_</w:t>
              </w:r>
            </w:ins>
            <w:ins w:id="3050" w:author="yangy" w:date="2017-05-11T13:40:00Z">
              <w:r w:rsidR="005E7C4F">
                <w:rPr>
                  <w:rFonts w:ascii="Times New Roman" w:eastAsiaTheme="minorEastAsia" w:hint="eastAsia"/>
                  <w:sz w:val="18"/>
                  <w:szCs w:val="18"/>
                </w:rPr>
                <w:t>RFTOPLC</w:t>
              </w:r>
            </w:ins>
            <w:ins w:id="3051" w:author="yangy" w:date="2017-05-11T13:32:00Z">
              <w:r>
                <w:rPr>
                  <w:rFonts w:ascii="Times New Roman" w:eastAsiaTheme="minorEastAsia" w:hint="eastAsia"/>
                  <w:sz w:val="18"/>
                  <w:szCs w:val="18"/>
                </w:rPr>
                <w:t>_INT[7:0]</w:t>
              </w:r>
            </w:ins>
          </w:p>
          <w:p w:rsidR="000A163A" w:rsidRPr="007C2D0D" w:rsidRDefault="000A163A" w:rsidP="00915D0C">
            <w:pPr>
              <w:pStyle w:val="ad"/>
              <w:rPr>
                <w:ins w:id="3052" w:author="yangy" w:date="2017-05-11T13:32:00Z"/>
                <w:rFonts w:ascii="Times New Roman" w:eastAsiaTheme="minorEastAsia"/>
                <w:sz w:val="18"/>
                <w:szCs w:val="18"/>
              </w:rPr>
            </w:pPr>
          </w:p>
        </w:tc>
      </w:tr>
    </w:tbl>
    <w:p w:rsidR="000A163A" w:rsidRDefault="000A163A" w:rsidP="000A163A">
      <w:pPr>
        <w:rPr>
          <w:ins w:id="3053" w:author="yangy" w:date="2017-05-11T13:32:00Z"/>
        </w:rPr>
      </w:pPr>
    </w:p>
    <w:p w:rsidR="000A163A" w:rsidRPr="00855486" w:rsidRDefault="009810CC" w:rsidP="000A163A">
      <w:pPr>
        <w:pStyle w:val="3"/>
        <w:numPr>
          <w:ilvl w:val="2"/>
          <w:numId w:val="18"/>
        </w:numPr>
        <w:rPr>
          <w:ins w:id="3054" w:author="yangy" w:date="2017-05-11T13:32:00Z"/>
        </w:rPr>
      </w:pPr>
      <w:bookmarkStart w:id="3055" w:name="_Toc482273751"/>
      <w:ins w:id="3056" w:author="yangy" w:date="2017-05-11T13:41:00Z">
        <w:r>
          <w:rPr>
            <w:rFonts w:hint="eastAsia"/>
          </w:rPr>
          <w:t>RF</w:t>
        </w:r>
      </w:ins>
      <w:ins w:id="3057" w:author="yangy" w:date="2017-05-11T13:32:00Z">
        <w:r w:rsidR="000A163A">
          <w:rPr>
            <w:rFonts w:hint="eastAsia"/>
          </w:rPr>
          <w:t>TO</w:t>
        </w:r>
      </w:ins>
      <w:ins w:id="3058" w:author="yangy" w:date="2017-05-11T13:41:00Z">
        <w:r>
          <w:rPr>
            <w:rFonts w:hint="eastAsia"/>
          </w:rPr>
          <w:t>PLC</w:t>
        </w:r>
      </w:ins>
      <w:ins w:id="3059" w:author="yangy" w:date="2017-05-11T13:32:00Z">
        <w:r w:rsidR="000A163A">
          <w:rPr>
            <w:rFonts w:hint="eastAsia"/>
          </w:rPr>
          <w:t>ACK_INT_CLR&lt;31:0&gt;</w:t>
        </w:r>
        <w:bookmarkEnd w:id="3055"/>
      </w:ins>
    </w:p>
    <w:p w:rsidR="000A163A" w:rsidRDefault="009810CC" w:rsidP="000A163A">
      <w:pPr>
        <w:rPr>
          <w:ins w:id="3060" w:author="yangy" w:date="2017-05-11T13:32:00Z"/>
        </w:rPr>
      </w:pPr>
      <w:ins w:id="3061" w:author="yangy" w:date="2017-05-11T13:41:00Z">
        <w:r>
          <w:rPr>
            <w:rFonts w:hint="eastAsia"/>
          </w:rPr>
          <w:t>RF</w:t>
        </w:r>
      </w:ins>
      <w:ins w:id="3062" w:author="yangy" w:date="2017-05-11T13:32:00Z">
        <w:r w:rsidR="000A163A">
          <w:rPr>
            <w:rFonts w:hint="eastAsia"/>
          </w:rPr>
          <w:t xml:space="preserve"> to </w:t>
        </w:r>
      </w:ins>
      <w:ins w:id="3063" w:author="yangy" w:date="2017-05-11T13:42:00Z">
        <w:r>
          <w:rPr>
            <w:rFonts w:hint="eastAsia"/>
          </w:rPr>
          <w:t>PLC</w:t>
        </w:r>
      </w:ins>
      <w:ins w:id="3064" w:author="yangy" w:date="2017-05-11T13:32:00Z">
        <w:r w:rsidR="000A163A">
          <w:rPr>
            <w:rFonts w:hint="eastAsia"/>
          </w:rPr>
          <w:t xml:space="preserve"> ACK </w:t>
        </w:r>
        <w:r w:rsidR="000A163A">
          <w:t>interrupt</w:t>
        </w:r>
        <w:r w:rsidR="000A163A">
          <w:rPr>
            <w:rFonts w:hint="eastAsia"/>
          </w:rPr>
          <w:t xml:space="preserve"> clear register </w:t>
        </w:r>
      </w:ins>
    </w:p>
    <w:p w:rsidR="000A163A" w:rsidRDefault="000A163A" w:rsidP="000A163A">
      <w:pPr>
        <w:rPr>
          <w:ins w:id="3065" w:author="yangy" w:date="2017-05-11T13:32:00Z"/>
        </w:rPr>
      </w:pPr>
      <w:ins w:id="3066" w:author="yangy" w:date="2017-05-11T13:32:00Z">
        <w:r>
          <w:t>A</w:t>
        </w:r>
        <w:r>
          <w:rPr>
            <w:rFonts w:hint="eastAsia"/>
          </w:rPr>
          <w:t>ddress offset:</w:t>
        </w:r>
      </w:ins>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0A163A" w:rsidRPr="00E53CAA" w:rsidTr="00915D0C">
        <w:trPr>
          <w:cantSplit/>
          <w:tblHeader/>
          <w:ins w:id="3067" w:author="yangy" w:date="2017-05-11T13:32:00Z"/>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0A163A" w:rsidRPr="00E53CAA" w:rsidRDefault="000A163A" w:rsidP="00915D0C">
            <w:pPr>
              <w:pStyle w:val="ad"/>
              <w:rPr>
                <w:ins w:id="3068" w:author="yangy" w:date="2017-05-11T13:32:00Z"/>
                <w:rFonts w:ascii="Times New Roman" w:eastAsia="MS PGothic"/>
                <w:sz w:val="18"/>
                <w:szCs w:val="18"/>
              </w:rPr>
            </w:pPr>
            <w:ins w:id="3069" w:author="yangy" w:date="2017-05-11T13:32:00Z">
              <w:r w:rsidRPr="00E53CAA">
                <w:rPr>
                  <w:rFonts w:ascii="Times New Roman" w:eastAsia="MS PGothic"/>
                  <w:sz w:val="18"/>
                  <w:szCs w:val="18"/>
                </w:rPr>
                <w:t>Bits</w:t>
              </w:r>
            </w:ins>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0A163A" w:rsidRPr="00E53CAA" w:rsidRDefault="000A163A" w:rsidP="00915D0C">
            <w:pPr>
              <w:pStyle w:val="ad"/>
              <w:rPr>
                <w:ins w:id="3070" w:author="yangy" w:date="2017-05-11T13:32:00Z"/>
                <w:rFonts w:ascii="Times New Roman" w:eastAsia="MS PGothic"/>
                <w:sz w:val="18"/>
                <w:szCs w:val="18"/>
              </w:rPr>
            </w:pPr>
            <w:ins w:id="3071" w:author="yangy" w:date="2017-05-11T13:32:00Z">
              <w:r w:rsidRPr="00E53CAA">
                <w:rPr>
                  <w:rFonts w:ascii="Times New Roman" w:eastAsia="MS PGothic"/>
                  <w:sz w:val="18"/>
                  <w:szCs w:val="18"/>
                </w:rPr>
                <w:t>Name</w:t>
              </w:r>
            </w:ins>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0A163A" w:rsidRPr="00E53CAA" w:rsidRDefault="000A163A" w:rsidP="00915D0C">
            <w:pPr>
              <w:pStyle w:val="ad"/>
              <w:rPr>
                <w:ins w:id="3072" w:author="yangy" w:date="2017-05-11T13:32:00Z"/>
                <w:rFonts w:ascii="Times New Roman" w:eastAsia="MS PGothic"/>
                <w:sz w:val="18"/>
                <w:szCs w:val="18"/>
              </w:rPr>
            </w:pPr>
            <w:ins w:id="3073" w:author="yangy" w:date="2017-05-11T13:32:00Z">
              <w:r>
                <w:rPr>
                  <w:rFonts w:ascii="Times New Roman" w:eastAsia="MS PGothic"/>
                  <w:sz w:val="18"/>
                  <w:szCs w:val="18"/>
                </w:rPr>
                <w:t>R/W</w:t>
              </w:r>
            </w:ins>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0A163A" w:rsidRPr="00E53CAA" w:rsidRDefault="000A163A" w:rsidP="00915D0C">
            <w:pPr>
              <w:pStyle w:val="ad"/>
              <w:rPr>
                <w:ins w:id="3074" w:author="yangy" w:date="2017-05-11T13:32:00Z"/>
                <w:rFonts w:ascii="Times New Roman" w:eastAsia="MS PGothic"/>
                <w:sz w:val="18"/>
                <w:szCs w:val="18"/>
              </w:rPr>
            </w:pPr>
            <w:ins w:id="3075" w:author="yangy" w:date="2017-05-11T13:32:00Z">
              <w:r w:rsidRPr="00E53CAA">
                <w:rPr>
                  <w:rFonts w:ascii="Times New Roman" w:eastAsia="MS PGothic"/>
                  <w:sz w:val="18"/>
                  <w:szCs w:val="18"/>
                </w:rPr>
                <w:t>Reset</w:t>
              </w:r>
            </w:ins>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0A163A" w:rsidRPr="00E53CAA" w:rsidRDefault="000A163A" w:rsidP="00915D0C">
            <w:pPr>
              <w:pStyle w:val="ad"/>
              <w:rPr>
                <w:ins w:id="3076" w:author="yangy" w:date="2017-05-11T13:32:00Z"/>
                <w:rFonts w:ascii="Times New Roman" w:eastAsia="MS PGothic"/>
                <w:sz w:val="18"/>
                <w:szCs w:val="18"/>
              </w:rPr>
            </w:pPr>
            <w:ins w:id="3077" w:author="yangy" w:date="2017-05-11T13:32:00Z">
              <w:r w:rsidRPr="00E53CAA">
                <w:rPr>
                  <w:rFonts w:ascii="Times New Roman" w:eastAsia="MS PGothic"/>
                  <w:sz w:val="18"/>
                  <w:szCs w:val="18"/>
                </w:rPr>
                <w:t>Description</w:t>
              </w:r>
            </w:ins>
          </w:p>
        </w:tc>
      </w:tr>
      <w:tr w:rsidR="000A163A" w:rsidRPr="007C2D0D" w:rsidTr="00915D0C">
        <w:trPr>
          <w:cantSplit/>
          <w:trHeight w:val="222"/>
          <w:ins w:id="3078" w:author="yangy" w:date="2017-05-11T13:32:00Z"/>
        </w:trPr>
        <w:tc>
          <w:tcPr>
            <w:tcW w:w="695" w:type="dxa"/>
            <w:tcBorders>
              <w:top w:val="single" w:sz="4" w:space="0" w:color="auto"/>
              <w:left w:val="single" w:sz="4" w:space="0" w:color="auto"/>
              <w:bottom w:val="single" w:sz="4" w:space="0" w:color="auto"/>
              <w:right w:val="single" w:sz="4" w:space="0" w:color="auto"/>
            </w:tcBorders>
          </w:tcPr>
          <w:p w:rsidR="000A163A" w:rsidRPr="00C53D86" w:rsidRDefault="000A163A" w:rsidP="00915D0C">
            <w:pPr>
              <w:pStyle w:val="ad"/>
              <w:rPr>
                <w:ins w:id="3079" w:author="yangy" w:date="2017-05-11T13:32:00Z"/>
                <w:rFonts w:ascii="Times New Roman" w:eastAsiaTheme="minorEastAsia"/>
                <w:sz w:val="18"/>
                <w:szCs w:val="18"/>
              </w:rPr>
            </w:pPr>
            <w:ins w:id="3080" w:author="yangy" w:date="2017-05-11T13:32:00Z">
              <w:r>
                <w:rPr>
                  <w:rFonts w:ascii="Times New Roman" w:eastAsiaTheme="minorEastAsia" w:hint="eastAsia"/>
                  <w:sz w:val="18"/>
                  <w:szCs w:val="18"/>
                </w:rPr>
                <w:t>31:1</w:t>
              </w:r>
            </w:ins>
          </w:p>
        </w:tc>
        <w:tc>
          <w:tcPr>
            <w:tcW w:w="2056" w:type="dxa"/>
            <w:tcBorders>
              <w:top w:val="single" w:sz="4" w:space="0" w:color="auto"/>
              <w:left w:val="single" w:sz="4" w:space="0" w:color="auto"/>
              <w:bottom w:val="single" w:sz="4" w:space="0" w:color="auto"/>
              <w:right w:val="single" w:sz="4" w:space="0" w:color="auto"/>
            </w:tcBorders>
          </w:tcPr>
          <w:p w:rsidR="000A163A" w:rsidRPr="00C53D86" w:rsidRDefault="000A163A" w:rsidP="00915D0C">
            <w:pPr>
              <w:pStyle w:val="ad"/>
              <w:rPr>
                <w:ins w:id="3081" w:author="yangy" w:date="2017-05-11T13:32:00Z"/>
                <w:rFonts w:ascii="Times New Roman" w:eastAsiaTheme="minorEastAsia"/>
                <w:sz w:val="18"/>
                <w:szCs w:val="18"/>
              </w:rPr>
            </w:pPr>
            <w:ins w:id="3082" w:author="yangy" w:date="2017-05-11T13:32:00Z">
              <w:r>
                <w:rPr>
                  <w:rFonts w:ascii="Times New Roman" w:eastAsiaTheme="minorEastAsia" w:hint="eastAsia"/>
                  <w:sz w:val="18"/>
                  <w:szCs w:val="18"/>
                </w:rPr>
                <w:t>reserved</w:t>
              </w:r>
            </w:ins>
          </w:p>
        </w:tc>
        <w:tc>
          <w:tcPr>
            <w:tcW w:w="736" w:type="dxa"/>
            <w:tcBorders>
              <w:top w:val="single" w:sz="4" w:space="0" w:color="auto"/>
              <w:left w:val="single" w:sz="4" w:space="0" w:color="auto"/>
              <w:bottom w:val="single" w:sz="4" w:space="0" w:color="auto"/>
              <w:right w:val="single" w:sz="4" w:space="0" w:color="auto"/>
            </w:tcBorders>
          </w:tcPr>
          <w:p w:rsidR="000A163A" w:rsidRPr="00E53CAA" w:rsidRDefault="000A163A" w:rsidP="00915D0C">
            <w:pPr>
              <w:pStyle w:val="ad"/>
              <w:rPr>
                <w:ins w:id="3083" w:author="yangy" w:date="2017-05-11T13:32:00Z"/>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0A163A" w:rsidRPr="00481022" w:rsidRDefault="000A163A" w:rsidP="00915D0C">
            <w:pPr>
              <w:pStyle w:val="ad"/>
              <w:rPr>
                <w:ins w:id="3084" w:author="yangy" w:date="2017-05-11T13:32:00Z"/>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0A163A" w:rsidRPr="007C2D0D" w:rsidRDefault="000A163A" w:rsidP="00915D0C">
            <w:pPr>
              <w:pStyle w:val="ad"/>
              <w:rPr>
                <w:ins w:id="3085" w:author="yangy" w:date="2017-05-11T13:32:00Z"/>
                <w:rFonts w:ascii="Times New Roman" w:eastAsiaTheme="minorEastAsia"/>
                <w:sz w:val="18"/>
                <w:szCs w:val="18"/>
              </w:rPr>
            </w:pPr>
            <w:ins w:id="3086" w:author="yangy" w:date="2017-05-11T13:32:00Z">
              <w:r>
                <w:rPr>
                  <w:rFonts w:ascii="Times New Roman" w:eastAsiaTheme="minorEastAsia" w:hint="eastAsia"/>
                  <w:sz w:val="18"/>
                  <w:szCs w:val="18"/>
                </w:rPr>
                <w:t>Reserved</w:t>
              </w:r>
            </w:ins>
          </w:p>
        </w:tc>
      </w:tr>
      <w:tr w:rsidR="000A163A" w:rsidRPr="0082406E" w:rsidTr="00915D0C">
        <w:trPr>
          <w:cantSplit/>
          <w:trHeight w:val="222"/>
          <w:ins w:id="3087" w:author="yangy" w:date="2017-05-11T13:32:00Z"/>
        </w:trPr>
        <w:tc>
          <w:tcPr>
            <w:tcW w:w="695" w:type="dxa"/>
            <w:tcBorders>
              <w:top w:val="single" w:sz="4" w:space="0" w:color="auto"/>
              <w:left w:val="single" w:sz="4" w:space="0" w:color="auto"/>
              <w:bottom w:val="single" w:sz="4" w:space="0" w:color="auto"/>
              <w:right w:val="single" w:sz="4" w:space="0" w:color="auto"/>
            </w:tcBorders>
          </w:tcPr>
          <w:p w:rsidR="000A163A" w:rsidRPr="00C53D86" w:rsidRDefault="000A163A" w:rsidP="00915D0C">
            <w:pPr>
              <w:pStyle w:val="ad"/>
              <w:rPr>
                <w:ins w:id="3088" w:author="yangy" w:date="2017-05-11T13:32:00Z"/>
                <w:rFonts w:ascii="Times New Roman" w:eastAsiaTheme="minorEastAsia"/>
                <w:sz w:val="18"/>
                <w:szCs w:val="18"/>
              </w:rPr>
            </w:pPr>
            <w:ins w:id="3089" w:author="yangy" w:date="2017-05-11T13:32:00Z">
              <w:r>
                <w:rPr>
                  <w:rFonts w:ascii="Times New Roman" w:eastAsiaTheme="minorEastAsia" w:hint="eastAsia"/>
                  <w:sz w:val="18"/>
                  <w:szCs w:val="18"/>
                </w:rPr>
                <w:lastRenderedPageBreak/>
                <w:t>0</w:t>
              </w:r>
            </w:ins>
          </w:p>
        </w:tc>
        <w:tc>
          <w:tcPr>
            <w:tcW w:w="2056" w:type="dxa"/>
            <w:tcBorders>
              <w:top w:val="single" w:sz="4" w:space="0" w:color="auto"/>
              <w:left w:val="single" w:sz="4" w:space="0" w:color="auto"/>
              <w:bottom w:val="single" w:sz="4" w:space="0" w:color="auto"/>
              <w:right w:val="single" w:sz="4" w:space="0" w:color="auto"/>
            </w:tcBorders>
          </w:tcPr>
          <w:p w:rsidR="000A163A" w:rsidRPr="00C53D86" w:rsidRDefault="009810CC" w:rsidP="009810CC">
            <w:pPr>
              <w:pStyle w:val="ad"/>
              <w:rPr>
                <w:ins w:id="3090" w:author="yangy" w:date="2017-05-11T13:32:00Z"/>
                <w:rFonts w:ascii="Times New Roman" w:eastAsiaTheme="minorEastAsia"/>
                <w:sz w:val="18"/>
                <w:szCs w:val="18"/>
              </w:rPr>
            </w:pPr>
            <w:ins w:id="3091" w:author="yangy" w:date="2017-05-11T13:42:00Z">
              <w:r>
                <w:rPr>
                  <w:rFonts w:ascii="Times New Roman" w:eastAsiaTheme="minorEastAsia" w:hint="eastAsia"/>
                  <w:sz w:val="18"/>
                  <w:szCs w:val="18"/>
                </w:rPr>
                <w:t>RF</w:t>
              </w:r>
            </w:ins>
            <w:ins w:id="3092" w:author="yangy" w:date="2017-05-11T13:32:00Z">
              <w:r w:rsidR="000A163A">
                <w:rPr>
                  <w:rFonts w:ascii="Times New Roman" w:eastAsiaTheme="minorEastAsia" w:hint="eastAsia"/>
                  <w:sz w:val="18"/>
                  <w:szCs w:val="18"/>
                </w:rPr>
                <w:t>TO</w:t>
              </w:r>
            </w:ins>
            <w:ins w:id="3093" w:author="yangy" w:date="2017-05-11T13:42:00Z">
              <w:r>
                <w:rPr>
                  <w:rFonts w:ascii="Times New Roman" w:eastAsiaTheme="minorEastAsia" w:hint="eastAsia"/>
                  <w:sz w:val="18"/>
                  <w:szCs w:val="18"/>
                </w:rPr>
                <w:t>PLC</w:t>
              </w:r>
            </w:ins>
            <w:ins w:id="3094" w:author="yangy" w:date="2017-05-11T13:32:00Z">
              <w:r w:rsidR="000A163A">
                <w:rPr>
                  <w:rFonts w:ascii="Times New Roman" w:eastAsiaTheme="minorEastAsia" w:hint="eastAsia"/>
                  <w:sz w:val="18"/>
                  <w:szCs w:val="18"/>
                </w:rPr>
                <w:t>ACK_INT_CLR</w:t>
              </w:r>
            </w:ins>
          </w:p>
        </w:tc>
        <w:tc>
          <w:tcPr>
            <w:tcW w:w="736" w:type="dxa"/>
            <w:tcBorders>
              <w:top w:val="single" w:sz="4" w:space="0" w:color="auto"/>
              <w:left w:val="single" w:sz="4" w:space="0" w:color="auto"/>
              <w:bottom w:val="single" w:sz="4" w:space="0" w:color="auto"/>
              <w:right w:val="single" w:sz="4" w:space="0" w:color="auto"/>
            </w:tcBorders>
          </w:tcPr>
          <w:p w:rsidR="000A163A" w:rsidRPr="0059339E" w:rsidRDefault="000A163A" w:rsidP="00915D0C">
            <w:pPr>
              <w:pStyle w:val="ad"/>
              <w:rPr>
                <w:ins w:id="3095" w:author="yangy" w:date="2017-05-11T13:32:00Z"/>
                <w:rFonts w:ascii="Times New Roman" w:eastAsiaTheme="minorEastAsia"/>
                <w:sz w:val="18"/>
                <w:szCs w:val="18"/>
              </w:rPr>
            </w:pPr>
            <w:ins w:id="3096" w:author="yangy" w:date="2017-05-11T13:32:00Z">
              <w:r>
                <w:rPr>
                  <w:rFonts w:ascii="Times New Roman" w:eastAsiaTheme="minorEastAsia" w:hint="eastAsia"/>
                  <w:sz w:val="18"/>
                  <w:szCs w:val="18"/>
                </w:rPr>
                <w:t>W</w:t>
              </w:r>
            </w:ins>
          </w:p>
        </w:tc>
        <w:tc>
          <w:tcPr>
            <w:tcW w:w="691" w:type="dxa"/>
            <w:tcBorders>
              <w:top w:val="single" w:sz="4" w:space="0" w:color="auto"/>
              <w:left w:val="single" w:sz="4" w:space="0" w:color="auto"/>
              <w:bottom w:val="single" w:sz="4" w:space="0" w:color="auto"/>
              <w:right w:val="single" w:sz="4" w:space="0" w:color="auto"/>
            </w:tcBorders>
          </w:tcPr>
          <w:p w:rsidR="000A163A" w:rsidRPr="007C2D0D" w:rsidRDefault="000A163A" w:rsidP="00915D0C">
            <w:pPr>
              <w:pStyle w:val="ad"/>
              <w:rPr>
                <w:ins w:id="3097" w:author="yangy" w:date="2017-05-11T13:32:00Z"/>
                <w:rFonts w:ascii="Times New Roman" w:eastAsiaTheme="minorEastAsia"/>
                <w:sz w:val="18"/>
                <w:szCs w:val="18"/>
              </w:rPr>
            </w:pPr>
            <w:ins w:id="3098" w:author="yangy" w:date="2017-05-11T13:32:00Z">
              <w:r>
                <w:rPr>
                  <w:rFonts w:ascii="Times New Roman" w:eastAsiaTheme="minorEastAsia" w:hint="eastAsia"/>
                  <w:sz w:val="18"/>
                  <w:szCs w:val="18"/>
                </w:rPr>
                <w:t>0</w:t>
              </w:r>
            </w:ins>
          </w:p>
        </w:tc>
        <w:tc>
          <w:tcPr>
            <w:tcW w:w="4446" w:type="dxa"/>
            <w:tcBorders>
              <w:top w:val="single" w:sz="4" w:space="0" w:color="auto"/>
              <w:left w:val="single" w:sz="4" w:space="0" w:color="auto"/>
              <w:bottom w:val="single" w:sz="4" w:space="0" w:color="auto"/>
              <w:right w:val="single" w:sz="4" w:space="0" w:color="auto"/>
            </w:tcBorders>
          </w:tcPr>
          <w:p w:rsidR="000A163A" w:rsidRDefault="000A163A" w:rsidP="00915D0C">
            <w:pPr>
              <w:pStyle w:val="ad"/>
              <w:rPr>
                <w:ins w:id="3099" w:author="yangy" w:date="2017-05-11T13:32:00Z"/>
                <w:rFonts w:ascii="Times New Roman" w:eastAsiaTheme="minorEastAsia"/>
                <w:sz w:val="18"/>
                <w:szCs w:val="18"/>
              </w:rPr>
            </w:pPr>
            <w:ins w:id="3100" w:author="yangy" w:date="2017-05-11T13:32:00Z">
              <w:r>
                <w:rPr>
                  <w:rFonts w:ascii="Times New Roman" w:eastAsiaTheme="minorEastAsia" w:hint="eastAsia"/>
                  <w:sz w:val="18"/>
                  <w:szCs w:val="18"/>
                </w:rPr>
                <w:t xml:space="preserve">To clear </w:t>
              </w:r>
            </w:ins>
            <w:ins w:id="3101" w:author="yangy" w:date="2017-05-11T13:42:00Z">
              <w:r w:rsidR="00326A61">
                <w:rPr>
                  <w:rFonts w:ascii="Times New Roman" w:eastAsiaTheme="minorEastAsia" w:hint="eastAsia"/>
                  <w:sz w:val="18"/>
                  <w:szCs w:val="18"/>
                </w:rPr>
                <w:t>RF</w:t>
              </w:r>
            </w:ins>
            <w:ins w:id="3102" w:author="yangy" w:date="2017-05-11T13:32:00Z">
              <w:r>
                <w:rPr>
                  <w:rFonts w:ascii="Times New Roman" w:eastAsiaTheme="minorEastAsia" w:hint="eastAsia"/>
                  <w:sz w:val="18"/>
                  <w:szCs w:val="18"/>
                </w:rPr>
                <w:t xml:space="preserve"> to </w:t>
              </w:r>
            </w:ins>
            <w:ins w:id="3103" w:author="yangy" w:date="2017-05-11T13:42:00Z">
              <w:r w:rsidR="00326A61">
                <w:rPr>
                  <w:rFonts w:ascii="Times New Roman" w:eastAsiaTheme="minorEastAsia" w:hint="eastAsia"/>
                  <w:sz w:val="18"/>
                  <w:szCs w:val="18"/>
                </w:rPr>
                <w:t>PLC</w:t>
              </w:r>
            </w:ins>
            <w:ins w:id="3104" w:author="yangy" w:date="2017-05-11T13:32:00Z">
              <w:r>
                <w:rPr>
                  <w:rFonts w:ascii="Times New Roman" w:eastAsiaTheme="minorEastAsia" w:hint="eastAsia"/>
                  <w:sz w:val="18"/>
                  <w:szCs w:val="18"/>
                </w:rPr>
                <w:t xml:space="preserve"> ACK </w:t>
              </w:r>
              <w:r>
                <w:rPr>
                  <w:rFonts w:ascii="Times New Roman" w:eastAsiaTheme="minorEastAsia"/>
                  <w:sz w:val="18"/>
                  <w:szCs w:val="18"/>
                </w:rPr>
                <w:t>interrupt</w:t>
              </w:r>
              <w:r>
                <w:rPr>
                  <w:rFonts w:ascii="Times New Roman" w:eastAsiaTheme="minorEastAsia" w:hint="eastAsia"/>
                  <w:sz w:val="18"/>
                  <w:szCs w:val="18"/>
                </w:rPr>
                <w:t xml:space="preserve"> flag</w:t>
              </w:r>
            </w:ins>
          </w:p>
          <w:p w:rsidR="000A163A" w:rsidRDefault="000A163A" w:rsidP="00915D0C">
            <w:pPr>
              <w:pStyle w:val="ad"/>
              <w:rPr>
                <w:ins w:id="3105" w:author="yangy" w:date="2017-05-11T13:32:00Z"/>
                <w:rFonts w:ascii="Times New Roman" w:eastAsiaTheme="minorEastAsia"/>
                <w:sz w:val="18"/>
                <w:szCs w:val="18"/>
              </w:rPr>
            </w:pPr>
            <w:ins w:id="3106" w:author="yangy" w:date="2017-05-11T13:32:00Z">
              <w:r>
                <w:rPr>
                  <w:rFonts w:ascii="Times New Roman" w:eastAsiaTheme="minorEastAsia" w:hint="eastAsia"/>
                  <w:sz w:val="18"/>
                  <w:szCs w:val="18"/>
                </w:rPr>
                <w:t>When w</w:t>
              </w:r>
              <w:r>
                <w:rPr>
                  <w:rFonts w:ascii="Times New Roman" w:eastAsiaTheme="minorEastAsia"/>
                  <w:sz w:val="18"/>
                  <w:szCs w:val="18"/>
                </w:rPr>
                <w:t>rite</w:t>
              </w:r>
              <w:r>
                <w:rPr>
                  <w:rFonts w:ascii="Times New Roman" w:eastAsiaTheme="minorEastAsia" w:hint="eastAsia"/>
                  <w:sz w:val="18"/>
                  <w:szCs w:val="18"/>
                </w:rPr>
                <w:t xml:space="preserve"> 1, </w:t>
              </w:r>
            </w:ins>
            <w:ins w:id="3107" w:author="yangy" w:date="2017-05-11T13:42:00Z">
              <w:r w:rsidR="008051BD">
                <w:rPr>
                  <w:rFonts w:ascii="Times New Roman" w:eastAsiaTheme="minorEastAsia" w:hint="eastAsia"/>
                  <w:sz w:val="18"/>
                  <w:szCs w:val="18"/>
                </w:rPr>
                <w:t>RF</w:t>
              </w:r>
            </w:ins>
            <w:ins w:id="3108" w:author="yangy" w:date="2017-05-11T13:32:00Z">
              <w:r>
                <w:rPr>
                  <w:rFonts w:ascii="Times New Roman" w:eastAsiaTheme="minorEastAsia" w:hint="eastAsia"/>
                  <w:sz w:val="18"/>
                  <w:szCs w:val="18"/>
                </w:rPr>
                <w:t>TO</w:t>
              </w:r>
            </w:ins>
            <w:ins w:id="3109" w:author="yangy" w:date="2017-05-11T13:42:00Z">
              <w:r w:rsidR="008051BD">
                <w:rPr>
                  <w:rFonts w:ascii="Times New Roman" w:eastAsiaTheme="minorEastAsia" w:hint="eastAsia"/>
                  <w:sz w:val="18"/>
                  <w:szCs w:val="18"/>
                </w:rPr>
                <w:t>PLC</w:t>
              </w:r>
            </w:ins>
            <w:ins w:id="3110" w:author="yangy" w:date="2017-05-11T13:32:00Z">
              <w:r>
                <w:rPr>
                  <w:rFonts w:ascii="Times New Roman" w:eastAsiaTheme="minorEastAsia" w:hint="eastAsia"/>
                  <w:sz w:val="18"/>
                  <w:szCs w:val="18"/>
                </w:rPr>
                <w:t>_ACK_INT is cleared</w:t>
              </w:r>
            </w:ins>
          </w:p>
          <w:p w:rsidR="000A163A" w:rsidRPr="007C2D0D" w:rsidRDefault="000A163A" w:rsidP="00915D0C">
            <w:pPr>
              <w:pStyle w:val="ad"/>
              <w:rPr>
                <w:ins w:id="3111" w:author="yangy" w:date="2017-05-11T13:32:00Z"/>
                <w:rFonts w:ascii="Times New Roman" w:eastAsiaTheme="minorEastAsia"/>
                <w:sz w:val="18"/>
                <w:szCs w:val="18"/>
              </w:rPr>
            </w:pPr>
          </w:p>
        </w:tc>
      </w:tr>
    </w:tbl>
    <w:p w:rsidR="000A163A" w:rsidRPr="00DB424A" w:rsidRDefault="000A163A" w:rsidP="000A163A">
      <w:pPr>
        <w:rPr>
          <w:ins w:id="3112" w:author="yangy" w:date="2017-05-11T13:32:00Z"/>
        </w:rPr>
      </w:pPr>
    </w:p>
    <w:p w:rsidR="000A163A" w:rsidRPr="00855486" w:rsidRDefault="000A163A" w:rsidP="000A163A">
      <w:pPr>
        <w:pStyle w:val="3"/>
        <w:numPr>
          <w:ilvl w:val="2"/>
          <w:numId w:val="18"/>
        </w:numPr>
        <w:rPr>
          <w:ins w:id="3113" w:author="yangy" w:date="2017-05-11T13:32:00Z"/>
        </w:rPr>
      </w:pPr>
      <w:bookmarkStart w:id="3114" w:name="_Toc482273752"/>
      <w:ins w:id="3115" w:author="yangy" w:date="2017-05-11T13:32:00Z">
        <w:r>
          <w:rPr>
            <w:rFonts w:hint="eastAsia"/>
          </w:rPr>
          <w:t>A7TO</w:t>
        </w:r>
      </w:ins>
      <w:ins w:id="3116" w:author="yangy" w:date="2017-05-11T13:39:00Z">
        <w:r w:rsidR="00867064">
          <w:rPr>
            <w:rFonts w:hint="eastAsia"/>
          </w:rPr>
          <w:t>PLC</w:t>
        </w:r>
      </w:ins>
      <w:ins w:id="3117" w:author="yangy" w:date="2017-05-11T13:32:00Z">
        <w:r>
          <w:rPr>
            <w:rFonts w:hint="eastAsia"/>
          </w:rPr>
          <w:t>ACK_INT_CLR&lt;31:0&gt;</w:t>
        </w:r>
        <w:bookmarkEnd w:id="3114"/>
      </w:ins>
    </w:p>
    <w:p w:rsidR="000A163A" w:rsidRDefault="000A163A" w:rsidP="000A163A">
      <w:pPr>
        <w:rPr>
          <w:ins w:id="3118" w:author="yangy" w:date="2017-05-11T13:32:00Z"/>
        </w:rPr>
      </w:pPr>
      <w:ins w:id="3119" w:author="yangy" w:date="2017-05-11T13:32:00Z">
        <w:r>
          <w:rPr>
            <w:rFonts w:hint="eastAsia"/>
          </w:rPr>
          <w:t xml:space="preserve">A7 to </w:t>
        </w:r>
      </w:ins>
      <w:ins w:id="3120" w:author="yangy" w:date="2017-05-11T13:41:00Z">
        <w:r w:rsidR="00C91F0E">
          <w:rPr>
            <w:rFonts w:hint="eastAsia"/>
          </w:rPr>
          <w:t>PLC</w:t>
        </w:r>
      </w:ins>
      <w:ins w:id="3121" w:author="yangy" w:date="2017-05-11T13:32:00Z">
        <w:r>
          <w:rPr>
            <w:rFonts w:hint="eastAsia"/>
          </w:rPr>
          <w:t xml:space="preserve"> ACK </w:t>
        </w:r>
        <w:r>
          <w:t>interrupt</w:t>
        </w:r>
        <w:r>
          <w:rPr>
            <w:rFonts w:hint="eastAsia"/>
          </w:rPr>
          <w:t xml:space="preserve"> clear register </w:t>
        </w:r>
      </w:ins>
    </w:p>
    <w:p w:rsidR="000A163A" w:rsidRDefault="000A163A" w:rsidP="000A163A">
      <w:pPr>
        <w:rPr>
          <w:ins w:id="3122" w:author="yangy" w:date="2017-05-11T13:32:00Z"/>
        </w:rPr>
      </w:pPr>
      <w:ins w:id="3123" w:author="yangy" w:date="2017-05-11T13:32:00Z">
        <w:r>
          <w:t>A</w:t>
        </w:r>
        <w:r>
          <w:rPr>
            <w:rFonts w:hint="eastAsia"/>
          </w:rPr>
          <w:t>ddress offset:</w:t>
        </w:r>
      </w:ins>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0A163A" w:rsidRPr="00E53CAA" w:rsidTr="00915D0C">
        <w:trPr>
          <w:cantSplit/>
          <w:tblHeader/>
          <w:ins w:id="3124" w:author="yangy" w:date="2017-05-11T13:32:00Z"/>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0A163A" w:rsidRPr="00E53CAA" w:rsidRDefault="000A163A" w:rsidP="00915D0C">
            <w:pPr>
              <w:pStyle w:val="ad"/>
              <w:rPr>
                <w:ins w:id="3125" w:author="yangy" w:date="2017-05-11T13:32:00Z"/>
                <w:rFonts w:ascii="Times New Roman" w:eastAsia="MS PGothic"/>
                <w:sz w:val="18"/>
                <w:szCs w:val="18"/>
              </w:rPr>
            </w:pPr>
            <w:ins w:id="3126" w:author="yangy" w:date="2017-05-11T13:32:00Z">
              <w:r w:rsidRPr="00E53CAA">
                <w:rPr>
                  <w:rFonts w:ascii="Times New Roman" w:eastAsia="MS PGothic"/>
                  <w:sz w:val="18"/>
                  <w:szCs w:val="18"/>
                </w:rPr>
                <w:t>Bits</w:t>
              </w:r>
            </w:ins>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0A163A" w:rsidRPr="00E53CAA" w:rsidRDefault="000A163A" w:rsidP="00915D0C">
            <w:pPr>
              <w:pStyle w:val="ad"/>
              <w:rPr>
                <w:ins w:id="3127" w:author="yangy" w:date="2017-05-11T13:32:00Z"/>
                <w:rFonts w:ascii="Times New Roman" w:eastAsia="MS PGothic"/>
                <w:sz w:val="18"/>
                <w:szCs w:val="18"/>
              </w:rPr>
            </w:pPr>
            <w:ins w:id="3128" w:author="yangy" w:date="2017-05-11T13:32:00Z">
              <w:r w:rsidRPr="00E53CAA">
                <w:rPr>
                  <w:rFonts w:ascii="Times New Roman" w:eastAsia="MS PGothic"/>
                  <w:sz w:val="18"/>
                  <w:szCs w:val="18"/>
                </w:rPr>
                <w:t>Name</w:t>
              </w:r>
            </w:ins>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0A163A" w:rsidRPr="00E53CAA" w:rsidRDefault="000A163A" w:rsidP="00915D0C">
            <w:pPr>
              <w:pStyle w:val="ad"/>
              <w:rPr>
                <w:ins w:id="3129" w:author="yangy" w:date="2017-05-11T13:32:00Z"/>
                <w:rFonts w:ascii="Times New Roman" w:eastAsia="MS PGothic"/>
                <w:sz w:val="18"/>
                <w:szCs w:val="18"/>
              </w:rPr>
            </w:pPr>
            <w:ins w:id="3130" w:author="yangy" w:date="2017-05-11T13:32:00Z">
              <w:r>
                <w:rPr>
                  <w:rFonts w:ascii="Times New Roman" w:eastAsia="MS PGothic"/>
                  <w:sz w:val="18"/>
                  <w:szCs w:val="18"/>
                </w:rPr>
                <w:t>R/W</w:t>
              </w:r>
            </w:ins>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0A163A" w:rsidRPr="00E53CAA" w:rsidRDefault="000A163A" w:rsidP="00915D0C">
            <w:pPr>
              <w:pStyle w:val="ad"/>
              <w:rPr>
                <w:ins w:id="3131" w:author="yangy" w:date="2017-05-11T13:32:00Z"/>
                <w:rFonts w:ascii="Times New Roman" w:eastAsia="MS PGothic"/>
                <w:sz w:val="18"/>
                <w:szCs w:val="18"/>
              </w:rPr>
            </w:pPr>
            <w:ins w:id="3132" w:author="yangy" w:date="2017-05-11T13:32:00Z">
              <w:r w:rsidRPr="00E53CAA">
                <w:rPr>
                  <w:rFonts w:ascii="Times New Roman" w:eastAsia="MS PGothic"/>
                  <w:sz w:val="18"/>
                  <w:szCs w:val="18"/>
                </w:rPr>
                <w:t>Reset</w:t>
              </w:r>
            </w:ins>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0A163A" w:rsidRPr="00E53CAA" w:rsidRDefault="000A163A" w:rsidP="00915D0C">
            <w:pPr>
              <w:pStyle w:val="ad"/>
              <w:rPr>
                <w:ins w:id="3133" w:author="yangy" w:date="2017-05-11T13:32:00Z"/>
                <w:rFonts w:ascii="Times New Roman" w:eastAsia="MS PGothic"/>
                <w:sz w:val="18"/>
                <w:szCs w:val="18"/>
              </w:rPr>
            </w:pPr>
            <w:ins w:id="3134" w:author="yangy" w:date="2017-05-11T13:32:00Z">
              <w:r w:rsidRPr="00E53CAA">
                <w:rPr>
                  <w:rFonts w:ascii="Times New Roman" w:eastAsia="MS PGothic"/>
                  <w:sz w:val="18"/>
                  <w:szCs w:val="18"/>
                </w:rPr>
                <w:t>Description</w:t>
              </w:r>
            </w:ins>
          </w:p>
        </w:tc>
      </w:tr>
      <w:tr w:rsidR="000A163A" w:rsidRPr="007C2D0D" w:rsidTr="00915D0C">
        <w:trPr>
          <w:cantSplit/>
          <w:trHeight w:val="222"/>
          <w:ins w:id="3135" w:author="yangy" w:date="2017-05-11T13:32:00Z"/>
        </w:trPr>
        <w:tc>
          <w:tcPr>
            <w:tcW w:w="695" w:type="dxa"/>
            <w:tcBorders>
              <w:top w:val="single" w:sz="4" w:space="0" w:color="auto"/>
              <w:left w:val="single" w:sz="4" w:space="0" w:color="auto"/>
              <w:bottom w:val="single" w:sz="4" w:space="0" w:color="auto"/>
              <w:right w:val="single" w:sz="4" w:space="0" w:color="auto"/>
            </w:tcBorders>
          </w:tcPr>
          <w:p w:rsidR="000A163A" w:rsidRPr="00C53D86" w:rsidRDefault="000A163A" w:rsidP="00915D0C">
            <w:pPr>
              <w:pStyle w:val="ad"/>
              <w:rPr>
                <w:ins w:id="3136" w:author="yangy" w:date="2017-05-11T13:32:00Z"/>
                <w:rFonts w:ascii="Times New Roman" w:eastAsiaTheme="minorEastAsia"/>
                <w:sz w:val="18"/>
                <w:szCs w:val="18"/>
              </w:rPr>
            </w:pPr>
            <w:ins w:id="3137" w:author="yangy" w:date="2017-05-11T13:32:00Z">
              <w:r>
                <w:rPr>
                  <w:rFonts w:ascii="Times New Roman" w:eastAsiaTheme="minorEastAsia" w:hint="eastAsia"/>
                  <w:sz w:val="18"/>
                  <w:szCs w:val="18"/>
                </w:rPr>
                <w:t>31:1</w:t>
              </w:r>
            </w:ins>
          </w:p>
        </w:tc>
        <w:tc>
          <w:tcPr>
            <w:tcW w:w="2056" w:type="dxa"/>
            <w:tcBorders>
              <w:top w:val="single" w:sz="4" w:space="0" w:color="auto"/>
              <w:left w:val="single" w:sz="4" w:space="0" w:color="auto"/>
              <w:bottom w:val="single" w:sz="4" w:space="0" w:color="auto"/>
              <w:right w:val="single" w:sz="4" w:space="0" w:color="auto"/>
            </w:tcBorders>
          </w:tcPr>
          <w:p w:rsidR="000A163A" w:rsidRPr="00C53D86" w:rsidRDefault="000A163A" w:rsidP="00915D0C">
            <w:pPr>
              <w:pStyle w:val="ad"/>
              <w:rPr>
                <w:ins w:id="3138" w:author="yangy" w:date="2017-05-11T13:32:00Z"/>
                <w:rFonts w:ascii="Times New Roman" w:eastAsiaTheme="minorEastAsia"/>
                <w:sz w:val="18"/>
                <w:szCs w:val="18"/>
              </w:rPr>
            </w:pPr>
            <w:ins w:id="3139" w:author="yangy" w:date="2017-05-11T13:32:00Z">
              <w:r>
                <w:rPr>
                  <w:rFonts w:ascii="Times New Roman" w:eastAsiaTheme="minorEastAsia" w:hint="eastAsia"/>
                  <w:sz w:val="18"/>
                  <w:szCs w:val="18"/>
                </w:rPr>
                <w:t>reserved</w:t>
              </w:r>
            </w:ins>
          </w:p>
        </w:tc>
        <w:tc>
          <w:tcPr>
            <w:tcW w:w="736" w:type="dxa"/>
            <w:tcBorders>
              <w:top w:val="single" w:sz="4" w:space="0" w:color="auto"/>
              <w:left w:val="single" w:sz="4" w:space="0" w:color="auto"/>
              <w:bottom w:val="single" w:sz="4" w:space="0" w:color="auto"/>
              <w:right w:val="single" w:sz="4" w:space="0" w:color="auto"/>
            </w:tcBorders>
          </w:tcPr>
          <w:p w:rsidR="000A163A" w:rsidRPr="00E53CAA" w:rsidRDefault="000A163A" w:rsidP="00915D0C">
            <w:pPr>
              <w:pStyle w:val="ad"/>
              <w:rPr>
                <w:ins w:id="3140" w:author="yangy" w:date="2017-05-11T13:32:00Z"/>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0A163A" w:rsidRPr="00481022" w:rsidRDefault="000A163A" w:rsidP="00915D0C">
            <w:pPr>
              <w:pStyle w:val="ad"/>
              <w:rPr>
                <w:ins w:id="3141" w:author="yangy" w:date="2017-05-11T13:32:00Z"/>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0A163A" w:rsidRPr="007C2D0D" w:rsidRDefault="000A163A" w:rsidP="00915D0C">
            <w:pPr>
              <w:pStyle w:val="ad"/>
              <w:rPr>
                <w:ins w:id="3142" w:author="yangy" w:date="2017-05-11T13:32:00Z"/>
                <w:rFonts w:ascii="Times New Roman" w:eastAsiaTheme="minorEastAsia"/>
                <w:sz w:val="18"/>
                <w:szCs w:val="18"/>
              </w:rPr>
            </w:pPr>
            <w:ins w:id="3143" w:author="yangy" w:date="2017-05-11T13:32:00Z">
              <w:r>
                <w:rPr>
                  <w:rFonts w:ascii="Times New Roman" w:eastAsiaTheme="minorEastAsia" w:hint="eastAsia"/>
                  <w:sz w:val="18"/>
                  <w:szCs w:val="18"/>
                </w:rPr>
                <w:t>Reserved</w:t>
              </w:r>
            </w:ins>
          </w:p>
        </w:tc>
      </w:tr>
      <w:tr w:rsidR="000A163A" w:rsidRPr="0082406E" w:rsidTr="00915D0C">
        <w:trPr>
          <w:cantSplit/>
          <w:trHeight w:val="222"/>
          <w:ins w:id="3144" w:author="yangy" w:date="2017-05-11T13:32:00Z"/>
        </w:trPr>
        <w:tc>
          <w:tcPr>
            <w:tcW w:w="695" w:type="dxa"/>
            <w:tcBorders>
              <w:top w:val="single" w:sz="4" w:space="0" w:color="auto"/>
              <w:left w:val="single" w:sz="4" w:space="0" w:color="auto"/>
              <w:bottom w:val="single" w:sz="4" w:space="0" w:color="auto"/>
              <w:right w:val="single" w:sz="4" w:space="0" w:color="auto"/>
            </w:tcBorders>
          </w:tcPr>
          <w:p w:rsidR="000A163A" w:rsidRPr="00C53D86" w:rsidRDefault="000A163A" w:rsidP="00915D0C">
            <w:pPr>
              <w:pStyle w:val="ad"/>
              <w:rPr>
                <w:ins w:id="3145" w:author="yangy" w:date="2017-05-11T13:32:00Z"/>
                <w:rFonts w:ascii="Times New Roman" w:eastAsiaTheme="minorEastAsia"/>
                <w:sz w:val="18"/>
                <w:szCs w:val="18"/>
              </w:rPr>
            </w:pPr>
            <w:ins w:id="3146" w:author="yangy" w:date="2017-05-11T13:32:00Z">
              <w:r>
                <w:rPr>
                  <w:rFonts w:ascii="Times New Roman" w:eastAsiaTheme="minorEastAsia" w:hint="eastAsia"/>
                  <w:sz w:val="18"/>
                  <w:szCs w:val="18"/>
                </w:rPr>
                <w:t>0</w:t>
              </w:r>
            </w:ins>
          </w:p>
        </w:tc>
        <w:tc>
          <w:tcPr>
            <w:tcW w:w="2056" w:type="dxa"/>
            <w:tcBorders>
              <w:top w:val="single" w:sz="4" w:space="0" w:color="auto"/>
              <w:left w:val="single" w:sz="4" w:space="0" w:color="auto"/>
              <w:bottom w:val="single" w:sz="4" w:space="0" w:color="auto"/>
              <w:right w:val="single" w:sz="4" w:space="0" w:color="auto"/>
            </w:tcBorders>
          </w:tcPr>
          <w:p w:rsidR="000A163A" w:rsidRPr="00C53D86" w:rsidRDefault="000A163A" w:rsidP="00DF3324">
            <w:pPr>
              <w:pStyle w:val="ad"/>
              <w:rPr>
                <w:ins w:id="3147" w:author="yangy" w:date="2017-05-11T13:32:00Z"/>
                <w:rFonts w:ascii="Times New Roman" w:eastAsiaTheme="minorEastAsia"/>
                <w:sz w:val="18"/>
                <w:szCs w:val="18"/>
              </w:rPr>
            </w:pPr>
            <w:ins w:id="3148" w:author="yangy" w:date="2017-05-11T13:32:00Z">
              <w:r>
                <w:rPr>
                  <w:rFonts w:ascii="Times New Roman" w:eastAsiaTheme="minorEastAsia" w:hint="eastAsia"/>
                  <w:sz w:val="18"/>
                  <w:szCs w:val="18"/>
                </w:rPr>
                <w:t>A7TO</w:t>
              </w:r>
            </w:ins>
            <w:ins w:id="3149" w:author="yangy" w:date="2017-05-11T13:41:00Z">
              <w:r w:rsidR="00DF3324">
                <w:rPr>
                  <w:rFonts w:ascii="Times New Roman" w:eastAsiaTheme="minorEastAsia" w:hint="eastAsia"/>
                  <w:sz w:val="18"/>
                  <w:szCs w:val="18"/>
                </w:rPr>
                <w:t>PLC</w:t>
              </w:r>
            </w:ins>
            <w:ins w:id="3150" w:author="yangy" w:date="2017-05-11T13:32:00Z">
              <w:r>
                <w:rPr>
                  <w:rFonts w:ascii="Times New Roman" w:eastAsiaTheme="minorEastAsia" w:hint="eastAsia"/>
                  <w:sz w:val="18"/>
                  <w:szCs w:val="18"/>
                </w:rPr>
                <w:t>ACK_INT_CLR</w:t>
              </w:r>
            </w:ins>
          </w:p>
        </w:tc>
        <w:tc>
          <w:tcPr>
            <w:tcW w:w="736" w:type="dxa"/>
            <w:tcBorders>
              <w:top w:val="single" w:sz="4" w:space="0" w:color="auto"/>
              <w:left w:val="single" w:sz="4" w:space="0" w:color="auto"/>
              <w:bottom w:val="single" w:sz="4" w:space="0" w:color="auto"/>
              <w:right w:val="single" w:sz="4" w:space="0" w:color="auto"/>
            </w:tcBorders>
          </w:tcPr>
          <w:p w:rsidR="000A163A" w:rsidRPr="0059339E" w:rsidRDefault="000A163A" w:rsidP="00915D0C">
            <w:pPr>
              <w:pStyle w:val="ad"/>
              <w:rPr>
                <w:ins w:id="3151" w:author="yangy" w:date="2017-05-11T13:32:00Z"/>
                <w:rFonts w:ascii="Times New Roman" w:eastAsiaTheme="minorEastAsia"/>
                <w:sz w:val="18"/>
                <w:szCs w:val="18"/>
              </w:rPr>
            </w:pPr>
            <w:ins w:id="3152" w:author="yangy" w:date="2017-05-11T13:32:00Z">
              <w:r>
                <w:rPr>
                  <w:rFonts w:ascii="Times New Roman" w:eastAsiaTheme="minorEastAsia" w:hint="eastAsia"/>
                  <w:sz w:val="18"/>
                  <w:szCs w:val="18"/>
                </w:rPr>
                <w:t>W</w:t>
              </w:r>
            </w:ins>
          </w:p>
        </w:tc>
        <w:tc>
          <w:tcPr>
            <w:tcW w:w="691" w:type="dxa"/>
            <w:tcBorders>
              <w:top w:val="single" w:sz="4" w:space="0" w:color="auto"/>
              <w:left w:val="single" w:sz="4" w:space="0" w:color="auto"/>
              <w:bottom w:val="single" w:sz="4" w:space="0" w:color="auto"/>
              <w:right w:val="single" w:sz="4" w:space="0" w:color="auto"/>
            </w:tcBorders>
          </w:tcPr>
          <w:p w:rsidR="000A163A" w:rsidRPr="007C2D0D" w:rsidRDefault="000A163A" w:rsidP="00915D0C">
            <w:pPr>
              <w:pStyle w:val="ad"/>
              <w:rPr>
                <w:ins w:id="3153" w:author="yangy" w:date="2017-05-11T13:32:00Z"/>
                <w:rFonts w:ascii="Times New Roman" w:eastAsiaTheme="minorEastAsia"/>
                <w:sz w:val="18"/>
                <w:szCs w:val="18"/>
              </w:rPr>
            </w:pPr>
            <w:ins w:id="3154" w:author="yangy" w:date="2017-05-11T13:32:00Z">
              <w:r>
                <w:rPr>
                  <w:rFonts w:ascii="Times New Roman" w:eastAsiaTheme="minorEastAsia" w:hint="eastAsia"/>
                  <w:sz w:val="18"/>
                  <w:szCs w:val="18"/>
                </w:rPr>
                <w:t>0</w:t>
              </w:r>
            </w:ins>
          </w:p>
        </w:tc>
        <w:tc>
          <w:tcPr>
            <w:tcW w:w="4446" w:type="dxa"/>
            <w:tcBorders>
              <w:top w:val="single" w:sz="4" w:space="0" w:color="auto"/>
              <w:left w:val="single" w:sz="4" w:space="0" w:color="auto"/>
              <w:bottom w:val="single" w:sz="4" w:space="0" w:color="auto"/>
              <w:right w:val="single" w:sz="4" w:space="0" w:color="auto"/>
            </w:tcBorders>
          </w:tcPr>
          <w:p w:rsidR="000A163A" w:rsidRDefault="000A163A" w:rsidP="00915D0C">
            <w:pPr>
              <w:pStyle w:val="ad"/>
              <w:rPr>
                <w:ins w:id="3155" w:author="yangy" w:date="2017-05-11T13:32:00Z"/>
                <w:rFonts w:ascii="Times New Roman" w:eastAsiaTheme="minorEastAsia"/>
                <w:sz w:val="18"/>
                <w:szCs w:val="18"/>
              </w:rPr>
            </w:pPr>
            <w:ins w:id="3156" w:author="yangy" w:date="2017-05-11T13:32:00Z">
              <w:r>
                <w:rPr>
                  <w:rFonts w:ascii="Times New Roman" w:eastAsiaTheme="minorEastAsia" w:hint="eastAsia"/>
                  <w:sz w:val="18"/>
                  <w:szCs w:val="18"/>
                </w:rPr>
                <w:t xml:space="preserve">To clear A7 to </w:t>
              </w:r>
            </w:ins>
            <w:ins w:id="3157" w:author="yangy" w:date="2017-05-11T13:41:00Z">
              <w:r w:rsidR="00DF3324">
                <w:rPr>
                  <w:rFonts w:ascii="Times New Roman" w:eastAsiaTheme="minorEastAsia" w:hint="eastAsia"/>
                  <w:sz w:val="18"/>
                  <w:szCs w:val="18"/>
                </w:rPr>
                <w:t>PLC</w:t>
              </w:r>
            </w:ins>
            <w:ins w:id="3158" w:author="yangy" w:date="2017-05-11T13:32:00Z">
              <w:r>
                <w:rPr>
                  <w:rFonts w:ascii="Times New Roman" w:eastAsiaTheme="minorEastAsia" w:hint="eastAsia"/>
                  <w:sz w:val="18"/>
                  <w:szCs w:val="18"/>
                </w:rPr>
                <w:t xml:space="preserve"> ACK </w:t>
              </w:r>
              <w:r>
                <w:rPr>
                  <w:rFonts w:ascii="Times New Roman" w:eastAsiaTheme="minorEastAsia"/>
                  <w:sz w:val="18"/>
                  <w:szCs w:val="18"/>
                </w:rPr>
                <w:t>interrupt</w:t>
              </w:r>
              <w:r>
                <w:rPr>
                  <w:rFonts w:ascii="Times New Roman" w:eastAsiaTheme="minorEastAsia" w:hint="eastAsia"/>
                  <w:sz w:val="18"/>
                  <w:szCs w:val="18"/>
                </w:rPr>
                <w:t xml:space="preserve"> flag</w:t>
              </w:r>
            </w:ins>
          </w:p>
          <w:p w:rsidR="000A163A" w:rsidRDefault="000A163A" w:rsidP="00915D0C">
            <w:pPr>
              <w:pStyle w:val="ad"/>
              <w:rPr>
                <w:ins w:id="3159" w:author="yangy" w:date="2017-05-11T13:32:00Z"/>
                <w:rFonts w:ascii="Times New Roman" w:eastAsiaTheme="minorEastAsia"/>
                <w:sz w:val="18"/>
                <w:szCs w:val="18"/>
              </w:rPr>
            </w:pPr>
            <w:ins w:id="3160" w:author="yangy" w:date="2017-05-11T13:32:00Z">
              <w:r>
                <w:rPr>
                  <w:rFonts w:ascii="Times New Roman" w:eastAsiaTheme="minorEastAsia" w:hint="eastAsia"/>
                  <w:sz w:val="18"/>
                  <w:szCs w:val="18"/>
                </w:rPr>
                <w:t>When w</w:t>
              </w:r>
              <w:r>
                <w:rPr>
                  <w:rFonts w:ascii="Times New Roman" w:eastAsiaTheme="minorEastAsia"/>
                  <w:sz w:val="18"/>
                  <w:szCs w:val="18"/>
                </w:rPr>
                <w:t>rite</w:t>
              </w:r>
              <w:r>
                <w:rPr>
                  <w:rFonts w:ascii="Times New Roman" w:eastAsiaTheme="minorEastAsia" w:hint="eastAsia"/>
                  <w:sz w:val="18"/>
                  <w:szCs w:val="18"/>
                </w:rPr>
                <w:t xml:space="preserve"> 1, A7TO</w:t>
              </w:r>
            </w:ins>
            <w:ins w:id="3161" w:author="yangy" w:date="2017-05-11T13:41:00Z">
              <w:r w:rsidR="00DF3324">
                <w:rPr>
                  <w:rFonts w:ascii="Times New Roman" w:eastAsiaTheme="minorEastAsia" w:hint="eastAsia"/>
                  <w:sz w:val="18"/>
                  <w:szCs w:val="18"/>
                </w:rPr>
                <w:t>PLC</w:t>
              </w:r>
            </w:ins>
            <w:ins w:id="3162" w:author="yangy" w:date="2017-05-11T13:32:00Z">
              <w:r>
                <w:rPr>
                  <w:rFonts w:ascii="Times New Roman" w:eastAsiaTheme="minorEastAsia" w:hint="eastAsia"/>
                  <w:sz w:val="18"/>
                  <w:szCs w:val="18"/>
                </w:rPr>
                <w:t>_ACK_INT is cleared</w:t>
              </w:r>
            </w:ins>
          </w:p>
          <w:p w:rsidR="000A163A" w:rsidRPr="007C2D0D" w:rsidRDefault="000A163A" w:rsidP="00915D0C">
            <w:pPr>
              <w:pStyle w:val="ad"/>
              <w:rPr>
                <w:ins w:id="3163" w:author="yangy" w:date="2017-05-11T13:32:00Z"/>
                <w:rFonts w:ascii="Times New Roman" w:eastAsiaTheme="minorEastAsia"/>
                <w:sz w:val="18"/>
                <w:szCs w:val="18"/>
              </w:rPr>
            </w:pPr>
          </w:p>
        </w:tc>
      </w:tr>
    </w:tbl>
    <w:p w:rsidR="000A163A" w:rsidRPr="00503B66" w:rsidRDefault="000A163A" w:rsidP="000A163A">
      <w:pPr>
        <w:rPr>
          <w:ins w:id="3164" w:author="yangy" w:date="2017-05-11T13:32:00Z"/>
        </w:rPr>
      </w:pPr>
    </w:p>
    <w:p w:rsidR="000A163A" w:rsidRPr="000A163A" w:rsidRDefault="000A163A" w:rsidP="00D4354C"/>
    <w:p w:rsidR="00D4354C" w:rsidRPr="00855486" w:rsidRDefault="00307E9D" w:rsidP="00EC1A23">
      <w:pPr>
        <w:pStyle w:val="3"/>
        <w:numPr>
          <w:ilvl w:val="2"/>
          <w:numId w:val="18"/>
        </w:numPr>
      </w:pPr>
      <w:bookmarkStart w:id="3165" w:name="_Toc482273753"/>
      <w:r>
        <w:rPr>
          <w:rFonts w:hint="eastAsia"/>
        </w:rPr>
        <w:t>PLC</w:t>
      </w:r>
      <w:r w:rsidR="00D4354C">
        <w:rPr>
          <w:rFonts w:hint="eastAsia"/>
        </w:rPr>
        <w:t>SRP00REQ&lt;31:0&gt;</w:t>
      </w:r>
      <w:bookmarkEnd w:id="3165"/>
    </w:p>
    <w:p w:rsidR="00D4354C" w:rsidRDefault="00D4354C" w:rsidP="00D4354C">
      <w:r>
        <w:rPr>
          <w:rFonts w:hint="eastAsia"/>
        </w:rPr>
        <w:t xml:space="preserve">Shared RAM page0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58AF6C1</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59339E"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0 write access request semaphore from </w:t>
            </w:r>
            <w:r w:rsidR="00D73553">
              <w:rPr>
                <w:rFonts w:ascii="Times New Roman" w:eastAsiaTheme="minorEastAsia" w:hint="eastAsia"/>
                <w:sz w:val="18"/>
                <w:szCs w:val="18"/>
              </w:rPr>
              <w:t>PLCDSP: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2E37AA" w:rsidRDefault="00D4354C" w:rsidP="00D4354C"/>
    <w:p w:rsidR="00D4354C" w:rsidRPr="00855486" w:rsidRDefault="00307E9D" w:rsidP="00EC1A23">
      <w:pPr>
        <w:pStyle w:val="3"/>
        <w:numPr>
          <w:ilvl w:val="2"/>
          <w:numId w:val="18"/>
        </w:numPr>
      </w:pPr>
      <w:bookmarkStart w:id="3166" w:name="_Toc482273754"/>
      <w:r>
        <w:rPr>
          <w:rFonts w:hint="eastAsia"/>
        </w:rPr>
        <w:t>PLC</w:t>
      </w:r>
      <w:r w:rsidR="00D4354C">
        <w:rPr>
          <w:rFonts w:hint="eastAsia"/>
        </w:rPr>
        <w:t>SRP</w:t>
      </w:r>
      <w:r>
        <w:rPr>
          <w:rFonts w:hint="eastAsia"/>
        </w:rPr>
        <w:t>01</w:t>
      </w:r>
      <w:r w:rsidR="00D4354C">
        <w:rPr>
          <w:rFonts w:hint="eastAsia"/>
        </w:rPr>
        <w:t>REQ&lt;31:0&gt;</w:t>
      </w:r>
      <w:bookmarkEnd w:id="3166"/>
    </w:p>
    <w:p w:rsidR="00D4354C" w:rsidRDefault="00D4354C" w:rsidP="00D4354C">
      <w:r>
        <w:rPr>
          <w:rFonts w:hint="eastAsia"/>
        </w:rPr>
        <w:t xml:space="preserve">Shared RAM page1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58AF6C1</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59339E"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1 write access request semaphore from </w:t>
            </w:r>
            <w:r w:rsidR="00D73553">
              <w:rPr>
                <w:rFonts w:ascii="Times New Roman" w:eastAsiaTheme="minorEastAsia" w:hint="eastAsia"/>
                <w:sz w:val="18"/>
                <w:szCs w:val="18"/>
              </w:rPr>
              <w:t>PLCDSP: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3167" w:name="_Toc482273755"/>
      <w:r>
        <w:rPr>
          <w:rFonts w:hint="eastAsia"/>
        </w:rPr>
        <w:lastRenderedPageBreak/>
        <w:t>PLC</w:t>
      </w:r>
      <w:r w:rsidR="00D4354C">
        <w:rPr>
          <w:rFonts w:hint="eastAsia"/>
        </w:rPr>
        <w:t>SRP02REQ&lt;31:0&gt;</w:t>
      </w:r>
      <w:bookmarkEnd w:id="3167"/>
    </w:p>
    <w:p w:rsidR="00D4354C" w:rsidRDefault="00D4354C" w:rsidP="00D4354C">
      <w:r>
        <w:rPr>
          <w:rFonts w:hint="eastAsia"/>
        </w:rPr>
        <w:t xml:space="preserve">Shared RAM page2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58AF6C1</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59339E"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2 write access request semaphore from </w:t>
            </w:r>
            <w:r w:rsidR="00D73553">
              <w:rPr>
                <w:rFonts w:ascii="Times New Roman" w:eastAsiaTheme="minorEastAsia" w:hint="eastAsia"/>
                <w:sz w:val="18"/>
                <w:szCs w:val="18"/>
              </w:rPr>
              <w:t>PLCDSP: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3168" w:name="_Toc482273756"/>
      <w:r>
        <w:rPr>
          <w:rFonts w:hint="eastAsia"/>
        </w:rPr>
        <w:t>PLC</w:t>
      </w:r>
      <w:r w:rsidR="00D4354C">
        <w:rPr>
          <w:rFonts w:hint="eastAsia"/>
        </w:rPr>
        <w:t>SRP03REQ&lt;31:0&gt;</w:t>
      </w:r>
      <w:bookmarkEnd w:id="3168"/>
    </w:p>
    <w:p w:rsidR="00D4354C" w:rsidRDefault="00D4354C" w:rsidP="00D4354C">
      <w:r>
        <w:rPr>
          <w:rFonts w:hint="eastAsia"/>
        </w:rPr>
        <w:t xml:space="preserve">Shared RAM page3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58AF6C1</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59339E"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3 write access request semaphore from </w:t>
            </w:r>
            <w:r w:rsidR="00D73553">
              <w:rPr>
                <w:rFonts w:ascii="Times New Roman" w:eastAsiaTheme="minorEastAsia" w:hint="eastAsia"/>
                <w:sz w:val="18"/>
                <w:szCs w:val="18"/>
              </w:rPr>
              <w:t>PLCDSP: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3169" w:name="_Toc482273757"/>
      <w:r>
        <w:rPr>
          <w:rFonts w:hint="eastAsia"/>
        </w:rPr>
        <w:t>PLC</w:t>
      </w:r>
      <w:r w:rsidR="00D4354C">
        <w:rPr>
          <w:rFonts w:hint="eastAsia"/>
        </w:rPr>
        <w:t>SRP04REQ&lt;31:0&gt;</w:t>
      </w:r>
      <w:bookmarkEnd w:id="3169"/>
    </w:p>
    <w:p w:rsidR="00D4354C" w:rsidRDefault="00D4354C" w:rsidP="00D4354C">
      <w:r>
        <w:rPr>
          <w:rFonts w:hint="eastAsia"/>
        </w:rPr>
        <w:t xml:space="preserve">Shared RAM page4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58AF6C1</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59339E"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page4 write access request semaphore from </w:t>
            </w:r>
            <w:r w:rsidR="00D73553">
              <w:rPr>
                <w:rFonts w:ascii="Times New Roman" w:eastAsiaTheme="minorEastAsia" w:hint="eastAsia"/>
                <w:sz w:val="18"/>
                <w:szCs w:val="18"/>
              </w:rPr>
              <w:t>PLCDSP: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3170" w:name="_Toc482273758"/>
      <w:r>
        <w:rPr>
          <w:rFonts w:hint="eastAsia"/>
        </w:rPr>
        <w:t>PLC</w:t>
      </w:r>
      <w:r w:rsidR="00D4354C">
        <w:rPr>
          <w:rFonts w:hint="eastAsia"/>
        </w:rPr>
        <w:t>SRP05REQ&lt;31:0&gt;</w:t>
      </w:r>
      <w:bookmarkEnd w:id="3170"/>
    </w:p>
    <w:p w:rsidR="00D4354C" w:rsidRDefault="00D4354C" w:rsidP="00D4354C">
      <w:r>
        <w:rPr>
          <w:rFonts w:hint="eastAsia"/>
        </w:rPr>
        <w:t xml:space="preserve">Shared RAM page5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lastRenderedPageBreak/>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58AF6C1</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5 write access request semaphore from </w:t>
            </w:r>
            <w:r w:rsidR="00D73553">
              <w:rPr>
                <w:rFonts w:ascii="Times New Roman" w:eastAsiaTheme="minorEastAsia" w:hint="eastAsia"/>
                <w:sz w:val="18"/>
                <w:szCs w:val="18"/>
              </w:rPr>
              <w:t>PLCDSP: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3171" w:name="_Toc482273759"/>
      <w:r>
        <w:rPr>
          <w:rFonts w:hint="eastAsia"/>
        </w:rPr>
        <w:t>PLC</w:t>
      </w:r>
      <w:r w:rsidR="00D4354C">
        <w:rPr>
          <w:rFonts w:hint="eastAsia"/>
        </w:rPr>
        <w:t>SRP06REQ&lt;31:0&gt;</w:t>
      </w:r>
      <w:bookmarkEnd w:id="3171"/>
    </w:p>
    <w:p w:rsidR="00D4354C" w:rsidRDefault="00D4354C" w:rsidP="00D4354C">
      <w:r>
        <w:rPr>
          <w:rFonts w:hint="eastAsia"/>
        </w:rPr>
        <w:t xml:space="preserve">Shared RAM page6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58AF6C1</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6 write access request semaphore from </w:t>
            </w:r>
            <w:r w:rsidR="00D73553">
              <w:rPr>
                <w:rFonts w:ascii="Times New Roman" w:eastAsiaTheme="minorEastAsia" w:hint="eastAsia"/>
                <w:sz w:val="18"/>
                <w:szCs w:val="18"/>
              </w:rPr>
              <w:t>PLCDSP: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3172" w:name="_Toc482273760"/>
      <w:r>
        <w:rPr>
          <w:rFonts w:hint="eastAsia"/>
        </w:rPr>
        <w:t>PLC</w:t>
      </w:r>
      <w:r w:rsidR="00D4354C">
        <w:rPr>
          <w:rFonts w:hint="eastAsia"/>
        </w:rPr>
        <w:t>SRP07REQ&lt;31:0&gt;</w:t>
      </w:r>
      <w:bookmarkEnd w:id="3172"/>
    </w:p>
    <w:p w:rsidR="00D4354C" w:rsidRDefault="00D4354C" w:rsidP="00D4354C">
      <w:r>
        <w:rPr>
          <w:rFonts w:hint="eastAsia"/>
        </w:rPr>
        <w:t xml:space="preserve">Shared RAM page7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58AF6C1</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page7 write access request semaphore from </w:t>
            </w:r>
            <w:r w:rsidR="00D73553">
              <w:rPr>
                <w:rFonts w:ascii="Times New Roman" w:eastAsiaTheme="minorEastAsia" w:hint="eastAsia"/>
                <w:sz w:val="18"/>
                <w:szCs w:val="18"/>
              </w:rPr>
              <w:t>PLCDSP: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3173" w:name="_Toc482273761"/>
      <w:r>
        <w:rPr>
          <w:rFonts w:hint="eastAsia"/>
        </w:rPr>
        <w:t>PLC</w:t>
      </w:r>
      <w:r w:rsidR="00D4354C">
        <w:rPr>
          <w:rFonts w:hint="eastAsia"/>
        </w:rPr>
        <w:t>SRP08REQ&lt;31:0&gt;</w:t>
      </w:r>
      <w:bookmarkEnd w:id="3173"/>
    </w:p>
    <w:p w:rsidR="00D4354C" w:rsidRDefault="00D4354C" w:rsidP="00D4354C">
      <w:r>
        <w:rPr>
          <w:rFonts w:hint="eastAsia"/>
        </w:rPr>
        <w:t xml:space="preserve">Shared RAM page8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58AF6C1</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lastRenderedPageBreak/>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8 write access request semaphore from </w:t>
            </w:r>
            <w:r w:rsidR="00D73553">
              <w:rPr>
                <w:rFonts w:ascii="Times New Roman" w:eastAsiaTheme="minorEastAsia" w:hint="eastAsia"/>
                <w:sz w:val="18"/>
                <w:szCs w:val="18"/>
              </w:rPr>
              <w:t>PLCDSP: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3174" w:name="_Toc482273762"/>
      <w:r>
        <w:rPr>
          <w:rFonts w:hint="eastAsia"/>
        </w:rPr>
        <w:t>PLC</w:t>
      </w:r>
      <w:r w:rsidR="00D4354C">
        <w:rPr>
          <w:rFonts w:hint="eastAsia"/>
        </w:rPr>
        <w:t>SRP09REQ&lt;31:0&gt;</w:t>
      </w:r>
      <w:bookmarkEnd w:id="3174"/>
    </w:p>
    <w:p w:rsidR="00D4354C" w:rsidRDefault="00D4354C" w:rsidP="00D4354C">
      <w:r>
        <w:rPr>
          <w:rFonts w:hint="eastAsia"/>
        </w:rPr>
        <w:t xml:space="preserve">Shared RAM page9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58AF6C1</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9 write access request semaphore from </w:t>
            </w:r>
            <w:r w:rsidR="00D73553">
              <w:rPr>
                <w:rFonts w:ascii="Times New Roman" w:eastAsiaTheme="minorEastAsia" w:hint="eastAsia"/>
                <w:sz w:val="18"/>
                <w:szCs w:val="18"/>
              </w:rPr>
              <w:t>PLCDSP: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3175" w:name="_Toc482273763"/>
      <w:r>
        <w:rPr>
          <w:rFonts w:hint="eastAsia"/>
        </w:rPr>
        <w:t>PLC</w:t>
      </w:r>
      <w:r w:rsidR="00D4354C">
        <w:rPr>
          <w:rFonts w:hint="eastAsia"/>
        </w:rPr>
        <w:t>SRP10REQ&lt;31:0&gt;</w:t>
      </w:r>
      <w:bookmarkEnd w:id="3175"/>
    </w:p>
    <w:p w:rsidR="00D4354C" w:rsidRDefault="00D4354C" w:rsidP="00D4354C">
      <w:r>
        <w:rPr>
          <w:rFonts w:hint="eastAsia"/>
        </w:rPr>
        <w:t xml:space="preserve">Shared RAM page10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58AF6C1</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page1 0 write access request semaphore from </w:t>
            </w:r>
            <w:r w:rsidR="00D73553">
              <w:rPr>
                <w:rFonts w:ascii="Times New Roman" w:eastAsiaTheme="minorEastAsia" w:hint="eastAsia"/>
                <w:sz w:val="18"/>
                <w:szCs w:val="18"/>
              </w:rPr>
              <w:t>PLCDSP: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3176" w:name="_Toc482273764"/>
      <w:r>
        <w:rPr>
          <w:rFonts w:hint="eastAsia"/>
        </w:rPr>
        <w:t>PLC</w:t>
      </w:r>
      <w:r w:rsidR="00D4354C">
        <w:rPr>
          <w:rFonts w:hint="eastAsia"/>
        </w:rPr>
        <w:t>SRP11REQ&lt;31:0&gt;</w:t>
      </w:r>
      <w:bookmarkEnd w:id="3176"/>
    </w:p>
    <w:p w:rsidR="00D4354C" w:rsidRDefault="00D4354C" w:rsidP="00D4354C">
      <w:r>
        <w:rPr>
          <w:rFonts w:hint="eastAsia"/>
        </w:rPr>
        <w:t xml:space="preserve">Shared RAM page11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58AF6C1</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11 write access request semaphore from </w:t>
            </w:r>
            <w:r w:rsidR="00D73553">
              <w:rPr>
                <w:rFonts w:ascii="Times New Roman" w:eastAsiaTheme="minorEastAsia" w:hint="eastAsia"/>
                <w:sz w:val="18"/>
                <w:szCs w:val="18"/>
              </w:rPr>
              <w:t>PLCDSP: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3177" w:name="_Toc482273765"/>
      <w:r>
        <w:rPr>
          <w:rFonts w:hint="eastAsia"/>
        </w:rPr>
        <w:lastRenderedPageBreak/>
        <w:t>PLC</w:t>
      </w:r>
      <w:r w:rsidR="00D4354C">
        <w:rPr>
          <w:rFonts w:hint="eastAsia"/>
        </w:rPr>
        <w:t>SRP12REQ&lt;31:0&gt;</w:t>
      </w:r>
      <w:bookmarkEnd w:id="3177"/>
    </w:p>
    <w:p w:rsidR="00D4354C" w:rsidRDefault="00D4354C" w:rsidP="00D4354C">
      <w:r>
        <w:rPr>
          <w:rFonts w:hint="eastAsia"/>
        </w:rPr>
        <w:t xml:space="preserve">Shared RAM page12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58AF6C1</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12 write access request semaphore from </w:t>
            </w:r>
            <w:r w:rsidR="00D73553">
              <w:rPr>
                <w:rFonts w:ascii="Times New Roman" w:eastAsiaTheme="minorEastAsia" w:hint="eastAsia"/>
                <w:sz w:val="18"/>
                <w:szCs w:val="18"/>
              </w:rPr>
              <w:t>PLCDSP: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3178" w:name="_Toc482273766"/>
      <w:r>
        <w:rPr>
          <w:rFonts w:hint="eastAsia"/>
        </w:rPr>
        <w:t>PLC</w:t>
      </w:r>
      <w:r w:rsidR="00D4354C">
        <w:rPr>
          <w:rFonts w:hint="eastAsia"/>
        </w:rPr>
        <w:t>SRP13REQ&lt;31:0&gt;</w:t>
      </w:r>
      <w:bookmarkEnd w:id="3178"/>
    </w:p>
    <w:p w:rsidR="00D4354C" w:rsidRDefault="00D4354C" w:rsidP="00D4354C">
      <w:r>
        <w:rPr>
          <w:rFonts w:hint="eastAsia"/>
        </w:rPr>
        <w:t xml:space="preserve">Shared RAM page13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58AF6C1</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13 write access request semaphore from </w:t>
            </w:r>
            <w:r w:rsidR="00D73553">
              <w:rPr>
                <w:rFonts w:ascii="Times New Roman" w:eastAsiaTheme="minorEastAsia" w:hint="eastAsia"/>
                <w:sz w:val="18"/>
                <w:szCs w:val="18"/>
              </w:rPr>
              <w:t>PLCDSP: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3179" w:name="_Toc482273767"/>
      <w:r>
        <w:rPr>
          <w:rFonts w:hint="eastAsia"/>
        </w:rPr>
        <w:t>PLC</w:t>
      </w:r>
      <w:r w:rsidR="00D4354C">
        <w:rPr>
          <w:rFonts w:hint="eastAsia"/>
        </w:rPr>
        <w:t>SRP14REQ&lt;31:0&gt;</w:t>
      </w:r>
      <w:bookmarkEnd w:id="3179"/>
    </w:p>
    <w:p w:rsidR="00D4354C" w:rsidRDefault="00D4354C" w:rsidP="00D4354C">
      <w:r>
        <w:rPr>
          <w:rFonts w:hint="eastAsia"/>
        </w:rPr>
        <w:t xml:space="preserve">Shared RAM page14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58AF6C1</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14 write access request semaphore from </w:t>
            </w:r>
            <w:r w:rsidR="00D73553">
              <w:rPr>
                <w:rFonts w:ascii="Times New Roman" w:eastAsiaTheme="minorEastAsia" w:hint="eastAsia"/>
                <w:sz w:val="18"/>
                <w:szCs w:val="18"/>
              </w:rPr>
              <w:t>PLCDSP: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3180" w:name="_Toc482273768"/>
      <w:r>
        <w:rPr>
          <w:rFonts w:hint="eastAsia"/>
        </w:rPr>
        <w:t>PLC</w:t>
      </w:r>
      <w:r w:rsidR="00D4354C">
        <w:rPr>
          <w:rFonts w:hint="eastAsia"/>
        </w:rPr>
        <w:t>SRP15REQ&lt;31:0&gt;</w:t>
      </w:r>
      <w:bookmarkEnd w:id="3180"/>
    </w:p>
    <w:p w:rsidR="00D4354C" w:rsidRDefault="00D4354C" w:rsidP="00D4354C">
      <w:r>
        <w:rPr>
          <w:rFonts w:hint="eastAsia"/>
        </w:rPr>
        <w:t xml:space="preserve">Shared RAM page15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lastRenderedPageBreak/>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58AF6C1</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page15 write access request semaphore from </w:t>
            </w:r>
            <w:r w:rsidR="00D73553">
              <w:rPr>
                <w:rFonts w:ascii="Times New Roman" w:eastAsiaTheme="minorEastAsia" w:hint="eastAsia"/>
                <w:sz w:val="18"/>
                <w:szCs w:val="18"/>
              </w:rPr>
              <w:t>PLCDSP: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3181" w:name="_Toc482273769"/>
      <w:r>
        <w:rPr>
          <w:rFonts w:hint="eastAsia"/>
        </w:rPr>
        <w:t>PLC</w:t>
      </w:r>
      <w:r w:rsidR="00D4354C">
        <w:rPr>
          <w:rFonts w:hint="eastAsia"/>
        </w:rPr>
        <w:t>SRP16REQ&lt;31:0&gt;</w:t>
      </w:r>
      <w:bookmarkEnd w:id="3181"/>
    </w:p>
    <w:p w:rsidR="00D4354C" w:rsidRDefault="00D4354C" w:rsidP="00D4354C">
      <w:r>
        <w:rPr>
          <w:rFonts w:hint="eastAsia"/>
        </w:rPr>
        <w:t xml:space="preserve">Shared RAM page16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58AF6C1</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16 write access request semaphore from </w:t>
            </w:r>
            <w:r w:rsidR="00D73553">
              <w:rPr>
                <w:rFonts w:ascii="Times New Roman" w:eastAsiaTheme="minorEastAsia" w:hint="eastAsia"/>
                <w:sz w:val="18"/>
                <w:szCs w:val="18"/>
              </w:rPr>
              <w:t>PLCDSP: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3182" w:name="_Toc482273770"/>
      <w:r>
        <w:rPr>
          <w:rFonts w:hint="eastAsia"/>
        </w:rPr>
        <w:t>PLC</w:t>
      </w:r>
      <w:r w:rsidR="00D4354C">
        <w:rPr>
          <w:rFonts w:hint="eastAsia"/>
        </w:rPr>
        <w:t>SRP17REQ&lt;31:0&gt;</w:t>
      </w:r>
      <w:bookmarkEnd w:id="3182"/>
    </w:p>
    <w:p w:rsidR="00D4354C" w:rsidRDefault="00D4354C" w:rsidP="00D4354C">
      <w:r>
        <w:rPr>
          <w:rFonts w:hint="eastAsia"/>
        </w:rPr>
        <w:t xml:space="preserve">Shared RAM page17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58AF6C1</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page17 write access request semaphore from </w:t>
            </w:r>
            <w:r w:rsidR="00D73553">
              <w:rPr>
                <w:rFonts w:ascii="Times New Roman" w:eastAsiaTheme="minorEastAsia" w:hint="eastAsia"/>
                <w:sz w:val="18"/>
                <w:szCs w:val="18"/>
              </w:rPr>
              <w:t>PLCDSP: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3183" w:name="_Toc482273771"/>
      <w:r>
        <w:rPr>
          <w:rFonts w:hint="eastAsia"/>
        </w:rPr>
        <w:t>PLC</w:t>
      </w:r>
      <w:r w:rsidR="00D4354C">
        <w:rPr>
          <w:rFonts w:hint="eastAsia"/>
        </w:rPr>
        <w:t>SRP18REQ&lt;31:0&gt;</w:t>
      </w:r>
      <w:bookmarkEnd w:id="3183"/>
    </w:p>
    <w:p w:rsidR="00D4354C" w:rsidRDefault="00D4354C" w:rsidP="00D4354C">
      <w:r>
        <w:rPr>
          <w:rFonts w:hint="eastAsia"/>
        </w:rPr>
        <w:t xml:space="preserve">Shared RAM page18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58AF6C1</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lastRenderedPageBreak/>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18 write access request semaphore from </w:t>
            </w:r>
            <w:r w:rsidR="00D73553">
              <w:rPr>
                <w:rFonts w:ascii="Times New Roman" w:eastAsiaTheme="minorEastAsia" w:hint="eastAsia"/>
                <w:sz w:val="18"/>
                <w:szCs w:val="18"/>
              </w:rPr>
              <w:t>PLCDSP: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3184" w:name="_Toc482273772"/>
      <w:r>
        <w:rPr>
          <w:rFonts w:hint="eastAsia"/>
        </w:rPr>
        <w:t>PLC</w:t>
      </w:r>
      <w:r w:rsidR="00D4354C">
        <w:rPr>
          <w:rFonts w:hint="eastAsia"/>
        </w:rPr>
        <w:t>SRP19REQ&lt;31:0&gt;</w:t>
      </w:r>
      <w:bookmarkEnd w:id="3184"/>
    </w:p>
    <w:p w:rsidR="00D4354C" w:rsidRDefault="00D4354C" w:rsidP="00D4354C">
      <w:r>
        <w:rPr>
          <w:rFonts w:hint="eastAsia"/>
        </w:rPr>
        <w:t xml:space="preserve">Shared RAM page19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58AF6C1</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19 write access request semaphore from </w:t>
            </w:r>
            <w:r w:rsidR="00D73553">
              <w:rPr>
                <w:rFonts w:ascii="Times New Roman" w:eastAsiaTheme="minorEastAsia" w:hint="eastAsia"/>
                <w:sz w:val="18"/>
                <w:szCs w:val="18"/>
              </w:rPr>
              <w:t>PLCDSP: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3185" w:name="_Toc482273773"/>
      <w:r>
        <w:rPr>
          <w:rFonts w:hint="eastAsia"/>
        </w:rPr>
        <w:t>PLC</w:t>
      </w:r>
      <w:r w:rsidR="00D4354C">
        <w:rPr>
          <w:rFonts w:hint="eastAsia"/>
        </w:rPr>
        <w:t>SRP20REQ&lt;31:0&gt;</w:t>
      </w:r>
      <w:bookmarkEnd w:id="3185"/>
    </w:p>
    <w:p w:rsidR="00D4354C" w:rsidRDefault="00D4354C" w:rsidP="00D4354C">
      <w:r>
        <w:rPr>
          <w:rFonts w:hint="eastAsia"/>
        </w:rPr>
        <w:t xml:space="preserve">Shared RAM page20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58AF6C1</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20 write access request semaphore from </w:t>
            </w:r>
            <w:r w:rsidR="00D73553">
              <w:rPr>
                <w:rFonts w:ascii="Times New Roman" w:eastAsiaTheme="minorEastAsia" w:hint="eastAsia"/>
                <w:sz w:val="18"/>
                <w:szCs w:val="18"/>
              </w:rPr>
              <w:t>PLCDSP: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3186" w:name="_Toc482273774"/>
      <w:r>
        <w:rPr>
          <w:rFonts w:hint="eastAsia"/>
        </w:rPr>
        <w:t>PLC</w:t>
      </w:r>
      <w:r w:rsidR="00D4354C">
        <w:rPr>
          <w:rFonts w:hint="eastAsia"/>
        </w:rPr>
        <w:t>SRP21REQ&lt;31:0&gt;</w:t>
      </w:r>
      <w:bookmarkEnd w:id="3186"/>
    </w:p>
    <w:p w:rsidR="00D4354C" w:rsidRDefault="00D4354C" w:rsidP="00D4354C">
      <w:r>
        <w:rPr>
          <w:rFonts w:hint="eastAsia"/>
        </w:rPr>
        <w:t xml:space="preserve">Shared RAM page21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58AF6C1</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21 write access request semaphore from </w:t>
            </w:r>
            <w:r w:rsidR="00D73553">
              <w:rPr>
                <w:rFonts w:ascii="Times New Roman" w:eastAsiaTheme="minorEastAsia" w:hint="eastAsia"/>
                <w:sz w:val="18"/>
                <w:szCs w:val="18"/>
              </w:rPr>
              <w:t>PLCDSP: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3187" w:name="_Toc482273775"/>
      <w:r>
        <w:rPr>
          <w:rFonts w:hint="eastAsia"/>
        </w:rPr>
        <w:lastRenderedPageBreak/>
        <w:t>PLC</w:t>
      </w:r>
      <w:r w:rsidR="00D4354C">
        <w:rPr>
          <w:rFonts w:hint="eastAsia"/>
        </w:rPr>
        <w:t>SRP22REQ&lt;31:0&gt;</w:t>
      </w:r>
      <w:bookmarkEnd w:id="3187"/>
    </w:p>
    <w:p w:rsidR="00D4354C" w:rsidRDefault="00D4354C" w:rsidP="00D4354C">
      <w:r>
        <w:rPr>
          <w:rFonts w:hint="eastAsia"/>
        </w:rPr>
        <w:t xml:space="preserve">Shared RAM page22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58AF6C1</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22 write access request semaphore from </w:t>
            </w:r>
            <w:r w:rsidR="00D73553">
              <w:rPr>
                <w:rFonts w:ascii="Times New Roman" w:eastAsiaTheme="minorEastAsia" w:hint="eastAsia"/>
                <w:sz w:val="18"/>
                <w:szCs w:val="18"/>
              </w:rPr>
              <w:t>PLCDSP: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3188" w:name="_Toc482273776"/>
      <w:r>
        <w:rPr>
          <w:rFonts w:hint="eastAsia"/>
        </w:rPr>
        <w:t>PLC</w:t>
      </w:r>
      <w:r w:rsidR="00D4354C">
        <w:rPr>
          <w:rFonts w:hint="eastAsia"/>
        </w:rPr>
        <w:t>SRP23REQ&lt;31:0&gt;</w:t>
      </w:r>
      <w:bookmarkEnd w:id="3188"/>
    </w:p>
    <w:p w:rsidR="00D4354C" w:rsidRDefault="00D4354C" w:rsidP="00D4354C">
      <w:r>
        <w:rPr>
          <w:rFonts w:hint="eastAsia"/>
        </w:rPr>
        <w:t xml:space="preserve">Shared RAM page23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58AF6C1</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23 write access request semaphore from </w:t>
            </w:r>
            <w:r w:rsidR="00D73553">
              <w:rPr>
                <w:rFonts w:ascii="Times New Roman" w:eastAsiaTheme="minorEastAsia" w:hint="eastAsia"/>
                <w:sz w:val="18"/>
                <w:szCs w:val="18"/>
              </w:rPr>
              <w:t>PLCDSP: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3189" w:name="_Toc482273777"/>
      <w:r>
        <w:rPr>
          <w:rFonts w:hint="eastAsia"/>
        </w:rPr>
        <w:t>PLC</w:t>
      </w:r>
      <w:r w:rsidR="00D4354C">
        <w:rPr>
          <w:rFonts w:hint="eastAsia"/>
        </w:rPr>
        <w:t>SRP24REQ&lt;31:0&gt;</w:t>
      </w:r>
      <w:bookmarkEnd w:id="3189"/>
    </w:p>
    <w:p w:rsidR="00D4354C" w:rsidRDefault="00D4354C" w:rsidP="00D4354C">
      <w:r>
        <w:rPr>
          <w:rFonts w:hint="eastAsia"/>
        </w:rPr>
        <w:t xml:space="preserve">Shared RAM page24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58AF6C1</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24 write access request semaphore from </w:t>
            </w:r>
            <w:r w:rsidR="00D73553">
              <w:rPr>
                <w:rFonts w:ascii="Times New Roman" w:eastAsiaTheme="minorEastAsia" w:hint="eastAsia"/>
                <w:sz w:val="18"/>
                <w:szCs w:val="18"/>
              </w:rPr>
              <w:t>PLCDSP: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3190" w:name="_Toc482273778"/>
      <w:r>
        <w:rPr>
          <w:rFonts w:hint="eastAsia"/>
        </w:rPr>
        <w:t>PLC</w:t>
      </w:r>
      <w:r w:rsidR="00D4354C">
        <w:rPr>
          <w:rFonts w:hint="eastAsia"/>
        </w:rPr>
        <w:t>SRP25REQ&lt;31:0&gt;</w:t>
      </w:r>
      <w:bookmarkEnd w:id="3190"/>
    </w:p>
    <w:p w:rsidR="00D4354C" w:rsidRDefault="00D4354C" w:rsidP="00D4354C">
      <w:r>
        <w:rPr>
          <w:rFonts w:hint="eastAsia"/>
        </w:rPr>
        <w:t xml:space="preserve">Shared RAM page25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lastRenderedPageBreak/>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58AF6C1</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25 write access request semaphore from </w:t>
            </w:r>
            <w:r w:rsidR="00D73553">
              <w:rPr>
                <w:rFonts w:ascii="Times New Roman" w:eastAsiaTheme="minorEastAsia" w:hint="eastAsia"/>
                <w:sz w:val="18"/>
                <w:szCs w:val="18"/>
              </w:rPr>
              <w:t>PLCDSP: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3191" w:name="_Toc482273779"/>
      <w:r>
        <w:rPr>
          <w:rFonts w:hint="eastAsia"/>
        </w:rPr>
        <w:t>PLC</w:t>
      </w:r>
      <w:r w:rsidR="00D4354C">
        <w:rPr>
          <w:rFonts w:hint="eastAsia"/>
        </w:rPr>
        <w:t>SRP26REQ&lt;31:0&gt;</w:t>
      </w:r>
      <w:bookmarkEnd w:id="3191"/>
    </w:p>
    <w:p w:rsidR="00D4354C" w:rsidRDefault="00D4354C" w:rsidP="00D4354C">
      <w:r>
        <w:rPr>
          <w:rFonts w:hint="eastAsia"/>
        </w:rPr>
        <w:t xml:space="preserve">Shared RAM page26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58AF6C1</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26 write access request semaphore from </w:t>
            </w:r>
            <w:r w:rsidR="00D73553">
              <w:rPr>
                <w:rFonts w:ascii="Times New Roman" w:eastAsiaTheme="minorEastAsia" w:hint="eastAsia"/>
                <w:sz w:val="18"/>
                <w:szCs w:val="18"/>
              </w:rPr>
              <w:t>PLCDSP: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3192" w:name="_Toc482273780"/>
      <w:r>
        <w:rPr>
          <w:rFonts w:hint="eastAsia"/>
        </w:rPr>
        <w:t>PLC</w:t>
      </w:r>
      <w:r w:rsidR="00D4354C">
        <w:rPr>
          <w:rFonts w:hint="eastAsia"/>
        </w:rPr>
        <w:t>SRP27REQ&lt;31:0&gt;</w:t>
      </w:r>
      <w:bookmarkEnd w:id="3192"/>
    </w:p>
    <w:p w:rsidR="00D4354C" w:rsidRDefault="00D4354C" w:rsidP="00D4354C">
      <w:r>
        <w:rPr>
          <w:rFonts w:hint="eastAsia"/>
        </w:rPr>
        <w:t xml:space="preserve">Shared RAM page27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58AF6C1</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27 write access request semaphore from </w:t>
            </w:r>
            <w:r w:rsidR="00D73553">
              <w:rPr>
                <w:rFonts w:ascii="Times New Roman" w:eastAsiaTheme="minorEastAsia" w:hint="eastAsia"/>
                <w:sz w:val="18"/>
                <w:szCs w:val="18"/>
              </w:rPr>
              <w:t>PLCDSP: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3193" w:name="_Toc482273781"/>
      <w:r>
        <w:rPr>
          <w:rFonts w:hint="eastAsia"/>
        </w:rPr>
        <w:t>PLC</w:t>
      </w:r>
      <w:r w:rsidR="00D4354C">
        <w:rPr>
          <w:rFonts w:hint="eastAsia"/>
        </w:rPr>
        <w:t>SRP28REQ&lt;31:0&gt;</w:t>
      </w:r>
      <w:bookmarkEnd w:id="3193"/>
    </w:p>
    <w:p w:rsidR="00D4354C" w:rsidRDefault="00D4354C" w:rsidP="00D4354C">
      <w:r>
        <w:rPr>
          <w:rFonts w:hint="eastAsia"/>
        </w:rPr>
        <w:t xml:space="preserve">Shared RAM page28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58AF6C1</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lastRenderedPageBreak/>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28 write access request semaphore from </w:t>
            </w:r>
            <w:r w:rsidR="00D73553">
              <w:rPr>
                <w:rFonts w:ascii="Times New Roman" w:eastAsiaTheme="minorEastAsia" w:hint="eastAsia"/>
                <w:sz w:val="18"/>
                <w:szCs w:val="18"/>
              </w:rPr>
              <w:t>PLCDSP: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3194" w:name="_Toc482273782"/>
      <w:r>
        <w:rPr>
          <w:rFonts w:hint="eastAsia"/>
        </w:rPr>
        <w:t>PLC</w:t>
      </w:r>
      <w:r w:rsidR="00D4354C">
        <w:rPr>
          <w:rFonts w:hint="eastAsia"/>
        </w:rPr>
        <w:t>SRP29REQ&lt;31:0&gt;</w:t>
      </w:r>
      <w:bookmarkEnd w:id="3194"/>
    </w:p>
    <w:p w:rsidR="00D4354C" w:rsidRDefault="00D4354C" w:rsidP="00D4354C">
      <w:r>
        <w:rPr>
          <w:rFonts w:hint="eastAsia"/>
        </w:rPr>
        <w:t xml:space="preserve">Shared RAM page29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58AF6C1</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29 write access request semaphore from </w:t>
            </w:r>
            <w:r w:rsidR="00D73553">
              <w:rPr>
                <w:rFonts w:ascii="Times New Roman" w:eastAsiaTheme="minorEastAsia" w:hint="eastAsia"/>
                <w:sz w:val="18"/>
                <w:szCs w:val="18"/>
              </w:rPr>
              <w:t>PLCDSP: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3195" w:name="_Toc482273783"/>
      <w:r>
        <w:rPr>
          <w:rFonts w:hint="eastAsia"/>
        </w:rPr>
        <w:t>PLC</w:t>
      </w:r>
      <w:r w:rsidR="00D4354C">
        <w:rPr>
          <w:rFonts w:hint="eastAsia"/>
        </w:rPr>
        <w:t>SRP30REQ&lt;31:0&gt;</w:t>
      </w:r>
      <w:bookmarkEnd w:id="3195"/>
    </w:p>
    <w:p w:rsidR="00D4354C" w:rsidRDefault="00D4354C" w:rsidP="00D4354C">
      <w:r>
        <w:rPr>
          <w:rFonts w:hint="eastAsia"/>
        </w:rPr>
        <w:t xml:space="preserve">Shared RAM page30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58AF6C1</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30 write access request semaphore from </w:t>
            </w:r>
            <w:r w:rsidR="00D73553">
              <w:rPr>
                <w:rFonts w:ascii="Times New Roman" w:eastAsiaTheme="minorEastAsia" w:hint="eastAsia"/>
                <w:sz w:val="18"/>
                <w:szCs w:val="18"/>
              </w:rPr>
              <w:t>PLCDSP: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tbl>
    <w:p w:rsidR="00D4354C" w:rsidRPr="00855486" w:rsidRDefault="00307E9D" w:rsidP="00D4354C">
      <w:pPr>
        <w:pStyle w:val="3"/>
        <w:numPr>
          <w:ilvl w:val="2"/>
          <w:numId w:val="18"/>
        </w:numPr>
      </w:pPr>
      <w:bookmarkStart w:id="3196" w:name="_Toc482273784"/>
      <w:r>
        <w:rPr>
          <w:rFonts w:hint="eastAsia"/>
        </w:rPr>
        <w:t>PLC</w:t>
      </w:r>
      <w:r w:rsidR="00D4354C">
        <w:rPr>
          <w:rFonts w:hint="eastAsia"/>
        </w:rPr>
        <w:t>SRP31REQ&lt;31:0&gt;</w:t>
      </w:r>
      <w:bookmarkEnd w:id="3196"/>
    </w:p>
    <w:p w:rsidR="00D4354C" w:rsidRDefault="00D4354C" w:rsidP="00D4354C">
      <w:bookmarkStart w:id="3197" w:name="OLE_LINK1"/>
      <w:r>
        <w:rPr>
          <w:rFonts w:hint="eastAsia"/>
        </w:rPr>
        <w:t xml:space="preserve">Shared RAM page31 ownership request semaphore register. </w:t>
      </w:r>
    </w:p>
    <w:p w:rsidR="00D4354C" w:rsidRDefault="00D4354C" w:rsidP="00D4354C">
      <w:r>
        <w:t>A</w:t>
      </w:r>
      <w:r>
        <w:rPr>
          <w:rFonts w:hint="eastAsia"/>
        </w:rPr>
        <w:t>ddress offset:</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D4354C" w:rsidRPr="00E53CAA" w:rsidTr="00D4354C">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D4354C" w:rsidRPr="00E53CAA" w:rsidRDefault="00D4354C" w:rsidP="00D4354C">
            <w:pPr>
              <w:pStyle w:val="ad"/>
              <w:rPr>
                <w:rFonts w:ascii="Times New Roman" w:eastAsia="MS PGothic"/>
                <w:sz w:val="18"/>
                <w:szCs w:val="18"/>
              </w:rPr>
            </w:pPr>
            <w:r w:rsidRPr="00E53CAA">
              <w:rPr>
                <w:rFonts w:ascii="Times New Roman" w:eastAsia="MS PGothic"/>
                <w:sz w:val="18"/>
                <w:szCs w:val="18"/>
              </w:rPr>
              <w:t>Description</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31:4</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key</w:t>
            </w:r>
          </w:p>
        </w:tc>
        <w:tc>
          <w:tcPr>
            <w:tcW w:w="73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Pr="00855486" w:rsidRDefault="00D4354C" w:rsidP="00D4354C">
            <w:pPr>
              <w:pStyle w:val="ad"/>
              <w:rPr>
                <w:rFonts w:ascii="Times New Roman" w:eastAsiaTheme="minorEastAsia"/>
                <w:sz w:val="18"/>
                <w:szCs w:val="18"/>
              </w:rPr>
            </w:pPr>
            <w:r w:rsidRPr="00855486">
              <w:rPr>
                <w:rFonts w:ascii="Times New Roman" w:eastAsiaTheme="minorEastAsia"/>
                <w:sz w:val="18"/>
                <w:szCs w:val="18"/>
              </w:rPr>
              <w:t>Writing the value 0x</w:t>
            </w:r>
            <w:r w:rsidR="00307E9D">
              <w:rPr>
                <w:rFonts w:ascii="Times New Roman" w:eastAsiaTheme="minorEastAsia" w:hint="eastAsia"/>
                <w:sz w:val="18"/>
                <w:szCs w:val="18"/>
              </w:rPr>
              <w:t>58AF6C1</w:t>
            </w:r>
            <w:r w:rsidRPr="00855486">
              <w:rPr>
                <w:rFonts w:ascii="Times New Roman" w:eastAsiaTheme="minorEastAsia"/>
                <w:sz w:val="18"/>
                <w:szCs w:val="18"/>
              </w:rPr>
              <w:t xml:space="preserve"> will allow writes to the SEM bits or</w:t>
            </w:r>
            <w:r>
              <w:rPr>
                <w:rFonts w:ascii="Times New Roman" w:eastAsiaTheme="minorEastAsia"/>
                <w:sz w:val="18"/>
                <w:szCs w:val="18"/>
              </w:rPr>
              <w:t xml:space="preserve"> writes are ignored. Reads will</w:t>
            </w:r>
            <w:r>
              <w:rPr>
                <w:rFonts w:ascii="Times New Roman" w:eastAsiaTheme="minorEastAsia" w:hint="eastAsia"/>
                <w:sz w:val="18"/>
                <w:szCs w:val="18"/>
              </w:rPr>
              <w:t xml:space="preserve"> </w:t>
            </w:r>
            <w:r w:rsidRPr="00855486">
              <w:rPr>
                <w:rFonts w:ascii="Times New Roman" w:eastAsiaTheme="minorEastAsia"/>
                <w:sz w:val="18"/>
                <w:szCs w:val="18"/>
              </w:rPr>
              <w:t>return 0.</w:t>
            </w:r>
          </w:p>
          <w:p w:rsidR="00D4354C" w:rsidRPr="007C2D0D" w:rsidRDefault="00D4354C" w:rsidP="00D4354C">
            <w:pPr>
              <w:pStyle w:val="ad"/>
              <w:rPr>
                <w:rFonts w:ascii="Times New Roman" w:eastAsiaTheme="minorEastAsia"/>
                <w:sz w:val="18"/>
                <w:szCs w:val="18"/>
              </w:rPr>
            </w:pPr>
            <w:r w:rsidRPr="00855486">
              <w:rPr>
                <w:rFonts w:ascii="Times New Roman" w:eastAsiaTheme="minorEastAsia"/>
                <w:sz w:val="18"/>
                <w:szCs w:val="18"/>
              </w:rPr>
              <w:t>Note: This is to prevent spurious writes to the semaphore bits.</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3:2</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c>
          <w:tcPr>
            <w:tcW w:w="736" w:type="dxa"/>
            <w:tcBorders>
              <w:top w:val="single" w:sz="4" w:space="0" w:color="auto"/>
              <w:left w:val="single" w:sz="4" w:space="0" w:color="auto"/>
              <w:bottom w:val="single" w:sz="4" w:space="0" w:color="auto"/>
              <w:right w:val="single" w:sz="4" w:space="0" w:color="auto"/>
            </w:tcBorders>
          </w:tcPr>
          <w:p w:rsidR="00D4354C" w:rsidRPr="00E53CAA" w:rsidRDefault="00D4354C" w:rsidP="00D4354C">
            <w:pPr>
              <w:pStyle w:val="ad"/>
              <w:rPr>
                <w:rFonts w:ascii="Times New Roman" w:eastAsia="MS PGothic"/>
                <w:sz w:val="18"/>
                <w:szCs w:val="18"/>
              </w:rPr>
            </w:pPr>
          </w:p>
        </w:tc>
        <w:tc>
          <w:tcPr>
            <w:tcW w:w="691" w:type="dxa"/>
            <w:tcBorders>
              <w:top w:val="single" w:sz="4" w:space="0" w:color="auto"/>
              <w:left w:val="single" w:sz="4" w:space="0" w:color="auto"/>
              <w:bottom w:val="single" w:sz="4" w:space="0" w:color="auto"/>
              <w:right w:val="single" w:sz="4" w:space="0" w:color="auto"/>
            </w:tcBorders>
          </w:tcPr>
          <w:p w:rsidR="00D4354C" w:rsidRPr="00481022" w:rsidRDefault="00D4354C" w:rsidP="00D4354C">
            <w:pPr>
              <w:pStyle w:val="ad"/>
              <w:rPr>
                <w:rFonts w:ascii="Times New Roman" w:eastAsiaTheme="minorEastAsia"/>
                <w:sz w:val="18"/>
                <w:szCs w:val="18"/>
              </w:rPr>
            </w:pPr>
          </w:p>
        </w:tc>
        <w:tc>
          <w:tcPr>
            <w:tcW w:w="4446"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Reserved</w:t>
            </w:r>
          </w:p>
        </w:tc>
      </w:tr>
      <w:tr w:rsidR="00D4354C" w:rsidRPr="007C2D0D" w:rsidTr="00D4354C">
        <w:trPr>
          <w:cantSplit/>
          <w:trHeight w:val="222"/>
        </w:trPr>
        <w:tc>
          <w:tcPr>
            <w:tcW w:w="695" w:type="dxa"/>
            <w:tcBorders>
              <w:top w:val="single" w:sz="4" w:space="0" w:color="auto"/>
              <w:left w:val="single" w:sz="4" w:space="0" w:color="auto"/>
              <w:bottom w:val="single" w:sz="4" w:space="0" w:color="auto"/>
              <w:right w:val="single" w:sz="4" w:space="0" w:color="auto"/>
            </w:tcBorders>
          </w:tcPr>
          <w:p w:rsidR="00D4354C" w:rsidRPr="00C53D86" w:rsidRDefault="00D4354C" w:rsidP="00D4354C">
            <w:pPr>
              <w:pStyle w:val="ad"/>
              <w:rPr>
                <w:rFonts w:ascii="Times New Roman" w:eastAsiaTheme="minorEastAsia"/>
                <w:sz w:val="18"/>
                <w:szCs w:val="18"/>
              </w:rPr>
            </w:pPr>
            <w:r>
              <w:rPr>
                <w:rFonts w:ascii="Times New Roman" w:eastAsiaTheme="minorEastAsia" w:hint="eastAsia"/>
                <w:sz w:val="18"/>
                <w:szCs w:val="18"/>
              </w:rPr>
              <w:t>1:0</w:t>
            </w:r>
          </w:p>
        </w:tc>
        <w:tc>
          <w:tcPr>
            <w:tcW w:w="2056" w:type="dxa"/>
            <w:tcBorders>
              <w:top w:val="single" w:sz="4" w:space="0" w:color="auto"/>
              <w:left w:val="single" w:sz="4" w:space="0" w:color="auto"/>
              <w:bottom w:val="single" w:sz="4" w:space="0" w:color="auto"/>
              <w:right w:val="single" w:sz="4" w:space="0" w:color="auto"/>
            </w:tcBorders>
          </w:tcPr>
          <w:p w:rsidR="00D4354C" w:rsidRPr="00C53D86" w:rsidRDefault="008A0FF2" w:rsidP="00D4354C">
            <w:pPr>
              <w:pStyle w:val="ad"/>
              <w:rPr>
                <w:rFonts w:ascii="Times New Roman" w:eastAsiaTheme="minorEastAsia"/>
                <w:sz w:val="18"/>
                <w:szCs w:val="18"/>
              </w:rPr>
            </w:pPr>
            <w:r>
              <w:rPr>
                <w:rFonts w:ascii="Times New Roman" w:eastAsiaTheme="minorEastAsia"/>
                <w:sz w:val="18"/>
                <w:szCs w:val="18"/>
              </w:rPr>
              <w:t>Sema4</w:t>
            </w:r>
          </w:p>
        </w:tc>
        <w:tc>
          <w:tcPr>
            <w:tcW w:w="736" w:type="dxa"/>
            <w:tcBorders>
              <w:top w:val="single" w:sz="4" w:space="0" w:color="auto"/>
              <w:left w:val="single" w:sz="4" w:space="0" w:color="auto"/>
              <w:bottom w:val="single" w:sz="4" w:space="0" w:color="auto"/>
              <w:right w:val="single" w:sz="4" w:space="0" w:color="auto"/>
            </w:tcBorders>
          </w:tcPr>
          <w:p w:rsidR="00D4354C" w:rsidRPr="009669F1" w:rsidRDefault="00D4354C" w:rsidP="00D4354C">
            <w:pPr>
              <w:pStyle w:val="ad"/>
              <w:rPr>
                <w:rFonts w:ascii="Times New Roman" w:eastAsiaTheme="minorEastAsia"/>
                <w:sz w:val="18"/>
                <w:szCs w:val="18"/>
              </w:rPr>
            </w:pPr>
            <w:r>
              <w:rPr>
                <w:rFonts w:ascii="Times New Roman" w:eastAsiaTheme="minorEastAsia" w:hint="eastAsia"/>
                <w:sz w:val="18"/>
                <w:szCs w:val="18"/>
              </w:rPr>
              <w:t>W</w:t>
            </w:r>
          </w:p>
        </w:tc>
        <w:tc>
          <w:tcPr>
            <w:tcW w:w="691" w:type="dxa"/>
            <w:tcBorders>
              <w:top w:val="single" w:sz="4" w:space="0" w:color="auto"/>
              <w:left w:val="single" w:sz="4" w:space="0" w:color="auto"/>
              <w:bottom w:val="single" w:sz="4" w:space="0" w:color="auto"/>
              <w:right w:val="single" w:sz="4" w:space="0" w:color="auto"/>
            </w:tcBorders>
          </w:tcPr>
          <w:p w:rsidR="00D4354C" w:rsidRPr="007C2D0D" w:rsidRDefault="00D4354C" w:rsidP="00D4354C">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D4354C" w:rsidRDefault="00D4354C" w:rsidP="00D4354C">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 xml:space="preserve">hared RAM page 31 write access request semaphore from </w:t>
            </w:r>
            <w:r w:rsidR="00D73553">
              <w:rPr>
                <w:rFonts w:ascii="Times New Roman" w:eastAsiaTheme="minorEastAsia" w:hint="eastAsia"/>
                <w:sz w:val="18"/>
                <w:szCs w:val="18"/>
              </w:rPr>
              <w:t>PLCDSP:</w:t>
            </w:r>
          </w:p>
          <w:p w:rsidR="00D4354C"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sidR="00307E9D">
              <w:rPr>
                <w:rFonts w:ascii="Times New Roman" w:eastAsiaTheme="minorEastAsia" w:hint="eastAsia"/>
                <w:sz w:val="18"/>
                <w:szCs w:val="18"/>
              </w:rPr>
              <w:t>11</w:t>
            </w:r>
            <w:r>
              <w:rPr>
                <w:rFonts w:ascii="Times New Roman" w:eastAsiaTheme="minorEastAsia"/>
                <w:sz w:val="18"/>
                <w:szCs w:val="18"/>
              </w:rPr>
              <w:t>”</w:t>
            </w:r>
            <w:r>
              <w:rPr>
                <w:rFonts w:ascii="Times New Roman" w:eastAsiaTheme="minorEastAsia" w:hint="eastAsia"/>
                <w:sz w:val="18"/>
                <w:szCs w:val="18"/>
              </w:rPr>
              <w:t xml:space="preserve"> to request the ownership;</w:t>
            </w:r>
          </w:p>
          <w:p w:rsidR="00D4354C" w:rsidRPr="007C2D0D" w:rsidRDefault="00D4354C" w:rsidP="00D4354C">
            <w:pPr>
              <w:pStyle w:val="ad"/>
              <w:rPr>
                <w:rFonts w:ascii="Times New Roman" w:eastAsiaTheme="minorEastAsia"/>
                <w:sz w:val="18"/>
                <w:szCs w:val="18"/>
              </w:rPr>
            </w:pPr>
            <w:r>
              <w:rPr>
                <w:rFonts w:ascii="Times New Roman" w:eastAsiaTheme="minorEastAsia"/>
                <w:sz w:val="18"/>
                <w:szCs w:val="18"/>
              </w:rPr>
              <w:t xml:space="preserve">Write </w:t>
            </w:r>
            <w:r>
              <w:rPr>
                <w:rFonts w:ascii="Times New Roman" w:eastAsiaTheme="minorEastAsia" w:hint="eastAsia"/>
                <w:sz w:val="18"/>
                <w:szCs w:val="18"/>
              </w:rPr>
              <w:t xml:space="preserve">a value </w:t>
            </w:r>
            <w:r>
              <w:rPr>
                <w:rFonts w:ascii="Times New Roman" w:eastAsiaTheme="minorEastAsia"/>
                <w:sz w:val="18"/>
                <w:szCs w:val="18"/>
              </w:rPr>
              <w:t>“</w:t>
            </w:r>
            <w:r>
              <w:rPr>
                <w:rFonts w:ascii="Times New Roman" w:eastAsiaTheme="minorEastAsia" w:hint="eastAsia"/>
                <w:sz w:val="18"/>
                <w:szCs w:val="18"/>
              </w:rPr>
              <w:t>00</w:t>
            </w:r>
            <w:r>
              <w:rPr>
                <w:rFonts w:ascii="Times New Roman" w:eastAsiaTheme="minorEastAsia"/>
                <w:sz w:val="18"/>
                <w:szCs w:val="18"/>
              </w:rPr>
              <w:t>”</w:t>
            </w:r>
            <w:r>
              <w:rPr>
                <w:rFonts w:ascii="Times New Roman" w:eastAsiaTheme="minorEastAsia" w:hint="eastAsia"/>
                <w:sz w:val="18"/>
                <w:szCs w:val="18"/>
              </w:rPr>
              <w:t xml:space="preserve"> to relinquish the ownership.</w:t>
            </w:r>
          </w:p>
        </w:tc>
      </w:tr>
      <w:bookmarkEnd w:id="3197"/>
    </w:tbl>
    <w:p w:rsidR="00D4354C" w:rsidRDefault="00D4354C" w:rsidP="000F0C65"/>
    <w:p w:rsidR="00ED3711" w:rsidRDefault="00ED3711" w:rsidP="00ED3711">
      <w:pPr>
        <w:pStyle w:val="3"/>
        <w:numPr>
          <w:ilvl w:val="1"/>
          <w:numId w:val="18"/>
        </w:numPr>
      </w:pPr>
      <w:bookmarkStart w:id="3198" w:name="_Toc482273785"/>
      <w:r>
        <w:rPr>
          <w:rFonts w:hint="eastAsia"/>
        </w:rPr>
        <w:lastRenderedPageBreak/>
        <w:t>Share RAM registers</w:t>
      </w:r>
      <w:bookmarkEnd w:id="3198"/>
    </w:p>
    <w:p w:rsidR="00ED3711" w:rsidRDefault="00AA0C4E" w:rsidP="00ED3711">
      <w:pPr>
        <w:pStyle w:val="3"/>
        <w:numPr>
          <w:ilvl w:val="2"/>
          <w:numId w:val="18"/>
        </w:numPr>
      </w:pPr>
      <w:bookmarkStart w:id="3199" w:name="_Toc482273786"/>
      <w:r>
        <w:rPr>
          <w:rFonts w:hint="eastAsia"/>
        </w:rPr>
        <w:t>SHRAM_DATA</w:t>
      </w:r>
      <w:r w:rsidR="00ED3711">
        <w:rPr>
          <w:rFonts w:hint="eastAsia"/>
        </w:rPr>
        <w:t>&lt;31:0&gt;</w:t>
      </w:r>
      <w:bookmarkEnd w:id="3199"/>
    </w:p>
    <w:p w:rsidR="00AA0C4E" w:rsidRDefault="00012B51" w:rsidP="00AA0C4E">
      <w:r>
        <w:rPr>
          <w:rFonts w:hint="eastAsia"/>
        </w:rPr>
        <w:t>32K</w:t>
      </w:r>
      <w:r>
        <w:t>b</w:t>
      </w:r>
      <w:r>
        <w:rPr>
          <w:rFonts w:hint="eastAsia"/>
        </w:rPr>
        <w:t xml:space="preserve">yte </w:t>
      </w:r>
      <w:r w:rsidR="00AA0C4E">
        <w:rPr>
          <w:rFonts w:hint="eastAsia"/>
        </w:rPr>
        <w:t xml:space="preserve">Shared RAM </w:t>
      </w:r>
      <w:r>
        <w:rPr>
          <w:rFonts w:hint="eastAsia"/>
        </w:rPr>
        <w:t xml:space="preserve">is accessible at address (0ffset) space of 0x00~0x1FFF </w:t>
      </w:r>
    </w:p>
    <w:p w:rsidR="00AA0C4E" w:rsidRDefault="00AA0C4E" w:rsidP="00AA0C4E">
      <w:r>
        <w:t>A</w:t>
      </w:r>
      <w:r>
        <w:rPr>
          <w:rFonts w:hint="eastAsia"/>
        </w:rPr>
        <w:t>ddress offset:</w:t>
      </w:r>
      <w:r w:rsidR="009E2E82">
        <w:rPr>
          <w:rFonts w:hint="eastAsia"/>
        </w:rPr>
        <w:t xml:space="preserve"> </w:t>
      </w:r>
    </w:p>
    <w:tbl>
      <w:tblPr>
        <w:tblW w:w="8624" w:type="dxa"/>
        <w:tblInd w:w="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95"/>
        <w:gridCol w:w="2056"/>
        <w:gridCol w:w="736"/>
        <w:gridCol w:w="691"/>
        <w:gridCol w:w="4446"/>
      </w:tblGrid>
      <w:tr w:rsidR="00AA0C4E" w:rsidRPr="00E53CAA" w:rsidTr="001E27E9">
        <w:trPr>
          <w:cantSplit/>
          <w:tblHeader/>
        </w:trPr>
        <w:tc>
          <w:tcPr>
            <w:tcW w:w="695" w:type="dxa"/>
            <w:tcBorders>
              <w:top w:val="single" w:sz="4" w:space="0" w:color="auto"/>
              <w:left w:val="single" w:sz="4" w:space="0" w:color="auto"/>
              <w:bottom w:val="single" w:sz="4" w:space="0" w:color="auto"/>
              <w:right w:val="single" w:sz="4" w:space="0" w:color="auto"/>
            </w:tcBorders>
            <w:shd w:val="clear" w:color="auto" w:fill="CCFFFF"/>
          </w:tcPr>
          <w:p w:rsidR="00AA0C4E" w:rsidRPr="00E53CAA" w:rsidRDefault="00AA0C4E" w:rsidP="001E27E9">
            <w:pPr>
              <w:pStyle w:val="ad"/>
              <w:rPr>
                <w:rFonts w:ascii="Times New Roman" w:eastAsia="MS PGothic"/>
                <w:sz w:val="18"/>
                <w:szCs w:val="18"/>
              </w:rPr>
            </w:pPr>
            <w:r w:rsidRPr="00E53CAA">
              <w:rPr>
                <w:rFonts w:ascii="Times New Roman" w:eastAsia="MS PGothic"/>
                <w:sz w:val="18"/>
                <w:szCs w:val="18"/>
              </w:rPr>
              <w:t>Bits</w:t>
            </w:r>
          </w:p>
        </w:tc>
        <w:tc>
          <w:tcPr>
            <w:tcW w:w="2056" w:type="dxa"/>
            <w:tcBorders>
              <w:top w:val="single" w:sz="4" w:space="0" w:color="auto"/>
              <w:left w:val="single" w:sz="4" w:space="0" w:color="auto"/>
              <w:bottom w:val="single" w:sz="4" w:space="0" w:color="auto"/>
              <w:right w:val="single" w:sz="4" w:space="0" w:color="auto"/>
            </w:tcBorders>
            <w:shd w:val="clear" w:color="auto" w:fill="CCFFFF"/>
          </w:tcPr>
          <w:p w:rsidR="00AA0C4E" w:rsidRPr="00E53CAA" w:rsidRDefault="00AA0C4E" w:rsidP="001E27E9">
            <w:pPr>
              <w:pStyle w:val="ad"/>
              <w:rPr>
                <w:rFonts w:ascii="Times New Roman" w:eastAsia="MS PGothic"/>
                <w:sz w:val="18"/>
                <w:szCs w:val="18"/>
              </w:rPr>
            </w:pPr>
            <w:r w:rsidRPr="00E53CAA">
              <w:rPr>
                <w:rFonts w:ascii="Times New Roman" w:eastAsia="MS PGothic"/>
                <w:sz w:val="18"/>
                <w:szCs w:val="18"/>
              </w:rPr>
              <w:t>Name</w:t>
            </w:r>
          </w:p>
        </w:tc>
        <w:tc>
          <w:tcPr>
            <w:tcW w:w="736" w:type="dxa"/>
            <w:tcBorders>
              <w:top w:val="single" w:sz="4" w:space="0" w:color="auto"/>
              <w:left w:val="single" w:sz="4" w:space="0" w:color="auto"/>
              <w:bottom w:val="single" w:sz="4" w:space="0" w:color="auto"/>
              <w:right w:val="single" w:sz="4" w:space="0" w:color="auto"/>
            </w:tcBorders>
            <w:shd w:val="clear" w:color="auto" w:fill="CCFFFF"/>
          </w:tcPr>
          <w:p w:rsidR="00AA0C4E" w:rsidRPr="00E53CAA" w:rsidRDefault="00AA0C4E" w:rsidP="001E27E9">
            <w:pPr>
              <w:pStyle w:val="ad"/>
              <w:rPr>
                <w:rFonts w:ascii="Times New Roman" w:eastAsia="MS PGothic"/>
                <w:sz w:val="18"/>
                <w:szCs w:val="18"/>
              </w:rPr>
            </w:pPr>
            <w:r>
              <w:rPr>
                <w:rFonts w:ascii="Times New Roman" w:eastAsia="MS PGothic"/>
                <w:sz w:val="18"/>
                <w:szCs w:val="18"/>
              </w:rPr>
              <w:t>R/W</w:t>
            </w:r>
          </w:p>
        </w:tc>
        <w:tc>
          <w:tcPr>
            <w:tcW w:w="691" w:type="dxa"/>
            <w:tcBorders>
              <w:top w:val="single" w:sz="4" w:space="0" w:color="auto"/>
              <w:left w:val="single" w:sz="4" w:space="0" w:color="auto"/>
              <w:bottom w:val="single" w:sz="4" w:space="0" w:color="auto"/>
              <w:right w:val="single" w:sz="4" w:space="0" w:color="auto"/>
            </w:tcBorders>
            <w:shd w:val="clear" w:color="auto" w:fill="CCFFFF"/>
          </w:tcPr>
          <w:p w:rsidR="00AA0C4E" w:rsidRPr="00E53CAA" w:rsidRDefault="00AA0C4E" w:rsidP="001E27E9">
            <w:pPr>
              <w:pStyle w:val="ad"/>
              <w:rPr>
                <w:rFonts w:ascii="Times New Roman" w:eastAsia="MS PGothic"/>
                <w:sz w:val="18"/>
                <w:szCs w:val="18"/>
              </w:rPr>
            </w:pPr>
            <w:r w:rsidRPr="00E53CAA">
              <w:rPr>
                <w:rFonts w:ascii="Times New Roman" w:eastAsia="MS PGothic"/>
                <w:sz w:val="18"/>
                <w:szCs w:val="18"/>
              </w:rPr>
              <w:t>Reset</w:t>
            </w:r>
          </w:p>
        </w:tc>
        <w:tc>
          <w:tcPr>
            <w:tcW w:w="4446" w:type="dxa"/>
            <w:tcBorders>
              <w:top w:val="single" w:sz="4" w:space="0" w:color="auto"/>
              <w:left w:val="single" w:sz="4" w:space="0" w:color="auto"/>
              <w:bottom w:val="single" w:sz="4" w:space="0" w:color="auto"/>
              <w:right w:val="single" w:sz="4" w:space="0" w:color="auto"/>
            </w:tcBorders>
            <w:shd w:val="clear" w:color="auto" w:fill="CCFFFF"/>
          </w:tcPr>
          <w:p w:rsidR="00AA0C4E" w:rsidRPr="00E53CAA" w:rsidRDefault="00AA0C4E" w:rsidP="001E27E9">
            <w:pPr>
              <w:pStyle w:val="ad"/>
              <w:rPr>
                <w:rFonts w:ascii="Times New Roman" w:eastAsia="MS PGothic"/>
                <w:sz w:val="18"/>
                <w:szCs w:val="18"/>
              </w:rPr>
            </w:pPr>
            <w:r w:rsidRPr="00E53CAA">
              <w:rPr>
                <w:rFonts w:ascii="Times New Roman" w:eastAsia="MS PGothic"/>
                <w:sz w:val="18"/>
                <w:szCs w:val="18"/>
              </w:rPr>
              <w:t>Description</w:t>
            </w:r>
          </w:p>
        </w:tc>
      </w:tr>
      <w:tr w:rsidR="00AA0C4E" w:rsidRPr="007C2D0D" w:rsidTr="001E27E9">
        <w:trPr>
          <w:cantSplit/>
          <w:trHeight w:val="222"/>
        </w:trPr>
        <w:tc>
          <w:tcPr>
            <w:tcW w:w="695" w:type="dxa"/>
            <w:tcBorders>
              <w:top w:val="single" w:sz="4" w:space="0" w:color="auto"/>
              <w:left w:val="single" w:sz="4" w:space="0" w:color="auto"/>
              <w:bottom w:val="single" w:sz="4" w:space="0" w:color="auto"/>
              <w:right w:val="single" w:sz="4" w:space="0" w:color="auto"/>
            </w:tcBorders>
          </w:tcPr>
          <w:p w:rsidR="00AA0C4E" w:rsidRPr="00C53D86" w:rsidRDefault="00AA0C4E" w:rsidP="00AA0C4E">
            <w:pPr>
              <w:pStyle w:val="ad"/>
              <w:rPr>
                <w:rFonts w:ascii="Times New Roman" w:eastAsiaTheme="minorEastAsia"/>
                <w:sz w:val="18"/>
                <w:szCs w:val="18"/>
              </w:rPr>
            </w:pPr>
            <w:r>
              <w:rPr>
                <w:rFonts w:ascii="Times New Roman" w:eastAsiaTheme="minorEastAsia" w:hint="eastAsia"/>
                <w:sz w:val="18"/>
                <w:szCs w:val="18"/>
              </w:rPr>
              <w:t>31:0</w:t>
            </w:r>
          </w:p>
        </w:tc>
        <w:tc>
          <w:tcPr>
            <w:tcW w:w="2056" w:type="dxa"/>
            <w:tcBorders>
              <w:top w:val="single" w:sz="4" w:space="0" w:color="auto"/>
              <w:left w:val="single" w:sz="4" w:space="0" w:color="auto"/>
              <w:bottom w:val="single" w:sz="4" w:space="0" w:color="auto"/>
              <w:right w:val="single" w:sz="4" w:space="0" w:color="auto"/>
            </w:tcBorders>
          </w:tcPr>
          <w:p w:rsidR="00AA0C4E" w:rsidRPr="00C53D86" w:rsidRDefault="00AA0C4E" w:rsidP="001E27E9">
            <w:pPr>
              <w:pStyle w:val="ad"/>
              <w:rPr>
                <w:rFonts w:ascii="Times New Roman" w:eastAsiaTheme="minorEastAsia"/>
                <w:sz w:val="18"/>
                <w:szCs w:val="18"/>
              </w:rPr>
            </w:pPr>
            <w:r>
              <w:rPr>
                <w:rFonts w:ascii="Times New Roman" w:eastAsiaTheme="minorEastAsia"/>
                <w:sz w:val="18"/>
                <w:szCs w:val="18"/>
              </w:rPr>
              <w:t>S</w:t>
            </w:r>
            <w:r>
              <w:rPr>
                <w:rFonts w:ascii="Times New Roman" w:eastAsiaTheme="minorEastAsia" w:hint="eastAsia"/>
                <w:sz w:val="18"/>
                <w:szCs w:val="18"/>
              </w:rPr>
              <w:t>hram_data</w:t>
            </w:r>
          </w:p>
        </w:tc>
        <w:tc>
          <w:tcPr>
            <w:tcW w:w="736" w:type="dxa"/>
            <w:tcBorders>
              <w:top w:val="single" w:sz="4" w:space="0" w:color="auto"/>
              <w:left w:val="single" w:sz="4" w:space="0" w:color="auto"/>
              <w:bottom w:val="single" w:sz="4" w:space="0" w:color="auto"/>
              <w:right w:val="single" w:sz="4" w:space="0" w:color="auto"/>
            </w:tcBorders>
          </w:tcPr>
          <w:p w:rsidR="00AA0C4E" w:rsidRPr="00855486" w:rsidRDefault="00AA0C4E" w:rsidP="001E27E9">
            <w:pPr>
              <w:pStyle w:val="ad"/>
              <w:rPr>
                <w:rFonts w:ascii="Times New Roman" w:eastAsiaTheme="minorEastAsia"/>
                <w:sz w:val="18"/>
                <w:szCs w:val="18"/>
              </w:rPr>
            </w:pPr>
            <w:r>
              <w:rPr>
                <w:rFonts w:ascii="Times New Roman" w:eastAsiaTheme="minorEastAsia" w:hint="eastAsia"/>
                <w:sz w:val="18"/>
                <w:szCs w:val="18"/>
              </w:rPr>
              <w:t>R/W</w:t>
            </w:r>
          </w:p>
        </w:tc>
        <w:tc>
          <w:tcPr>
            <w:tcW w:w="691" w:type="dxa"/>
            <w:tcBorders>
              <w:top w:val="single" w:sz="4" w:space="0" w:color="auto"/>
              <w:left w:val="single" w:sz="4" w:space="0" w:color="auto"/>
              <w:bottom w:val="single" w:sz="4" w:space="0" w:color="auto"/>
              <w:right w:val="single" w:sz="4" w:space="0" w:color="auto"/>
            </w:tcBorders>
          </w:tcPr>
          <w:p w:rsidR="00AA0C4E" w:rsidRPr="00481022" w:rsidRDefault="00AA0C4E" w:rsidP="001E27E9">
            <w:pPr>
              <w:pStyle w:val="ad"/>
              <w:rPr>
                <w:rFonts w:ascii="Times New Roman" w:eastAsiaTheme="minorEastAsia"/>
                <w:sz w:val="18"/>
                <w:szCs w:val="18"/>
              </w:rPr>
            </w:pPr>
            <w:r>
              <w:rPr>
                <w:rFonts w:ascii="Times New Roman" w:eastAsiaTheme="minorEastAsia" w:hint="eastAsia"/>
                <w:sz w:val="18"/>
                <w:szCs w:val="18"/>
              </w:rPr>
              <w:t>0</w:t>
            </w:r>
          </w:p>
        </w:tc>
        <w:tc>
          <w:tcPr>
            <w:tcW w:w="4446" w:type="dxa"/>
            <w:tcBorders>
              <w:top w:val="single" w:sz="4" w:space="0" w:color="auto"/>
              <w:left w:val="single" w:sz="4" w:space="0" w:color="auto"/>
              <w:bottom w:val="single" w:sz="4" w:space="0" w:color="auto"/>
              <w:right w:val="single" w:sz="4" w:space="0" w:color="auto"/>
            </w:tcBorders>
          </w:tcPr>
          <w:p w:rsidR="00AA0C4E" w:rsidRDefault="00AA0C4E" w:rsidP="00AA0C4E">
            <w:pPr>
              <w:pStyle w:val="ad"/>
              <w:rPr>
                <w:rFonts w:ascii="Times New Roman" w:eastAsiaTheme="minorEastAsia"/>
                <w:color w:val="FF0000"/>
                <w:sz w:val="18"/>
                <w:szCs w:val="18"/>
              </w:rPr>
            </w:pPr>
            <w:r>
              <w:rPr>
                <w:rFonts w:ascii="Times New Roman" w:eastAsiaTheme="minorEastAsia" w:hint="eastAsia"/>
                <w:color w:val="FF0000"/>
                <w:sz w:val="18"/>
                <w:szCs w:val="18"/>
              </w:rPr>
              <w:t>Share RAM read/write data</w:t>
            </w:r>
          </w:p>
          <w:p w:rsidR="00AA0C4E" w:rsidRPr="00AA0C4E" w:rsidRDefault="00AA0C4E" w:rsidP="003F121B">
            <w:pPr>
              <w:pStyle w:val="ad"/>
              <w:rPr>
                <w:rFonts w:ascii="Times New Roman" w:eastAsiaTheme="minorEastAsia"/>
                <w:color w:val="FF0000"/>
                <w:sz w:val="18"/>
                <w:szCs w:val="18"/>
              </w:rPr>
            </w:pPr>
            <w:r w:rsidRPr="00AA0C4E">
              <w:rPr>
                <w:rFonts w:ascii="Times New Roman" w:eastAsiaTheme="minorEastAsia" w:hint="eastAsia"/>
                <w:color w:val="FF0000"/>
                <w:sz w:val="18"/>
                <w:szCs w:val="18"/>
              </w:rPr>
              <w:t>Supp</w:t>
            </w:r>
            <w:r>
              <w:rPr>
                <w:rFonts w:ascii="Times New Roman" w:eastAsiaTheme="minorEastAsia" w:hint="eastAsia"/>
                <w:color w:val="FF0000"/>
                <w:sz w:val="18"/>
                <w:szCs w:val="18"/>
              </w:rPr>
              <w:t xml:space="preserve">ort </w:t>
            </w:r>
            <w:r w:rsidR="003F121B">
              <w:rPr>
                <w:rFonts w:ascii="Times New Roman" w:eastAsiaTheme="minorEastAsia" w:hint="eastAsia"/>
                <w:color w:val="FF0000"/>
                <w:sz w:val="18"/>
                <w:szCs w:val="18"/>
              </w:rPr>
              <w:t>8/16/32</w:t>
            </w:r>
            <w:r>
              <w:rPr>
                <w:rFonts w:ascii="Times New Roman" w:eastAsiaTheme="minorEastAsia" w:hint="eastAsia"/>
                <w:color w:val="FF0000"/>
                <w:sz w:val="18"/>
                <w:szCs w:val="18"/>
              </w:rPr>
              <w:t>-bit AHB transfer</w:t>
            </w:r>
          </w:p>
        </w:tc>
      </w:tr>
    </w:tbl>
    <w:p w:rsidR="0013077B" w:rsidRPr="00AA0C4E" w:rsidRDefault="0013077B" w:rsidP="00AA0C4E"/>
    <w:p w:rsidR="00590E88" w:rsidRPr="00151667" w:rsidRDefault="00590E88" w:rsidP="00EC1A23">
      <w:pPr>
        <w:pStyle w:val="1"/>
        <w:numPr>
          <w:ilvl w:val="0"/>
          <w:numId w:val="14"/>
        </w:numPr>
      </w:pPr>
      <w:bookmarkStart w:id="3200" w:name="_Toc451417952"/>
      <w:bookmarkStart w:id="3201" w:name="_Toc482273787"/>
      <w:r>
        <w:rPr>
          <w:rFonts w:hint="eastAsia"/>
        </w:rPr>
        <w:t>Interface</w:t>
      </w:r>
      <w:bookmarkEnd w:id="3200"/>
      <w:bookmarkEnd w:id="3201"/>
    </w:p>
    <w:tbl>
      <w:tblPr>
        <w:tblW w:w="8080" w:type="dxa"/>
        <w:tblInd w:w="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tblPr>
      <w:tblGrid>
        <w:gridCol w:w="2268"/>
        <w:gridCol w:w="567"/>
        <w:gridCol w:w="2410"/>
        <w:gridCol w:w="2835"/>
      </w:tblGrid>
      <w:tr w:rsidR="00590E88" w:rsidRPr="00E53CAA" w:rsidTr="00A673D0">
        <w:trPr>
          <w:cantSplit/>
        </w:trPr>
        <w:tc>
          <w:tcPr>
            <w:tcW w:w="2268" w:type="dxa"/>
            <w:tcBorders>
              <w:top w:val="single" w:sz="4" w:space="0" w:color="auto"/>
              <w:left w:val="single" w:sz="4" w:space="0" w:color="auto"/>
              <w:bottom w:val="single" w:sz="4" w:space="0" w:color="auto"/>
              <w:right w:val="single" w:sz="4" w:space="0" w:color="auto"/>
            </w:tcBorders>
            <w:shd w:val="clear" w:color="auto" w:fill="CCFFFF"/>
            <w:vAlign w:val="center"/>
          </w:tcPr>
          <w:p w:rsidR="00590E88" w:rsidRPr="00373897" w:rsidRDefault="00590E88" w:rsidP="00FB257D">
            <w:pPr>
              <w:autoSpaceDE w:val="0"/>
              <w:autoSpaceDN w:val="0"/>
              <w:adjustRightInd w:val="0"/>
              <w:rPr>
                <w:sz w:val="18"/>
                <w:szCs w:val="18"/>
              </w:rPr>
            </w:pPr>
            <w:r w:rsidRPr="00373897">
              <w:rPr>
                <w:sz w:val="18"/>
                <w:szCs w:val="18"/>
              </w:rPr>
              <w:t>Terminal name</w:t>
            </w:r>
          </w:p>
        </w:tc>
        <w:tc>
          <w:tcPr>
            <w:tcW w:w="567" w:type="dxa"/>
            <w:tcBorders>
              <w:top w:val="single" w:sz="4" w:space="0" w:color="auto"/>
              <w:left w:val="single" w:sz="4" w:space="0" w:color="auto"/>
              <w:bottom w:val="single" w:sz="4" w:space="0" w:color="auto"/>
              <w:right w:val="single" w:sz="4" w:space="0" w:color="auto"/>
            </w:tcBorders>
            <w:shd w:val="clear" w:color="auto" w:fill="CCFFFF"/>
            <w:vAlign w:val="center"/>
          </w:tcPr>
          <w:p w:rsidR="00590E88" w:rsidRPr="00373897" w:rsidRDefault="00590E88" w:rsidP="00FB257D">
            <w:pPr>
              <w:autoSpaceDE w:val="0"/>
              <w:autoSpaceDN w:val="0"/>
              <w:adjustRightInd w:val="0"/>
              <w:rPr>
                <w:sz w:val="18"/>
                <w:szCs w:val="18"/>
              </w:rPr>
            </w:pPr>
            <w:r w:rsidRPr="00373897">
              <w:rPr>
                <w:sz w:val="18"/>
                <w:szCs w:val="18"/>
              </w:rPr>
              <w:t>I/O</w:t>
            </w:r>
          </w:p>
        </w:tc>
        <w:tc>
          <w:tcPr>
            <w:tcW w:w="2410" w:type="dxa"/>
            <w:tcBorders>
              <w:top w:val="single" w:sz="4" w:space="0" w:color="auto"/>
              <w:left w:val="single" w:sz="4" w:space="0" w:color="auto"/>
              <w:bottom w:val="single" w:sz="4" w:space="0" w:color="auto"/>
              <w:right w:val="single" w:sz="4" w:space="0" w:color="auto"/>
            </w:tcBorders>
            <w:shd w:val="clear" w:color="auto" w:fill="CCFFFF"/>
            <w:vAlign w:val="center"/>
          </w:tcPr>
          <w:p w:rsidR="00590E88" w:rsidRPr="00373897" w:rsidRDefault="00590E88" w:rsidP="00FB257D">
            <w:pPr>
              <w:autoSpaceDE w:val="0"/>
              <w:autoSpaceDN w:val="0"/>
              <w:adjustRightInd w:val="0"/>
              <w:rPr>
                <w:sz w:val="18"/>
                <w:szCs w:val="18"/>
              </w:rPr>
            </w:pPr>
            <w:r w:rsidRPr="00373897">
              <w:rPr>
                <w:sz w:val="18"/>
                <w:szCs w:val="18"/>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CCFFFF"/>
            <w:vAlign w:val="center"/>
          </w:tcPr>
          <w:p w:rsidR="00590E88" w:rsidRPr="00373897" w:rsidRDefault="00590E88" w:rsidP="00FB257D">
            <w:pPr>
              <w:autoSpaceDE w:val="0"/>
              <w:autoSpaceDN w:val="0"/>
              <w:adjustRightInd w:val="0"/>
              <w:rPr>
                <w:sz w:val="18"/>
                <w:szCs w:val="18"/>
              </w:rPr>
            </w:pPr>
            <w:r w:rsidRPr="00373897">
              <w:rPr>
                <w:sz w:val="18"/>
                <w:szCs w:val="18"/>
              </w:rPr>
              <w:t>Connection</w:t>
            </w:r>
          </w:p>
        </w:tc>
      </w:tr>
      <w:tr w:rsidR="00590E88" w:rsidRPr="00E53CAA" w:rsidTr="00A673D0">
        <w:trPr>
          <w:cantSplit/>
        </w:trPr>
        <w:tc>
          <w:tcPr>
            <w:tcW w:w="2268" w:type="dxa"/>
            <w:tcBorders>
              <w:top w:val="single" w:sz="4" w:space="0" w:color="auto"/>
              <w:left w:val="single" w:sz="4" w:space="0" w:color="auto"/>
              <w:bottom w:val="single" w:sz="4" w:space="0" w:color="auto"/>
              <w:right w:val="single" w:sz="4" w:space="0" w:color="auto"/>
            </w:tcBorders>
            <w:vAlign w:val="center"/>
          </w:tcPr>
          <w:p w:rsidR="00590E88" w:rsidRPr="00373897" w:rsidRDefault="00590E88" w:rsidP="00FB257D">
            <w:pPr>
              <w:autoSpaceDE w:val="0"/>
              <w:autoSpaceDN w:val="0"/>
              <w:adjustRightInd w:val="0"/>
              <w:rPr>
                <w:sz w:val="18"/>
                <w:szCs w:val="18"/>
              </w:rPr>
            </w:pPr>
            <w:r w:rsidRPr="00373897">
              <w:rPr>
                <w:rFonts w:hint="eastAsia"/>
                <w:sz w:val="18"/>
                <w:szCs w:val="18"/>
              </w:rPr>
              <w:t>HCLK</w:t>
            </w:r>
          </w:p>
        </w:tc>
        <w:tc>
          <w:tcPr>
            <w:tcW w:w="567" w:type="dxa"/>
            <w:tcBorders>
              <w:top w:val="single" w:sz="4" w:space="0" w:color="auto"/>
              <w:left w:val="single" w:sz="4" w:space="0" w:color="auto"/>
              <w:bottom w:val="single" w:sz="4" w:space="0" w:color="auto"/>
              <w:right w:val="single" w:sz="4" w:space="0" w:color="auto"/>
            </w:tcBorders>
            <w:vAlign w:val="center"/>
          </w:tcPr>
          <w:p w:rsidR="00590E88" w:rsidRPr="00373897" w:rsidRDefault="00590E88" w:rsidP="00FB257D">
            <w:pPr>
              <w:autoSpaceDE w:val="0"/>
              <w:autoSpaceDN w:val="0"/>
              <w:adjustRightInd w:val="0"/>
              <w:rPr>
                <w:sz w:val="18"/>
                <w:szCs w:val="18"/>
              </w:rPr>
            </w:pPr>
            <w:r w:rsidRPr="00373897">
              <w:rPr>
                <w:sz w:val="18"/>
                <w:szCs w:val="18"/>
              </w:rPr>
              <w:t>I</w:t>
            </w:r>
          </w:p>
        </w:tc>
        <w:tc>
          <w:tcPr>
            <w:tcW w:w="2410" w:type="dxa"/>
            <w:tcBorders>
              <w:top w:val="single" w:sz="4" w:space="0" w:color="auto"/>
              <w:left w:val="single" w:sz="4" w:space="0" w:color="auto"/>
              <w:bottom w:val="single" w:sz="4" w:space="0" w:color="auto"/>
              <w:right w:val="single" w:sz="4" w:space="0" w:color="auto"/>
            </w:tcBorders>
            <w:vAlign w:val="center"/>
          </w:tcPr>
          <w:p w:rsidR="00590E88" w:rsidRPr="00373897" w:rsidRDefault="00590E88" w:rsidP="00FB257D">
            <w:pPr>
              <w:autoSpaceDE w:val="0"/>
              <w:autoSpaceDN w:val="0"/>
              <w:adjustRightInd w:val="0"/>
              <w:rPr>
                <w:sz w:val="18"/>
                <w:szCs w:val="18"/>
              </w:rPr>
            </w:pPr>
            <w:r w:rsidRPr="00373897">
              <w:rPr>
                <w:sz w:val="18"/>
                <w:szCs w:val="18"/>
              </w:rPr>
              <w:t>A</w:t>
            </w:r>
            <w:r w:rsidRPr="00373897">
              <w:rPr>
                <w:rFonts w:hint="eastAsia"/>
                <w:sz w:val="18"/>
                <w:szCs w:val="18"/>
              </w:rPr>
              <w:t>H</w:t>
            </w:r>
            <w:r w:rsidRPr="00373897">
              <w:rPr>
                <w:sz w:val="18"/>
                <w:szCs w:val="18"/>
              </w:rPr>
              <w:t>B clock</w:t>
            </w:r>
          </w:p>
        </w:tc>
        <w:tc>
          <w:tcPr>
            <w:tcW w:w="2835" w:type="dxa"/>
            <w:tcBorders>
              <w:top w:val="single" w:sz="4" w:space="0" w:color="auto"/>
              <w:left w:val="single" w:sz="4" w:space="0" w:color="auto"/>
              <w:bottom w:val="single" w:sz="4" w:space="0" w:color="auto"/>
              <w:right w:val="single" w:sz="4" w:space="0" w:color="auto"/>
            </w:tcBorders>
            <w:vAlign w:val="center"/>
          </w:tcPr>
          <w:p w:rsidR="00590E88" w:rsidRPr="00373897" w:rsidRDefault="00590E88" w:rsidP="00FB257D">
            <w:pPr>
              <w:autoSpaceDE w:val="0"/>
              <w:autoSpaceDN w:val="0"/>
              <w:adjustRightInd w:val="0"/>
              <w:rPr>
                <w:sz w:val="18"/>
                <w:szCs w:val="18"/>
              </w:rPr>
            </w:pPr>
            <w:r w:rsidRPr="00373897">
              <w:rPr>
                <w:sz w:val="18"/>
                <w:szCs w:val="18"/>
              </w:rPr>
              <w:t>CLOCK</w:t>
            </w:r>
            <w:r>
              <w:rPr>
                <w:rFonts w:hint="eastAsia"/>
                <w:sz w:val="18"/>
                <w:szCs w:val="18"/>
              </w:rPr>
              <w:t xml:space="preserve"> </w:t>
            </w:r>
            <w:r w:rsidRPr="00373897">
              <w:rPr>
                <w:sz w:val="18"/>
                <w:szCs w:val="18"/>
              </w:rPr>
              <w:t>MANAGEMENT</w:t>
            </w:r>
          </w:p>
        </w:tc>
      </w:tr>
      <w:tr w:rsidR="00590E88" w:rsidRPr="00E53CAA" w:rsidTr="00A673D0">
        <w:trPr>
          <w:cantSplit/>
        </w:trPr>
        <w:tc>
          <w:tcPr>
            <w:tcW w:w="2268" w:type="dxa"/>
            <w:tcBorders>
              <w:top w:val="single" w:sz="4" w:space="0" w:color="auto"/>
              <w:left w:val="single" w:sz="4" w:space="0" w:color="auto"/>
              <w:bottom w:val="single" w:sz="4" w:space="0" w:color="auto"/>
              <w:right w:val="single" w:sz="4" w:space="0" w:color="auto"/>
            </w:tcBorders>
            <w:vAlign w:val="center"/>
          </w:tcPr>
          <w:p w:rsidR="00590E88" w:rsidRPr="00373897" w:rsidRDefault="00590E88" w:rsidP="00FB257D">
            <w:pPr>
              <w:autoSpaceDE w:val="0"/>
              <w:autoSpaceDN w:val="0"/>
              <w:adjustRightInd w:val="0"/>
              <w:rPr>
                <w:sz w:val="18"/>
                <w:szCs w:val="18"/>
              </w:rPr>
            </w:pPr>
            <w:r w:rsidRPr="00373897">
              <w:rPr>
                <w:rFonts w:hint="eastAsia"/>
                <w:sz w:val="18"/>
                <w:szCs w:val="18"/>
              </w:rPr>
              <w:t>HRESETN</w:t>
            </w:r>
          </w:p>
        </w:tc>
        <w:tc>
          <w:tcPr>
            <w:tcW w:w="567" w:type="dxa"/>
            <w:tcBorders>
              <w:top w:val="single" w:sz="4" w:space="0" w:color="auto"/>
              <w:left w:val="single" w:sz="4" w:space="0" w:color="auto"/>
              <w:bottom w:val="single" w:sz="4" w:space="0" w:color="auto"/>
              <w:right w:val="single" w:sz="4" w:space="0" w:color="auto"/>
            </w:tcBorders>
            <w:vAlign w:val="center"/>
          </w:tcPr>
          <w:p w:rsidR="00590E88" w:rsidRPr="00373897" w:rsidRDefault="00590E88" w:rsidP="00FB257D">
            <w:pPr>
              <w:autoSpaceDE w:val="0"/>
              <w:autoSpaceDN w:val="0"/>
              <w:adjustRightInd w:val="0"/>
              <w:rPr>
                <w:sz w:val="18"/>
                <w:szCs w:val="18"/>
              </w:rPr>
            </w:pPr>
            <w:r w:rsidRPr="00373897">
              <w:rPr>
                <w:sz w:val="18"/>
                <w:szCs w:val="18"/>
              </w:rPr>
              <w:t>I</w:t>
            </w:r>
          </w:p>
        </w:tc>
        <w:tc>
          <w:tcPr>
            <w:tcW w:w="2410" w:type="dxa"/>
            <w:tcBorders>
              <w:top w:val="single" w:sz="4" w:space="0" w:color="auto"/>
              <w:left w:val="single" w:sz="4" w:space="0" w:color="auto"/>
              <w:bottom w:val="single" w:sz="4" w:space="0" w:color="auto"/>
              <w:right w:val="single" w:sz="4" w:space="0" w:color="auto"/>
            </w:tcBorders>
            <w:vAlign w:val="center"/>
          </w:tcPr>
          <w:p w:rsidR="00590E88" w:rsidRPr="00373897" w:rsidRDefault="00590E88" w:rsidP="00FB257D">
            <w:pPr>
              <w:autoSpaceDE w:val="0"/>
              <w:autoSpaceDN w:val="0"/>
              <w:adjustRightInd w:val="0"/>
              <w:rPr>
                <w:sz w:val="18"/>
                <w:szCs w:val="18"/>
              </w:rPr>
            </w:pPr>
            <w:r w:rsidRPr="00373897">
              <w:rPr>
                <w:sz w:val="18"/>
                <w:szCs w:val="18"/>
              </w:rPr>
              <w:t>A</w:t>
            </w:r>
            <w:r w:rsidRPr="00373897">
              <w:rPr>
                <w:rFonts w:hint="eastAsia"/>
                <w:sz w:val="18"/>
                <w:szCs w:val="18"/>
              </w:rPr>
              <w:t>H</w:t>
            </w:r>
            <w:r w:rsidRPr="00373897">
              <w:rPr>
                <w:sz w:val="18"/>
                <w:szCs w:val="18"/>
              </w:rPr>
              <w:t xml:space="preserve">B </w:t>
            </w:r>
            <w:r>
              <w:rPr>
                <w:rFonts w:hint="eastAsia"/>
                <w:sz w:val="18"/>
                <w:szCs w:val="18"/>
              </w:rPr>
              <w:t xml:space="preserve">bus </w:t>
            </w:r>
            <w:r w:rsidRPr="00373897">
              <w:rPr>
                <w:sz w:val="18"/>
                <w:szCs w:val="18"/>
              </w:rPr>
              <w:t>reset</w:t>
            </w:r>
          </w:p>
        </w:tc>
        <w:tc>
          <w:tcPr>
            <w:tcW w:w="2835" w:type="dxa"/>
            <w:tcBorders>
              <w:top w:val="single" w:sz="4" w:space="0" w:color="auto"/>
              <w:left w:val="single" w:sz="4" w:space="0" w:color="auto"/>
              <w:bottom w:val="single" w:sz="4" w:space="0" w:color="auto"/>
              <w:right w:val="single" w:sz="4" w:space="0" w:color="auto"/>
            </w:tcBorders>
            <w:vAlign w:val="center"/>
          </w:tcPr>
          <w:p w:rsidR="00590E88" w:rsidRPr="00373897" w:rsidRDefault="00590E88" w:rsidP="00FB257D">
            <w:pPr>
              <w:autoSpaceDE w:val="0"/>
              <w:autoSpaceDN w:val="0"/>
              <w:adjustRightInd w:val="0"/>
              <w:rPr>
                <w:sz w:val="18"/>
                <w:szCs w:val="18"/>
              </w:rPr>
            </w:pPr>
            <w:r w:rsidRPr="00373897">
              <w:rPr>
                <w:sz w:val="18"/>
                <w:szCs w:val="18"/>
              </w:rPr>
              <w:t>RESET</w:t>
            </w:r>
            <w:r>
              <w:rPr>
                <w:rFonts w:hint="eastAsia"/>
                <w:sz w:val="18"/>
                <w:szCs w:val="18"/>
              </w:rPr>
              <w:t xml:space="preserve"> </w:t>
            </w:r>
            <w:r w:rsidRPr="00373897">
              <w:rPr>
                <w:sz w:val="18"/>
                <w:szCs w:val="18"/>
              </w:rPr>
              <w:t>MANAGEMENT</w:t>
            </w:r>
          </w:p>
        </w:tc>
      </w:tr>
      <w:tr w:rsidR="00590E88" w:rsidRPr="00E53CAA" w:rsidTr="00A673D0">
        <w:trPr>
          <w:cantSplit/>
        </w:trPr>
        <w:tc>
          <w:tcPr>
            <w:tcW w:w="2268" w:type="dxa"/>
            <w:tcBorders>
              <w:top w:val="single" w:sz="4" w:space="0" w:color="auto"/>
              <w:left w:val="single" w:sz="4" w:space="0" w:color="auto"/>
              <w:bottom w:val="single" w:sz="4" w:space="0" w:color="auto"/>
              <w:right w:val="single" w:sz="4" w:space="0" w:color="auto"/>
            </w:tcBorders>
            <w:vAlign w:val="center"/>
          </w:tcPr>
          <w:p w:rsidR="00590E88" w:rsidRPr="00373897" w:rsidRDefault="00590E88" w:rsidP="008B1F30">
            <w:pPr>
              <w:autoSpaceDE w:val="0"/>
              <w:autoSpaceDN w:val="0"/>
              <w:adjustRightInd w:val="0"/>
              <w:rPr>
                <w:sz w:val="18"/>
                <w:szCs w:val="18"/>
              </w:rPr>
            </w:pPr>
            <w:r w:rsidRPr="00373897">
              <w:rPr>
                <w:rFonts w:hint="eastAsia"/>
                <w:sz w:val="18"/>
                <w:szCs w:val="18"/>
              </w:rPr>
              <w:t>HADDR</w:t>
            </w:r>
            <w:r>
              <w:rPr>
                <w:rFonts w:hint="eastAsia"/>
                <w:sz w:val="18"/>
                <w:szCs w:val="18"/>
              </w:rPr>
              <w:t>_</w:t>
            </w:r>
            <w:r w:rsidR="008B1F30">
              <w:rPr>
                <w:rFonts w:hint="eastAsia"/>
                <w:sz w:val="18"/>
                <w:szCs w:val="18"/>
              </w:rPr>
              <w:t>A7</w:t>
            </w:r>
            <w:r w:rsidRPr="00373897">
              <w:rPr>
                <w:sz w:val="18"/>
                <w:szCs w:val="18"/>
              </w:rPr>
              <w:t>[</w:t>
            </w:r>
            <w:r w:rsidRPr="00373897">
              <w:rPr>
                <w:rFonts w:hint="eastAsia"/>
                <w:sz w:val="18"/>
                <w:szCs w:val="18"/>
              </w:rPr>
              <w:t>31</w:t>
            </w:r>
            <w:r w:rsidRPr="00373897">
              <w:rPr>
                <w:sz w:val="18"/>
                <w:szCs w:val="18"/>
              </w:rPr>
              <w:t>:0]</w:t>
            </w:r>
          </w:p>
        </w:tc>
        <w:tc>
          <w:tcPr>
            <w:tcW w:w="567" w:type="dxa"/>
            <w:tcBorders>
              <w:top w:val="single" w:sz="4" w:space="0" w:color="auto"/>
              <w:left w:val="single" w:sz="4" w:space="0" w:color="auto"/>
              <w:bottom w:val="single" w:sz="4" w:space="0" w:color="auto"/>
              <w:right w:val="single" w:sz="4" w:space="0" w:color="auto"/>
            </w:tcBorders>
            <w:vAlign w:val="center"/>
          </w:tcPr>
          <w:p w:rsidR="00590E88" w:rsidRPr="00373897" w:rsidRDefault="00590E88" w:rsidP="00FB257D">
            <w:pPr>
              <w:autoSpaceDE w:val="0"/>
              <w:autoSpaceDN w:val="0"/>
              <w:adjustRightInd w:val="0"/>
              <w:rPr>
                <w:sz w:val="18"/>
                <w:szCs w:val="18"/>
              </w:rPr>
            </w:pPr>
            <w:r w:rsidRPr="00373897">
              <w:rPr>
                <w:sz w:val="18"/>
                <w:szCs w:val="18"/>
              </w:rPr>
              <w:t>I</w:t>
            </w:r>
          </w:p>
        </w:tc>
        <w:tc>
          <w:tcPr>
            <w:tcW w:w="2410" w:type="dxa"/>
            <w:tcBorders>
              <w:top w:val="single" w:sz="4" w:space="0" w:color="auto"/>
              <w:left w:val="single" w:sz="4" w:space="0" w:color="auto"/>
              <w:bottom w:val="single" w:sz="4" w:space="0" w:color="auto"/>
              <w:right w:val="single" w:sz="4" w:space="0" w:color="auto"/>
            </w:tcBorders>
            <w:vAlign w:val="center"/>
          </w:tcPr>
          <w:p w:rsidR="00590E88" w:rsidRPr="00373897" w:rsidRDefault="00590E88" w:rsidP="00FB257D">
            <w:pPr>
              <w:autoSpaceDE w:val="0"/>
              <w:autoSpaceDN w:val="0"/>
              <w:adjustRightInd w:val="0"/>
              <w:rPr>
                <w:sz w:val="18"/>
                <w:szCs w:val="18"/>
              </w:rPr>
            </w:pPr>
            <w:r w:rsidRPr="00373897">
              <w:rPr>
                <w:sz w:val="18"/>
                <w:szCs w:val="18"/>
              </w:rPr>
              <w:t>A</w:t>
            </w:r>
            <w:r w:rsidRPr="00373897">
              <w:rPr>
                <w:rFonts w:hint="eastAsia"/>
                <w:sz w:val="18"/>
                <w:szCs w:val="18"/>
              </w:rPr>
              <w:t>H</w:t>
            </w:r>
            <w:r w:rsidRPr="00373897">
              <w:rPr>
                <w:sz w:val="18"/>
                <w:szCs w:val="18"/>
              </w:rPr>
              <w:t>B address</w:t>
            </w:r>
          </w:p>
        </w:tc>
        <w:tc>
          <w:tcPr>
            <w:tcW w:w="2835" w:type="dxa"/>
            <w:tcBorders>
              <w:top w:val="single" w:sz="4" w:space="0" w:color="auto"/>
              <w:left w:val="single" w:sz="4" w:space="0" w:color="auto"/>
              <w:bottom w:val="single" w:sz="4" w:space="0" w:color="auto"/>
              <w:right w:val="single" w:sz="4" w:space="0" w:color="auto"/>
            </w:tcBorders>
            <w:vAlign w:val="center"/>
          </w:tcPr>
          <w:p w:rsidR="00590E88" w:rsidRPr="00373897" w:rsidRDefault="009C1F4F" w:rsidP="00FB257D">
            <w:pPr>
              <w:autoSpaceDE w:val="0"/>
              <w:autoSpaceDN w:val="0"/>
              <w:adjustRightInd w:val="0"/>
              <w:rPr>
                <w:sz w:val="18"/>
                <w:szCs w:val="18"/>
              </w:rPr>
            </w:pPr>
            <w:r>
              <w:rPr>
                <w:rFonts w:hint="eastAsia"/>
                <w:sz w:val="18"/>
                <w:szCs w:val="18"/>
              </w:rPr>
              <w:t>COMM AHB bus</w:t>
            </w:r>
          </w:p>
        </w:tc>
      </w:tr>
      <w:tr w:rsidR="00590E88" w:rsidRPr="00E53CAA" w:rsidTr="00A673D0">
        <w:trPr>
          <w:cantSplit/>
        </w:trPr>
        <w:tc>
          <w:tcPr>
            <w:tcW w:w="2268" w:type="dxa"/>
            <w:tcBorders>
              <w:top w:val="single" w:sz="4" w:space="0" w:color="auto"/>
              <w:left w:val="single" w:sz="4" w:space="0" w:color="auto"/>
              <w:bottom w:val="single" w:sz="4" w:space="0" w:color="auto"/>
              <w:right w:val="single" w:sz="4" w:space="0" w:color="auto"/>
            </w:tcBorders>
            <w:vAlign w:val="center"/>
          </w:tcPr>
          <w:p w:rsidR="00590E88" w:rsidRPr="00373897" w:rsidRDefault="00590E88" w:rsidP="008B1F30">
            <w:pPr>
              <w:autoSpaceDE w:val="0"/>
              <w:autoSpaceDN w:val="0"/>
              <w:adjustRightInd w:val="0"/>
              <w:rPr>
                <w:sz w:val="18"/>
                <w:szCs w:val="18"/>
              </w:rPr>
            </w:pPr>
            <w:r w:rsidRPr="00373897">
              <w:rPr>
                <w:rFonts w:hint="eastAsia"/>
                <w:sz w:val="18"/>
                <w:szCs w:val="18"/>
              </w:rPr>
              <w:t>HWDATA</w:t>
            </w:r>
            <w:r>
              <w:rPr>
                <w:rFonts w:hint="eastAsia"/>
                <w:sz w:val="18"/>
                <w:szCs w:val="18"/>
              </w:rPr>
              <w:t>_</w:t>
            </w:r>
            <w:r w:rsidR="008B1F30">
              <w:rPr>
                <w:rFonts w:hint="eastAsia"/>
                <w:sz w:val="18"/>
                <w:szCs w:val="18"/>
              </w:rPr>
              <w:t>A7</w:t>
            </w:r>
            <w:r w:rsidRPr="00373897">
              <w:rPr>
                <w:sz w:val="18"/>
                <w:szCs w:val="18"/>
              </w:rPr>
              <w:t>[31:0]</w:t>
            </w:r>
          </w:p>
        </w:tc>
        <w:tc>
          <w:tcPr>
            <w:tcW w:w="567" w:type="dxa"/>
            <w:tcBorders>
              <w:top w:val="single" w:sz="4" w:space="0" w:color="auto"/>
              <w:left w:val="single" w:sz="4" w:space="0" w:color="auto"/>
              <w:bottom w:val="single" w:sz="4" w:space="0" w:color="auto"/>
              <w:right w:val="single" w:sz="4" w:space="0" w:color="auto"/>
            </w:tcBorders>
            <w:vAlign w:val="center"/>
          </w:tcPr>
          <w:p w:rsidR="00590E88" w:rsidRPr="00373897" w:rsidRDefault="00590E88" w:rsidP="00FB257D">
            <w:pPr>
              <w:autoSpaceDE w:val="0"/>
              <w:autoSpaceDN w:val="0"/>
              <w:adjustRightInd w:val="0"/>
              <w:rPr>
                <w:sz w:val="18"/>
                <w:szCs w:val="18"/>
              </w:rPr>
            </w:pPr>
            <w:r w:rsidRPr="00373897">
              <w:rPr>
                <w:sz w:val="18"/>
                <w:szCs w:val="18"/>
              </w:rPr>
              <w:t>I</w:t>
            </w:r>
          </w:p>
        </w:tc>
        <w:tc>
          <w:tcPr>
            <w:tcW w:w="2410" w:type="dxa"/>
            <w:tcBorders>
              <w:top w:val="single" w:sz="4" w:space="0" w:color="auto"/>
              <w:left w:val="single" w:sz="4" w:space="0" w:color="auto"/>
              <w:bottom w:val="single" w:sz="4" w:space="0" w:color="auto"/>
              <w:right w:val="single" w:sz="4" w:space="0" w:color="auto"/>
            </w:tcBorders>
            <w:vAlign w:val="center"/>
          </w:tcPr>
          <w:p w:rsidR="00590E88" w:rsidRPr="00373897" w:rsidRDefault="00590E88" w:rsidP="00FB257D">
            <w:pPr>
              <w:autoSpaceDE w:val="0"/>
              <w:autoSpaceDN w:val="0"/>
              <w:adjustRightInd w:val="0"/>
              <w:rPr>
                <w:sz w:val="18"/>
                <w:szCs w:val="18"/>
              </w:rPr>
            </w:pPr>
            <w:r w:rsidRPr="00373897">
              <w:rPr>
                <w:sz w:val="18"/>
                <w:szCs w:val="18"/>
              </w:rPr>
              <w:t>A</w:t>
            </w:r>
            <w:r w:rsidRPr="00373897">
              <w:rPr>
                <w:rFonts w:hint="eastAsia"/>
                <w:sz w:val="18"/>
                <w:szCs w:val="18"/>
              </w:rPr>
              <w:t>H</w:t>
            </w:r>
            <w:r w:rsidRPr="00373897">
              <w:rPr>
                <w:sz w:val="18"/>
                <w:szCs w:val="18"/>
              </w:rPr>
              <w:t xml:space="preserve">B </w:t>
            </w:r>
            <w:r>
              <w:rPr>
                <w:rFonts w:hint="eastAsia"/>
                <w:sz w:val="18"/>
                <w:szCs w:val="18"/>
              </w:rPr>
              <w:t>w</w:t>
            </w:r>
            <w:r w:rsidRPr="00373897">
              <w:rPr>
                <w:sz w:val="18"/>
                <w:szCs w:val="18"/>
              </w:rPr>
              <w:t>rite data</w:t>
            </w:r>
          </w:p>
        </w:tc>
        <w:tc>
          <w:tcPr>
            <w:tcW w:w="2835" w:type="dxa"/>
            <w:tcBorders>
              <w:top w:val="single" w:sz="4" w:space="0" w:color="auto"/>
              <w:left w:val="single" w:sz="4" w:space="0" w:color="auto"/>
              <w:bottom w:val="single" w:sz="4" w:space="0" w:color="auto"/>
              <w:right w:val="single" w:sz="4" w:space="0" w:color="auto"/>
            </w:tcBorders>
            <w:vAlign w:val="center"/>
          </w:tcPr>
          <w:p w:rsidR="00590E88" w:rsidRPr="00373897" w:rsidRDefault="009C1F4F" w:rsidP="00FB257D">
            <w:pPr>
              <w:autoSpaceDE w:val="0"/>
              <w:autoSpaceDN w:val="0"/>
              <w:adjustRightInd w:val="0"/>
              <w:rPr>
                <w:sz w:val="18"/>
                <w:szCs w:val="18"/>
              </w:rPr>
            </w:pPr>
            <w:r>
              <w:rPr>
                <w:rFonts w:hint="eastAsia"/>
                <w:sz w:val="18"/>
                <w:szCs w:val="18"/>
              </w:rPr>
              <w:t>COMM AHB bus</w:t>
            </w:r>
          </w:p>
        </w:tc>
      </w:tr>
      <w:tr w:rsidR="00590E88" w:rsidRPr="00E53CAA" w:rsidTr="00A673D0">
        <w:trPr>
          <w:cantSplit/>
        </w:trPr>
        <w:tc>
          <w:tcPr>
            <w:tcW w:w="2268" w:type="dxa"/>
            <w:tcBorders>
              <w:top w:val="single" w:sz="4" w:space="0" w:color="auto"/>
              <w:left w:val="single" w:sz="4" w:space="0" w:color="auto"/>
              <w:bottom w:val="single" w:sz="4" w:space="0" w:color="auto"/>
              <w:right w:val="single" w:sz="4" w:space="0" w:color="auto"/>
            </w:tcBorders>
            <w:vAlign w:val="center"/>
          </w:tcPr>
          <w:p w:rsidR="00590E88" w:rsidRPr="00373897" w:rsidRDefault="00590E88" w:rsidP="008B1F30">
            <w:pPr>
              <w:autoSpaceDE w:val="0"/>
              <w:autoSpaceDN w:val="0"/>
              <w:adjustRightInd w:val="0"/>
              <w:rPr>
                <w:sz w:val="18"/>
                <w:szCs w:val="18"/>
              </w:rPr>
            </w:pPr>
            <w:r w:rsidRPr="00373897">
              <w:rPr>
                <w:rFonts w:hint="eastAsia"/>
                <w:sz w:val="18"/>
                <w:szCs w:val="18"/>
              </w:rPr>
              <w:t>HWRITE</w:t>
            </w:r>
            <w:r>
              <w:rPr>
                <w:rFonts w:hint="eastAsia"/>
                <w:sz w:val="18"/>
                <w:szCs w:val="18"/>
              </w:rPr>
              <w:t>_</w:t>
            </w:r>
            <w:r w:rsidR="008B1F30">
              <w:rPr>
                <w:rFonts w:hint="eastAsia"/>
                <w:sz w:val="18"/>
                <w:szCs w:val="18"/>
              </w:rPr>
              <w:t>A7</w:t>
            </w:r>
          </w:p>
        </w:tc>
        <w:tc>
          <w:tcPr>
            <w:tcW w:w="567" w:type="dxa"/>
            <w:tcBorders>
              <w:top w:val="single" w:sz="4" w:space="0" w:color="auto"/>
              <w:left w:val="single" w:sz="4" w:space="0" w:color="auto"/>
              <w:bottom w:val="single" w:sz="4" w:space="0" w:color="auto"/>
              <w:right w:val="single" w:sz="4" w:space="0" w:color="auto"/>
            </w:tcBorders>
            <w:vAlign w:val="center"/>
          </w:tcPr>
          <w:p w:rsidR="00590E88" w:rsidRPr="00373897" w:rsidRDefault="00590E88" w:rsidP="00FB257D">
            <w:pPr>
              <w:autoSpaceDE w:val="0"/>
              <w:autoSpaceDN w:val="0"/>
              <w:adjustRightInd w:val="0"/>
              <w:rPr>
                <w:sz w:val="18"/>
                <w:szCs w:val="18"/>
              </w:rPr>
            </w:pPr>
            <w:r w:rsidRPr="00373897">
              <w:rPr>
                <w:sz w:val="18"/>
                <w:szCs w:val="18"/>
              </w:rPr>
              <w:t>I</w:t>
            </w:r>
          </w:p>
        </w:tc>
        <w:tc>
          <w:tcPr>
            <w:tcW w:w="2410" w:type="dxa"/>
            <w:tcBorders>
              <w:top w:val="single" w:sz="4" w:space="0" w:color="auto"/>
              <w:left w:val="single" w:sz="4" w:space="0" w:color="auto"/>
              <w:bottom w:val="single" w:sz="4" w:space="0" w:color="auto"/>
              <w:right w:val="single" w:sz="4" w:space="0" w:color="auto"/>
            </w:tcBorders>
            <w:vAlign w:val="center"/>
          </w:tcPr>
          <w:p w:rsidR="00590E88" w:rsidRPr="00373897" w:rsidRDefault="00590E88" w:rsidP="00FB257D">
            <w:pPr>
              <w:autoSpaceDE w:val="0"/>
              <w:autoSpaceDN w:val="0"/>
              <w:adjustRightInd w:val="0"/>
              <w:rPr>
                <w:sz w:val="18"/>
                <w:szCs w:val="18"/>
              </w:rPr>
            </w:pPr>
            <w:r w:rsidRPr="00373897">
              <w:rPr>
                <w:sz w:val="18"/>
                <w:szCs w:val="18"/>
              </w:rPr>
              <w:t>A</w:t>
            </w:r>
            <w:r w:rsidRPr="00373897">
              <w:rPr>
                <w:rFonts w:hint="eastAsia"/>
                <w:sz w:val="18"/>
                <w:szCs w:val="18"/>
              </w:rPr>
              <w:t>H</w:t>
            </w:r>
            <w:r w:rsidRPr="00373897">
              <w:rPr>
                <w:sz w:val="18"/>
                <w:szCs w:val="18"/>
              </w:rPr>
              <w:t xml:space="preserve">B </w:t>
            </w:r>
            <w:r>
              <w:rPr>
                <w:rFonts w:hint="eastAsia"/>
                <w:sz w:val="18"/>
                <w:szCs w:val="18"/>
              </w:rPr>
              <w:t>w</w:t>
            </w:r>
            <w:r w:rsidRPr="00373897">
              <w:rPr>
                <w:sz w:val="18"/>
                <w:szCs w:val="18"/>
              </w:rPr>
              <w:t>rite signal</w:t>
            </w:r>
          </w:p>
        </w:tc>
        <w:tc>
          <w:tcPr>
            <w:tcW w:w="2835" w:type="dxa"/>
            <w:tcBorders>
              <w:top w:val="single" w:sz="4" w:space="0" w:color="auto"/>
              <w:left w:val="single" w:sz="4" w:space="0" w:color="auto"/>
              <w:bottom w:val="single" w:sz="4" w:space="0" w:color="auto"/>
              <w:right w:val="single" w:sz="4" w:space="0" w:color="auto"/>
            </w:tcBorders>
            <w:vAlign w:val="center"/>
          </w:tcPr>
          <w:p w:rsidR="00590E88" w:rsidRPr="00373897" w:rsidRDefault="009C1F4F" w:rsidP="00FB257D">
            <w:pPr>
              <w:autoSpaceDE w:val="0"/>
              <w:autoSpaceDN w:val="0"/>
              <w:adjustRightInd w:val="0"/>
              <w:rPr>
                <w:sz w:val="18"/>
                <w:szCs w:val="18"/>
              </w:rPr>
            </w:pPr>
            <w:r>
              <w:rPr>
                <w:rFonts w:hint="eastAsia"/>
                <w:sz w:val="18"/>
                <w:szCs w:val="18"/>
              </w:rPr>
              <w:t>COMM AHB bus</w:t>
            </w:r>
          </w:p>
        </w:tc>
      </w:tr>
      <w:tr w:rsidR="00590E88" w:rsidRPr="00E53CAA" w:rsidTr="00A673D0">
        <w:trPr>
          <w:cantSplit/>
        </w:trPr>
        <w:tc>
          <w:tcPr>
            <w:tcW w:w="2268" w:type="dxa"/>
            <w:tcBorders>
              <w:top w:val="single" w:sz="4" w:space="0" w:color="auto"/>
              <w:left w:val="single" w:sz="4" w:space="0" w:color="auto"/>
              <w:bottom w:val="single" w:sz="4" w:space="0" w:color="auto"/>
              <w:right w:val="single" w:sz="4" w:space="0" w:color="auto"/>
            </w:tcBorders>
            <w:vAlign w:val="center"/>
          </w:tcPr>
          <w:p w:rsidR="00590E88" w:rsidRDefault="00590E88" w:rsidP="008B1F30">
            <w:pPr>
              <w:autoSpaceDE w:val="0"/>
              <w:autoSpaceDN w:val="0"/>
              <w:adjustRightInd w:val="0"/>
              <w:rPr>
                <w:sz w:val="18"/>
                <w:szCs w:val="18"/>
              </w:rPr>
            </w:pPr>
            <w:r>
              <w:rPr>
                <w:rFonts w:hint="eastAsia"/>
                <w:sz w:val="18"/>
                <w:szCs w:val="18"/>
              </w:rPr>
              <w:t>HTRANS_</w:t>
            </w:r>
            <w:r w:rsidR="008B1F30">
              <w:rPr>
                <w:rFonts w:hint="eastAsia"/>
                <w:sz w:val="18"/>
                <w:szCs w:val="18"/>
              </w:rPr>
              <w:t>A7</w:t>
            </w:r>
            <w:r>
              <w:rPr>
                <w:rFonts w:hint="eastAsia"/>
                <w:sz w:val="18"/>
                <w:szCs w:val="18"/>
              </w:rPr>
              <w:t>[1:0]</w:t>
            </w:r>
          </w:p>
        </w:tc>
        <w:tc>
          <w:tcPr>
            <w:tcW w:w="567" w:type="dxa"/>
            <w:tcBorders>
              <w:top w:val="single" w:sz="4" w:space="0" w:color="auto"/>
              <w:left w:val="single" w:sz="4" w:space="0" w:color="auto"/>
              <w:bottom w:val="single" w:sz="4" w:space="0" w:color="auto"/>
              <w:right w:val="single" w:sz="4" w:space="0" w:color="auto"/>
            </w:tcBorders>
            <w:vAlign w:val="center"/>
          </w:tcPr>
          <w:p w:rsidR="00590E88" w:rsidRPr="00373897" w:rsidRDefault="00590E88" w:rsidP="00FB257D">
            <w:pPr>
              <w:autoSpaceDE w:val="0"/>
              <w:autoSpaceDN w:val="0"/>
              <w:adjustRightInd w:val="0"/>
              <w:rPr>
                <w:sz w:val="18"/>
                <w:szCs w:val="18"/>
              </w:rPr>
            </w:pPr>
            <w:r>
              <w:rPr>
                <w:rFonts w:hint="eastAsia"/>
                <w:sz w:val="18"/>
                <w:szCs w:val="18"/>
              </w:rPr>
              <w:t>I</w:t>
            </w:r>
          </w:p>
        </w:tc>
        <w:tc>
          <w:tcPr>
            <w:tcW w:w="2410" w:type="dxa"/>
            <w:tcBorders>
              <w:top w:val="single" w:sz="4" w:space="0" w:color="auto"/>
              <w:left w:val="single" w:sz="4" w:space="0" w:color="auto"/>
              <w:bottom w:val="single" w:sz="4" w:space="0" w:color="auto"/>
              <w:right w:val="single" w:sz="4" w:space="0" w:color="auto"/>
            </w:tcBorders>
            <w:vAlign w:val="center"/>
          </w:tcPr>
          <w:p w:rsidR="00590E88" w:rsidRPr="00373897" w:rsidRDefault="00590E88" w:rsidP="00FB257D">
            <w:pPr>
              <w:autoSpaceDE w:val="0"/>
              <w:autoSpaceDN w:val="0"/>
              <w:adjustRightInd w:val="0"/>
              <w:rPr>
                <w:sz w:val="18"/>
                <w:szCs w:val="18"/>
              </w:rPr>
            </w:pPr>
            <w:r>
              <w:rPr>
                <w:rFonts w:hint="eastAsia"/>
                <w:sz w:val="18"/>
                <w:szCs w:val="18"/>
              </w:rPr>
              <w:t>AHB transfer type</w:t>
            </w:r>
          </w:p>
        </w:tc>
        <w:tc>
          <w:tcPr>
            <w:tcW w:w="2835" w:type="dxa"/>
            <w:tcBorders>
              <w:top w:val="single" w:sz="4" w:space="0" w:color="auto"/>
              <w:left w:val="single" w:sz="4" w:space="0" w:color="auto"/>
              <w:bottom w:val="single" w:sz="4" w:space="0" w:color="auto"/>
              <w:right w:val="single" w:sz="4" w:space="0" w:color="auto"/>
            </w:tcBorders>
            <w:vAlign w:val="center"/>
          </w:tcPr>
          <w:p w:rsidR="00590E88" w:rsidRPr="00373897" w:rsidRDefault="009C1F4F" w:rsidP="00FB257D">
            <w:pPr>
              <w:autoSpaceDE w:val="0"/>
              <w:autoSpaceDN w:val="0"/>
              <w:adjustRightInd w:val="0"/>
              <w:rPr>
                <w:sz w:val="18"/>
                <w:szCs w:val="18"/>
              </w:rPr>
            </w:pPr>
            <w:r>
              <w:rPr>
                <w:rFonts w:hint="eastAsia"/>
                <w:sz w:val="18"/>
                <w:szCs w:val="18"/>
              </w:rPr>
              <w:t>COMM AHB bus</w:t>
            </w:r>
          </w:p>
        </w:tc>
      </w:tr>
      <w:tr w:rsidR="008B1F30" w:rsidRPr="00E53CAA" w:rsidTr="00A673D0">
        <w:trPr>
          <w:cantSplit/>
        </w:trPr>
        <w:tc>
          <w:tcPr>
            <w:tcW w:w="2268" w:type="dxa"/>
            <w:tcBorders>
              <w:top w:val="single" w:sz="4" w:space="0" w:color="auto"/>
              <w:left w:val="single" w:sz="4" w:space="0" w:color="auto"/>
              <w:bottom w:val="single" w:sz="4" w:space="0" w:color="auto"/>
              <w:right w:val="single" w:sz="4" w:space="0" w:color="auto"/>
            </w:tcBorders>
            <w:vAlign w:val="center"/>
          </w:tcPr>
          <w:p w:rsidR="008B1F30" w:rsidRDefault="008B1F30" w:rsidP="008B1F30">
            <w:pPr>
              <w:autoSpaceDE w:val="0"/>
              <w:autoSpaceDN w:val="0"/>
              <w:adjustRightInd w:val="0"/>
              <w:rPr>
                <w:sz w:val="18"/>
                <w:szCs w:val="18"/>
              </w:rPr>
            </w:pPr>
            <w:r>
              <w:rPr>
                <w:rFonts w:hint="eastAsia"/>
                <w:sz w:val="18"/>
                <w:szCs w:val="18"/>
              </w:rPr>
              <w:t>HSEL_A7</w:t>
            </w:r>
          </w:p>
        </w:tc>
        <w:tc>
          <w:tcPr>
            <w:tcW w:w="567" w:type="dxa"/>
            <w:tcBorders>
              <w:top w:val="single" w:sz="4" w:space="0" w:color="auto"/>
              <w:left w:val="single" w:sz="4" w:space="0" w:color="auto"/>
              <w:bottom w:val="single" w:sz="4" w:space="0" w:color="auto"/>
              <w:right w:val="single" w:sz="4" w:space="0" w:color="auto"/>
            </w:tcBorders>
            <w:vAlign w:val="center"/>
          </w:tcPr>
          <w:p w:rsidR="008B1F30" w:rsidRDefault="008B1F30" w:rsidP="00FB257D">
            <w:pPr>
              <w:autoSpaceDE w:val="0"/>
              <w:autoSpaceDN w:val="0"/>
              <w:adjustRightInd w:val="0"/>
              <w:rPr>
                <w:sz w:val="18"/>
                <w:szCs w:val="18"/>
              </w:rPr>
            </w:pPr>
            <w:r>
              <w:rPr>
                <w:rFonts w:hint="eastAsia"/>
                <w:sz w:val="18"/>
                <w:szCs w:val="18"/>
              </w:rPr>
              <w:t>I</w:t>
            </w:r>
          </w:p>
        </w:tc>
        <w:tc>
          <w:tcPr>
            <w:tcW w:w="2410" w:type="dxa"/>
            <w:tcBorders>
              <w:top w:val="single" w:sz="4" w:space="0" w:color="auto"/>
              <w:left w:val="single" w:sz="4" w:space="0" w:color="auto"/>
              <w:bottom w:val="single" w:sz="4" w:space="0" w:color="auto"/>
              <w:right w:val="single" w:sz="4" w:space="0" w:color="auto"/>
            </w:tcBorders>
            <w:vAlign w:val="center"/>
          </w:tcPr>
          <w:p w:rsidR="008B1F30" w:rsidRDefault="008B1F30" w:rsidP="00FB257D">
            <w:pPr>
              <w:autoSpaceDE w:val="0"/>
              <w:autoSpaceDN w:val="0"/>
              <w:adjustRightInd w:val="0"/>
              <w:rPr>
                <w:sz w:val="18"/>
                <w:szCs w:val="18"/>
              </w:rPr>
            </w:pPr>
            <w:r>
              <w:rPr>
                <w:rFonts w:hint="eastAsia"/>
                <w:sz w:val="18"/>
                <w:szCs w:val="18"/>
              </w:rPr>
              <w:t>AHB select</w:t>
            </w:r>
          </w:p>
        </w:tc>
        <w:tc>
          <w:tcPr>
            <w:tcW w:w="2835" w:type="dxa"/>
            <w:tcBorders>
              <w:top w:val="single" w:sz="4" w:space="0" w:color="auto"/>
              <w:left w:val="single" w:sz="4" w:space="0" w:color="auto"/>
              <w:bottom w:val="single" w:sz="4" w:space="0" w:color="auto"/>
              <w:right w:val="single" w:sz="4" w:space="0" w:color="auto"/>
            </w:tcBorders>
            <w:vAlign w:val="center"/>
          </w:tcPr>
          <w:p w:rsidR="008B1F30" w:rsidRDefault="009C1F4F" w:rsidP="00FB257D">
            <w:pPr>
              <w:autoSpaceDE w:val="0"/>
              <w:autoSpaceDN w:val="0"/>
              <w:adjustRightInd w:val="0"/>
              <w:rPr>
                <w:sz w:val="18"/>
                <w:szCs w:val="18"/>
              </w:rPr>
            </w:pPr>
            <w:r>
              <w:rPr>
                <w:rFonts w:hint="eastAsia"/>
                <w:sz w:val="18"/>
                <w:szCs w:val="18"/>
              </w:rPr>
              <w:t xml:space="preserve">COMM AHB bus </w:t>
            </w:r>
          </w:p>
        </w:tc>
      </w:tr>
      <w:tr w:rsidR="00590E88" w:rsidRPr="00E53CAA" w:rsidTr="00A673D0">
        <w:trPr>
          <w:cantSplit/>
        </w:trPr>
        <w:tc>
          <w:tcPr>
            <w:tcW w:w="2268" w:type="dxa"/>
            <w:tcBorders>
              <w:top w:val="single" w:sz="4" w:space="0" w:color="auto"/>
              <w:left w:val="single" w:sz="4" w:space="0" w:color="auto"/>
              <w:bottom w:val="single" w:sz="4" w:space="0" w:color="auto"/>
              <w:right w:val="single" w:sz="4" w:space="0" w:color="auto"/>
            </w:tcBorders>
            <w:vAlign w:val="center"/>
          </w:tcPr>
          <w:p w:rsidR="00590E88" w:rsidRPr="00373897" w:rsidRDefault="00590E88" w:rsidP="009C1F4F">
            <w:pPr>
              <w:autoSpaceDE w:val="0"/>
              <w:autoSpaceDN w:val="0"/>
              <w:adjustRightInd w:val="0"/>
              <w:rPr>
                <w:sz w:val="18"/>
                <w:szCs w:val="18"/>
              </w:rPr>
            </w:pPr>
            <w:r w:rsidRPr="00373897">
              <w:rPr>
                <w:rFonts w:hint="eastAsia"/>
                <w:sz w:val="18"/>
                <w:szCs w:val="18"/>
              </w:rPr>
              <w:t>HADDR</w:t>
            </w:r>
            <w:r>
              <w:rPr>
                <w:rFonts w:hint="eastAsia"/>
                <w:sz w:val="18"/>
                <w:szCs w:val="18"/>
              </w:rPr>
              <w:t>_</w:t>
            </w:r>
            <w:r w:rsidR="009C1F4F">
              <w:rPr>
                <w:rFonts w:hint="eastAsia"/>
                <w:sz w:val="18"/>
                <w:szCs w:val="18"/>
              </w:rPr>
              <w:t>RF</w:t>
            </w:r>
            <w:r w:rsidRPr="00373897">
              <w:rPr>
                <w:sz w:val="18"/>
                <w:szCs w:val="18"/>
              </w:rPr>
              <w:t>[</w:t>
            </w:r>
            <w:r w:rsidRPr="00373897">
              <w:rPr>
                <w:rFonts w:hint="eastAsia"/>
                <w:sz w:val="18"/>
                <w:szCs w:val="18"/>
              </w:rPr>
              <w:t>31</w:t>
            </w:r>
            <w:r w:rsidRPr="00373897">
              <w:rPr>
                <w:sz w:val="18"/>
                <w:szCs w:val="18"/>
              </w:rPr>
              <w:t>:0]</w:t>
            </w:r>
          </w:p>
        </w:tc>
        <w:tc>
          <w:tcPr>
            <w:tcW w:w="567" w:type="dxa"/>
            <w:tcBorders>
              <w:top w:val="single" w:sz="4" w:space="0" w:color="auto"/>
              <w:left w:val="single" w:sz="4" w:space="0" w:color="auto"/>
              <w:bottom w:val="single" w:sz="4" w:space="0" w:color="auto"/>
              <w:right w:val="single" w:sz="4" w:space="0" w:color="auto"/>
            </w:tcBorders>
            <w:vAlign w:val="center"/>
          </w:tcPr>
          <w:p w:rsidR="00590E88" w:rsidRPr="00373897" w:rsidRDefault="00590E88" w:rsidP="00FB257D">
            <w:pPr>
              <w:autoSpaceDE w:val="0"/>
              <w:autoSpaceDN w:val="0"/>
              <w:adjustRightInd w:val="0"/>
              <w:rPr>
                <w:sz w:val="18"/>
                <w:szCs w:val="18"/>
              </w:rPr>
            </w:pPr>
            <w:r w:rsidRPr="00373897">
              <w:rPr>
                <w:sz w:val="18"/>
                <w:szCs w:val="18"/>
              </w:rPr>
              <w:t>I</w:t>
            </w:r>
          </w:p>
        </w:tc>
        <w:tc>
          <w:tcPr>
            <w:tcW w:w="2410" w:type="dxa"/>
            <w:tcBorders>
              <w:top w:val="single" w:sz="4" w:space="0" w:color="auto"/>
              <w:left w:val="single" w:sz="4" w:space="0" w:color="auto"/>
              <w:bottom w:val="single" w:sz="4" w:space="0" w:color="auto"/>
              <w:right w:val="single" w:sz="4" w:space="0" w:color="auto"/>
            </w:tcBorders>
            <w:vAlign w:val="center"/>
          </w:tcPr>
          <w:p w:rsidR="00590E88" w:rsidRPr="00373897" w:rsidRDefault="00590E88" w:rsidP="00FB257D">
            <w:pPr>
              <w:autoSpaceDE w:val="0"/>
              <w:autoSpaceDN w:val="0"/>
              <w:adjustRightInd w:val="0"/>
              <w:rPr>
                <w:sz w:val="18"/>
                <w:szCs w:val="18"/>
              </w:rPr>
            </w:pPr>
            <w:r w:rsidRPr="00373897">
              <w:rPr>
                <w:sz w:val="18"/>
                <w:szCs w:val="18"/>
              </w:rPr>
              <w:t>A</w:t>
            </w:r>
            <w:r w:rsidRPr="00373897">
              <w:rPr>
                <w:rFonts w:hint="eastAsia"/>
                <w:sz w:val="18"/>
                <w:szCs w:val="18"/>
              </w:rPr>
              <w:t>H</w:t>
            </w:r>
            <w:r w:rsidRPr="00373897">
              <w:rPr>
                <w:sz w:val="18"/>
                <w:szCs w:val="18"/>
              </w:rPr>
              <w:t>B address</w:t>
            </w:r>
          </w:p>
        </w:tc>
        <w:tc>
          <w:tcPr>
            <w:tcW w:w="2835" w:type="dxa"/>
            <w:tcBorders>
              <w:top w:val="single" w:sz="4" w:space="0" w:color="auto"/>
              <w:left w:val="single" w:sz="4" w:space="0" w:color="auto"/>
              <w:bottom w:val="single" w:sz="4" w:space="0" w:color="auto"/>
              <w:right w:val="single" w:sz="4" w:space="0" w:color="auto"/>
            </w:tcBorders>
            <w:vAlign w:val="center"/>
          </w:tcPr>
          <w:p w:rsidR="00590E88" w:rsidRPr="00373897" w:rsidRDefault="009C1F4F" w:rsidP="00FB257D">
            <w:pPr>
              <w:autoSpaceDE w:val="0"/>
              <w:autoSpaceDN w:val="0"/>
              <w:adjustRightInd w:val="0"/>
              <w:rPr>
                <w:sz w:val="18"/>
                <w:szCs w:val="18"/>
              </w:rPr>
            </w:pPr>
            <w:r>
              <w:rPr>
                <w:rFonts w:hint="eastAsia"/>
                <w:sz w:val="18"/>
                <w:szCs w:val="18"/>
              </w:rPr>
              <w:t>COMM AHB bus</w:t>
            </w:r>
          </w:p>
        </w:tc>
      </w:tr>
      <w:tr w:rsidR="00590E88" w:rsidRPr="00E53CAA" w:rsidTr="00A673D0">
        <w:trPr>
          <w:cantSplit/>
        </w:trPr>
        <w:tc>
          <w:tcPr>
            <w:tcW w:w="2268" w:type="dxa"/>
            <w:tcBorders>
              <w:top w:val="single" w:sz="4" w:space="0" w:color="auto"/>
              <w:left w:val="single" w:sz="4" w:space="0" w:color="auto"/>
              <w:bottom w:val="single" w:sz="4" w:space="0" w:color="auto"/>
              <w:right w:val="single" w:sz="4" w:space="0" w:color="auto"/>
            </w:tcBorders>
            <w:vAlign w:val="center"/>
          </w:tcPr>
          <w:p w:rsidR="00590E88" w:rsidRPr="00373897" w:rsidRDefault="00590E88" w:rsidP="009C1F4F">
            <w:pPr>
              <w:autoSpaceDE w:val="0"/>
              <w:autoSpaceDN w:val="0"/>
              <w:adjustRightInd w:val="0"/>
              <w:rPr>
                <w:sz w:val="18"/>
                <w:szCs w:val="18"/>
              </w:rPr>
            </w:pPr>
            <w:r w:rsidRPr="00373897">
              <w:rPr>
                <w:rFonts w:hint="eastAsia"/>
                <w:sz w:val="18"/>
                <w:szCs w:val="18"/>
              </w:rPr>
              <w:t>HWDATA</w:t>
            </w:r>
            <w:r>
              <w:rPr>
                <w:rFonts w:hint="eastAsia"/>
                <w:sz w:val="18"/>
                <w:szCs w:val="18"/>
              </w:rPr>
              <w:t>_</w:t>
            </w:r>
            <w:r w:rsidR="009C1F4F">
              <w:rPr>
                <w:rFonts w:hint="eastAsia"/>
                <w:sz w:val="18"/>
                <w:szCs w:val="18"/>
              </w:rPr>
              <w:t>RF</w:t>
            </w:r>
            <w:r w:rsidRPr="00373897">
              <w:rPr>
                <w:sz w:val="18"/>
                <w:szCs w:val="18"/>
              </w:rPr>
              <w:t xml:space="preserve"> [31:0]</w:t>
            </w:r>
          </w:p>
        </w:tc>
        <w:tc>
          <w:tcPr>
            <w:tcW w:w="567" w:type="dxa"/>
            <w:tcBorders>
              <w:top w:val="single" w:sz="4" w:space="0" w:color="auto"/>
              <w:left w:val="single" w:sz="4" w:space="0" w:color="auto"/>
              <w:bottom w:val="single" w:sz="4" w:space="0" w:color="auto"/>
              <w:right w:val="single" w:sz="4" w:space="0" w:color="auto"/>
            </w:tcBorders>
            <w:vAlign w:val="center"/>
          </w:tcPr>
          <w:p w:rsidR="00590E88" w:rsidRPr="00373897" w:rsidRDefault="00590E88" w:rsidP="00FB257D">
            <w:pPr>
              <w:autoSpaceDE w:val="0"/>
              <w:autoSpaceDN w:val="0"/>
              <w:adjustRightInd w:val="0"/>
              <w:rPr>
                <w:sz w:val="18"/>
                <w:szCs w:val="18"/>
              </w:rPr>
            </w:pPr>
            <w:r w:rsidRPr="00373897">
              <w:rPr>
                <w:sz w:val="18"/>
                <w:szCs w:val="18"/>
              </w:rPr>
              <w:t>I</w:t>
            </w:r>
          </w:p>
        </w:tc>
        <w:tc>
          <w:tcPr>
            <w:tcW w:w="2410" w:type="dxa"/>
            <w:tcBorders>
              <w:top w:val="single" w:sz="4" w:space="0" w:color="auto"/>
              <w:left w:val="single" w:sz="4" w:space="0" w:color="auto"/>
              <w:bottom w:val="single" w:sz="4" w:space="0" w:color="auto"/>
              <w:right w:val="single" w:sz="4" w:space="0" w:color="auto"/>
            </w:tcBorders>
            <w:vAlign w:val="center"/>
          </w:tcPr>
          <w:p w:rsidR="00590E88" w:rsidRPr="00373897" w:rsidRDefault="00590E88" w:rsidP="00FB257D">
            <w:pPr>
              <w:autoSpaceDE w:val="0"/>
              <w:autoSpaceDN w:val="0"/>
              <w:adjustRightInd w:val="0"/>
              <w:rPr>
                <w:sz w:val="18"/>
                <w:szCs w:val="18"/>
              </w:rPr>
            </w:pPr>
            <w:r w:rsidRPr="00373897">
              <w:rPr>
                <w:sz w:val="18"/>
                <w:szCs w:val="18"/>
              </w:rPr>
              <w:t>A</w:t>
            </w:r>
            <w:r w:rsidRPr="00373897">
              <w:rPr>
                <w:rFonts w:hint="eastAsia"/>
                <w:sz w:val="18"/>
                <w:szCs w:val="18"/>
              </w:rPr>
              <w:t>H</w:t>
            </w:r>
            <w:r w:rsidRPr="00373897">
              <w:rPr>
                <w:sz w:val="18"/>
                <w:szCs w:val="18"/>
              </w:rPr>
              <w:t xml:space="preserve">B </w:t>
            </w:r>
            <w:r>
              <w:rPr>
                <w:rFonts w:hint="eastAsia"/>
                <w:sz w:val="18"/>
                <w:szCs w:val="18"/>
              </w:rPr>
              <w:t>w</w:t>
            </w:r>
            <w:r w:rsidRPr="00373897">
              <w:rPr>
                <w:sz w:val="18"/>
                <w:szCs w:val="18"/>
              </w:rPr>
              <w:t>rite data</w:t>
            </w:r>
          </w:p>
        </w:tc>
        <w:tc>
          <w:tcPr>
            <w:tcW w:w="2835" w:type="dxa"/>
            <w:tcBorders>
              <w:top w:val="single" w:sz="4" w:space="0" w:color="auto"/>
              <w:left w:val="single" w:sz="4" w:space="0" w:color="auto"/>
              <w:bottom w:val="single" w:sz="4" w:space="0" w:color="auto"/>
              <w:right w:val="single" w:sz="4" w:space="0" w:color="auto"/>
            </w:tcBorders>
            <w:vAlign w:val="center"/>
          </w:tcPr>
          <w:p w:rsidR="00590E88" w:rsidRPr="00373897" w:rsidRDefault="009C1F4F" w:rsidP="00FB257D">
            <w:pPr>
              <w:autoSpaceDE w:val="0"/>
              <w:autoSpaceDN w:val="0"/>
              <w:adjustRightInd w:val="0"/>
              <w:rPr>
                <w:sz w:val="18"/>
                <w:szCs w:val="18"/>
              </w:rPr>
            </w:pPr>
            <w:r>
              <w:rPr>
                <w:rFonts w:hint="eastAsia"/>
                <w:sz w:val="18"/>
                <w:szCs w:val="18"/>
              </w:rPr>
              <w:t>COMM AHB bus</w:t>
            </w:r>
          </w:p>
        </w:tc>
      </w:tr>
      <w:tr w:rsidR="00590E88" w:rsidRPr="00E53CAA" w:rsidTr="00A673D0">
        <w:trPr>
          <w:cantSplit/>
        </w:trPr>
        <w:tc>
          <w:tcPr>
            <w:tcW w:w="2268" w:type="dxa"/>
            <w:tcBorders>
              <w:top w:val="single" w:sz="4" w:space="0" w:color="auto"/>
              <w:left w:val="single" w:sz="4" w:space="0" w:color="auto"/>
              <w:bottom w:val="single" w:sz="4" w:space="0" w:color="auto"/>
              <w:right w:val="single" w:sz="4" w:space="0" w:color="auto"/>
            </w:tcBorders>
            <w:vAlign w:val="center"/>
          </w:tcPr>
          <w:p w:rsidR="00590E88" w:rsidRPr="00373897" w:rsidRDefault="00590E88" w:rsidP="009C1F4F">
            <w:pPr>
              <w:autoSpaceDE w:val="0"/>
              <w:autoSpaceDN w:val="0"/>
              <w:adjustRightInd w:val="0"/>
              <w:rPr>
                <w:sz w:val="18"/>
                <w:szCs w:val="18"/>
              </w:rPr>
            </w:pPr>
            <w:r w:rsidRPr="00373897">
              <w:rPr>
                <w:rFonts w:hint="eastAsia"/>
                <w:sz w:val="18"/>
                <w:szCs w:val="18"/>
              </w:rPr>
              <w:t>HWRITE</w:t>
            </w:r>
            <w:r>
              <w:rPr>
                <w:rFonts w:hint="eastAsia"/>
                <w:sz w:val="18"/>
                <w:szCs w:val="18"/>
              </w:rPr>
              <w:t>_</w:t>
            </w:r>
            <w:r w:rsidR="009C1F4F">
              <w:rPr>
                <w:rFonts w:hint="eastAsia"/>
                <w:sz w:val="18"/>
                <w:szCs w:val="18"/>
              </w:rPr>
              <w:t>RF</w:t>
            </w:r>
          </w:p>
        </w:tc>
        <w:tc>
          <w:tcPr>
            <w:tcW w:w="567" w:type="dxa"/>
            <w:tcBorders>
              <w:top w:val="single" w:sz="4" w:space="0" w:color="auto"/>
              <w:left w:val="single" w:sz="4" w:space="0" w:color="auto"/>
              <w:bottom w:val="single" w:sz="4" w:space="0" w:color="auto"/>
              <w:right w:val="single" w:sz="4" w:space="0" w:color="auto"/>
            </w:tcBorders>
            <w:vAlign w:val="center"/>
          </w:tcPr>
          <w:p w:rsidR="00590E88" w:rsidRPr="00373897" w:rsidRDefault="00590E88" w:rsidP="00FB257D">
            <w:pPr>
              <w:autoSpaceDE w:val="0"/>
              <w:autoSpaceDN w:val="0"/>
              <w:adjustRightInd w:val="0"/>
              <w:rPr>
                <w:sz w:val="18"/>
                <w:szCs w:val="18"/>
              </w:rPr>
            </w:pPr>
            <w:r w:rsidRPr="00373897">
              <w:rPr>
                <w:sz w:val="18"/>
                <w:szCs w:val="18"/>
              </w:rPr>
              <w:t>I</w:t>
            </w:r>
          </w:p>
        </w:tc>
        <w:tc>
          <w:tcPr>
            <w:tcW w:w="2410" w:type="dxa"/>
            <w:tcBorders>
              <w:top w:val="single" w:sz="4" w:space="0" w:color="auto"/>
              <w:left w:val="single" w:sz="4" w:space="0" w:color="auto"/>
              <w:bottom w:val="single" w:sz="4" w:space="0" w:color="auto"/>
              <w:right w:val="single" w:sz="4" w:space="0" w:color="auto"/>
            </w:tcBorders>
            <w:vAlign w:val="center"/>
          </w:tcPr>
          <w:p w:rsidR="00590E88" w:rsidRPr="00373897" w:rsidRDefault="00590E88" w:rsidP="00FB257D">
            <w:pPr>
              <w:autoSpaceDE w:val="0"/>
              <w:autoSpaceDN w:val="0"/>
              <w:adjustRightInd w:val="0"/>
              <w:rPr>
                <w:sz w:val="18"/>
                <w:szCs w:val="18"/>
              </w:rPr>
            </w:pPr>
            <w:r w:rsidRPr="00373897">
              <w:rPr>
                <w:sz w:val="18"/>
                <w:szCs w:val="18"/>
              </w:rPr>
              <w:t>A</w:t>
            </w:r>
            <w:r w:rsidRPr="00373897">
              <w:rPr>
                <w:rFonts w:hint="eastAsia"/>
                <w:sz w:val="18"/>
                <w:szCs w:val="18"/>
              </w:rPr>
              <w:t>H</w:t>
            </w:r>
            <w:r w:rsidRPr="00373897">
              <w:rPr>
                <w:sz w:val="18"/>
                <w:szCs w:val="18"/>
              </w:rPr>
              <w:t xml:space="preserve">B </w:t>
            </w:r>
            <w:r>
              <w:rPr>
                <w:rFonts w:hint="eastAsia"/>
                <w:sz w:val="18"/>
                <w:szCs w:val="18"/>
              </w:rPr>
              <w:t>w</w:t>
            </w:r>
            <w:r w:rsidRPr="00373897">
              <w:rPr>
                <w:sz w:val="18"/>
                <w:szCs w:val="18"/>
              </w:rPr>
              <w:t>rite signal</w:t>
            </w:r>
          </w:p>
        </w:tc>
        <w:tc>
          <w:tcPr>
            <w:tcW w:w="2835" w:type="dxa"/>
            <w:tcBorders>
              <w:top w:val="single" w:sz="4" w:space="0" w:color="auto"/>
              <w:left w:val="single" w:sz="4" w:space="0" w:color="auto"/>
              <w:bottom w:val="single" w:sz="4" w:space="0" w:color="auto"/>
              <w:right w:val="single" w:sz="4" w:space="0" w:color="auto"/>
            </w:tcBorders>
            <w:vAlign w:val="center"/>
          </w:tcPr>
          <w:p w:rsidR="00590E88" w:rsidRPr="00373897" w:rsidRDefault="009C1F4F" w:rsidP="00FB257D">
            <w:pPr>
              <w:autoSpaceDE w:val="0"/>
              <w:autoSpaceDN w:val="0"/>
              <w:adjustRightInd w:val="0"/>
              <w:rPr>
                <w:sz w:val="18"/>
                <w:szCs w:val="18"/>
              </w:rPr>
            </w:pPr>
            <w:r>
              <w:rPr>
                <w:rFonts w:hint="eastAsia"/>
                <w:sz w:val="18"/>
                <w:szCs w:val="18"/>
              </w:rPr>
              <w:t>COMM AHB bus</w:t>
            </w:r>
          </w:p>
        </w:tc>
      </w:tr>
      <w:tr w:rsidR="00590E88" w:rsidRPr="00E53CAA" w:rsidTr="00A673D0">
        <w:trPr>
          <w:cantSplit/>
        </w:trPr>
        <w:tc>
          <w:tcPr>
            <w:tcW w:w="2268" w:type="dxa"/>
            <w:tcBorders>
              <w:top w:val="single" w:sz="4" w:space="0" w:color="auto"/>
              <w:left w:val="single" w:sz="4" w:space="0" w:color="auto"/>
              <w:bottom w:val="single" w:sz="4" w:space="0" w:color="auto"/>
              <w:right w:val="single" w:sz="4" w:space="0" w:color="auto"/>
            </w:tcBorders>
            <w:vAlign w:val="center"/>
          </w:tcPr>
          <w:p w:rsidR="00590E88" w:rsidRDefault="00590E88" w:rsidP="009C1F4F">
            <w:pPr>
              <w:autoSpaceDE w:val="0"/>
              <w:autoSpaceDN w:val="0"/>
              <w:adjustRightInd w:val="0"/>
              <w:rPr>
                <w:sz w:val="18"/>
                <w:szCs w:val="18"/>
              </w:rPr>
            </w:pPr>
            <w:r>
              <w:rPr>
                <w:rFonts w:hint="eastAsia"/>
                <w:sz w:val="18"/>
                <w:szCs w:val="18"/>
              </w:rPr>
              <w:t>HTRANS_</w:t>
            </w:r>
            <w:r w:rsidR="009C1F4F">
              <w:rPr>
                <w:rFonts w:hint="eastAsia"/>
                <w:sz w:val="18"/>
                <w:szCs w:val="18"/>
              </w:rPr>
              <w:t>RF</w:t>
            </w:r>
            <w:r>
              <w:rPr>
                <w:rFonts w:hint="eastAsia"/>
                <w:sz w:val="18"/>
                <w:szCs w:val="18"/>
              </w:rPr>
              <w:t>[1:0]</w:t>
            </w:r>
          </w:p>
        </w:tc>
        <w:tc>
          <w:tcPr>
            <w:tcW w:w="567" w:type="dxa"/>
            <w:tcBorders>
              <w:top w:val="single" w:sz="4" w:space="0" w:color="auto"/>
              <w:left w:val="single" w:sz="4" w:space="0" w:color="auto"/>
              <w:bottom w:val="single" w:sz="4" w:space="0" w:color="auto"/>
              <w:right w:val="single" w:sz="4" w:space="0" w:color="auto"/>
            </w:tcBorders>
            <w:vAlign w:val="center"/>
          </w:tcPr>
          <w:p w:rsidR="00590E88" w:rsidRPr="00373897" w:rsidRDefault="00590E88" w:rsidP="00FB257D">
            <w:pPr>
              <w:autoSpaceDE w:val="0"/>
              <w:autoSpaceDN w:val="0"/>
              <w:adjustRightInd w:val="0"/>
              <w:rPr>
                <w:sz w:val="18"/>
                <w:szCs w:val="18"/>
              </w:rPr>
            </w:pPr>
            <w:r>
              <w:rPr>
                <w:rFonts w:hint="eastAsia"/>
                <w:sz w:val="18"/>
                <w:szCs w:val="18"/>
              </w:rPr>
              <w:t>I</w:t>
            </w:r>
          </w:p>
        </w:tc>
        <w:tc>
          <w:tcPr>
            <w:tcW w:w="2410" w:type="dxa"/>
            <w:tcBorders>
              <w:top w:val="single" w:sz="4" w:space="0" w:color="auto"/>
              <w:left w:val="single" w:sz="4" w:space="0" w:color="auto"/>
              <w:bottom w:val="single" w:sz="4" w:space="0" w:color="auto"/>
              <w:right w:val="single" w:sz="4" w:space="0" w:color="auto"/>
            </w:tcBorders>
            <w:vAlign w:val="center"/>
          </w:tcPr>
          <w:p w:rsidR="00590E88" w:rsidRPr="00373897" w:rsidRDefault="00590E88" w:rsidP="00FB257D">
            <w:pPr>
              <w:autoSpaceDE w:val="0"/>
              <w:autoSpaceDN w:val="0"/>
              <w:adjustRightInd w:val="0"/>
              <w:rPr>
                <w:sz w:val="18"/>
                <w:szCs w:val="18"/>
              </w:rPr>
            </w:pPr>
            <w:r>
              <w:rPr>
                <w:rFonts w:hint="eastAsia"/>
                <w:sz w:val="18"/>
                <w:szCs w:val="18"/>
              </w:rPr>
              <w:t>AHB transfer type</w:t>
            </w:r>
          </w:p>
        </w:tc>
        <w:tc>
          <w:tcPr>
            <w:tcW w:w="2835" w:type="dxa"/>
            <w:tcBorders>
              <w:top w:val="single" w:sz="4" w:space="0" w:color="auto"/>
              <w:left w:val="single" w:sz="4" w:space="0" w:color="auto"/>
              <w:bottom w:val="single" w:sz="4" w:space="0" w:color="auto"/>
              <w:right w:val="single" w:sz="4" w:space="0" w:color="auto"/>
            </w:tcBorders>
            <w:vAlign w:val="center"/>
          </w:tcPr>
          <w:p w:rsidR="00590E88" w:rsidRPr="00373897" w:rsidRDefault="009C1F4F" w:rsidP="00FB257D">
            <w:pPr>
              <w:autoSpaceDE w:val="0"/>
              <w:autoSpaceDN w:val="0"/>
              <w:adjustRightInd w:val="0"/>
              <w:rPr>
                <w:sz w:val="18"/>
                <w:szCs w:val="18"/>
              </w:rPr>
            </w:pPr>
            <w:r>
              <w:rPr>
                <w:rFonts w:hint="eastAsia"/>
                <w:sz w:val="18"/>
                <w:szCs w:val="18"/>
              </w:rPr>
              <w:t>COMM AHB bus</w:t>
            </w:r>
          </w:p>
        </w:tc>
      </w:tr>
      <w:tr w:rsidR="009C1F4F" w:rsidRPr="00E53CAA" w:rsidTr="00A673D0">
        <w:trPr>
          <w:cantSplit/>
        </w:trPr>
        <w:tc>
          <w:tcPr>
            <w:tcW w:w="2268" w:type="dxa"/>
            <w:tcBorders>
              <w:top w:val="single" w:sz="4" w:space="0" w:color="auto"/>
              <w:left w:val="single" w:sz="4" w:space="0" w:color="auto"/>
              <w:bottom w:val="single" w:sz="4" w:space="0" w:color="auto"/>
              <w:right w:val="single" w:sz="4" w:space="0" w:color="auto"/>
            </w:tcBorders>
            <w:vAlign w:val="center"/>
          </w:tcPr>
          <w:p w:rsidR="009C1F4F" w:rsidRDefault="009C1F4F" w:rsidP="009C1F4F">
            <w:pPr>
              <w:autoSpaceDE w:val="0"/>
              <w:autoSpaceDN w:val="0"/>
              <w:adjustRightInd w:val="0"/>
              <w:rPr>
                <w:sz w:val="18"/>
                <w:szCs w:val="18"/>
              </w:rPr>
            </w:pPr>
            <w:r>
              <w:rPr>
                <w:rFonts w:hint="eastAsia"/>
                <w:sz w:val="18"/>
                <w:szCs w:val="18"/>
              </w:rPr>
              <w:t>HSEL_RF</w:t>
            </w:r>
          </w:p>
        </w:tc>
        <w:tc>
          <w:tcPr>
            <w:tcW w:w="567" w:type="dxa"/>
            <w:tcBorders>
              <w:top w:val="single" w:sz="4" w:space="0" w:color="auto"/>
              <w:left w:val="single" w:sz="4" w:space="0" w:color="auto"/>
              <w:bottom w:val="single" w:sz="4" w:space="0" w:color="auto"/>
              <w:right w:val="single" w:sz="4" w:space="0" w:color="auto"/>
            </w:tcBorders>
            <w:vAlign w:val="center"/>
          </w:tcPr>
          <w:p w:rsidR="009C1F4F" w:rsidRDefault="009C1F4F" w:rsidP="00FB257D">
            <w:pPr>
              <w:autoSpaceDE w:val="0"/>
              <w:autoSpaceDN w:val="0"/>
              <w:adjustRightInd w:val="0"/>
              <w:rPr>
                <w:sz w:val="18"/>
                <w:szCs w:val="18"/>
              </w:rPr>
            </w:pPr>
            <w:r>
              <w:rPr>
                <w:rFonts w:hint="eastAsia"/>
                <w:sz w:val="18"/>
                <w:szCs w:val="18"/>
              </w:rPr>
              <w:t>I</w:t>
            </w:r>
          </w:p>
        </w:tc>
        <w:tc>
          <w:tcPr>
            <w:tcW w:w="2410" w:type="dxa"/>
            <w:tcBorders>
              <w:top w:val="single" w:sz="4" w:space="0" w:color="auto"/>
              <w:left w:val="single" w:sz="4" w:space="0" w:color="auto"/>
              <w:bottom w:val="single" w:sz="4" w:space="0" w:color="auto"/>
              <w:right w:val="single" w:sz="4" w:space="0" w:color="auto"/>
            </w:tcBorders>
            <w:vAlign w:val="center"/>
          </w:tcPr>
          <w:p w:rsidR="009C1F4F" w:rsidRDefault="009C1F4F" w:rsidP="00FB257D">
            <w:pPr>
              <w:autoSpaceDE w:val="0"/>
              <w:autoSpaceDN w:val="0"/>
              <w:adjustRightInd w:val="0"/>
              <w:rPr>
                <w:sz w:val="18"/>
                <w:szCs w:val="18"/>
              </w:rPr>
            </w:pPr>
            <w:r>
              <w:rPr>
                <w:rFonts w:hint="eastAsia"/>
                <w:sz w:val="18"/>
                <w:szCs w:val="18"/>
              </w:rPr>
              <w:t>AHB select</w:t>
            </w:r>
          </w:p>
        </w:tc>
        <w:tc>
          <w:tcPr>
            <w:tcW w:w="2835" w:type="dxa"/>
            <w:tcBorders>
              <w:top w:val="single" w:sz="4" w:space="0" w:color="auto"/>
              <w:left w:val="single" w:sz="4" w:space="0" w:color="auto"/>
              <w:bottom w:val="single" w:sz="4" w:space="0" w:color="auto"/>
              <w:right w:val="single" w:sz="4" w:space="0" w:color="auto"/>
            </w:tcBorders>
            <w:vAlign w:val="center"/>
          </w:tcPr>
          <w:p w:rsidR="009C1F4F" w:rsidRDefault="007C7DDB" w:rsidP="00FB257D">
            <w:pPr>
              <w:autoSpaceDE w:val="0"/>
              <w:autoSpaceDN w:val="0"/>
              <w:adjustRightInd w:val="0"/>
              <w:rPr>
                <w:sz w:val="18"/>
                <w:szCs w:val="18"/>
              </w:rPr>
            </w:pPr>
            <w:r>
              <w:rPr>
                <w:rFonts w:hint="eastAsia"/>
                <w:sz w:val="18"/>
                <w:szCs w:val="18"/>
              </w:rPr>
              <w:t>COMM AHB bus</w:t>
            </w:r>
          </w:p>
        </w:tc>
      </w:tr>
      <w:tr w:rsidR="00590E88" w:rsidRPr="00E53CAA" w:rsidTr="00A673D0">
        <w:trPr>
          <w:cantSplit/>
        </w:trPr>
        <w:tc>
          <w:tcPr>
            <w:tcW w:w="2268" w:type="dxa"/>
            <w:tcBorders>
              <w:top w:val="single" w:sz="4" w:space="0" w:color="auto"/>
              <w:left w:val="single" w:sz="4" w:space="0" w:color="auto"/>
              <w:bottom w:val="single" w:sz="4" w:space="0" w:color="auto"/>
              <w:right w:val="single" w:sz="4" w:space="0" w:color="auto"/>
            </w:tcBorders>
            <w:vAlign w:val="center"/>
          </w:tcPr>
          <w:p w:rsidR="00590E88" w:rsidRPr="00373897" w:rsidRDefault="00590E88" w:rsidP="009C1F4F">
            <w:pPr>
              <w:autoSpaceDE w:val="0"/>
              <w:autoSpaceDN w:val="0"/>
              <w:adjustRightInd w:val="0"/>
              <w:rPr>
                <w:sz w:val="18"/>
                <w:szCs w:val="18"/>
              </w:rPr>
            </w:pPr>
            <w:r w:rsidRPr="00373897">
              <w:rPr>
                <w:rFonts w:hint="eastAsia"/>
                <w:sz w:val="18"/>
                <w:szCs w:val="18"/>
              </w:rPr>
              <w:t>HADDR</w:t>
            </w:r>
            <w:r>
              <w:rPr>
                <w:rFonts w:hint="eastAsia"/>
                <w:sz w:val="18"/>
                <w:szCs w:val="18"/>
              </w:rPr>
              <w:t>_</w:t>
            </w:r>
            <w:r w:rsidR="009C1F4F">
              <w:rPr>
                <w:rFonts w:hint="eastAsia"/>
                <w:sz w:val="18"/>
                <w:szCs w:val="18"/>
              </w:rPr>
              <w:t>PLC</w:t>
            </w:r>
            <w:r w:rsidRPr="00373897">
              <w:rPr>
                <w:sz w:val="18"/>
                <w:szCs w:val="18"/>
              </w:rPr>
              <w:t>[</w:t>
            </w:r>
            <w:r w:rsidRPr="00373897">
              <w:rPr>
                <w:rFonts w:hint="eastAsia"/>
                <w:sz w:val="18"/>
                <w:szCs w:val="18"/>
              </w:rPr>
              <w:t>31</w:t>
            </w:r>
            <w:r w:rsidRPr="00373897">
              <w:rPr>
                <w:sz w:val="18"/>
                <w:szCs w:val="18"/>
              </w:rPr>
              <w:t>:0]</w:t>
            </w:r>
          </w:p>
        </w:tc>
        <w:tc>
          <w:tcPr>
            <w:tcW w:w="567" w:type="dxa"/>
            <w:tcBorders>
              <w:top w:val="single" w:sz="4" w:space="0" w:color="auto"/>
              <w:left w:val="single" w:sz="4" w:space="0" w:color="auto"/>
              <w:bottom w:val="single" w:sz="4" w:space="0" w:color="auto"/>
              <w:right w:val="single" w:sz="4" w:space="0" w:color="auto"/>
            </w:tcBorders>
            <w:vAlign w:val="center"/>
          </w:tcPr>
          <w:p w:rsidR="00590E88" w:rsidRPr="00373897" w:rsidRDefault="00590E88" w:rsidP="00FB257D">
            <w:pPr>
              <w:autoSpaceDE w:val="0"/>
              <w:autoSpaceDN w:val="0"/>
              <w:adjustRightInd w:val="0"/>
              <w:rPr>
                <w:sz w:val="18"/>
                <w:szCs w:val="18"/>
              </w:rPr>
            </w:pPr>
            <w:r w:rsidRPr="00373897">
              <w:rPr>
                <w:sz w:val="18"/>
                <w:szCs w:val="18"/>
              </w:rPr>
              <w:t>I</w:t>
            </w:r>
          </w:p>
        </w:tc>
        <w:tc>
          <w:tcPr>
            <w:tcW w:w="2410" w:type="dxa"/>
            <w:tcBorders>
              <w:top w:val="single" w:sz="4" w:space="0" w:color="auto"/>
              <w:left w:val="single" w:sz="4" w:space="0" w:color="auto"/>
              <w:bottom w:val="single" w:sz="4" w:space="0" w:color="auto"/>
              <w:right w:val="single" w:sz="4" w:space="0" w:color="auto"/>
            </w:tcBorders>
            <w:vAlign w:val="center"/>
          </w:tcPr>
          <w:p w:rsidR="00590E88" w:rsidRPr="00373897" w:rsidRDefault="00590E88" w:rsidP="00FB257D">
            <w:pPr>
              <w:autoSpaceDE w:val="0"/>
              <w:autoSpaceDN w:val="0"/>
              <w:adjustRightInd w:val="0"/>
              <w:rPr>
                <w:sz w:val="18"/>
                <w:szCs w:val="18"/>
              </w:rPr>
            </w:pPr>
            <w:r w:rsidRPr="00373897">
              <w:rPr>
                <w:sz w:val="18"/>
                <w:szCs w:val="18"/>
              </w:rPr>
              <w:t>A</w:t>
            </w:r>
            <w:r w:rsidRPr="00373897">
              <w:rPr>
                <w:rFonts w:hint="eastAsia"/>
                <w:sz w:val="18"/>
                <w:szCs w:val="18"/>
              </w:rPr>
              <w:t>H</w:t>
            </w:r>
            <w:r w:rsidRPr="00373897">
              <w:rPr>
                <w:sz w:val="18"/>
                <w:szCs w:val="18"/>
              </w:rPr>
              <w:t>B address</w:t>
            </w:r>
          </w:p>
        </w:tc>
        <w:tc>
          <w:tcPr>
            <w:tcW w:w="2835" w:type="dxa"/>
            <w:tcBorders>
              <w:top w:val="single" w:sz="4" w:space="0" w:color="auto"/>
              <w:left w:val="single" w:sz="4" w:space="0" w:color="auto"/>
              <w:bottom w:val="single" w:sz="4" w:space="0" w:color="auto"/>
              <w:right w:val="single" w:sz="4" w:space="0" w:color="auto"/>
            </w:tcBorders>
            <w:vAlign w:val="center"/>
          </w:tcPr>
          <w:p w:rsidR="00590E88" w:rsidRPr="00373897" w:rsidRDefault="007C7DDB" w:rsidP="00FB257D">
            <w:pPr>
              <w:autoSpaceDE w:val="0"/>
              <w:autoSpaceDN w:val="0"/>
              <w:adjustRightInd w:val="0"/>
              <w:rPr>
                <w:sz w:val="18"/>
                <w:szCs w:val="18"/>
              </w:rPr>
            </w:pPr>
            <w:r>
              <w:rPr>
                <w:rFonts w:hint="eastAsia"/>
                <w:sz w:val="18"/>
                <w:szCs w:val="18"/>
              </w:rPr>
              <w:t>COMM AHB bus</w:t>
            </w:r>
          </w:p>
        </w:tc>
      </w:tr>
      <w:tr w:rsidR="00590E88" w:rsidRPr="00E53CAA" w:rsidTr="00A673D0">
        <w:trPr>
          <w:cantSplit/>
        </w:trPr>
        <w:tc>
          <w:tcPr>
            <w:tcW w:w="2268" w:type="dxa"/>
            <w:tcBorders>
              <w:top w:val="single" w:sz="4" w:space="0" w:color="auto"/>
              <w:left w:val="single" w:sz="4" w:space="0" w:color="auto"/>
              <w:bottom w:val="single" w:sz="4" w:space="0" w:color="auto"/>
              <w:right w:val="single" w:sz="4" w:space="0" w:color="auto"/>
            </w:tcBorders>
            <w:vAlign w:val="center"/>
          </w:tcPr>
          <w:p w:rsidR="00590E88" w:rsidRPr="00373897" w:rsidRDefault="00590E88" w:rsidP="007C7DDB">
            <w:pPr>
              <w:autoSpaceDE w:val="0"/>
              <w:autoSpaceDN w:val="0"/>
              <w:adjustRightInd w:val="0"/>
              <w:rPr>
                <w:sz w:val="18"/>
                <w:szCs w:val="18"/>
              </w:rPr>
            </w:pPr>
            <w:r w:rsidRPr="00373897">
              <w:rPr>
                <w:rFonts w:hint="eastAsia"/>
                <w:sz w:val="18"/>
                <w:szCs w:val="18"/>
              </w:rPr>
              <w:t>HWDATA</w:t>
            </w:r>
            <w:r>
              <w:rPr>
                <w:rFonts w:hint="eastAsia"/>
                <w:sz w:val="18"/>
                <w:szCs w:val="18"/>
              </w:rPr>
              <w:t>_</w:t>
            </w:r>
            <w:r w:rsidR="007C7DDB">
              <w:rPr>
                <w:rFonts w:hint="eastAsia"/>
                <w:sz w:val="18"/>
                <w:szCs w:val="18"/>
              </w:rPr>
              <w:t>PLC</w:t>
            </w:r>
            <w:r w:rsidRPr="00373897">
              <w:rPr>
                <w:sz w:val="18"/>
                <w:szCs w:val="18"/>
              </w:rPr>
              <w:t xml:space="preserve"> [31:0]</w:t>
            </w:r>
          </w:p>
        </w:tc>
        <w:tc>
          <w:tcPr>
            <w:tcW w:w="567" w:type="dxa"/>
            <w:tcBorders>
              <w:top w:val="single" w:sz="4" w:space="0" w:color="auto"/>
              <w:left w:val="single" w:sz="4" w:space="0" w:color="auto"/>
              <w:bottom w:val="single" w:sz="4" w:space="0" w:color="auto"/>
              <w:right w:val="single" w:sz="4" w:space="0" w:color="auto"/>
            </w:tcBorders>
            <w:vAlign w:val="center"/>
          </w:tcPr>
          <w:p w:rsidR="00590E88" w:rsidRPr="00373897" w:rsidRDefault="00590E88" w:rsidP="00FB257D">
            <w:pPr>
              <w:autoSpaceDE w:val="0"/>
              <w:autoSpaceDN w:val="0"/>
              <w:adjustRightInd w:val="0"/>
              <w:rPr>
                <w:sz w:val="18"/>
                <w:szCs w:val="18"/>
              </w:rPr>
            </w:pPr>
            <w:r w:rsidRPr="00373897">
              <w:rPr>
                <w:sz w:val="18"/>
                <w:szCs w:val="18"/>
              </w:rPr>
              <w:t>I</w:t>
            </w:r>
          </w:p>
        </w:tc>
        <w:tc>
          <w:tcPr>
            <w:tcW w:w="2410" w:type="dxa"/>
            <w:tcBorders>
              <w:top w:val="single" w:sz="4" w:space="0" w:color="auto"/>
              <w:left w:val="single" w:sz="4" w:space="0" w:color="auto"/>
              <w:bottom w:val="single" w:sz="4" w:space="0" w:color="auto"/>
              <w:right w:val="single" w:sz="4" w:space="0" w:color="auto"/>
            </w:tcBorders>
            <w:vAlign w:val="center"/>
          </w:tcPr>
          <w:p w:rsidR="00590E88" w:rsidRPr="00373897" w:rsidRDefault="00590E88" w:rsidP="00FB257D">
            <w:pPr>
              <w:autoSpaceDE w:val="0"/>
              <w:autoSpaceDN w:val="0"/>
              <w:adjustRightInd w:val="0"/>
              <w:rPr>
                <w:sz w:val="18"/>
                <w:szCs w:val="18"/>
              </w:rPr>
            </w:pPr>
            <w:r w:rsidRPr="00373897">
              <w:rPr>
                <w:sz w:val="18"/>
                <w:szCs w:val="18"/>
              </w:rPr>
              <w:t>A</w:t>
            </w:r>
            <w:r w:rsidRPr="00373897">
              <w:rPr>
                <w:rFonts w:hint="eastAsia"/>
                <w:sz w:val="18"/>
                <w:szCs w:val="18"/>
              </w:rPr>
              <w:t>H</w:t>
            </w:r>
            <w:r w:rsidRPr="00373897">
              <w:rPr>
                <w:sz w:val="18"/>
                <w:szCs w:val="18"/>
              </w:rPr>
              <w:t>B Write data</w:t>
            </w:r>
          </w:p>
        </w:tc>
        <w:tc>
          <w:tcPr>
            <w:tcW w:w="2835" w:type="dxa"/>
            <w:tcBorders>
              <w:top w:val="single" w:sz="4" w:space="0" w:color="auto"/>
              <w:left w:val="single" w:sz="4" w:space="0" w:color="auto"/>
              <w:bottom w:val="single" w:sz="4" w:space="0" w:color="auto"/>
              <w:right w:val="single" w:sz="4" w:space="0" w:color="auto"/>
            </w:tcBorders>
            <w:vAlign w:val="center"/>
          </w:tcPr>
          <w:p w:rsidR="00590E88" w:rsidRPr="00373897" w:rsidRDefault="007C7DDB" w:rsidP="00FB257D">
            <w:pPr>
              <w:autoSpaceDE w:val="0"/>
              <w:autoSpaceDN w:val="0"/>
              <w:adjustRightInd w:val="0"/>
              <w:rPr>
                <w:sz w:val="18"/>
                <w:szCs w:val="18"/>
              </w:rPr>
            </w:pPr>
            <w:r>
              <w:rPr>
                <w:rFonts w:hint="eastAsia"/>
                <w:sz w:val="18"/>
                <w:szCs w:val="18"/>
              </w:rPr>
              <w:t>COMM AHB bus</w:t>
            </w:r>
          </w:p>
        </w:tc>
      </w:tr>
      <w:tr w:rsidR="00590E88" w:rsidRPr="00E53CAA" w:rsidTr="00A673D0">
        <w:trPr>
          <w:cantSplit/>
        </w:trPr>
        <w:tc>
          <w:tcPr>
            <w:tcW w:w="2268" w:type="dxa"/>
            <w:tcBorders>
              <w:top w:val="single" w:sz="4" w:space="0" w:color="auto"/>
              <w:left w:val="single" w:sz="4" w:space="0" w:color="auto"/>
              <w:bottom w:val="single" w:sz="4" w:space="0" w:color="auto"/>
              <w:right w:val="single" w:sz="4" w:space="0" w:color="auto"/>
            </w:tcBorders>
            <w:vAlign w:val="center"/>
          </w:tcPr>
          <w:p w:rsidR="00590E88" w:rsidRPr="00373897" w:rsidRDefault="00590E88" w:rsidP="007C7DDB">
            <w:pPr>
              <w:autoSpaceDE w:val="0"/>
              <w:autoSpaceDN w:val="0"/>
              <w:adjustRightInd w:val="0"/>
              <w:rPr>
                <w:sz w:val="18"/>
                <w:szCs w:val="18"/>
              </w:rPr>
            </w:pPr>
            <w:r w:rsidRPr="00373897">
              <w:rPr>
                <w:rFonts w:hint="eastAsia"/>
                <w:sz w:val="18"/>
                <w:szCs w:val="18"/>
              </w:rPr>
              <w:t>HWRITE</w:t>
            </w:r>
            <w:r>
              <w:rPr>
                <w:rFonts w:hint="eastAsia"/>
                <w:sz w:val="18"/>
                <w:szCs w:val="18"/>
              </w:rPr>
              <w:t>_</w:t>
            </w:r>
            <w:r w:rsidR="007C7DDB">
              <w:rPr>
                <w:rFonts w:hint="eastAsia"/>
                <w:sz w:val="18"/>
                <w:szCs w:val="18"/>
              </w:rPr>
              <w:t>PLC</w:t>
            </w:r>
          </w:p>
        </w:tc>
        <w:tc>
          <w:tcPr>
            <w:tcW w:w="567" w:type="dxa"/>
            <w:tcBorders>
              <w:top w:val="single" w:sz="4" w:space="0" w:color="auto"/>
              <w:left w:val="single" w:sz="4" w:space="0" w:color="auto"/>
              <w:bottom w:val="single" w:sz="4" w:space="0" w:color="auto"/>
              <w:right w:val="single" w:sz="4" w:space="0" w:color="auto"/>
            </w:tcBorders>
            <w:vAlign w:val="center"/>
          </w:tcPr>
          <w:p w:rsidR="00590E88" w:rsidRPr="00373897" w:rsidRDefault="00590E88" w:rsidP="00FB257D">
            <w:pPr>
              <w:autoSpaceDE w:val="0"/>
              <w:autoSpaceDN w:val="0"/>
              <w:adjustRightInd w:val="0"/>
              <w:rPr>
                <w:sz w:val="18"/>
                <w:szCs w:val="18"/>
              </w:rPr>
            </w:pPr>
            <w:r w:rsidRPr="00373897">
              <w:rPr>
                <w:sz w:val="18"/>
                <w:szCs w:val="18"/>
              </w:rPr>
              <w:t>I</w:t>
            </w:r>
          </w:p>
        </w:tc>
        <w:tc>
          <w:tcPr>
            <w:tcW w:w="2410" w:type="dxa"/>
            <w:tcBorders>
              <w:top w:val="single" w:sz="4" w:space="0" w:color="auto"/>
              <w:left w:val="single" w:sz="4" w:space="0" w:color="auto"/>
              <w:bottom w:val="single" w:sz="4" w:space="0" w:color="auto"/>
              <w:right w:val="single" w:sz="4" w:space="0" w:color="auto"/>
            </w:tcBorders>
            <w:vAlign w:val="center"/>
          </w:tcPr>
          <w:p w:rsidR="00590E88" w:rsidRPr="00373897" w:rsidRDefault="00590E88" w:rsidP="00FB257D">
            <w:pPr>
              <w:autoSpaceDE w:val="0"/>
              <w:autoSpaceDN w:val="0"/>
              <w:adjustRightInd w:val="0"/>
              <w:rPr>
                <w:sz w:val="18"/>
                <w:szCs w:val="18"/>
              </w:rPr>
            </w:pPr>
            <w:r w:rsidRPr="00373897">
              <w:rPr>
                <w:sz w:val="18"/>
                <w:szCs w:val="18"/>
              </w:rPr>
              <w:t>A</w:t>
            </w:r>
            <w:r w:rsidRPr="00373897">
              <w:rPr>
                <w:rFonts w:hint="eastAsia"/>
                <w:sz w:val="18"/>
                <w:szCs w:val="18"/>
              </w:rPr>
              <w:t>H</w:t>
            </w:r>
            <w:r w:rsidRPr="00373897">
              <w:rPr>
                <w:sz w:val="18"/>
                <w:szCs w:val="18"/>
              </w:rPr>
              <w:t>B Write signal</w:t>
            </w:r>
          </w:p>
        </w:tc>
        <w:tc>
          <w:tcPr>
            <w:tcW w:w="2835" w:type="dxa"/>
            <w:tcBorders>
              <w:top w:val="single" w:sz="4" w:space="0" w:color="auto"/>
              <w:left w:val="single" w:sz="4" w:space="0" w:color="auto"/>
              <w:bottom w:val="single" w:sz="4" w:space="0" w:color="auto"/>
              <w:right w:val="single" w:sz="4" w:space="0" w:color="auto"/>
            </w:tcBorders>
            <w:vAlign w:val="center"/>
          </w:tcPr>
          <w:p w:rsidR="00590E88" w:rsidRPr="00373897" w:rsidRDefault="007C7DDB" w:rsidP="00FB257D">
            <w:pPr>
              <w:autoSpaceDE w:val="0"/>
              <w:autoSpaceDN w:val="0"/>
              <w:adjustRightInd w:val="0"/>
              <w:rPr>
                <w:sz w:val="18"/>
                <w:szCs w:val="18"/>
              </w:rPr>
            </w:pPr>
            <w:r>
              <w:rPr>
                <w:rFonts w:hint="eastAsia"/>
                <w:sz w:val="18"/>
                <w:szCs w:val="18"/>
              </w:rPr>
              <w:t>COMM AHB bus</w:t>
            </w:r>
          </w:p>
        </w:tc>
      </w:tr>
      <w:tr w:rsidR="00590E88" w:rsidRPr="00E53CAA" w:rsidTr="00A673D0">
        <w:trPr>
          <w:cantSplit/>
        </w:trPr>
        <w:tc>
          <w:tcPr>
            <w:tcW w:w="2268" w:type="dxa"/>
            <w:tcBorders>
              <w:top w:val="single" w:sz="4" w:space="0" w:color="auto"/>
              <w:left w:val="single" w:sz="4" w:space="0" w:color="auto"/>
              <w:bottom w:val="single" w:sz="4" w:space="0" w:color="auto"/>
              <w:right w:val="single" w:sz="4" w:space="0" w:color="auto"/>
            </w:tcBorders>
            <w:vAlign w:val="center"/>
          </w:tcPr>
          <w:p w:rsidR="00590E88" w:rsidRDefault="00590E88" w:rsidP="007C7DDB">
            <w:pPr>
              <w:autoSpaceDE w:val="0"/>
              <w:autoSpaceDN w:val="0"/>
              <w:adjustRightInd w:val="0"/>
              <w:rPr>
                <w:sz w:val="18"/>
                <w:szCs w:val="18"/>
              </w:rPr>
            </w:pPr>
            <w:r>
              <w:rPr>
                <w:rFonts w:hint="eastAsia"/>
                <w:sz w:val="18"/>
                <w:szCs w:val="18"/>
              </w:rPr>
              <w:t>HTRANS_</w:t>
            </w:r>
            <w:r w:rsidR="007C7DDB">
              <w:rPr>
                <w:rFonts w:hint="eastAsia"/>
                <w:sz w:val="18"/>
                <w:szCs w:val="18"/>
              </w:rPr>
              <w:t>PLC</w:t>
            </w:r>
            <w:r>
              <w:rPr>
                <w:rFonts w:hint="eastAsia"/>
                <w:sz w:val="18"/>
                <w:szCs w:val="18"/>
              </w:rPr>
              <w:t>[1:0]</w:t>
            </w:r>
          </w:p>
        </w:tc>
        <w:tc>
          <w:tcPr>
            <w:tcW w:w="567" w:type="dxa"/>
            <w:tcBorders>
              <w:top w:val="single" w:sz="4" w:space="0" w:color="auto"/>
              <w:left w:val="single" w:sz="4" w:space="0" w:color="auto"/>
              <w:bottom w:val="single" w:sz="4" w:space="0" w:color="auto"/>
              <w:right w:val="single" w:sz="4" w:space="0" w:color="auto"/>
            </w:tcBorders>
            <w:vAlign w:val="center"/>
          </w:tcPr>
          <w:p w:rsidR="00590E88" w:rsidRPr="00373897" w:rsidRDefault="00590E88" w:rsidP="00FB257D">
            <w:pPr>
              <w:autoSpaceDE w:val="0"/>
              <w:autoSpaceDN w:val="0"/>
              <w:adjustRightInd w:val="0"/>
              <w:rPr>
                <w:sz w:val="18"/>
                <w:szCs w:val="18"/>
              </w:rPr>
            </w:pPr>
            <w:r>
              <w:rPr>
                <w:rFonts w:hint="eastAsia"/>
                <w:sz w:val="18"/>
                <w:szCs w:val="18"/>
              </w:rPr>
              <w:t>I</w:t>
            </w:r>
          </w:p>
        </w:tc>
        <w:tc>
          <w:tcPr>
            <w:tcW w:w="2410" w:type="dxa"/>
            <w:tcBorders>
              <w:top w:val="single" w:sz="4" w:space="0" w:color="auto"/>
              <w:left w:val="single" w:sz="4" w:space="0" w:color="auto"/>
              <w:bottom w:val="single" w:sz="4" w:space="0" w:color="auto"/>
              <w:right w:val="single" w:sz="4" w:space="0" w:color="auto"/>
            </w:tcBorders>
            <w:vAlign w:val="center"/>
          </w:tcPr>
          <w:p w:rsidR="00590E88" w:rsidRPr="00373897" w:rsidRDefault="00590E88" w:rsidP="00FB257D">
            <w:pPr>
              <w:autoSpaceDE w:val="0"/>
              <w:autoSpaceDN w:val="0"/>
              <w:adjustRightInd w:val="0"/>
              <w:rPr>
                <w:sz w:val="18"/>
                <w:szCs w:val="18"/>
              </w:rPr>
            </w:pPr>
            <w:r>
              <w:rPr>
                <w:rFonts w:hint="eastAsia"/>
                <w:sz w:val="18"/>
                <w:szCs w:val="18"/>
              </w:rPr>
              <w:t>AHB transfer type</w:t>
            </w:r>
          </w:p>
        </w:tc>
        <w:tc>
          <w:tcPr>
            <w:tcW w:w="2835" w:type="dxa"/>
            <w:tcBorders>
              <w:top w:val="single" w:sz="4" w:space="0" w:color="auto"/>
              <w:left w:val="single" w:sz="4" w:space="0" w:color="auto"/>
              <w:bottom w:val="single" w:sz="4" w:space="0" w:color="auto"/>
              <w:right w:val="single" w:sz="4" w:space="0" w:color="auto"/>
            </w:tcBorders>
            <w:vAlign w:val="center"/>
          </w:tcPr>
          <w:p w:rsidR="00590E88" w:rsidRPr="00373897" w:rsidRDefault="00A673D0" w:rsidP="00FB257D">
            <w:pPr>
              <w:autoSpaceDE w:val="0"/>
              <w:autoSpaceDN w:val="0"/>
              <w:adjustRightInd w:val="0"/>
              <w:rPr>
                <w:sz w:val="18"/>
                <w:szCs w:val="18"/>
              </w:rPr>
            </w:pPr>
            <w:r>
              <w:rPr>
                <w:rFonts w:hint="eastAsia"/>
                <w:sz w:val="18"/>
                <w:szCs w:val="18"/>
              </w:rPr>
              <w:t>COMM AHB bus</w:t>
            </w:r>
          </w:p>
        </w:tc>
      </w:tr>
      <w:tr w:rsidR="00A673D0" w:rsidRPr="00E53CAA" w:rsidTr="00A673D0">
        <w:trPr>
          <w:cantSplit/>
        </w:trPr>
        <w:tc>
          <w:tcPr>
            <w:tcW w:w="2268" w:type="dxa"/>
            <w:tcBorders>
              <w:top w:val="single" w:sz="4" w:space="0" w:color="auto"/>
              <w:left w:val="single" w:sz="4" w:space="0" w:color="auto"/>
              <w:bottom w:val="single" w:sz="4" w:space="0" w:color="auto"/>
              <w:right w:val="single" w:sz="4" w:space="0" w:color="auto"/>
            </w:tcBorders>
            <w:vAlign w:val="center"/>
          </w:tcPr>
          <w:p w:rsidR="00A673D0" w:rsidRDefault="00A673D0" w:rsidP="007C7DDB">
            <w:pPr>
              <w:autoSpaceDE w:val="0"/>
              <w:autoSpaceDN w:val="0"/>
              <w:adjustRightInd w:val="0"/>
              <w:rPr>
                <w:sz w:val="18"/>
                <w:szCs w:val="18"/>
              </w:rPr>
            </w:pPr>
            <w:r>
              <w:rPr>
                <w:rFonts w:hint="eastAsia"/>
                <w:sz w:val="18"/>
                <w:szCs w:val="18"/>
              </w:rPr>
              <w:t>HSEL_PLC</w:t>
            </w:r>
          </w:p>
        </w:tc>
        <w:tc>
          <w:tcPr>
            <w:tcW w:w="567" w:type="dxa"/>
            <w:tcBorders>
              <w:top w:val="single" w:sz="4" w:space="0" w:color="auto"/>
              <w:left w:val="single" w:sz="4" w:space="0" w:color="auto"/>
              <w:bottom w:val="single" w:sz="4" w:space="0" w:color="auto"/>
              <w:right w:val="single" w:sz="4" w:space="0" w:color="auto"/>
            </w:tcBorders>
            <w:vAlign w:val="center"/>
          </w:tcPr>
          <w:p w:rsidR="00A673D0" w:rsidRDefault="00A673D0" w:rsidP="00FB257D">
            <w:pPr>
              <w:autoSpaceDE w:val="0"/>
              <w:autoSpaceDN w:val="0"/>
              <w:adjustRightInd w:val="0"/>
              <w:rPr>
                <w:sz w:val="18"/>
                <w:szCs w:val="18"/>
              </w:rPr>
            </w:pPr>
            <w:r>
              <w:rPr>
                <w:rFonts w:hint="eastAsia"/>
                <w:sz w:val="18"/>
                <w:szCs w:val="18"/>
              </w:rPr>
              <w:t>I</w:t>
            </w:r>
          </w:p>
        </w:tc>
        <w:tc>
          <w:tcPr>
            <w:tcW w:w="2410" w:type="dxa"/>
            <w:tcBorders>
              <w:top w:val="single" w:sz="4" w:space="0" w:color="auto"/>
              <w:left w:val="single" w:sz="4" w:space="0" w:color="auto"/>
              <w:bottom w:val="single" w:sz="4" w:space="0" w:color="auto"/>
              <w:right w:val="single" w:sz="4" w:space="0" w:color="auto"/>
            </w:tcBorders>
            <w:vAlign w:val="center"/>
          </w:tcPr>
          <w:p w:rsidR="00A673D0" w:rsidRDefault="00A673D0" w:rsidP="00FB257D">
            <w:pPr>
              <w:autoSpaceDE w:val="0"/>
              <w:autoSpaceDN w:val="0"/>
              <w:adjustRightInd w:val="0"/>
              <w:rPr>
                <w:sz w:val="18"/>
                <w:szCs w:val="18"/>
              </w:rPr>
            </w:pPr>
            <w:r>
              <w:rPr>
                <w:rFonts w:hint="eastAsia"/>
                <w:sz w:val="18"/>
                <w:szCs w:val="18"/>
              </w:rPr>
              <w:t>AHB select</w:t>
            </w:r>
          </w:p>
        </w:tc>
        <w:tc>
          <w:tcPr>
            <w:tcW w:w="2835" w:type="dxa"/>
            <w:tcBorders>
              <w:top w:val="single" w:sz="4" w:space="0" w:color="auto"/>
              <w:left w:val="single" w:sz="4" w:space="0" w:color="auto"/>
              <w:bottom w:val="single" w:sz="4" w:space="0" w:color="auto"/>
              <w:right w:val="single" w:sz="4" w:space="0" w:color="auto"/>
            </w:tcBorders>
            <w:vAlign w:val="center"/>
          </w:tcPr>
          <w:p w:rsidR="00A673D0" w:rsidRDefault="00A673D0" w:rsidP="00FB257D">
            <w:pPr>
              <w:autoSpaceDE w:val="0"/>
              <w:autoSpaceDN w:val="0"/>
              <w:adjustRightInd w:val="0"/>
              <w:rPr>
                <w:sz w:val="18"/>
                <w:szCs w:val="18"/>
              </w:rPr>
            </w:pPr>
            <w:r>
              <w:rPr>
                <w:rFonts w:hint="eastAsia"/>
                <w:sz w:val="18"/>
                <w:szCs w:val="18"/>
              </w:rPr>
              <w:t>COMM AHB bus</w:t>
            </w:r>
          </w:p>
        </w:tc>
      </w:tr>
      <w:tr w:rsidR="00A673D0" w:rsidRPr="00E53CAA" w:rsidTr="00A673D0">
        <w:trPr>
          <w:cantSplit/>
        </w:trPr>
        <w:tc>
          <w:tcPr>
            <w:tcW w:w="2268" w:type="dxa"/>
            <w:tcBorders>
              <w:top w:val="single" w:sz="4" w:space="0" w:color="auto"/>
              <w:left w:val="single" w:sz="4" w:space="0" w:color="auto"/>
              <w:bottom w:val="single" w:sz="4" w:space="0" w:color="auto"/>
              <w:right w:val="single" w:sz="4" w:space="0" w:color="auto"/>
            </w:tcBorders>
            <w:vAlign w:val="center"/>
          </w:tcPr>
          <w:p w:rsidR="00A673D0" w:rsidRPr="00373897" w:rsidRDefault="00A673D0" w:rsidP="00A673D0">
            <w:pPr>
              <w:autoSpaceDE w:val="0"/>
              <w:autoSpaceDN w:val="0"/>
              <w:adjustRightInd w:val="0"/>
              <w:rPr>
                <w:sz w:val="18"/>
                <w:szCs w:val="18"/>
              </w:rPr>
            </w:pPr>
            <w:r w:rsidRPr="00373897">
              <w:rPr>
                <w:rFonts w:hint="eastAsia"/>
                <w:sz w:val="18"/>
                <w:szCs w:val="18"/>
              </w:rPr>
              <w:t>HADDR</w:t>
            </w:r>
            <w:r>
              <w:rPr>
                <w:rFonts w:hint="eastAsia"/>
                <w:sz w:val="18"/>
                <w:szCs w:val="18"/>
              </w:rPr>
              <w:t>_SHRAM</w:t>
            </w:r>
            <w:r w:rsidRPr="00373897">
              <w:rPr>
                <w:sz w:val="18"/>
                <w:szCs w:val="18"/>
              </w:rPr>
              <w:t>[</w:t>
            </w:r>
            <w:r w:rsidRPr="00373897">
              <w:rPr>
                <w:rFonts w:hint="eastAsia"/>
                <w:sz w:val="18"/>
                <w:szCs w:val="18"/>
              </w:rPr>
              <w:t>31</w:t>
            </w:r>
            <w:r w:rsidRPr="00373897">
              <w:rPr>
                <w:sz w:val="18"/>
                <w:szCs w:val="18"/>
              </w:rPr>
              <w:t>:0]</w:t>
            </w:r>
          </w:p>
        </w:tc>
        <w:tc>
          <w:tcPr>
            <w:tcW w:w="567" w:type="dxa"/>
            <w:tcBorders>
              <w:top w:val="single" w:sz="4" w:space="0" w:color="auto"/>
              <w:left w:val="single" w:sz="4" w:space="0" w:color="auto"/>
              <w:bottom w:val="single" w:sz="4" w:space="0" w:color="auto"/>
              <w:right w:val="single" w:sz="4" w:space="0" w:color="auto"/>
            </w:tcBorders>
            <w:vAlign w:val="center"/>
          </w:tcPr>
          <w:p w:rsidR="00A673D0" w:rsidRPr="00373897" w:rsidRDefault="00A673D0" w:rsidP="00FB257D">
            <w:pPr>
              <w:autoSpaceDE w:val="0"/>
              <w:autoSpaceDN w:val="0"/>
              <w:adjustRightInd w:val="0"/>
              <w:rPr>
                <w:sz w:val="18"/>
                <w:szCs w:val="18"/>
              </w:rPr>
            </w:pPr>
            <w:r w:rsidRPr="00373897">
              <w:rPr>
                <w:sz w:val="18"/>
                <w:szCs w:val="18"/>
              </w:rPr>
              <w:t>I</w:t>
            </w:r>
          </w:p>
        </w:tc>
        <w:tc>
          <w:tcPr>
            <w:tcW w:w="2410" w:type="dxa"/>
            <w:tcBorders>
              <w:top w:val="single" w:sz="4" w:space="0" w:color="auto"/>
              <w:left w:val="single" w:sz="4" w:space="0" w:color="auto"/>
              <w:bottom w:val="single" w:sz="4" w:space="0" w:color="auto"/>
              <w:right w:val="single" w:sz="4" w:space="0" w:color="auto"/>
            </w:tcBorders>
            <w:vAlign w:val="center"/>
          </w:tcPr>
          <w:p w:rsidR="00A673D0" w:rsidRPr="00373897" w:rsidRDefault="00A673D0" w:rsidP="00FB257D">
            <w:pPr>
              <w:autoSpaceDE w:val="0"/>
              <w:autoSpaceDN w:val="0"/>
              <w:adjustRightInd w:val="0"/>
              <w:rPr>
                <w:sz w:val="18"/>
                <w:szCs w:val="18"/>
              </w:rPr>
            </w:pPr>
            <w:r w:rsidRPr="00373897">
              <w:rPr>
                <w:sz w:val="18"/>
                <w:szCs w:val="18"/>
              </w:rPr>
              <w:t>A</w:t>
            </w:r>
            <w:r w:rsidRPr="00373897">
              <w:rPr>
                <w:rFonts w:hint="eastAsia"/>
                <w:sz w:val="18"/>
                <w:szCs w:val="18"/>
              </w:rPr>
              <w:t>H</w:t>
            </w:r>
            <w:r w:rsidRPr="00373897">
              <w:rPr>
                <w:sz w:val="18"/>
                <w:szCs w:val="18"/>
              </w:rPr>
              <w:t>B address</w:t>
            </w:r>
          </w:p>
        </w:tc>
        <w:tc>
          <w:tcPr>
            <w:tcW w:w="2835" w:type="dxa"/>
            <w:tcBorders>
              <w:top w:val="single" w:sz="4" w:space="0" w:color="auto"/>
              <w:left w:val="single" w:sz="4" w:space="0" w:color="auto"/>
              <w:bottom w:val="single" w:sz="4" w:space="0" w:color="auto"/>
              <w:right w:val="single" w:sz="4" w:space="0" w:color="auto"/>
            </w:tcBorders>
            <w:vAlign w:val="center"/>
          </w:tcPr>
          <w:p w:rsidR="00A673D0" w:rsidRPr="00373897" w:rsidRDefault="00A673D0" w:rsidP="00FB257D">
            <w:pPr>
              <w:autoSpaceDE w:val="0"/>
              <w:autoSpaceDN w:val="0"/>
              <w:adjustRightInd w:val="0"/>
              <w:rPr>
                <w:sz w:val="18"/>
                <w:szCs w:val="18"/>
              </w:rPr>
            </w:pPr>
            <w:r>
              <w:rPr>
                <w:rFonts w:hint="eastAsia"/>
                <w:sz w:val="18"/>
                <w:szCs w:val="18"/>
              </w:rPr>
              <w:t>COMM AHB bus</w:t>
            </w:r>
          </w:p>
        </w:tc>
      </w:tr>
      <w:tr w:rsidR="00A673D0" w:rsidRPr="00E53CAA" w:rsidTr="00A673D0">
        <w:trPr>
          <w:cantSplit/>
        </w:trPr>
        <w:tc>
          <w:tcPr>
            <w:tcW w:w="2268" w:type="dxa"/>
            <w:tcBorders>
              <w:top w:val="single" w:sz="4" w:space="0" w:color="auto"/>
              <w:left w:val="single" w:sz="4" w:space="0" w:color="auto"/>
              <w:bottom w:val="single" w:sz="4" w:space="0" w:color="auto"/>
              <w:right w:val="single" w:sz="4" w:space="0" w:color="auto"/>
            </w:tcBorders>
            <w:vAlign w:val="center"/>
          </w:tcPr>
          <w:p w:rsidR="00A673D0" w:rsidRPr="00373897" w:rsidRDefault="00A673D0" w:rsidP="00FB257D">
            <w:pPr>
              <w:autoSpaceDE w:val="0"/>
              <w:autoSpaceDN w:val="0"/>
              <w:adjustRightInd w:val="0"/>
              <w:rPr>
                <w:sz w:val="18"/>
                <w:szCs w:val="18"/>
              </w:rPr>
            </w:pPr>
            <w:r w:rsidRPr="00373897">
              <w:rPr>
                <w:rFonts w:hint="eastAsia"/>
                <w:sz w:val="18"/>
                <w:szCs w:val="18"/>
              </w:rPr>
              <w:t>HWDATA</w:t>
            </w:r>
            <w:r>
              <w:rPr>
                <w:rFonts w:hint="eastAsia"/>
                <w:sz w:val="18"/>
                <w:szCs w:val="18"/>
              </w:rPr>
              <w:t>_ SHRAM</w:t>
            </w:r>
            <w:r w:rsidRPr="00373897">
              <w:rPr>
                <w:sz w:val="18"/>
                <w:szCs w:val="18"/>
              </w:rPr>
              <w:t xml:space="preserve"> [31:0]</w:t>
            </w:r>
          </w:p>
        </w:tc>
        <w:tc>
          <w:tcPr>
            <w:tcW w:w="567" w:type="dxa"/>
            <w:tcBorders>
              <w:top w:val="single" w:sz="4" w:space="0" w:color="auto"/>
              <w:left w:val="single" w:sz="4" w:space="0" w:color="auto"/>
              <w:bottom w:val="single" w:sz="4" w:space="0" w:color="auto"/>
              <w:right w:val="single" w:sz="4" w:space="0" w:color="auto"/>
            </w:tcBorders>
            <w:vAlign w:val="center"/>
          </w:tcPr>
          <w:p w:rsidR="00A673D0" w:rsidRPr="00373897" w:rsidRDefault="00A673D0" w:rsidP="00FB257D">
            <w:pPr>
              <w:autoSpaceDE w:val="0"/>
              <w:autoSpaceDN w:val="0"/>
              <w:adjustRightInd w:val="0"/>
              <w:rPr>
                <w:sz w:val="18"/>
                <w:szCs w:val="18"/>
              </w:rPr>
            </w:pPr>
            <w:r w:rsidRPr="00373897">
              <w:rPr>
                <w:sz w:val="18"/>
                <w:szCs w:val="18"/>
              </w:rPr>
              <w:t>I</w:t>
            </w:r>
          </w:p>
        </w:tc>
        <w:tc>
          <w:tcPr>
            <w:tcW w:w="2410" w:type="dxa"/>
            <w:tcBorders>
              <w:top w:val="single" w:sz="4" w:space="0" w:color="auto"/>
              <w:left w:val="single" w:sz="4" w:space="0" w:color="auto"/>
              <w:bottom w:val="single" w:sz="4" w:space="0" w:color="auto"/>
              <w:right w:val="single" w:sz="4" w:space="0" w:color="auto"/>
            </w:tcBorders>
            <w:vAlign w:val="center"/>
          </w:tcPr>
          <w:p w:rsidR="00A673D0" w:rsidRPr="00373897" w:rsidRDefault="00A673D0" w:rsidP="00FB257D">
            <w:pPr>
              <w:autoSpaceDE w:val="0"/>
              <w:autoSpaceDN w:val="0"/>
              <w:adjustRightInd w:val="0"/>
              <w:rPr>
                <w:sz w:val="18"/>
                <w:szCs w:val="18"/>
              </w:rPr>
            </w:pPr>
            <w:r w:rsidRPr="00373897">
              <w:rPr>
                <w:sz w:val="18"/>
                <w:szCs w:val="18"/>
              </w:rPr>
              <w:t>A</w:t>
            </w:r>
            <w:r w:rsidRPr="00373897">
              <w:rPr>
                <w:rFonts w:hint="eastAsia"/>
                <w:sz w:val="18"/>
                <w:szCs w:val="18"/>
              </w:rPr>
              <w:t>H</w:t>
            </w:r>
            <w:r w:rsidRPr="00373897">
              <w:rPr>
                <w:sz w:val="18"/>
                <w:szCs w:val="18"/>
              </w:rPr>
              <w:t>B Write data</w:t>
            </w:r>
          </w:p>
        </w:tc>
        <w:tc>
          <w:tcPr>
            <w:tcW w:w="2835" w:type="dxa"/>
            <w:tcBorders>
              <w:top w:val="single" w:sz="4" w:space="0" w:color="auto"/>
              <w:left w:val="single" w:sz="4" w:space="0" w:color="auto"/>
              <w:bottom w:val="single" w:sz="4" w:space="0" w:color="auto"/>
              <w:right w:val="single" w:sz="4" w:space="0" w:color="auto"/>
            </w:tcBorders>
            <w:vAlign w:val="center"/>
          </w:tcPr>
          <w:p w:rsidR="00A673D0" w:rsidRPr="00373897" w:rsidRDefault="00A673D0" w:rsidP="00FB257D">
            <w:pPr>
              <w:autoSpaceDE w:val="0"/>
              <w:autoSpaceDN w:val="0"/>
              <w:adjustRightInd w:val="0"/>
              <w:rPr>
                <w:sz w:val="18"/>
                <w:szCs w:val="18"/>
              </w:rPr>
            </w:pPr>
            <w:r>
              <w:rPr>
                <w:rFonts w:hint="eastAsia"/>
                <w:sz w:val="18"/>
                <w:szCs w:val="18"/>
              </w:rPr>
              <w:t>COMM AHB bus</w:t>
            </w:r>
          </w:p>
        </w:tc>
      </w:tr>
      <w:tr w:rsidR="00A673D0" w:rsidRPr="00E53CAA" w:rsidTr="00A673D0">
        <w:trPr>
          <w:cantSplit/>
        </w:trPr>
        <w:tc>
          <w:tcPr>
            <w:tcW w:w="2268" w:type="dxa"/>
            <w:tcBorders>
              <w:top w:val="single" w:sz="4" w:space="0" w:color="auto"/>
              <w:left w:val="single" w:sz="4" w:space="0" w:color="auto"/>
              <w:bottom w:val="single" w:sz="4" w:space="0" w:color="auto"/>
              <w:right w:val="single" w:sz="4" w:space="0" w:color="auto"/>
            </w:tcBorders>
            <w:vAlign w:val="center"/>
          </w:tcPr>
          <w:p w:rsidR="00A673D0" w:rsidRPr="00373897" w:rsidRDefault="00A673D0" w:rsidP="00FB257D">
            <w:pPr>
              <w:autoSpaceDE w:val="0"/>
              <w:autoSpaceDN w:val="0"/>
              <w:adjustRightInd w:val="0"/>
              <w:rPr>
                <w:sz w:val="18"/>
                <w:szCs w:val="18"/>
              </w:rPr>
            </w:pPr>
            <w:r w:rsidRPr="00373897">
              <w:rPr>
                <w:rFonts w:hint="eastAsia"/>
                <w:sz w:val="18"/>
                <w:szCs w:val="18"/>
              </w:rPr>
              <w:t>HWRITE</w:t>
            </w:r>
            <w:r>
              <w:rPr>
                <w:rFonts w:hint="eastAsia"/>
                <w:sz w:val="18"/>
                <w:szCs w:val="18"/>
              </w:rPr>
              <w:t>_ SHRAM</w:t>
            </w:r>
          </w:p>
        </w:tc>
        <w:tc>
          <w:tcPr>
            <w:tcW w:w="567" w:type="dxa"/>
            <w:tcBorders>
              <w:top w:val="single" w:sz="4" w:space="0" w:color="auto"/>
              <w:left w:val="single" w:sz="4" w:space="0" w:color="auto"/>
              <w:bottom w:val="single" w:sz="4" w:space="0" w:color="auto"/>
              <w:right w:val="single" w:sz="4" w:space="0" w:color="auto"/>
            </w:tcBorders>
            <w:vAlign w:val="center"/>
          </w:tcPr>
          <w:p w:rsidR="00A673D0" w:rsidRPr="00373897" w:rsidRDefault="00A673D0" w:rsidP="00FB257D">
            <w:pPr>
              <w:autoSpaceDE w:val="0"/>
              <w:autoSpaceDN w:val="0"/>
              <w:adjustRightInd w:val="0"/>
              <w:rPr>
                <w:sz w:val="18"/>
                <w:szCs w:val="18"/>
              </w:rPr>
            </w:pPr>
            <w:r w:rsidRPr="00373897">
              <w:rPr>
                <w:sz w:val="18"/>
                <w:szCs w:val="18"/>
              </w:rPr>
              <w:t>I</w:t>
            </w:r>
          </w:p>
        </w:tc>
        <w:tc>
          <w:tcPr>
            <w:tcW w:w="2410" w:type="dxa"/>
            <w:tcBorders>
              <w:top w:val="single" w:sz="4" w:space="0" w:color="auto"/>
              <w:left w:val="single" w:sz="4" w:space="0" w:color="auto"/>
              <w:bottom w:val="single" w:sz="4" w:space="0" w:color="auto"/>
              <w:right w:val="single" w:sz="4" w:space="0" w:color="auto"/>
            </w:tcBorders>
            <w:vAlign w:val="center"/>
          </w:tcPr>
          <w:p w:rsidR="00A673D0" w:rsidRPr="00373897" w:rsidRDefault="00A673D0" w:rsidP="00FB257D">
            <w:pPr>
              <w:autoSpaceDE w:val="0"/>
              <w:autoSpaceDN w:val="0"/>
              <w:adjustRightInd w:val="0"/>
              <w:rPr>
                <w:sz w:val="18"/>
                <w:szCs w:val="18"/>
              </w:rPr>
            </w:pPr>
            <w:r w:rsidRPr="00373897">
              <w:rPr>
                <w:sz w:val="18"/>
                <w:szCs w:val="18"/>
              </w:rPr>
              <w:t>A</w:t>
            </w:r>
            <w:r w:rsidRPr="00373897">
              <w:rPr>
                <w:rFonts w:hint="eastAsia"/>
                <w:sz w:val="18"/>
                <w:szCs w:val="18"/>
              </w:rPr>
              <w:t>H</w:t>
            </w:r>
            <w:r w:rsidRPr="00373897">
              <w:rPr>
                <w:sz w:val="18"/>
                <w:szCs w:val="18"/>
              </w:rPr>
              <w:t>B Write signal</w:t>
            </w:r>
          </w:p>
        </w:tc>
        <w:tc>
          <w:tcPr>
            <w:tcW w:w="2835" w:type="dxa"/>
            <w:tcBorders>
              <w:top w:val="single" w:sz="4" w:space="0" w:color="auto"/>
              <w:left w:val="single" w:sz="4" w:space="0" w:color="auto"/>
              <w:bottom w:val="single" w:sz="4" w:space="0" w:color="auto"/>
              <w:right w:val="single" w:sz="4" w:space="0" w:color="auto"/>
            </w:tcBorders>
            <w:vAlign w:val="center"/>
          </w:tcPr>
          <w:p w:rsidR="00A673D0" w:rsidRPr="00373897" w:rsidRDefault="00A673D0" w:rsidP="00FB257D">
            <w:pPr>
              <w:autoSpaceDE w:val="0"/>
              <w:autoSpaceDN w:val="0"/>
              <w:adjustRightInd w:val="0"/>
              <w:rPr>
                <w:sz w:val="18"/>
                <w:szCs w:val="18"/>
              </w:rPr>
            </w:pPr>
            <w:r>
              <w:rPr>
                <w:rFonts w:hint="eastAsia"/>
                <w:sz w:val="18"/>
                <w:szCs w:val="18"/>
              </w:rPr>
              <w:t>COMM AHB bus</w:t>
            </w:r>
          </w:p>
        </w:tc>
      </w:tr>
      <w:tr w:rsidR="00A673D0" w:rsidRPr="00E53CAA" w:rsidTr="00A673D0">
        <w:trPr>
          <w:cantSplit/>
        </w:trPr>
        <w:tc>
          <w:tcPr>
            <w:tcW w:w="2268" w:type="dxa"/>
            <w:tcBorders>
              <w:top w:val="single" w:sz="4" w:space="0" w:color="auto"/>
              <w:left w:val="single" w:sz="4" w:space="0" w:color="auto"/>
              <w:bottom w:val="single" w:sz="4" w:space="0" w:color="auto"/>
              <w:right w:val="single" w:sz="4" w:space="0" w:color="auto"/>
            </w:tcBorders>
            <w:vAlign w:val="center"/>
          </w:tcPr>
          <w:p w:rsidR="00A673D0" w:rsidRDefault="00A673D0" w:rsidP="00FB257D">
            <w:pPr>
              <w:autoSpaceDE w:val="0"/>
              <w:autoSpaceDN w:val="0"/>
              <w:adjustRightInd w:val="0"/>
              <w:rPr>
                <w:sz w:val="18"/>
                <w:szCs w:val="18"/>
              </w:rPr>
            </w:pPr>
            <w:r>
              <w:rPr>
                <w:rFonts w:hint="eastAsia"/>
                <w:sz w:val="18"/>
                <w:szCs w:val="18"/>
              </w:rPr>
              <w:t>HTRANS_ SHRAM [1:0]</w:t>
            </w:r>
          </w:p>
        </w:tc>
        <w:tc>
          <w:tcPr>
            <w:tcW w:w="567" w:type="dxa"/>
            <w:tcBorders>
              <w:top w:val="single" w:sz="4" w:space="0" w:color="auto"/>
              <w:left w:val="single" w:sz="4" w:space="0" w:color="auto"/>
              <w:bottom w:val="single" w:sz="4" w:space="0" w:color="auto"/>
              <w:right w:val="single" w:sz="4" w:space="0" w:color="auto"/>
            </w:tcBorders>
            <w:vAlign w:val="center"/>
          </w:tcPr>
          <w:p w:rsidR="00A673D0" w:rsidRPr="00373897" w:rsidRDefault="00A673D0" w:rsidP="00FB257D">
            <w:pPr>
              <w:autoSpaceDE w:val="0"/>
              <w:autoSpaceDN w:val="0"/>
              <w:adjustRightInd w:val="0"/>
              <w:rPr>
                <w:sz w:val="18"/>
                <w:szCs w:val="18"/>
              </w:rPr>
            </w:pPr>
            <w:r>
              <w:rPr>
                <w:rFonts w:hint="eastAsia"/>
                <w:sz w:val="18"/>
                <w:szCs w:val="18"/>
              </w:rPr>
              <w:t>I</w:t>
            </w:r>
          </w:p>
        </w:tc>
        <w:tc>
          <w:tcPr>
            <w:tcW w:w="2410" w:type="dxa"/>
            <w:tcBorders>
              <w:top w:val="single" w:sz="4" w:space="0" w:color="auto"/>
              <w:left w:val="single" w:sz="4" w:space="0" w:color="auto"/>
              <w:bottom w:val="single" w:sz="4" w:space="0" w:color="auto"/>
              <w:right w:val="single" w:sz="4" w:space="0" w:color="auto"/>
            </w:tcBorders>
            <w:vAlign w:val="center"/>
          </w:tcPr>
          <w:p w:rsidR="00A673D0" w:rsidRPr="00373897" w:rsidRDefault="00A673D0" w:rsidP="00FB257D">
            <w:pPr>
              <w:autoSpaceDE w:val="0"/>
              <w:autoSpaceDN w:val="0"/>
              <w:adjustRightInd w:val="0"/>
              <w:rPr>
                <w:sz w:val="18"/>
                <w:szCs w:val="18"/>
              </w:rPr>
            </w:pPr>
            <w:r>
              <w:rPr>
                <w:rFonts w:hint="eastAsia"/>
                <w:sz w:val="18"/>
                <w:szCs w:val="18"/>
              </w:rPr>
              <w:t>AHB transfer type</w:t>
            </w:r>
          </w:p>
        </w:tc>
        <w:tc>
          <w:tcPr>
            <w:tcW w:w="2835" w:type="dxa"/>
            <w:tcBorders>
              <w:top w:val="single" w:sz="4" w:space="0" w:color="auto"/>
              <w:left w:val="single" w:sz="4" w:space="0" w:color="auto"/>
              <w:bottom w:val="single" w:sz="4" w:space="0" w:color="auto"/>
              <w:right w:val="single" w:sz="4" w:space="0" w:color="auto"/>
            </w:tcBorders>
            <w:vAlign w:val="center"/>
          </w:tcPr>
          <w:p w:rsidR="00A673D0" w:rsidRPr="00373897" w:rsidRDefault="00A673D0" w:rsidP="00FB257D">
            <w:pPr>
              <w:autoSpaceDE w:val="0"/>
              <w:autoSpaceDN w:val="0"/>
              <w:adjustRightInd w:val="0"/>
              <w:rPr>
                <w:sz w:val="18"/>
                <w:szCs w:val="18"/>
              </w:rPr>
            </w:pPr>
            <w:r>
              <w:rPr>
                <w:rFonts w:hint="eastAsia"/>
                <w:sz w:val="18"/>
                <w:szCs w:val="18"/>
              </w:rPr>
              <w:t>COMM AHB bus</w:t>
            </w:r>
          </w:p>
        </w:tc>
      </w:tr>
      <w:tr w:rsidR="00A673D0" w:rsidRPr="00E53CAA" w:rsidTr="00A673D0">
        <w:trPr>
          <w:cantSplit/>
        </w:trPr>
        <w:tc>
          <w:tcPr>
            <w:tcW w:w="2268" w:type="dxa"/>
            <w:tcBorders>
              <w:top w:val="single" w:sz="4" w:space="0" w:color="auto"/>
              <w:left w:val="single" w:sz="4" w:space="0" w:color="auto"/>
              <w:bottom w:val="single" w:sz="4" w:space="0" w:color="auto"/>
              <w:right w:val="single" w:sz="4" w:space="0" w:color="auto"/>
            </w:tcBorders>
            <w:vAlign w:val="center"/>
          </w:tcPr>
          <w:p w:rsidR="00A673D0" w:rsidRDefault="00A673D0" w:rsidP="00FB257D">
            <w:pPr>
              <w:autoSpaceDE w:val="0"/>
              <w:autoSpaceDN w:val="0"/>
              <w:adjustRightInd w:val="0"/>
              <w:rPr>
                <w:sz w:val="18"/>
                <w:szCs w:val="18"/>
              </w:rPr>
            </w:pPr>
            <w:r>
              <w:rPr>
                <w:rFonts w:hint="eastAsia"/>
                <w:sz w:val="18"/>
                <w:szCs w:val="18"/>
              </w:rPr>
              <w:t>HSEL_ SHRAM</w:t>
            </w:r>
          </w:p>
        </w:tc>
        <w:tc>
          <w:tcPr>
            <w:tcW w:w="567" w:type="dxa"/>
            <w:tcBorders>
              <w:top w:val="single" w:sz="4" w:space="0" w:color="auto"/>
              <w:left w:val="single" w:sz="4" w:space="0" w:color="auto"/>
              <w:bottom w:val="single" w:sz="4" w:space="0" w:color="auto"/>
              <w:right w:val="single" w:sz="4" w:space="0" w:color="auto"/>
            </w:tcBorders>
            <w:vAlign w:val="center"/>
          </w:tcPr>
          <w:p w:rsidR="00A673D0" w:rsidRDefault="00A673D0" w:rsidP="00FB257D">
            <w:pPr>
              <w:autoSpaceDE w:val="0"/>
              <w:autoSpaceDN w:val="0"/>
              <w:adjustRightInd w:val="0"/>
              <w:rPr>
                <w:sz w:val="18"/>
                <w:szCs w:val="18"/>
              </w:rPr>
            </w:pPr>
            <w:r>
              <w:rPr>
                <w:rFonts w:hint="eastAsia"/>
                <w:sz w:val="18"/>
                <w:szCs w:val="18"/>
              </w:rPr>
              <w:t>I</w:t>
            </w:r>
          </w:p>
        </w:tc>
        <w:tc>
          <w:tcPr>
            <w:tcW w:w="2410" w:type="dxa"/>
            <w:tcBorders>
              <w:top w:val="single" w:sz="4" w:space="0" w:color="auto"/>
              <w:left w:val="single" w:sz="4" w:space="0" w:color="auto"/>
              <w:bottom w:val="single" w:sz="4" w:space="0" w:color="auto"/>
              <w:right w:val="single" w:sz="4" w:space="0" w:color="auto"/>
            </w:tcBorders>
            <w:vAlign w:val="center"/>
          </w:tcPr>
          <w:p w:rsidR="00A673D0" w:rsidRDefault="00A673D0" w:rsidP="00FB257D">
            <w:pPr>
              <w:autoSpaceDE w:val="0"/>
              <w:autoSpaceDN w:val="0"/>
              <w:adjustRightInd w:val="0"/>
              <w:rPr>
                <w:sz w:val="18"/>
                <w:szCs w:val="18"/>
              </w:rPr>
            </w:pPr>
            <w:r>
              <w:rPr>
                <w:rFonts w:hint="eastAsia"/>
                <w:sz w:val="18"/>
                <w:szCs w:val="18"/>
              </w:rPr>
              <w:t>AHB select</w:t>
            </w:r>
          </w:p>
        </w:tc>
        <w:tc>
          <w:tcPr>
            <w:tcW w:w="2835" w:type="dxa"/>
            <w:tcBorders>
              <w:top w:val="single" w:sz="4" w:space="0" w:color="auto"/>
              <w:left w:val="single" w:sz="4" w:space="0" w:color="auto"/>
              <w:bottom w:val="single" w:sz="4" w:space="0" w:color="auto"/>
              <w:right w:val="single" w:sz="4" w:space="0" w:color="auto"/>
            </w:tcBorders>
            <w:vAlign w:val="center"/>
          </w:tcPr>
          <w:p w:rsidR="00A673D0" w:rsidRDefault="00A673D0" w:rsidP="00FB257D">
            <w:pPr>
              <w:autoSpaceDE w:val="0"/>
              <w:autoSpaceDN w:val="0"/>
              <w:adjustRightInd w:val="0"/>
              <w:rPr>
                <w:sz w:val="18"/>
                <w:szCs w:val="18"/>
              </w:rPr>
            </w:pPr>
            <w:r>
              <w:rPr>
                <w:rFonts w:hint="eastAsia"/>
                <w:sz w:val="18"/>
                <w:szCs w:val="18"/>
              </w:rPr>
              <w:t>COMM AHB bus</w:t>
            </w:r>
          </w:p>
        </w:tc>
      </w:tr>
      <w:tr w:rsidR="00A673D0" w:rsidRPr="00E53CAA" w:rsidTr="00A673D0">
        <w:trPr>
          <w:cantSplit/>
        </w:trPr>
        <w:tc>
          <w:tcPr>
            <w:tcW w:w="2268" w:type="dxa"/>
            <w:tcBorders>
              <w:top w:val="single" w:sz="4" w:space="0" w:color="auto"/>
              <w:left w:val="single" w:sz="4" w:space="0" w:color="auto"/>
              <w:bottom w:val="single" w:sz="4" w:space="0" w:color="auto"/>
              <w:right w:val="single" w:sz="4" w:space="0" w:color="auto"/>
            </w:tcBorders>
            <w:vAlign w:val="center"/>
          </w:tcPr>
          <w:p w:rsidR="00A673D0" w:rsidRPr="00373897" w:rsidRDefault="00A673D0" w:rsidP="00FB257D">
            <w:pPr>
              <w:autoSpaceDE w:val="0"/>
              <w:autoSpaceDN w:val="0"/>
              <w:adjustRightInd w:val="0"/>
              <w:rPr>
                <w:sz w:val="18"/>
                <w:szCs w:val="18"/>
              </w:rPr>
            </w:pPr>
            <w:r>
              <w:rPr>
                <w:rFonts w:hint="eastAsia"/>
                <w:sz w:val="18"/>
                <w:szCs w:val="18"/>
              </w:rPr>
              <w:t>HRDATA</w:t>
            </w:r>
            <w:r w:rsidR="00A87A04">
              <w:rPr>
                <w:rFonts w:hint="eastAsia"/>
                <w:sz w:val="18"/>
                <w:szCs w:val="18"/>
              </w:rPr>
              <w:t>_A7</w:t>
            </w:r>
            <w:r w:rsidRPr="00373897">
              <w:rPr>
                <w:sz w:val="18"/>
                <w:szCs w:val="18"/>
              </w:rPr>
              <w:t>[31:0]</w:t>
            </w:r>
          </w:p>
        </w:tc>
        <w:tc>
          <w:tcPr>
            <w:tcW w:w="567" w:type="dxa"/>
            <w:tcBorders>
              <w:top w:val="single" w:sz="4" w:space="0" w:color="auto"/>
              <w:left w:val="single" w:sz="4" w:space="0" w:color="auto"/>
              <w:bottom w:val="single" w:sz="4" w:space="0" w:color="auto"/>
              <w:right w:val="single" w:sz="4" w:space="0" w:color="auto"/>
            </w:tcBorders>
            <w:vAlign w:val="center"/>
          </w:tcPr>
          <w:p w:rsidR="00A673D0" w:rsidRPr="00373897" w:rsidRDefault="00A673D0" w:rsidP="00FB257D">
            <w:pPr>
              <w:autoSpaceDE w:val="0"/>
              <w:autoSpaceDN w:val="0"/>
              <w:adjustRightInd w:val="0"/>
              <w:rPr>
                <w:sz w:val="18"/>
                <w:szCs w:val="18"/>
              </w:rPr>
            </w:pPr>
            <w:r w:rsidRPr="00373897">
              <w:rPr>
                <w:sz w:val="18"/>
                <w:szCs w:val="18"/>
              </w:rPr>
              <w:t>O</w:t>
            </w:r>
          </w:p>
        </w:tc>
        <w:tc>
          <w:tcPr>
            <w:tcW w:w="2410" w:type="dxa"/>
            <w:tcBorders>
              <w:top w:val="single" w:sz="4" w:space="0" w:color="auto"/>
              <w:left w:val="single" w:sz="4" w:space="0" w:color="auto"/>
              <w:bottom w:val="single" w:sz="4" w:space="0" w:color="auto"/>
              <w:right w:val="single" w:sz="4" w:space="0" w:color="auto"/>
            </w:tcBorders>
            <w:vAlign w:val="center"/>
          </w:tcPr>
          <w:p w:rsidR="00A673D0" w:rsidRPr="00373897" w:rsidRDefault="00A673D0" w:rsidP="00FB257D">
            <w:pPr>
              <w:autoSpaceDE w:val="0"/>
              <w:autoSpaceDN w:val="0"/>
              <w:adjustRightInd w:val="0"/>
              <w:rPr>
                <w:sz w:val="18"/>
                <w:szCs w:val="18"/>
              </w:rPr>
            </w:pPr>
            <w:r w:rsidRPr="00373897">
              <w:rPr>
                <w:sz w:val="18"/>
                <w:szCs w:val="18"/>
              </w:rPr>
              <w:t>A</w:t>
            </w:r>
            <w:r>
              <w:rPr>
                <w:rFonts w:hint="eastAsia"/>
                <w:sz w:val="18"/>
                <w:szCs w:val="18"/>
              </w:rPr>
              <w:t>H</w:t>
            </w:r>
            <w:r w:rsidRPr="00373897">
              <w:rPr>
                <w:sz w:val="18"/>
                <w:szCs w:val="18"/>
              </w:rPr>
              <w:t>B Read data</w:t>
            </w:r>
          </w:p>
        </w:tc>
        <w:tc>
          <w:tcPr>
            <w:tcW w:w="2835" w:type="dxa"/>
            <w:tcBorders>
              <w:top w:val="single" w:sz="4" w:space="0" w:color="auto"/>
              <w:left w:val="single" w:sz="4" w:space="0" w:color="auto"/>
              <w:bottom w:val="single" w:sz="4" w:space="0" w:color="auto"/>
              <w:right w:val="single" w:sz="4" w:space="0" w:color="auto"/>
            </w:tcBorders>
            <w:vAlign w:val="center"/>
          </w:tcPr>
          <w:p w:rsidR="00A673D0" w:rsidRPr="00373897" w:rsidRDefault="00A87A04" w:rsidP="00FB257D">
            <w:pPr>
              <w:autoSpaceDE w:val="0"/>
              <w:autoSpaceDN w:val="0"/>
              <w:adjustRightInd w:val="0"/>
              <w:rPr>
                <w:sz w:val="18"/>
                <w:szCs w:val="18"/>
              </w:rPr>
            </w:pPr>
            <w:r>
              <w:rPr>
                <w:rFonts w:hint="eastAsia"/>
                <w:sz w:val="18"/>
                <w:szCs w:val="18"/>
              </w:rPr>
              <w:t>COMM AHB bus</w:t>
            </w:r>
          </w:p>
        </w:tc>
      </w:tr>
      <w:tr w:rsidR="00A673D0" w:rsidRPr="00E53CAA" w:rsidTr="00A673D0">
        <w:trPr>
          <w:cantSplit/>
        </w:trPr>
        <w:tc>
          <w:tcPr>
            <w:tcW w:w="2268" w:type="dxa"/>
            <w:tcBorders>
              <w:top w:val="single" w:sz="4" w:space="0" w:color="auto"/>
              <w:left w:val="single" w:sz="4" w:space="0" w:color="auto"/>
              <w:bottom w:val="single" w:sz="4" w:space="0" w:color="auto"/>
              <w:right w:val="single" w:sz="4" w:space="0" w:color="auto"/>
            </w:tcBorders>
            <w:vAlign w:val="center"/>
          </w:tcPr>
          <w:p w:rsidR="00A673D0" w:rsidRDefault="00A673D0" w:rsidP="00FB257D">
            <w:pPr>
              <w:autoSpaceDE w:val="0"/>
              <w:autoSpaceDN w:val="0"/>
              <w:adjustRightInd w:val="0"/>
              <w:rPr>
                <w:sz w:val="18"/>
                <w:szCs w:val="18"/>
              </w:rPr>
            </w:pPr>
            <w:r>
              <w:rPr>
                <w:rFonts w:hint="eastAsia"/>
                <w:sz w:val="18"/>
                <w:szCs w:val="18"/>
              </w:rPr>
              <w:t>HRESP</w:t>
            </w:r>
            <w:r w:rsidR="00A87A04">
              <w:rPr>
                <w:rFonts w:hint="eastAsia"/>
                <w:sz w:val="18"/>
                <w:szCs w:val="18"/>
              </w:rPr>
              <w:t>_A7</w:t>
            </w:r>
            <w:r>
              <w:rPr>
                <w:rFonts w:hint="eastAsia"/>
                <w:sz w:val="18"/>
                <w:szCs w:val="18"/>
              </w:rPr>
              <w:t>[1:0]</w:t>
            </w:r>
          </w:p>
        </w:tc>
        <w:tc>
          <w:tcPr>
            <w:tcW w:w="567" w:type="dxa"/>
            <w:tcBorders>
              <w:top w:val="single" w:sz="4" w:space="0" w:color="auto"/>
              <w:left w:val="single" w:sz="4" w:space="0" w:color="auto"/>
              <w:bottom w:val="single" w:sz="4" w:space="0" w:color="auto"/>
              <w:right w:val="single" w:sz="4" w:space="0" w:color="auto"/>
            </w:tcBorders>
            <w:vAlign w:val="center"/>
          </w:tcPr>
          <w:p w:rsidR="00A673D0" w:rsidRPr="00373897" w:rsidRDefault="00A673D0" w:rsidP="00FB257D">
            <w:pPr>
              <w:autoSpaceDE w:val="0"/>
              <w:autoSpaceDN w:val="0"/>
              <w:adjustRightInd w:val="0"/>
              <w:rPr>
                <w:sz w:val="18"/>
                <w:szCs w:val="18"/>
              </w:rPr>
            </w:pPr>
            <w:r>
              <w:rPr>
                <w:rFonts w:hint="eastAsia"/>
                <w:sz w:val="18"/>
                <w:szCs w:val="18"/>
              </w:rPr>
              <w:t>O</w:t>
            </w:r>
          </w:p>
        </w:tc>
        <w:tc>
          <w:tcPr>
            <w:tcW w:w="2410" w:type="dxa"/>
            <w:tcBorders>
              <w:top w:val="single" w:sz="4" w:space="0" w:color="auto"/>
              <w:left w:val="single" w:sz="4" w:space="0" w:color="auto"/>
              <w:bottom w:val="single" w:sz="4" w:space="0" w:color="auto"/>
              <w:right w:val="single" w:sz="4" w:space="0" w:color="auto"/>
            </w:tcBorders>
            <w:vAlign w:val="center"/>
          </w:tcPr>
          <w:p w:rsidR="00A673D0" w:rsidRPr="00373897" w:rsidRDefault="00A673D0" w:rsidP="00FB257D">
            <w:pPr>
              <w:autoSpaceDE w:val="0"/>
              <w:autoSpaceDN w:val="0"/>
              <w:adjustRightInd w:val="0"/>
              <w:rPr>
                <w:sz w:val="18"/>
                <w:szCs w:val="18"/>
              </w:rPr>
            </w:pPr>
            <w:r>
              <w:rPr>
                <w:rFonts w:hint="eastAsia"/>
                <w:sz w:val="18"/>
                <w:szCs w:val="18"/>
              </w:rPr>
              <w:t>AHB transfer response</w:t>
            </w:r>
          </w:p>
        </w:tc>
        <w:tc>
          <w:tcPr>
            <w:tcW w:w="2835" w:type="dxa"/>
            <w:tcBorders>
              <w:top w:val="single" w:sz="4" w:space="0" w:color="auto"/>
              <w:left w:val="single" w:sz="4" w:space="0" w:color="auto"/>
              <w:bottom w:val="single" w:sz="4" w:space="0" w:color="auto"/>
              <w:right w:val="single" w:sz="4" w:space="0" w:color="auto"/>
            </w:tcBorders>
            <w:vAlign w:val="center"/>
          </w:tcPr>
          <w:p w:rsidR="00A673D0" w:rsidRPr="00373897" w:rsidRDefault="00A87A04" w:rsidP="00FB257D">
            <w:pPr>
              <w:autoSpaceDE w:val="0"/>
              <w:autoSpaceDN w:val="0"/>
              <w:adjustRightInd w:val="0"/>
              <w:rPr>
                <w:sz w:val="18"/>
                <w:szCs w:val="18"/>
              </w:rPr>
            </w:pPr>
            <w:r>
              <w:rPr>
                <w:rFonts w:hint="eastAsia"/>
                <w:sz w:val="18"/>
                <w:szCs w:val="18"/>
              </w:rPr>
              <w:t>COMM AHB bus</w:t>
            </w:r>
          </w:p>
        </w:tc>
      </w:tr>
      <w:tr w:rsidR="00A673D0" w:rsidRPr="00E53CAA" w:rsidTr="00A673D0">
        <w:trPr>
          <w:cantSplit/>
        </w:trPr>
        <w:tc>
          <w:tcPr>
            <w:tcW w:w="2268" w:type="dxa"/>
            <w:tcBorders>
              <w:top w:val="single" w:sz="4" w:space="0" w:color="auto"/>
              <w:left w:val="single" w:sz="4" w:space="0" w:color="auto"/>
              <w:bottom w:val="single" w:sz="4" w:space="0" w:color="auto"/>
              <w:right w:val="single" w:sz="4" w:space="0" w:color="auto"/>
            </w:tcBorders>
            <w:vAlign w:val="center"/>
          </w:tcPr>
          <w:p w:rsidR="00A673D0" w:rsidRDefault="00A673D0" w:rsidP="00FB257D">
            <w:pPr>
              <w:autoSpaceDE w:val="0"/>
              <w:autoSpaceDN w:val="0"/>
              <w:adjustRightInd w:val="0"/>
              <w:rPr>
                <w:sz w:val="18"/>
                <w:szCs w:val="18"/>
              </w:rPr>
            </w:pPr>
            <w:r>
              <w:rPr>
                <w:rFonts w:hint="eastAsia"/>
                <w:sz w:val="18"/>
                <w:szCs w:val="18"/>
              </w:rPr>
              <w:t>HREADYOUT</w:t>
            </w:r>
            <w:r w:rsidR="00A87A04">
              <w:rPr>
                <w:rFonts w:hint="eastAsia"/>
                <w:sz w:val="18"/>
                <w:szCs w:val="18"/>
              </w:rPr>
              <w:t>_A7</w:t>
            </w:r>
          </w:p>
        </w:tc>
        <w:tc>
          <w:tcPr>
            <w:tcW w:w="567" w:type="dxa"/>
            <w:tcBorders>
              <w:top w:val="single" w:sz="4" w:space="0" w:color="auto"/>
              <w:left w:val="single" w:sz="4" w:space="0" w:color="auto"/>
              <w:bottom w:val="single" w:sz="4" w:space="0" w:color="auto"/>
              <w:right w:val="single" w:sz="4" w:space="0" w:color="auto"/>
            </w:tcBorders>
            <w:vAlign w:val="center"/>
          </w:tcPr>
          <w:p w:rsidR="00A673D0" w:rsidRPr="00373897" w:rsidRDefault="00A673D0" w:rsidP="00FB257D">
            <w:pPr>
              <w:autoSpaceDE w:val="0"/>
              <w:autoSpaceDN w:val="0"/>
              <w:adjustRightInd w:val="0"/>
              <w:rPr>
                <w:sz w:val="18"/>
                <w:szCs w:val="18"/>
              </w:rPr>
            </w:pPr>
            <w:r>
              <w:rPr>
                <w:rFonts w:hint="eastAsia"/>
                <w:sz w:val="18"/>
                <w:szCs w:val="18"/>
              </w:rPr>
              <w:t>O</w:t>
            </w:r>
          </w:p>
        </w:tc>
        <w:tc>
          <w:tcPr>
            <w:tcW w:w="2410" w:type="dxa"/>
            <w:tcBorders>
              <w:top w:val="single" w:sz="4" w:space="0" w:color="auto"/>
              <w:left w:val="single" w:sz="4" w:space="0" w:color="auto"/>
              <w:bottom w:val="single" w:sz="4" w:space="0" w:color="auto"/>
              <w:right w:val="single" w:sz="4" w:space="0" w:color="auto"/>
            </w:tcBorders>
            <w:vAlign w:val="center"/>
          </w:tcPr>
          <w:p w:rsidR="00A673D0" w:rsidRPr="00373897" w:rsidRDefault="00A673D0" w:rsidP="00FB257D">
            <w:pPr>
              <w:autoSpaceDE w:val="0"/>
              <w:autoSpaceDN w:val="0"/>
              <w:adjustRightInd w:val="0"/>
              <w:rPr>
                <w:sz w:val="18"/>
                <w:szCs w:val="18"/>
              </w:rPr>
            </w:pPr>
            <w:r>
              <w:rPr>
                <w:rFonts w:hint="eastAsia"/>
                <w:sz w:val="18"/>
                <w:szCs w:val="18"/>
              </w:rPr>
              <w:t>AHB transfer done</w:t>
            </w:r>
          </w:p>
        </w:tc>
        <w:tc>
          <w:tcPr>
            <w:tcW w:w="2835" w:type="dxa"/>
            <w:tcBorders>
              <w:top w:val="single" w:sz="4" w:space="0" w:color="auto"/>
              <w:left w:val="single" w:sz="4" w:space="0" w:color="auto"/>
              <w:bottom w:val="single" w:sz="4" w:space="0" w:color="auto"/>
              <w:right w:val="single" w:sz="4" w:space="0" w:color="auto"/>
            </w:tcBorders>
            <w:vAlign w:val="center"/>
          </w:tcPr>
          <w:p w:rsidR="00A673D0" w:rsidRPr="00373897" w:rsidRDefault="00A87A04" w:rsidP="00FB257D">
            <w:pPr>
              <w:autoSpaceDE w:val="0"/>
              <w:autoSpaceDN w:val="0"/>
              <w:adjustRightInd w:val="0"/>
              <w:rPr>
                <w:sz w:val="18"/>
                <w:szCs w:val="18"/>
              </w:rPr>
            </w:pPr>
            <w:r>
              <w:rPr>
                <w:rFonts w:hint="eastAsia"/>
                <w:sz w:val="18"/>
                <w:szCs w:val="18"/>
              </w:rPr>
              <w:t>COMM AHB bus</w:t>
            </w:r>
          </w:p>
        </w:tc>
      </w:tr>
      <w:tr w:rsidR="00A87A04" w:rsidRPr="00373897" w:rsidTr="00FB257D">
        <w:trPr>
          <w:cantSplit/>
        </w:trPr>
        <w:tc>
          <w:tcPr>
            <w:tcW w:w="2268" w:type="dxa"/>
            <w:tcBorders>
              <w:top w:val="single" w:sz="4" w:space="0" w:color="auto"/>
              <w:left w:val="single" w:sz="4" w:space="0" w:color="auto"/>
              <w:bottom w:val="single" w:sz="4" w:space="0" w:color="auto"/>
              <w:right w:val="single" w:sz="4" w:space="0" w:color="auto"/>
            </w:tcBorders>
            <w:vAlign w:val="center"/>
          </w:tcPr>
          <w:p w:rsidR="00A87A04" w:rsidRPr="00373897" w:rsidRDefault="00A87A04" w:rsidP="00A87A04">
            <w:pPr>
              <w:autoSpaceDE w:val="0"/>
              <w:autoSpaceDN w:val="0"/>
              <w:adjustRightInd w:val="0"/>
              <w:rPr>
                <w:sz w:val="18"/>
                <w:szCs w:val="18"/>
              </w:rPr>
            </w:pPr>
            <w:r>
              <w:rPr>
                <w:rFonts w:hint="eastAsia"/>
                <w:sz w:val="18"/>
                <w:szCs w:val="18"/>
              </w:rPr>
              <w:lastRenderedPageBreak/>
              <w:t>HRDATA_RF</w:t>
            </w:r>
            <w:r w:rsidRPr="00373897">
              <w:rPr>
                <w:sz w:val="18"/>
                <w:szCs w:val="18"/>
              </w:rPr>
              <w:t>[31:0]</w:t>
            </w:r>
          </w:p>
        </w:tc>
        <w:tc>
          <w:tcPr>
            <w:tcW w:w="567" w:type="dxa"/>
            <w:tcBorders>
              <w:top w:val="single" w:sz="4" w:space="0" w:color="auto"/>
              <w:left w:val="single" w:sz="4" w:space="0" w:color="auto"/>
              <w:bottom w:val="single" w:sz="4" w:space="0" w:color="auto"/>
              <w:right w:val="single" w:sz="4" w:space="0" w:color="auto"/>
            </w:tcBorders>
            <w:vAlign w:val="center"/>
          </w:tcPr>
          <w:p w:rsidR="00A87A04" w:rsidRPr="00373897" w:rsidRDefault="00A87A04" w:rsidP="00FB257D">
            <w:pPr>
              <w:autoSpaceDE w:val="0"/>
              <w:autoSpaceDN w:val="0"/>
              <w:adjustRightInd w:val="0"/>
              <w:rPr>
                <w:sz w:val="18"/>
                <w:szCs w:val="18"/>
              </w:rPr>
            </w:pPr>
            <w:r w:rsidRPr="00373897">
              <w:rPr>
                <w:sz w:val="18"/>
                <w:szCs w:val="18"/>
              </w:rPr>
              <w:t>O</w:t>
            </w:r>
          </w:p>
        </w:tc>
        <w:tc>
          <w:tcPr>
            <w:tcW w:w="2410" w:type="dxa"/>
            <w:tcBorders>
              <w:top w:val="single" w:sz="4" w:space="0" w:color="auto"/>
              <w:left w:val="single" w:sz="4" w:space="0" w:color="auto"/>
              <w:bottom w:val="single" w:sz="4" w:space="0" w:color="auto"/>
              <w:right w:val="single" w:sz="4" w:space="0" w:color="auto"/>
            </w:tcBorders>
            <w:vAlign w:val="center"/>
          </w:tcPr>
          <w:p w:rsidR="00A87A04" w:rsidRPr="00373897" w:rsidRDefault="00A87A04" w:rsidP="00FB257D">
            <w:pPr>
              <w:autoSpaceDE w:val="0"/>
              <w:autoSpaceDN w:val="0"/>
              <w:adjustRightInd w:val="0"/>
              <w:rPr>
                <w:sz w:val="18"/>
                <w:szCs w:val="18"/>
              </w:rPr>
            </w:pPr>
            <w:r w:rsidRPr="00373897">
              <w:rPr>
                <w:sz w:val="18"/>
                <w:szCs w:val="18"/>
              </w:rPr>
              <w:t>A</w:t>
            </w:r>
            <w:r>
              <w:rPr>
                <w:rFonts w:hint="eastAsia"/>
                <w:sz w:val="18"/>
                <w:szCs w:val="18"/>
              </w:rPr>
              <w:t>H</w:t>
            </w:r>
            <w:r w:rsidRPr="00373897">
              <w:rPr>
                <w:sz w:val="18"/>
                <w:szCs w:val="18"/>
              </w:rPr>
              <w:t>B Read data</w:t>
            </w:r>
          </w:p>
        </w:tc>
        <w:tc>
          <w:tcPr>
            <w:tcW w:w="2835" w:type="dxa"/>
            <w:tcBorders>
              <w:top w:val="single" w:sz="4" w:space="0" w:color="auto"/>
              <w:left w:val="single" w:sz="4" w:space="0" w:color="auto"/>
              <w:bottom w:val="single" w:sz="4" w:space="0" w:color="auto"/>
              <w:right w:val="single" w:sz="4" w:space="0" w:color="auto"/>
            </w:tcBorders>
            <w:vAlign w:val="center"/>
          </w:tcPr>
          <w:p w:rsidR="00A87A04" w:rsidRPr="00373897" w:rsidRDefault="00A87A04" w:rsidP="00FB257D">
            <w:pPr>
              <w:autoSpaceDE w:val="0"/>
              <w:autoSpaceDN w:val="0"/>
              <w:adjustRightInd w:val="0"/>
              <w:rPr>
                <w:sz w:val="18"/>
                <w:szCs w:val="18"/>
              </w:rPr>
            </w:pPr>
            <w:r>
              <w:rPr>
                <w:rFonts w:hint="eastAsia"/>
                <w:sz w:val="18"/>
                <w:szCs w:val="18"/>
              </w:rPr>
              <w:t>COMM AHB bus</w:t>
            </w:r>
          </w:p>
        </w:tc>
      </w:tr>
      <w:tr w:rsidR="00A87A04" w:rsidRPr="00373897" w:rsidTr="00FB257D">
        <w:trPr>
          <w:cantSplit/>
        </w:trPr>
        <w:tc>
          <w:tcPr>
            <w:tcW w:w="2268" w:type="dxa"/>
            <w:tcBorders>
              <w:top w:val="single" w:sz="4" w:space="0" w:color="auto"/>
              <w:left w:val="single" w:sz="4" w:space="0" w:color="auto"/>
              <w:bottom w:val="single" w:sz="4" w:space="0" w:color="auto"/>
              <w:right w:val="single" w:sz="4" w:space="0" w:color="auto"/>
            </w:tcBorders>
            <w:vAlign w:val="center"/>
          </w:tcPr>
          <w:p w:rsidR="00A87A04" w:rsidRDefault="00A87A04" w:rsidP="00A87A04">
            <w:pPr>
              <w:autoSpaceDE w:val="0"/>
              <w:autoSpaceDN w:val="0"/>
              <w:adjustRightInd w:val="0"/>
              <w:rPr>
                <w:sz w:val="18"/>
                <w:szCs w:val="18"/>
              </w:rPr>
            </w:pPr>
            <w:r>
              <w:rPr>
                <w:rFonts w:hint="eastAsia"/>
                <w:sz w:val="18"/>
                <w:szCs w:val="18"/>
              </w:rPr>
              <w:t>HRESP_RF[1:0]</w:t>
            </w:r>
          </w:p>
        </w:tc>
        <w:tc>
          <w:tcPr>
            <w:tcW w:w="567" w:type="dxa"/>
            <w:tcBorders>
              <w:top w:val="single" w:sz="4" w:space="0" w:color="auto"/>
              <w:left w:val="single" w:sz="4" w:space="0" w:color="auto"/>
              <w:bottom w:val="single" w:sz="4" w:space="0" w:color="auto"/>
              <w:right w:val="single" w:sz="4" w:space="0" w:color="auto"/>
            </w:tcBorders>
            <w:vAlign w:val="center"/>
          </w:tcPr>
          <w:p w:rsidR="00A87A04" w:rsidRPr="00373897" w:rsidRDefault="00A87A04" w:rsidP="00FB257D">
            <w:pPr>
              <w:autoSpaceDE w:val="0"/>
              <w:autoSpaceDN w:val="0"/>
              <w:adjustRightInd w:val="0"/>
              <w:rPr>
                <w:sz w:val="18"/>
                <w:szCs w:val="18"/>
              </w:rPr>
            </w:pPr>
            <w:r>
              <w:rPr>
                <w:rFonts w:hint="eastAsia"/>
                <w:sz w:val="18"/>
                <w:szCs w:val="18"/>
              </w:rPr>
              <w:t>O</w:t>
            </w:r>
          </w:p>
        </w:tc>
        <w:tc>
          <w:tcPr>
            <w:tcW w:w="2410" w:type="dxa"/>
            <w:tcBorders>
              <w:top w:val="single" w:sz="4" w:space="0" w:color="auto"/>
              <w:left w:val="single" w:sz="4" w:space="0" w:color="auto"/>
              <w:bottom w:val="single" w:sz="4" w:space="0" w:color="auto"/>
              <w:right w:val="single" w:sz="4" w:space="0" w:color="auto"/>
            </w:tcBorders>
            <w:vAlign w:val="center"/>
          </w:tcPr>
          <w:p w:rsidR="00A87A04" w:rsidRPr="00373897" w:rsidRDefault="00A87A04" w:rsidP="00FB257D">
            <w:pPr>
              <w:autoSpaceDE w:val="0"/>
              <w:autoSpaceDN w:val="0"/>
              <w:adjustRightInd w:val="0"/>
              <w:rPr>
                <w:sz w:val="18"/>
                <w:szCs w:val="18"/>
              </w:rPr>
            </w:pPr>
            <w:r>
              <w:rPr>
                <w:rFonts w:hint="eastAsia"/>
                <w:sz w:val="18"/>
                <w:szCs w:val="18"/>
              </w:rPr>
              <w:t>AHB transfer response</w:t>
            </w:r>
          </w:p>
        </w:tc>
        <w:tc>
          <w:tcPr>
            <w:tcW w:w="2835" w:type="dxa"/>
            <w:tcBorders>
              <w:top w:val="single" w:sz="4" w:space="0" w:color="auto"/>
              <w:left w:val="single" w:sz="4" w:space="0" w:color="auto"/>
              <w:bottom w:val="single" w:sz="4" w:space="0" w:color="auto"/>
              <w:right w:val="single" w:sz="4" w:space="0" w:color="auto"/>
            </w:tcBorders>
            <w:vAlign w:val="center"/>
          </w:tcPr>
          <w:p w:rsidR="00A87A04" w:rsidRPr="00373897" w:rsidRDefault="00A87A04" w:rsidP="00FB257D">
            <w:pPr>
              <w:autoSpaceDE w:val="0"/>
              <w:autoSpaceDN w:val="0"/>
              <w:adjustRightInd w:val="0"/>
              <w:rPr>
                <w:sz w:val="18"/>
                <w:szCs w:val="18"/>
              </w:rPr>
            </w:pPr>
            <w:r>
              <w:rPr>
                <w:rFonts w:hint="eastAsia"/>
                <w:sz w:val="18"/>
                <w:szCs w:val="18"/>
              </w:rPr>
              <w:t>COMM AHB bus</w:t>
            </w:r>
          </w:p>
        </w:tc>
      </w:tr>
      <w:tr w:rsidR="00A87A04" w:rsidRPr="00373897" w:rsidTr="00FB257D">
        <w:trPr>
          <w:cantSplit/>
        </w:trPr>
        <w:tc>
          <w:tcPr>
            <w:tcW w:w="2268" w:type="dxa"/>
            <w:tcBorders>
              <w:top w:val="single" w:sz="4" w:space="0" w:color="auto"/>
              <w:left w:val="single" w:sz="4" w:space="0" w:color="auto"/>
              <w:bottom w:val="single" w:sz="4" w:space="0" w:color="auto"/>
              <w:right w:val="single" w:sz="4" w:space="0" w:color="auto"/>
            </w:tcBorders>
            <w:vAlign w:val="center"/>
          </w:tcPr>
          <w:p w:rsidR="00A87A04" w:rsidRDefault="00A87A04" w:rsidP="00A87A04">
            <w:pPr>
              <w:autoSpaceDE w:val="0"/>
              <w:autoSpaceDN w:val="0"/>
              <w:adjustRightInd w:val="0"/>
              <w:rPr>
                <w:sz w:val="18"/>
                <w:szCs w:val="18"/>
              </w:rPr>
            </w:pPr>
            <w:r>
              <w:rPr>
                <w:rFonts w:hint="eastAsia"/>
                <w:sz w:val="18"/>
                <w:szCs w:val="18"/>
              </w:rPr>
              <w:t>HREADYOUT_RF</w:t>
            </w:r>
          </w:p>
        </w:tc>
        <w:tc>
          <w:tcPr>
            <w:tcW w:w="567" w:type="dxa"/>
            <w:tcBorders>
              <w:top w:val="single" w:sz="4" w:space="0" w:color="auto"/>
              <w:left w:val="single" w:sz="4" w:space="0" w:color="auto"/>
              <w:bottom w:val="single" w:sz="4" w:space="0" w:color="auto"/>
              <w:right w:val="single" w:sz="4" w:space="0" w:color="auto"/>
            </w:tcBorders>
            <w:vAlign w:val="center"/>
          </w:tcPr>
          <w:p w:rsidR="00A87A04" w:rsidRPr="00373897" w:rsidRDefault="00A87A04" w:rsidP="00FB257D">
            <w:pPr>
              <w:autoSpaceDE w:val="0"/>
              <w:autoSpaceDN w:val="0"/>
              <w:adjustRightInd w:val="0"/>
              <w:rPr>
                <w:sz w:val="18"/>
                <w:szCs w:val="18"/>
              </w:rPr>
            </w:pPr>
            <w:r>
              <w:rPr>
                <w:rFonts w:hint="eastAsia"/>
                <w:sz w:val="18"/>
                <w:szCs w:val="18"/>
              </w:rPr>
              <w:t>O</w:t>
            </w:r>
          </w:p>
        </w:tc>
        <w:tc>
          <w:tcPr>
            <w:tcW w:w="2410" w:type="dxa"/>
            <w:tcBorders>
              <w:top w:val="single" w:sz="4" w:space="0" w:color="auto"/>
              <w:left w:val="single" w:sz="4" w:space="0" w:color="auto"/>
              <w:bottom w:val="single" w:sz="4" w:space="0" w:color="auto"/>
              <w:right w:val="single" w:sz="4" w:space="0" w:color="auto"/>
            </w:tcBorders>
            <w:vAlign w:val="center"/>
          </w:tcPr>
          <w:p w:rsidR="00A87A04" w:rsidRPr="00373897" w:rsidRDefault="00A87A04" w:rsidP="00FB257D">
            <w:pPr>
              <w:autoSpaceDE w:val="0"/>
              <w:autoSpaceDN w:val="0"/>
              <w:adjustRightInd w:val="0"/>
              <w:rPr>
                <w:sz w:val="18"/>
                <w:szCs w:val="18"/>
              </w:rPr>
            </w:pPr>
            <w:r>
              <w:rPr>
                <w:rFonts w:hint="eastAsia"/>
                <w:sz w:val="18"/>
                <w:szCs w:val="18"/>
              </w:rPr>
              <w:t>AHB transfer done</w:t>
            </w:r>
          </w:p>
        </w:tc>
        <w:tc>
          <w:tcPr>
            <w:tcW w:w="2835" w:type="dxa"/>
            <w:tcBorders>
              <w:top w:val="single" w:sz="4" w:space="0" w:color="auto"/>
              <w:left w:val="single" w:sz="4" w:space="0" w:color="auto"/>
              <w:bottom w:val="single" w:sz="4" w:space="0" w:color="auto"/>
              <w:right w:val="single" w:sz="4" w:space="0" w:color="auto"/>
            </w:tcBorders>
            <w:vAlign w:val="center"/>
          </w:tcPr>
          <w:p w:rsidR="00A87A04" w:rsidRPr="00373897" w:rsidRDefault="00A87A04" w:rsidP="00FB257D">
            <w:pPr>
              <w:autoSpaceDE w:val="0"/>
              <w:autoSpaceDN w:val="0"/>
              <w:adjustRightInd w:val="0"/>
              <w:rPr>
                <w:sz w:val="18"/>
                <w:szCs w:val="18"/>
              </w:rPr>
            </w:pPr>
            <w:r>
              <w:rPr>
                <w:rFonts w:hint="eastAsia"/>
                <w:sz w:val="18"/>
                <w:szCs w:val="18"/>
              </w:rPr>
              <w:t>COMM AHB bus</w:t>
            </w:r>
          </w:p>
        </w:tc>
      </w:tr>
      <w:tr w:rsidR="00A87A04" w:rsidRPr="00373897" w:rsidTr="00FB257D">
        <w:trPr>
          <w:cantSplit/>
        </w:trPr>
        <w:tc>
          <w:tcPr>
            <w:tcW w:w="2268" w:type="dxa"/>
            <w:tcBorders>
              <w:top w:val="single" w:sz="4" w:space="0" w:color="auto"/>
              <w:left w:val="single" w:sz="4" w:space="0" w:color="auto"/>
              <w:bottom w:val="single" w:sz="4" w:space="0" w:color="auto"/>
              <w:right w:val="single" w:sz="4" w:space="0" w:color="auto"/>
            </w:tcBorders>
            <w:vAlign w:val="center"/>
          </w:tcPr>
          <w:p w:rsidR="00A87A04" w:rsidRPr="00373897" w:rsidRDefault="00A87A04" w:rsidP="00A87A04">
            <w:pPr>
              <w:autoSpaceDE w:val="0"/>
              <w:autoSpaceDN w:val="0"/>
              <w:adjustRightInd w:val="0"/>
              <w:rPr>
                <w:sz w:val="18"/>
                <w:szCs w:val="18"/>
              </w:rPr>
            </w:pPr>
            <w:r>
              <w:rPr>
                <w:rFonts w:hint="eastAsia"/>
                <w:sz w:val="18"/>
                <w:szCs w:val="18"/>
              </w:rPr>
              <w:t>HRDATA_PLC</w:t>
            </w:r>
            <w:r w:rsidRPr="00373897">
              <w:rPr>
                <w:sz w:val="18"/>
                <w:szCs w:val="18"/>
              </w:rPr>
              <w:t>[31:0]</w:t>
            </w:r>
          </w:p>
        </w:tc>
        <w:tc>
          <w:tcPr>
            <w:tcW w:w="567" w:type="dxa"/>
            <w:tcBorders>
              <w:top w:val="single" w:sz="4" w:space="0" w:color="auto"/>
              <w:left w:val="single" w:sz="4" w:space="0" w:color="auto"/>
              <w:bottom w:val="single" w:sz="4" w:space="0" w:color="auto"/>
              <w:right w:val="single" w:sz="4" w:space="0" w:color="auto"/>
            </w:tcBorders>
            <w:vAlign w:val="center"/>
          </w:tcPr>
          <w:p w:rsidR="00A87A04" w:rsidRPr="00373897" w:rsidRDefault="00A87A04" w:rsidP="00FB257D">
            <w:pPr>
              <w:autoSpaceDE w:val="0"/>
              <w:autoSpaceDN w:val="0"/>
              <w:adjustRightInd w:val="0"/>
              <w:rPr>
                <w:sz w:val="18"/>
                <w:szCs w:val="18"/>
              </w:rPr>
            </w:pPr>
            <w:r w:rsidRPr="00373897">
              <w:rPr>
                <w:sz w:val="18"/>
                <w:szCs w:val="18"/>
              </w:rPr>
              <w:t>O</w:t>
            </w:r>
          </w:p>
        </w:tc>
        <w:tc>
          <w:tcPr>
            <w:tcW w:w="2410" w:type="dxa"/>
            <w:tcBorders>
              <w:top w:val="single" w:sz="4" w:space="0" w:color="auto"/>
              <w:left w:val="single" w:sz="4" w:space="0" w:color="auto"/>
              <w:bottom w:val="single" w:sz="4" w:space="0" w:color="auto"/>
              <w:right w:val="single" w:sz="4" w:space="0" w:color="auto"/>
            </w:tcBorders>
            <w:vAlign w:val="center"/>
          </w:tcPr>
          <w:p w:rsidR="00A87A04" w:rsidRPr="00373897" w:rsidRDefault="00A87A04" w:rsidP="00FB257D">
            <w:pPr>
              <w:autoSpaceDE w:val="0"/>
              <w:autoSpaceDN w:val="0"/>
              <w:adjustRightInd w:val="0"/>
              <w:rPr>
                <w:sz w:val="18"/>
                <w:szCs w:val="18"/>
              </w:rPr>
            </w:pPr>
            <w:r w:rsidRPr="00373897">
              <w:rPr>
                <w:sz w:val="18"/>
                <w:szCs w:val="18"/>
              </w:rPr>
              <w:t>A</w:t>
            </w:r>
            <w:r>
              <w:rPr>
                <w:rFonts w:hint="eastAsia"/>
                <w:sz w:val="18"/>
                <w:szCs w:val="18"/>
              </w:rPr>
              <w:t>H</w:t>
            </w:r>
            <w:r w:rsidRPr="00373897">
              <w:rPr>
                <w:sz w:val="18"/>
                <w:szCs w:val="18"/>
              </w:rPr>
              <w:t>B Read data</w:t>
            </w:r>
          </w:p>
        </w:tc>
        <w:tc>
          <w:tcPr>
            <w:tcW w:w="2835" w:type="dxa"/>
            <w:tcBorders>
              <w:top w:val="single" w:sz="4" w:space="0" w:color="auto"/>
              <w:left w:val="single" w:sz="4" w:space="0" w:color="auto"/>
              <w:bottom w:val="single" w:sz="4" w:space="0" w:color="auto"/>
              <w:right w:val="single" w:sz="4" w:space="0" w:color="auto"/>
            </w:tcBorders>
            <w:vAlign w:val="center"/>
          </w:tcPr>
          <w:p w:rsidR="00A87A04" w:rsidRPr="00373897" w:rsidRDefault="00A87A04" w:rsidP="00FB257D">
            <w:pPr>
              <w:autoSpaceDE w:val="0"/>
              <w:autoSpaceDN w:val="0"/>
              <w:adjustRightInd w:val="0"/>
              <w:rPr>
                <w:sz w:val="18"/>
                <w:szCs w:val="18"/>
              </w:rPr>
            </w:pPr>
            <w:r>
              <w:rPr>
                <w:rFonts w:hint="eastAsia"/>
                <w:sz w:val="18"/>
                <w:szCs w:val="18"/>
              </w:rPr>
              <w:t>COMM AHB bus</w:t>
            </w:r>
          </w:p>
        </w:tc>
      </w:tr>
      <w:tr w:rsidR="00A87A04" w:rsidRPr="00373897" w:rsidTr="00FB257D">
        <w:trPr>
          <w:cantSplit/>
        </w:trPr>
        <w:tc>
          <w:tcPr>
            <w:tcW w:w="2268" w:type="dxa"/>
            <w:tcBorders>
              <w:top w:val="single" w:sz="4" w:space="0" w:color="auto"/>
              <w:left w:val="single" w:sz="4" w:space="0" w:color="auto"/>
              <w:bottom w:val="single" w:sz="4" w:space="0" w:color="auto"/>
              <w:right w:val="single" w:sz="4" w:space="0" w:color="auto"/>
            </w:tcBorders>
            <w:vAlign w:val="center"/>
          </w:tcPr>
          <w:p w:rsidR="00A87A04" w:rsidRDefault="00A87A04" w:rsidP="00A87A04">
            <w:pPr>
              <w:autoSpaceDE w:val="0"/>
              <w:autoSpaceDN w:val="0"/>
              <w:adjustRightInd w:val="0"/>
              <w:rPr>
                <w:sz w:val="18"/>
                <w:szCs w:val="18"/>
              </w:rPr>
            </w:pPr>
            <w:r>
              <w:rPr>
                <w:rFonts w:hint="eastAsia"/>
                <w:sz w:val="18"/>
                <w:szCs w:val="18"/>
              </w:rPr>
              <w:t>HRESP_PLC[1:0]</w:t>
            </w:r>
          </w:p>
        </w:tc>
        <w:tc>
          <w:tcPr>
            <w:tcW w:w="567" w:type="dxa"/>
            <w:tcBorders>
              <w:top w:val="single" w:sz="4" w:space="0" w:color="auto"/>
              <w:left w:val="single" w:sz="4" w:space="0" w:color="auto"/>
              <w:bottom w:val="single" w:sz="4" w:space="0" w:color="auto"/>
              <w:right w:val="single" w:sz="4" w:space="0" w:color="auto"/>
            </w:tcBorders>
            <w:vAlign w:val="center"/>
          </w:tcPr>
          <w:p w:rsidR="00A87A04" w:rsidRPr="00373897" w:rsidRDefault="00A87A04" w:rsidP="00FB257D">
            <w:pPr>
              <w:autoSpaceDE w:val="0"/>
              <w:autoSpaceDN w:val="0"/>
              <w:adjustRightInd w:val="0"/>
              <w:rPr>
                <w:sz w:val="18"/>
                <w:szCs w:val="18"/>
              </w:rPr>
            </w:pPr>
            <w:r>
              <w:rPr>
                <w:rFonts w:hint="eastAsia"/>
                <w:sz w:val="18"/>
                <w:szCs w:val="18"/>
              </w:rPr>
              <w:t>O</w:t>
            </w:r>
          </w:p>
        </w:tc>
        <w:tc>
          <w:tcPr>
            <w:tcW w:w="2410" w:type="dxa"/>
            <w:tcBorders>
              <w:top w:val="single" w:sz="4" w:space="0" w:color="auto"/>
              <w:left w:val="single" w:sz="4" w:space="0" w:color="auto"/>
              <w:bottom w:val="single" w:sz="4" w:space="0" w:color="auto"/>
              <w:right w:val="single" w:sz="4" w:space="0" w:color="auto"/>
            </w:tcBorders>
            <w:vAlign w:val="center"/>
          </w:tcPr>
          <w:p w:rsidR="00A87A04" w:rsidRPr="00373897" w:rsidRDefault="00A87A04" w:rsidP="00FB257D">
            <w:pPr>
              <w:autoSpaceDE w:val="0"/>
              <w:autoSpaceDN w:val="0"/>
              <w:adjustRightInd w:val="0"/>
              <w:rPr>
                <w:sz w:val="18"/>
                <w:szCs w:val="18"/>
              </w:rPr>
            </w:pPr>
            <w:r>
              <w:rPr>
                <w:rFonts w:hint="eastAsia"/>
                <w:sz w:val="18"/>
                <w:szCs w:val="18"/>
              </w:rPr>
              <w:t>AHB transfer response</w:t>
            </w:r>
          </w:p>
        </w:tc>
        <w:tc>
          <w:tcPr>
            <w:tcW w:w="2835" w:type="dxa"/>
            <w:tcBorders>
              <w:top w:val="single" w:sz="4" w:space="0" w:color="auto"/>
              <w:left w:val="single" w:sz="4" w:space="0" w:color="auto"/>
              <w:bottom w:val="single" w:sz="4" w:space="0" w:color="auto"/>
              <w:right w:val="single" w:sz="4" w:space="0" w:color="auto"/>
            </w:tcBorders>
            <w:vAlign w:val="center"/>
          </w:tcPr>
          <w:p w:rsidR="00A87A04" w:rsidRPr="00373897" w:rsidRDefault="00A87A04" w:rsidP="00FB257D">
            <w:pPr>
              <w:autoSpaceDE w:val="0"/>
              <w:autoSpaceDN w:val="0"/>
              <w:adjustRightInd w:val="0"/>
              <w:rPr>
                <w:sz w:val="18"/>
                <w:szCs w:val="18"/>
              </w:rPr>
            </w:pPr>
            <w:r>
              <w:rPr>
                <w:rFonts w:hint="eastAsia"/>
                <w:sz w:val="18"/>
                <w:szCs w:val="18"/>
              </w:rPr>
              <w:t>COMM AHB bus</w:t>
            </w:r>
          </w:p>
        </w:tc>
      </w:tr>
      <w:tr w:rsidR="00A87A04" w:rsidRPr="00373897" w:rsidTr="00FB257D">
        <w:trPr>
          <w:cantSplit/>
        </w:trPr>
        <w:tc>
          <w:tcPr>
            <w:tcW w:w="2268" w:type="dxa"/>
            <w:tcBorders>
              <w:top w:val="single" w:sz="4" w:space="0" w:color="auto"/>
              <w:left w:val="single" w:sz="4" w:space="0" w:color="auto"/>
              <w:bottom w:val="single" w:sz="4" w:space="0" w:color="auto"/>
              <w:right w:val="single" w:sz="4" w:space="0" w:color="auto"/>
            </w:tcBorders>
            <w:vAlign w:val="center"/>
          </w:tcPr>
          <w:p w:rsidR="00A87A04" w:rsidRDefault="00A87A04" w:rsidP="00A87A04">
            <w:pPr>
              <w:autoSpaceDE w:val="0"/>
              <w:autoSpaceDN w:val="0"/>
              <w:adjustRightInd w:val="0"/>
              <w:rPr>
                <w:sz w:val="18"/>
                <w:szCs w:val="18"/>
              </w:rPr>
            </w:pPr>
            <w:r>
              <w:rPr>
                <w:rFonts w:hint="eastAsia"/>
                <w:sz w:val="18"/>
                <w:szCs w:val="18"/>
              </w:rPr>
              <w:t>HREADYOUT_PLC</w:t>
            </w:r>
          </w:p>
        </w:tc>
        <w:tc>
          <w:tcPr>
            <w:tcW w:w="567" w:type="dxa"/>
            <w:tcBorders>
              <w:top w:val="single" w:sz="4" w:space="0" w:color="auto"/>
              <w:left w:val="single" w:sz="4" w:space="0" w:color="auto"/>
              <w:bottom w:val="single" w:sz="4" w:space="0" w:color="auto"/>
              <w:right w:val="single" w:sz="4" w:space="0" w:color="auto"/>
            </w:tcBorders>
            <w:vAlign w:val="center"/>
          </w:tcPr>
          <w:p w:rsidR="00A87A04" w:rsidRPr="00373897" w:rsidRDefault="00A87A04" w:rsidP="00FB257D">
            <w:pPr>
              <w:autoSpaceDE w:val="0"/>
              <w:autoSpaceDN w:val="0"/>
              <w:adjustRightInd w:val="0"/>
              <w:rPr>
                <w:sz w:val="18"/>
                <w:szCs w:val="18"/>
              </w:rPr>
            </w:pPr>
            <w:r>
              <w:rPr>
                <w:rFonts w:hint="eastAsia"/>
                <w:sz w:val="18"/>
                <w:szCs w:val="18"/>
              </w:rPr>
              <w:t>O</w:t>
            </w:r>
          </w:p>
        </w:tc>
        <w:tc>
          <w:tcPr>
            <w:tcW w:w="2410" w:type="dxa"/>
            <w:tcBorders>
              <w:top w:val="single" w:sz="4" w:space="0" w:color="auto"/>
              <w:left w:val="single" w:sz="4" w:space="0" w:color="auto"/>
              <w:bottom w:val="single" w:sz="4" w:space="0" w:color="auto"/>
              <w:right w:val="single" w:sz="4" w:space="0" w:color="auto"/>
            </w:tcBorders>
            <w:vAlign w:val="center"/>
          </w:tcPr>
          <w:p w:rsidR="00A87A04" w:rsidRPr="00373897" w:rsidRDefault="00A87A04" w:rsidP="00FB257D">
            <w:pPr>
              <w:autoSpaceDE w:val="0"/>
              <w:autoSpaceDN w:val="0"/>
              <w:adjustRightInd w:val="0"/>
              <w:rPr>
                <w:sz w:val="18"/>
                <w:szCs w:val="18"/>
              </w:rPr>
            </w:pPr>
            <w:r>
              <w:rPr>
                <w:rFonts w:hint="eastAsia"/>
                <w:sz w:val="18"/>
                <w:szCs w:val="18"/>
              </w:rPr>
              <w:t>AHB transfer done</w:t>
            </w:r>
          </w:p>
        </w:tc>
        <w:tc>
          <w:tcPr>
            <w:tcW w:w="2835" w:type="dxa"/>
            <w:tcBorders>
              <w:top w:val="single" w:sz="4" w:space="0" w:color="auto"/>
              <w:left w:val="single" w:sz="4" w:space="0" w:color="auto"/>
              <w:bottom w:val="single" w:sz="4" w:space="0" w:color="auto"/>
              <w:right w:val="single" w:sz="4" w:space="0" w:color="auto"/>
            </w:tcBorders>
            <w:vAlign w:val="center"/>
          </w:tcPr>
          <w:p w:rsidR="00A87A04" w:rsidRPr="00373897" w:rsidRDefault="00A87A04" w:rsidP="00FB257D">
            <w:pPr>
              <w:autoSpaceDE w:val="0"/>
              <w:autoSpaceDN w:val="0"/>
              <w:adjustRightInd w:val="0"/>
              <w:rPr>
                <w:sz w:val="18"/>
                <w:szCs w:val="18"/>
              </w:rPr>
            </w:pPr>
            <w:r>
              <w:rPr>
                <w:rFonts w:hint="eastAsia"/>
                <w:sz w:val="18"/>
                <w:szCs w:val="18"/>
              </w:rPr>
              <w:t>COMM AHB bus</w:t>
            </w:r>
          </w:p>
        </w:tc>
      </w:tr>
      <w:tr w:rsidR="0073230C" w:rsidRPr="00373897" w:rsidTr="00FB257D">
        <w:trPr>
          <w:cantSplit/>
        </w:trPr>
        <w:tc>
          <w:tcPr>
            <w:tcW w:w="2268" w:type="dxa"/>
            <w:tcBorders>
              <w:top w:val="single" w:sz="4" w:space="0" w:color="auto"/>
              <w:left w:val="single" w:sz="4" w:space="0" w:color="auto"/>
              <w:bottom w:val="single" w:sz="4" w:space="0" w:color="auto"/>
              <w:right w:val="single" w:sz="4" w:space="0" w:color="auto"/>
            </w:tcBorders>
            <w:vAlign w:val="center"/>
          </w:tcPr>
          <w:p w:rsidR="0073230C" w:rsidRPr="00373897" w:rsidRDefault="0073230C" w:rsidP="0073230C">
            <w:pPr>
              <w:autoSpaceDE w:val="0"/>
              <w:autoSpaceDN w:val="0"/>
              <w:adjustRightInd w:val="0"/>
              <w:rPr>
                <w:sz w:val="18"/>
                <w:szCs w:val="18"/>
              </w:rPr>
            </w:pPr>
            <w:r>
              <w:rPr>
                <w:rFonts w:hint="eastAsia"/>
                <w:sz w:val="18"/>
                <w:szCs w:val="18"/>
              </w:rPr>
              <w:t>HRDATA_SHRAM</w:t>
            </w:r>
            <w:r w:rsidRPr="00373897">
              <w:rPr>
                <w:sz w:val="18"/>
                <w:szCs w:val="18"/>
              </w:rPr>
              <w:t>[31:0]</w:t>
            </w:r>
          </w:p>
        </w:tc>
        <w:tc>
          <w:tcPr>
            <w:tcW w:w="567" w:type="dxa"/>
            <w:tcBorders>
              <w:top w:val="single" w:sz="4" w:space="0" w:color="auto"/>
              <w:left w:val="single" w:sz="4" w:space="0" w:color="auto"/>
              <w:bottom w:val="single" w:sz="4" w:space="0" w:color="auto"/>
              <w:right w:val="single" w:sz="4" w:space="0" w:color="auto"/>
            </w:tcBorders>
            <w:vAlign w:val="center"/>
          </w:tcPr>
          <w:p w:rsidR="0073230C" w:rsidRPr="00373897" w:rsidRDefault="0073230C" w:rsidP="00FB257D">
            <w:pPr>
              <w:autoSpaceDE w:val="0"/>
              <w:autoSpaceDN w:val="0"/>
              <w:adjustRightInd w:val="0"/>
              <w:rPr>
                <w:sz w:val="18"/>
                <w:szCs w:val="18"/>
              </w:rPr>
            </w:pPr>
            <w:r w:rsidRPr="00373897">
              <w:rPr>
                <w:sz w:val="18"/>
                <w:szCs w:val="18"/>
              </w:rPr>
              <w:t>O</w:t>
            </w:r>
          </w:p>
        </w:tc>
        <w:tc>
          <w:tcPr>
            <w:tcW w:w="2410" w:type="dxa"/>
            <w:tcBorders>
              <w:top w:val="single" w:sz="4" w:space="0" w:color="auto"/>
              <w:left w:val="single" w:sz="4" w:space="0" w:color="auto"/>
              <w:bottom w:val="single" w:sz="4" w:space="0" w:color="auto"/>
              <w:right w:val="single" w:sz="4" w:space="0" w:color="auto"/>
            </w:tcBorders>
            <w:vAlign w:val="center"/>
          </w:tcPr>
          <w:p w:rsidR="0073230C" w:rsidRPr="00373897" w:rsidRDefault="0073230C" w:rsidP="00FB257D">
            <w:pPr>
              <w:autoSpaceDE w:val="0"/>
              <w:autoSpaceDN w:val="0"/>
              <w:adjustRightInd w:val="0"/>
              <w:rPr>
                <w:sz w:val="18"/>
                <w:szCs w:val="18"/>
              </w:rPr>
            </w:pPr>
            <w:r w:rsidRPr="00373897">
              <w:rPr>
                <w:sz w:val="18"/>
                <w:szCs w:val="18"/>
              </w:rPr>
              <w:t>A</w:t>
            </w:r>
            <w:r>
              <w:rPr>
                <w:rFonts w:hint="eastAsia"/>
                <w:sz w:val="18"/>
                <w:szCs w:val="18"/>
              </w:rPr>
              <w:t>H</w:t>
            </w:r>
            <w:r w:rsidRPr="00373897">
              <w:rPr>
                <w:sz w:val="18"/>
                <w:szCs w:val="18"/>
              </w:rPr>
              <w:t>B Read data</w:t>
            </w:r>
          </w:p>
        </w:tc>
        <w:tc>
          <w:tcPr>
            <w:tcW w:w="2835" w:type="dxa"/>
            <w:tcBorders>
              <w:top w:val="single" w:sz="4" w:space="0" w:color="auto"/>
              <w:left w:val="single" w:sz="4" w:space="0" w:color="auto"/>
              <w:bottom w:val="single" w:sz="4" w:space="0" w:color="auto"/>
              <w:right w:val="single" w:sz="4" w:space="0" w:color="auto"/>
            </w:tcBorders>
            <w:vAlign w:val="center"/>
          </w:tcPr>
          <w:p w:rsidR="0073230C" w:rsidRPr="00373897" w:rsidRDefault="0073230C" w:rsidP="00FB257D">
            <w:pPr>
              <w:autoSpaceDE w:val="0"/>
              <w:autoSpaceDN w:val="0"/>
              <w:adjustRightInd w:val="0"/>
              <w:rPr>
                <w:sz w:val="18"/>
                <w:szCs w:val="18"/>
              </w:rPr>
            </w:pPr>
            <w:r>
              <w:rPr>
                <w:rFonts w:hint="eastAsia"/>
                <w:sz w:val="18"/>
                <w:szCs w:val="18"/>
              </w:rPr>
              <w:t>COMM AHB bus</w:t>
            </w:r>
          </w:p>
        </w:tc>
      </w:tr>
      <w:tr w:rsidR="0073230C" w:rsidRPr="00373897" w:rsidTr="00FB257D">
        <w:trPr>
          <w:cantSplit/>
        </w:trPr>
        <w:tc>
          <w:tcPr>
            <w:tcW w:w="2268" w:type="dxa"/>
            <w:tcBorders>
              <w:top w:val="single" w:sz="4" w:space="0" w:color="auto"/>
              <w:left w:val="single" w:sz="4" w:space="0" w:color="auto"/>
              <w:bottom w:val="single" w:sz="4" w:space="0" w:color="auto"/>
              <w:right w:val="single" w:sz="4" w:space="0" w:color="auto"/>
            </w:tcBorders>
            <w:vAlign w:val="center"/>
          </w:tcPr>
          <w:p w:rsidR="0073230C" w:rsidRDefault="0073230C" w:rsidP="0073230C">
            <w:pPr>
              <w:autoSpaceDE w:val="0"/>
              <w:autoSpaceDN w:val="0"/>
              <w:adjustRightInd w:val="0"/>
              <w:rPr>
                <w:sz w:val="18"/>
                <w:szCs w:val="18"/>
              </w:rPr>
            </w:pPr>
            <w:r>
              <w:rPr>
                <w:rFonts w:hint="eastAsia"/>
                <w:sz w:val="18"/>
                <w:szCs w:val="18"/>
              </w:rPr>
              <w:t>HRESP_SHRAM[1:0]</w:t>
            </w:r>
          </w:p>
        </w:tc>
        <w:tc>
          <w:tcPr>
            <w:tcW w:w="567" w:type="dxa"/>
            <w:tcBorders>
              <w:top w:val="single" w:sz="4" w:space="0" w:color="auto"/>
              <w:left w:val="single" w:sz="4" w:space="0" w:color="auto"/>
              <w:bottom w:val="single" w:sz="4" w:space="0" w:color="auto"/>
              <w:right w:val="single" w:sz="4" w:space="0" w:color="auto"/>
            </w:tcBorders>
            <w:vAlign w:val="center"/>
          </w:tcPr>
          <w:p w:rsidR="0073230C" w:rsidRPr="00373897" w:rsidRDefault="0073230C" w:rsidP="00FB257D">
            <w:pPr>
              <w:autoSpaceDE w:val="0"/>
              <w:autoSpaceDN w:val="0"/>
              <w:adjustRightInd w:val="0"/>
              <w:rPr>
                <w:sz w:val="18"/>
                <w:szCs w:val="18"/>
              </w:rPr>
            </w:pPr>
            <w:r>
              <w:rPr>
                <w:rFonts w:hint="eastAsia"/>
                <w:sz w:val="18"/>
                <w:szCs w:val="18"/>
              </w:rPr>
              <w:t>O</w:t>
            </w:r>
          </w:p>
        </w:tc>
        <w:tc>
          <w:tcPr>
            <w:tcW w:w="2410" w:type="dxa"/>
            <w:tcBorders>
              <w:top w:val="single" w:sz="4" w:space="0" w:color="auto"/>
              <w:left w:val="single" w:sz="4" w:space="0" w:color="auto"/>
              <w:bottom w:val="single" w:sz="4" w:space="0" w:color="auto"/>
              <w:right w:val="single" w:sz="4" w:space="0" w:color="auto"/>
            </w:tcBorders>
            <w:vAlign w:val="center"/>
          </w:tcPr>
          <w:p w:rsidR="0073230C" w:rsidRPr="00373897" w:rsidRDefault="0073230C" w:rsidP="00FB257D">
            <w:pPr>
              <w:autoSpaceDE w:val="0"/>
              <w:autoSpaceDN w:val="0"/>
              <w:adjustRightInd w:val="0"/>
              <w:rPr>
                <w:sz w:val="18"/>
                <w:szCs w:val="18"/>
              </w:rPr>
            </w:pPr>
            <w:r>
              <w:rPr>
                <w:rFonts w:hint="eastAsia"/>
                <w:sz w:val="18"/>
                <w:szCs w:val="18"/>
              </w:rPr>
              <w:t>AHB transfer response</w:t>
            </w:r>
          </w:p>
        </w:tc>
        <w:tc>
          <w:tcPr>
            <w:tcW w:w="2835" w:type="dxa"/>
            <w:tcBorders>
              <w:top w:val="single" w:sz="4" w:space="0" w:color="auto"/>
              <w:left w:val="single" w:sz="4" w:space="0" w:color="auto"/>
              <w:bottom w:val="single" w:sz="4" w:space="0" w:color="auto"/>
              <w:right w:val="single" w:sz="4" w:space="0" w:color="auto"/>
            </w:tcBorders>
            <w:vAlign w:val="center"/>
          </w:tcPr>
          <w:p w:rsidR="0073230C" w:rsidRPr="00373897" w:rsidRDefault="0073230C" w:rsidP="00FB257D">
            <w:pPr>
              <w:autoSpaceDE w:val="0"/>
              <w:autoSpaceDN w:val="0"/>
              <w:adjustRightInd w:val="0"/>
              <w:rPr>
                <w:sz w:val="18"/>
                <w:szCs w:val="18"/>
              </w:rPr>
            </w:pPr>
            <w:r>
              <w:rPr>
                <w:rFonts w:hint="eastAsia"/>
                <w:sz w:val="18"/>
                <w:szCs w:val="18"/>
              </w:rPr>
              <w:t>COMM AHB bus</w:t>
            </w:r>
          </w:p>
        </w:tc>
      </w:tr>
      <w:tr w:rsidR="0073230C" w:rsidRPr="00373897" w:rsidTr="00FB257D">
        <w:trPr>
          <w:cantSplit/>
        </w:trPr>
        <w:tc>
          <w:tcPr>
            <w:tcW w:w="2268" w:type="dxa"/>
            <w:tcBorders>
              <w:top w:val="single" w:sz="4" w:space="0" w:color="auto"/>
              <w:left w:val="single" w:sz="4" w:space="0" w:color="auto"/>
              <w:bottom w:val="single" w:sz="4" w:space="0" w:color="auto"/>
              <w:right w:val="single" w:sz="4" w:space="0" w:color="auto"/>
            </w:tcBorders>
            <w:vAlign w:val="center"/>
          </w:tcPr>
          <w:p w:rsidR="0073230C" w:rsidRDefault="0073230C" w:rsidP="0073230C">
            <w:pPr>
              <w:autoSpaceDE w:val="0"/>
              <w:autoSpaceDN w:val="0"/>
              <w:adjustRightInd w:val="0"/>
              <w:rPr>
                <w:sz w:val="18"/>
                <w:szCs w:val="18"/>
              </w:rPr>
            </w:pPr>
            <w:r>
              <w:rPr>
                <w:rFonts w:hint="eastAsia"/>
                <w:sz w:val="18"/>
                <w:szCs w:val="18"/>
              </w:rPr>
              <w:t>HREADYOUT_SHRAM</w:t>
            </w:r>
          </w:p>
        </w:tc>
        <w:tc>
          <w:tcPr>
            <w:tcW w:w="567" w:type="dxa"/>
            <w:tcBorders>
              <w:top w:val="single" w:sz="4" w:space="0" w:color="auto"/>
              <w:left w:val="single" w:sz="4" w:space="0" w:color="auto"/>
              <w:bottom w:val="single" w:sz="4" w:space="0" w:color="auto"/>
              <w:right w:val="single" w:sz="4" w:space="0" w:color="auto"/>
            </w:tcBorders>
            <w:vAlign w:val="center"/>
          </w:tcPr>
          <w:p w:rsidR="0073230C" w:rsidRPr="00373897" w:rsidRDefault="0073230C" w:rsidP="00FB257D">
            <w:pPr>
              <w:autoSpaceDE w:val="0"/>
              <w:autoSpaceDN w:val="0"/>
              <w:adjustRightInd w:val="0"/>
              <w:rPr>
                <w:sz w:val="18"/>
                <w:szCs w:val="18"/>
              </w:rPr>
            </w:pPr>
            <w:r>
              <w:rPr>
                <w:rFonts w:hint="eastAsia"/>
                <w:sz w:val="18"/>
                <w:szCs w:val="18"/>
              </w:rPr>
              <w:t>O</w:t>
            </w:r>
          </w:p>
        </w:tc>
        <w:tc>
          <w:tcPr>
            <w:tcW w:w="2410" w:type="dxa"/>
            <w:tcBorders>
              <w:top w:val="single" w:sz="4" w:space="0" w:color="auto"/>
              <w:left w:val="single" w:sz="4" w:space="0" w:color="auto"/>
              <w:bottom w:val="single" w:sz="4" w:space="0" w:color="auto"/>
              <w:right w:val="single" w:sz="4" w:space="0" w:color="auto"/>
            </w:tcBorders>
            <w:vAlign w:val="center"/>
          </w:tcPr>
          <w:p w:rsidR="0073230C" w:rsidRPr="00373897" w:rsidRDefault="0073230C" w:rsidP="00FB257D">
            <w:pPr>
              <w:autoSpaceDE w:val="0"/>
              <w:autoSpaceDN w:val="0"/>
              <w:adjustRightInd w:val="0"/>
              <w:rPr>
                <w:sz w:val="18"/>
                <w:szCs w:val="18"/>
              </w:rPr>
            </w:pPr>
            <w:r>
              <w:rPr>
                <w:rFonts w:hint="eastAsia"/>
                <w:sz w:val="18"/>
                <w:szCs w:val="18"/>
              </w:rPr>
              <w:t>AHB transfer done</w:t>
            </w:r>
          </w:p>
        </w:tc>
        <w:tc>
          <w:tcPr>
            <w:tcW w:w="2835" w:type="dxa"/>
            <w:tcBorders>
              <w:top w:val="single" w:sz="4" w:space="0" w:color="auto"/>
              <w:left w:val="single" w:sz="4" w:space="0" w:color="auto"/>
              <w:bottom w:val="single" w:sz="4" w:space="0" w:color="auto"/>
              <w:right w:val="single" w:sz="4" w:space="0" w:color="auto"/>
            </w:tcBorders>
            <w:vAlign w:val="center"/>
          </w:tcPr>
          <w:p w:rsidR="0073230C" w:rsidRPr="00373897" w:rsidRDefault="0073230C" w:rsidP="00FB257D">
            <w:pPr>
              <w:autoSpaceDE w:val="0"/>
              <w:autoSpaceDN w:val="0"/>
              <w:adjustRightInd w:val="0"/>
              <w:rPr>
                <w:sz w:val="18"/>
                <w:szCs w:val="18"/>
              </w:rPr>
            </w:pPr>
            <w:r>
              <w:rPr>
                <w:rFonts w:hint="eastAsia"/>
                <w:sz w:val="18"/>
                <w:szCs w:val="18"/>
              </w:rPr>
              <w:t>COMM AHB bus</w:t>
            </w:r>
          </w:p>
        </w:tc>
      </w:tr>
      <w:tr w:rsidR="0073230C" w:rsidRPr="00373897" w:rsidTr="00FB257D">
        <w:trPr>
          <w:cantSplit/>
        </w:trPr>
        <w:tc>
          <w:tcPr>
            <w:tcW w:w="2268" w:type="dxa"/>
            <w:tcBorders>
              <w:top w:val="single" w:sz="4" w:space="0" w:color="auto"/>
              <w:left w:val="single" w:sz="4" w:space="0" w:color="auto"/>
              <w:bottom w:val="single" w:sz="4" w:space="0" w:color="auto"/>
              <w:right w:val="single" w:sz="4" w:space="0" w:color="auto"/>
            </w:tcBorders>
            <w:vAlign w:val="center"/>
          </w:tcPr>
          <w:p w:rsidR="0073230C" w:rsidRDefault="0073230C" w:rsidP="00A87A04">
            <w:pPr>
              <w:autoSpaceDE w:val="0"/>
              <w:autoSpaceDN w:val="0"/>
              <w:adjustRightInd w:val="0"/>
              <w:rPr>
                <w:sz w:val="18"/>
                <w:szCs w:val="18"/>
              </w:rPr>
            </w:pPr>
          </w:p>
        </w:tc>
        <w:tc>
          <w:tcPr>
            <w:tcW w:w="567" w:type="dxa"/>
            <w:tcBorders>
              <w:top w:val="single" w:sz="4" w:space="0" w:color="auto"/>
              <w:left w:val="single" w:sz="4" w:space="0" w:color="auto"/>
              <w:bottom w:val="single" w:sz="4" w:space="0" w:color="auto"/>
              <w:right w:val="single" w:sz="4" w:space="0" w:color="auto"/>
            </w:tcBorders>
            <w:vAlign w:val="center"/>
          </w:tcPr>
          <w:p w:rsidR="0073230C" w:rsidRDefault="0073230C" w:rsidP="00FB257D">
            <w:pPr>
              <w:autoSpaceDE w:val="0"/>
              <w:autoSpaceDN w:val="0"/>
              <w:adjustRightInd w:val="0"/>
              <w:rPr>
                <w:sz w:val="18"/>
                <w:szCs w:val="18"/>
              </w:rPr>
            </w:pPr>
          </w:p>
        </w:tc>
        <w:tc>
          <w:tcPr>
            <w:tcW w:w="2410" w:type="dxa"/>
            <w:tcBorders>
              <w:top w:val="single" w:sz="4" w:space="0" w:color="auto"/>
              <w:left w:val="single" w:sz="4" w:space="0" w:color="auto"/>
              <w:bottom w:val="single" w:sz="4" w:space="0" w:color="auto"/>
              <w:right w:val="single" w:sz="4" w:space="0" w:color="auto"/>
            </w:tcBorders>
            <w:vAlign w:val="center"/>
          </w:tcPr>
          <w:p w:rsidR="0073230C" w:rsidRDefault="0073230C" w:rsidP="00FB257D">
            <w:pPr>
              <w:autoSpaceDE w:val="0"/>
              <w:autoSpaceDN w:val="0"/>
              <w:adjustRightInd w:val="0"/>
              <w:rPr>
                <w:sz w:val="18"/>
                <w:szCs w:val="18"/>
              </w:rPr>
            </w:pPr>
          </w:p>
        </w:tc>
        <w:tc>
          <w:tcPr>
            <w:tcW w:w="2835" w:type="dxa"/>
            <w:tcBorders>
              <w:top w:val="single" w:sz="4" w:space="0" w:color="auto"/>
              <w:left w:val="single" w:sz="4" w:space="0" w:color="auto"/>
              <w:bottom w:val="single" w:sz="4" w:space="0" w:color="auto"/>
              <w:right w:val="single" w:sz="4" w:space="0" w:color="auto"/>
            </w:tcBorders>
            <w:vAlign w:val="center"/>
          </w:tcPr>
          <w:p w:rsidR="0073230C" w:rsidRDefault="0073230C" w:rsidP="00FB257D">
            <w:pPr>
              <w:autoSpaceDE w:val="0"/>
              <w:autoSpaceDN w:val="0"/>
              <w:adjustRightInd w:val="0"/>
              <w:rPr>
                <w:sz w:val="18"/>
                <w:szCs w:val="18"/>
              </w:rPr>
            </w:pPr>
          </w:p>
        </w:tc>
      </w:tr>
      <w:tr w:rsidR="00A673D0" w:rsidRPr="00E53CAA" w:rsidTr="00A673D0">
        <w:trPr>
          <w:cantSplit/>
        </w:trPr>
        <w:tc>
          <w:tcPr>
            <w:tcW w:w="2268" w:type="dxa"/>
            <w:tcBorders>
              <w:top w:val="single" w:sz="4" w:space="0" w:color="auto"/>
              <w:left w:val="single" w:sz="4" w:space="0" w:color="auto"/>
              <w:bottom w:val="single" w:sz="4" w:space="0" w:color="auto"/>
              <w:right w:val="single" w:sz="4" w:space="0" w:color="auto"/>
            </w:tcBorders>
            <w:vAlign w:val="center"/>
          </w:tcPr>
          <w:p w:rsidR="00A673D0" w:rsidRPr="00373897" w:rsidRDefault="00A673D0" w:rsidP="00FB257D">
            <w:pPr>
              <w:autoSpaceDE w:val="0"/>
              <w:autoSpaceDN w:val="0"/>
              <w:adjustRightInd w:val="0"/>
              <w:rPr>
                <w:sz w:val="18"/>
                <w:szCs w:val="18"/>
              </w:rPr>
            </w:pPr>
            <w:r>
              <w:rPr>
                <w:rFonts w:hint="eastAsia"/>
                <w:sz w:val="18"/>
                <w:szCs w:val="18"/>
              </w:rPr>
              <w:t>SCAN_MODE</w:t>
            </w:r>
          </w:p>
        </w:tc>
        <w:tc>
          <w:tcPr>
            <w:tcW w:w="567" w:type="dxa"/>
            <w:tcBorders>
              <w:top w:val="single" w:sz="4" w:space="0" w:color="auto"/>
              <w:left w:val="single" w:sz="4" w:space="0" w:color="auto"/>
              <w:bottom w:val="single" w:sz="4" w:space="0" w:color="auto"/>
              <w:right w:val="single" w:sz="4" w:space="0" w:color="auto"/>
            </w:tcBorders>
            <w:vAlign w:val="center"/>
          </w:tcPr>
          <w:p w:rsidR="00A673D0" w:rsidRPr="00373897" w:rsidRDefault="00A673D0" w:rsidP="00FB257D">
            <w:pPr>
              <w:autoSpaceDE w:val="0"/>
              <w:autoSpaceDN w:val="0"/>
              <w:adjustRightInd w:val="0"/>
              <w:rPr>
                <w:sz w:val="18"/>
                <w:szCs w:val="18"/>
              </w:rPr>
            </w:pPr>
            <w:r w:rsidRPr="00373897">
              <w:rPr>
                <w:sz w:val="18"/>
                <w:szCs w:val="18"/>
              </w:rPr>
              <w:t>I</w:t>
            </w:r>
          </w:p>
        </w:tc>
        <w:tc>
          <w:tcPr>
            <w:tcW w:w="2410" w:type="dxa"/>
            <w:tcBorders>
              <w:top w:val="single" w:sz="4" w:space="0" w:color="auto"/>
              <w:left w:val="single" w:sz="4" w:space="0" w:color="auto"/>
              <w:bottom w:val="single" w:sz="4" w:space="0" w:color="auto"/>
              <w:right w:val="single" w:sz="4" w:space="0" w:color="auto"/>
            </w:tcBorders>
            <w:vAlign w:val="center"/>
          </w:tcPr>
          <w:p w:rsidR="00A673D0" w:rsidRPr="00373897" w:rsidRDefault="00A673D0" w:rsidP="00FB257D">
            <w:pPr>
              <w:autoSpaceDE w:val="0"/>
              <w:autoSpaceDN w:val="0"/>
              <w:adjustRightInd w:val="0"/>
              <w:rPr>
                <w:sz w:val="18"/>
                <w:szCs w:val="18"/>
              </w:rPr>
            </w:pPr>
            <w:r w:rsidRPr="00373897">
              <w:rPr>
                <w:sz w:val="18"/>
                <w:szCs w:val="18"/>
              </w:rPr>
              <w:t>SCAN mode setting</w:t>
            </w:r>
          </w:p>
          <w:p w:rsidR="00A673D0" w:rsidRPr="00373897" w:rsidRDefault="00A673D0" w:rsidP="00FB257D">
            <w:pPr>
              <w:autoSpaceDE w:val="0"/>
              <w:autoSpaceDN w:val="0"/>
              <w:adjustRightInd w:val="0"/>
              <w:rPr>
                <w:sz w:val="18"/>
                <w:szCs w:val="18"/>
              </w:rPr>
            </w:pPr>
            <w:r w:rsidRPr="00373897">
              <w:rPr>
                <w:sz w:val="18"/>
                <w:szCs w:val="18"/>
              </w:rPr>
              <w:t>High : SCAN mode</w:t>
            </w:r>
          </w:p>
          <w:p w:rsidR="00A673D0" w:rsidRPr="00373897" w:rsidRDefault="00A673D0" w:rsidP="00FB257D">
            <w:pPr>
              <w:autoSpaceDE w:val="0"/>
              <w:autoSpaceDN w:val="0"/>
              <w:adjustRightInd w:val="0"/>
              <w:rPr>
                <w:sz w:val="18"/>
                <w:szCs w:val="18"/>
              </w:rPr>
            </w:pPr>
            <w:r w:rsidRPr="00373897">
              <w:rPr>
                <w:sz w:val="18"/>
                <w:szCs w:val="18"/>
              </w:rPr>
              <w:t>Low  : Normal mode</w:t>
            </w:r>
          </w:p>
        </w:tc>
        <w:tc>
          <w:tcPr>
            <w:tcW w:w="2835" w:type="dxa"/>
            <w:tcBorders>
              <w:top w:val="single" w:sz="4" w:space="0" w:color="auto"/>
              <w:left w:val="single" w:sz="4" w:space="0" w:color="auto"/>
              <w:bottom w:val="single" w:sz="4" w:space="0" w:color="auto"/>
              <w:right w:val="single" w:sz="4" w:space="0" w:color="auto"/>
            </w:tcBorders>
            <w:vAlign w:val="center"/>
          </w:tcPr>
          <w:p w:rsidR="00A673D0" w:rsidRPr="00373897" w:rsidRDefault="00A673D0" w:rsidP="00FB257D">
            <w:pPr>
              <w:autoSpaceDE w:val="0"/>
              <w:autoSpaceDN w:val="0"/>
              <w:adjustRightInd w:val="0"/>
              <w:rPr>
                <w:sz w:val="18"/>
                <w:szCs w:val="18"/>
              </w:rPr>
            </w:pPr>
            <w:r w:rsidRPr="00373897">
              <w:rPr>
                <w:sz w:val="18"/>
                <w:szCs w:val="18"/>
              </w:rPr>
              <w:t>TEST_CTRL</w:t>
            </w:r>
          </w:p>
        </w:tc>
      </w:tr>
      <w:tr w:rsidR="00A673D0" w:rsidRPr="00E53CAA" w:rsidTr="00A673D0">
        <w:trPr>
          <w:cantSplit/>
        </w:trPr>
        <w:tc>
          <w:tcPr>
            <w:tcW w:w="2268" w:type="dxa"/>
            <w:tcBorders>
              <w:top w:val="single" w:sz="4" w:space="0" w:color="auto"/>
              <w:left w:val="single" w:sz="4" w:space="0" w:color="auto"/>
              <w:bottom w:val="single" w:sz="4" w:space="0" w:color="auto"/>
              <w:right w:val="single" w:sz="4" w:space="0" w:color="auto"/>
            </w:tcBorders>
            <w:vAlign w:val="center"/>
          </w:tcPr>
          <w:p w:rsidR="00A673D0" w:rsidRDefault="0073230C" w:rsidP="00FB257D">
            <w:pPr>
              <w:autoSpaceDE w:val="0"/>
              <w:autoSpaceDN w:val="0"/>
              <w:adjustRightInd w:val="0"/>
              <w:rPr>
                <w:sz w:val="18"/>
                <w:szCs w:val="18"/>
              </w:rPr>
            </w:pPr>
            <w:r>
              <w:rPr>
                <w:rFonts w:hint="eastAsia"/>
                <w:sz w:val="18"/>
                <w:szCs w:val="18"/>
              </w:rPr>
              <w:t>IPC_RFTOA7_INT</w:t>
            </w:r>
            <w:r w:rsidR="00901412">
              <w:rPr>
                <w:rFonts w:hint="eastAsia"/>
                <w:sz w:val="18"/>
                <w:szCs w:val="18"/>
              </w:rPr>
              <w:t>[7:0]</w:t>
            </w:r>
          </w:p>
        </w:tc>
        <w:tc>
          <w:tcPr>
            <w:tcW w:w="567" w:type="dxa"/>
            <w:tcBorders>
              <w:top w:val="single" w:sz="4" w:space="0" w:color="auto"/>
              <w:left w:val="single" w:sz="4" w:space="0" w:color="auto"/>
              <w:bottom w:val="single" w:sz="4" w:space="0" w:color="auto"/>
              <w:right w:val="single" w:sz="4" w:space="0" w:color="auto"/>
            </w:tcBorders>
            <w:vAlign w:val="center"/>
          </w:tcPr>
          <w:p w:rsidR="00A673D0" w:rsidRPr="00373897" w:rsidRDefault="0073230C" w:rsidP="00FB257D">
            <w:pPr>
              <w:autoSpaceDE w:val="0"/>
              <w:autoSpaceDN w:val="0"/>
              <w:adjustRightInd w:val="0"/>
              <w:rPr>
                <w:sz w:val="18"/>
                <w:szCs w:val="18"/>
              </w:rPr>
            </w:pPr>
            <w:r>
              <w:rPr>
                <w:rFonts w:hint="eastAsia"/>
                <w:sz w:val="18"/>
                <w:szCs w:val="18"/>
              </w:rPr>
              <w:t>O</w:t>
            </w:r>
          </w:p>
        </w:tc>
        <w:tc>
          <w:tcPr>
            <w:tcW w:w="2410" w:type="dxa"/>
            <w:tcBorders>
              <w:top w:val="single" w:sz="4" w:space="0" w:color="auto"/>
              <w:left w:val="single" w:sz="4" w:space="0" w:color="auto"/>
              <w:bottom w:val="single" w:sz="4" w:space="0" w:color="auto"/>
              <w:right w:val="single" w:sz="4" w:space="0" w:color="auto"/>
            </w:tcBorders>
            <w:vAlign w:val="center"/>
          </w:tcPr>
          <w:p w:rsidR="00A673D0" w:rsidRPr="00373897" w:rsidRDefault="00436D0E" w:rsidP="00436D0E">
            <w:pPr>
              <w:autoSpaceDE w:val="0"/>
              <w:autoSpaceDN w:val="0"/>
              <w:adjustRightInd w:val="0"/>
              <w:rPr>
                <w:sz w:val="18"/>
                <w:szCs w:val="18"/>
              </w:rPr>
            </w:pPr>
            <w:r>
              <w:rPr>
                <w:rFonts w:hint="eastAsia"/>
                <w:sz w:val="18"/>
                <w:szCs w:val="18"/>
              </w:rPr>
              <w:t>RFDSP</w:t>
            </w:r>
            <w:r>
              <w:rPr>
                <w:sz w:val="18"/>
                <w:szCs w:val="18"/>
              </w:rPr>
              <w:t>’</w:t>
            </w:r>
            <w:r>
              <w:rPr>
                <w:rFonts w:hint="eastAsia"/>
                <w:sz w:val="18"/>
                <w:szCs w:val="18"/>
              </w:rPr>
              <w:t>s interrupt request to A7</w:t>
            </w:r>
          </w:p>
        </w:tc>
        <w:tc>
          <w:tcPr>
            <w:tcW w:w="2835" w:type="dxa"/>
            <w:tcBorders>
              <w:top w:val="single" w:sz="4" w:space="0" w:color="auto"/>
              <w:left w:val="single" w:sz="4" w:space="0" w:color="auto"/>
              <w:bottom w:val="single" w:sz="4" w:space="0" w:color="auto"/>
              <w:right w:val="single" w:sz="4" w:space="0" w:color="auto"/>
            </w:tcBorders>
            <w:vAlign w:val="center"/>
          </w:tcPr>
          <w:p w:rsidR="00A673D0" w:rsidRPr="00373897" w:rsidRDefault="00290A62" w:rsidP="00FB257D">
            <w:pPr>
              <w:autoSpaceDE w:val="0"/>
              <w:autoSpaceDN w:val="0"/>
              <w:adjustRightInd w:val="0"/>
              <w:rPr>
                <w:sz w:val="18"/>
                <w:szCs w:val="18"/>
              </w:rPr>
            </w:pPr>
            <w:r>
              <w:rPr>
                <w:rFonts w:hint="eastAsia"/>
                <w:sz w:val="18"/>
                <w:szCs w:val="18"/>
              </w:rPr>
              <w:t>ARM subsystem</w:t>
            </w:r>
            <w:r>
              <w:rPr>
                <w:sz w:val="18"/>
                <w:szCs w:val="18"/>
              </w:rPr>
              <w:t>’</w:t>
            </w:r>
            <w:r>
              <w:rPr>
                <w:rFonts w:hint="eastAsia"/>
                <w:sz w:val="18"/>
                <w:szCs w:val="18"/>
              </w:rPr>
              <w:t>s GIC</w:t>
            </w:r>
          </w:p>
        </w:tc>
      </w:tr>
      <w:tr w:rsidR="00A673D0" w:rsidRPr="00E53CAA" w:rsidTr="00A673D0">
        <w:trPr>
          <w:cantSplit/>
        </w:trPr>
        <w:tc>
          <w:tcPr>
            <w:tcW w:w="2268" w:type="dxa"/>
            <w:tcBorders>
              <w:top w:val="single" w:sz="4" w:space="0" w:color="auto"/>
              <w:left w:val="single" w:sz="4" w:space="0" w:color="auto"/>
              <w:bottom w:val="single" w:sz="4" w:space="0" w:color="auto"/>
              <w:right w:val="single" w:sz="4" w:space="0" w:color="auto"/>
            </w:tcBorders>
            <w:vAlign w:val="center"/>
          </w:tcPr>
          <w:p w:rsidR="00A673D0" w:rsidRDefault="0073230C" w:rsidP="0073230C">
            <w:pPr>
              <w:autoSpaceDE w:val="0"/>
              <w:autoSpaceDN w:val="0"/>
              <w:adjustRightInd w:val="0"/>
              <w:rPr>
                <w:sz w:val="18"/>
                <w:szCs w:val="18"/>
              </w:rPr>
            </w:pPr>
            <w:r>
              <w:rPr>
                <w:rFonts w:hint="eastAsia"/>
                <w:sz w:val="18"/>
                <w:szCs w:val="18"/>
              </w:rPr>
              <w:t>IPC_PLCTOA7_INT</w:t>
            </w:r>
            <w:r w:rsidR="00901412">
              <w:rPr>
                <w:rFonts w:hint="eastAsia"/>
                <w:sz w:val="18"/>
                <w:szCs w:val="18"/>
              </w:rPr>
              <w:t>[7:0]</w:t>
            </w:r>
          </w:p>
        </w:tc>
        <w:tc>
          <w:tcPr>
            <w:tcW w:w="567" w:type="dxa"/>
            <w:tcBorders>
              <w:top w:val="single" w:sz="4" w:space="0" w:color="auto"/>
              <w:left w:val="single" w:sz="4" w:space="0" w:color="auto"/>
              <w:bottom w:val="single" w:sz="4" w:space="0" w:color="auto"/>
              <w:right w:val="single" w:sz="4" w:space="0" w:color="auto"/>
            </w:tcBorders>
            <w:vAlign w:val="center"/>
          </w:tcPr>
          <w:p w:rsidR="00A673D0" w:rsidRDefault="0073230C" w:rsidP="00FB257D">
            <w:pPr>
              <w:autoSpaceDE w:val="0"/>
              <w:autoSpaceDN w:val="0"/>
              <w:adjustRightInd w:val="0"/>
              <w:rPr>
                <w:sz w:val="18"/>
                <w:szCs w:val="18"/>
              </w:rPr>
            </w:pPr>
            <w:r>
              <w:rPr>
                <w:rFonts w:hint="eastAsia"/>
                <w:sz w:val="18"/>
                <w:szCs w:val="18"/>
              </w:rPr>
              <w:t>O</w:t>
            </w:r>
          </w:p>
        </w:tc>
        <w:tc>
          <w:tcPr>
            <w:tcW w:w="2410" w:type="dxa"/>
            <w:tcBorders>
              <w:top w:val="single" w:sz="4" w:space="0" w:color="auto"/>
              <w:left w:val="single" w:sz="4" w:space="0" w:color="auto"/>
              <w:bottom w:val="single" w:sz="4" w:space="0" w:color="auto"/>
              <w:right w:val="single" w:sz="4" w:space="0" w:color="auto"/>
            </w:tcBorders>
            <w:vAlign w:val="center"/>
          </w:tcPr>
          <w:p w:rsidR="00A673D0" w:rsidRPr="00373897" w:rsidRDefault="00843139" w:rsidP="00FB257D">
            <w:pPr>
              <w:autoSpaceDE w:val="0"/>
              <w:autoSpaceDN w:val="0"/>
              <w:adjustRightInd w:val="0"/>
              <w:rPr>
                <w:sz w:val="18"/>
                <w:szCs w:val="18"/>
              </w:rPr>
            </w:pPr>
            <w:r>
              <w:rPr>
                <w:rFonts w:hint="eastAsia"/>
                <w:sz w:val="18"/>
                <w:szCs w:val="18"/>
              </w:rPr>
              <w:t>PLC</w:t>
            </w:r>
            <w:r w:rsidR="00436D0E">
              <w:rPr>
                <w:rFonts w:hint="eastAsia"/>
                <w:sz w:val="18"/>
                <w:szCs w:val="18"/>
              </w:rPr>
              <w:t>DSP</w:t>
            </w:r>
            <w:r w:rsidR="00436D0E">
              <w:rPr>
                <w:sz w:val="18"/>
                <w:szCs w:val="18"/>
              </w:rPr>
              <w:t>’</w:t>
            </w:r>
            <w:r w:rsidR="00436D0E">
              <w:rPr>
                <w:rFonts w:hint="eastAsia"/>
                <w:sz w:val="18"/>
                <w:szCs w:val="18"/>
              </w:rPr>
              <w:t>s interrupt request to A7</w:t>
            </w:r>
          </w:p>
        </w:tc>
        <w:tc>
          <w:tcPr>
            <w:tcW w:w="2835" w:type="dxa"/>
            <w:tcBorders>
              <w:top w:val="single" w:sz="4" w:space="0" w:color="auto"/>
              <w:left w:val="single" w:sz="4" w:space="0" w:color="auto"/>
              <w:bottom w:val="single" w:sz="4" w:space="0" w:color="auto"/>
              <w:right w:val="single" w:sz="4" w:space="0" w:color="auto"/>
            </w:tcBorders>
            <w:vAlign w:val="center"/>
          </w:tcPr>
          <w:p w:rsidR="00A673D0" w:rsidRPr="00373897" w:rsidRDefault="00290A62" w:rsidP="00FB257D">
            <w:pPr>
              <w:autoSpaceDE w:val="0"/>
              <w:autoSpaceDN w:val="0"/>
              <w:adjustRightInd w:val="0"/>
              <w:rPr>
                <w:sz w:val="18"/>
                <w:szCs w:val="18"/>
              </w:rPr>
            </w:pPr>
            <w:r>
              <w:rPr>
                <w:rFonts w:hint="eastAsia"/>
                <w:sz w:val="18"/>
                <w:szCs w:val="18"/>
              </w:rPr>
              <w:t>ARM subsystem</w:t>
            </w:r>
            <w:r>
              <w:rPr>
                <w:sz w:val="18"/>
                <w:szCs w:val="18"/>
              </w:rPr>
              <w:t>’</w:t>
            </w:r>
            <w:r>
              <w:rPr>
                <w:rFonts w:hint="eastAsia"/>
                <w:sz w:val="18"/>
                <w:szCs w:val="18"/>
              </w:rPr>
              <w:t>s GIC</w:t>
            </w:r>
          </w:p>
        </w:tc>
      </w:tr>
      <w:tr w:rsidR="0073230C" w:rsidRPr="00E53CAA" w:rsidTr="00A673D0">
        <w:trPr>
          <w:cantSplit/>
        </w:trPr>
        <w:tc>
          <w:tcPr>
            <w:tcW w:w="2268" w:type="dxa"/>
            <w:tcBorders>
              <w:top w:val="single" w:sz="4" w:space="0" w:color="auto"/>
              <w:left w:val="single" w:sz="4" w:space="0" w:color="auto"/>
              <w:bottom w:val="single" w:sz="4" w:space="0" w:color="auto"/>
              <w:right w:val="single" w:sz="4" w:space="0" w:color="auto"/>
            </w:tcBorders>
            <w:vAlign w:val="center"/>
          </w:tcPr>
          <w:p w:rsidR="0073230C" w:rsidRDefault="0073230C" w:rsidP="0073230C">
            <w:pPr>
              <w:autoSpaceDE w:val="0"/>
              <w:autoSpaceDN w:val="0"/>
              <w:adjustRightInd w:val="0"/>
              <w:rPr>
                <w:sz w:val="18"/>
                <w:szCs w:val="18"/>
              </w:rPr>
            </w:pPr>
            <w:r>
              <w:rPr>
                <w:rFonts w:hint="eastAsia"/>
                <w:sz w:val="18"/>
                <w:szCs w:val="18"/>
              </w:rPr>
              <w:t>IPC_A7TORF_INT</w:t>
            </w:r>
          </w:p>
        </w:tc>
        <w:tc>
          <w:tcPr>
            <w:tcW w:w="567" w:type="dxa"/>
            <w:tcBorders>
              <w:top w:val="single" w:sz="4" w:space="0" w:color="auto"/>
              <w:left w:val="single" w:sz="4" w:space="0" w:color="auto"/>
              <w:bottom w:val="single" w:sz="4" w:space="0" w:color="auto"/>
              <w:right w:val="single" w:sz="4" w:space="0" w:color="auto"/>
            </w:tcBorders>
            <w:vAlign w:val="center"/>
          </w:tcPr>
          <w:p w:rsidR="0073230C" w:rsidRPr="00373897" w:rsidRDefault="0073230C" w:rsidP="00FB257D">
            <w:pPr>
              <w:autoSpaceDE w:val="0"/>
              <w:autoSpaceDN w:val="0"/>
              <w:adjustRightInd w:val="0"/>
              <w:rPr>
                <w:sz w:val="18"/>
                <w:szCs w:val="18"/>
              </w:rPr>
            </w:pPr>
            <w:r>
              <w:rPr>
                <w:rFonts w:hint="eastAsia"/>
                <w:sz w:val="18"/>
                <w:szCs w:val="18"/>
              </w:rPr>
              <w:t>O</w:t>
            </w:r>
          </w:p>
        </w:tc>
        <w:tc>
          <w:tcPr>
            <w:tcW w:w="2410" w:type="dxa"/>
            <w:tcBorders>
              <w:top w:val="single" w:sz="4" w:space="0" w:color="auto"/>
              <w:left w:val="single" w:sz="4" w:space="0" w:color="auto"/>
              <w:bottom w:val="single" w:sz="4" w:space="0" w:color="auto"/>
              <w:right w:val="single" w:sz="4" w:space="0" w:color="auto"/>
            </w:tcBorders>
            <w:vAlign w:val="center"/>
          </w:tcPr>
          <w:p w:rsidR="0073230C" w:rsidRPr="00373897" w:rsidRDefault="00966883" w:rsidP="00966883">
            <w:pPr>
              <w:autoSpaceDE w:val="0"/>
              <w:autoSpaceDN w:val="0"/>
              <w:adjustRightInd w:val="0"/>
              <w:rPr>
                <w:sz w:val="18"/>
                <w:szCs w:val="18"/>
              </w:rPr>
            </w:pPr>
            <w:r>
              <w:rPr>
                <w:rFonts w:hint="eastAsia"/>
                <w:sz w:val="18"/>
                <w:szCs w:val="18"/>
              </w:rPr>
              <w:t>A7</w:t>
            </w:r>
            <w:r w:rsidR="00436D0E">
              <w:rPr>
                <w:sz w:val="18"/>
                <w:szCs w:val="18"/>
              </w:rPr>
              <w:t>’</w:t>
            </w:r>
            <w:r w:rsidR="00436D0E">
              <w:rPr>
                <w:rFonts w:hint="eastAsia"/>
                <w:sz w:val="18"/>
                <w:szCs w:val="18"/>
              </w:rPr>
              <w:t xml:space="preserve">s interrupt request to </w:t>
            </w:r>
            <w:r>
              <w:rPr>
                <w:rFonts w:hint="eastAsia"/>
                <w:sz w:val="18"/>
                <w:szCs w:val="18"/>
              </w:rPr>
              <w:t>RFDSP</w:t>
            </w:r>
          </w:p>
        </w:tc>
        <w:tc>
          <w:tcPr>
            <w:tcW w:w="2835" w:type="dxa"/>
            <w:tcBorders>
              <w:top w:val="single" w:sz="4" w:space="0" w:color="auto"/>
              <w:left w:val="single" w:sz="4" w:space="0" w:color="auto"/>
              <w:bottom w:val="single" w:sz="4" w:space="0" w:color="auto"/>
              <w:right w:val="single" w:sz="4" w:space="0" w:color="auto"/>
            </w:tcBorders>
            <w:vAlign w:val="center"/>
          </w:tcPr>
          <w:p w:rsidR="0073230C" w:rsidRPr="00373897" w:rsidRDefault="00290A62" w:rsidP="00FB257D">
            <w:pPr>
              <w:autoSpaceDE w:val="0"/>
              <w:autoSpaceDN w:val="0"/>
              <w:adjustRightInd w:val="0"/>
              <w:rPr>
                <w:sz w:val="18"/>
                <w:szCs w:val="18"/>
              </w:rPr>
            </w:pPr>
            <w:r>
              <w:rPr>
                <w:rFonts w:hint="eastAsia"/>
                <w:sz w:val="18"/>
                <w:szCs w:val="18"/>
              </w:rPr>
              <w:t>RF subsystem</w:t>
            </w:r>
            <w:r>
              <w:rPr>
                <w:sz w:val="18"/>
                <w:szCs w:val="18"/>
              </w:rPr>
              <w:t>’</w:t>
            </w:r>
            <w:r>
              <w:rPr>
                <w:rFonts w:hint="eastAsia"/>
                <w:sz w:val="18"/>
                <w:szCs w:val="18"/>
              </w:rPr>
              <w:t>s GIC</w:t>
            </w:r>
          </w:p>
        </w:tc>
      </w:tr>
      <w:tr w:rsidR="0073230C" w:rsidRPr="00E53CAA" w:rsidTr="00A673D0">
        <w:trPr>
          <w:cantSplit/>
        </w:trPr>
        <w:tc>
          <w:tcPr>
            <w:tcW w:w="2268" w:type="dxa"/>
            <w:tcBorders>
              <w:top w:val="single" w:sz="4" w:space="0" w:color="auto"/>
              <w:left w:val="single" w:sz="4" w:space="0" w:color="auto"/>
              <w:bottom w:val="single" w:sz="4" w:space="0" w:color="auto"/>
              <w:right w:val="single" w:sz="4" w:space="0" w:color="auto"/>
            </w:tcBorders>
            <w:vAlign w:val="center"/>
          </w:tcPr>
          <w:p w:rsidR="0073230C" w:rsidRDefault="0073230C" w:rsidP="0073230C">
            <w:pPr>
              <w:autoSpaceDE w:val="0"/>
              <w:autoSpaceDN w:val="0"/>
              <w:adjustRightInd w:val="0"/>
              <w:rPr>
                <w:sz w:val="18"/>
                <w:szCs w:val="18"/>
              </w:rPr>
            </w:pPr>
            <w:r>
              <w:rPr>
                <w:rFonts w:hint="eastAsia"/>
                <w:sz w:val="18"/>
                <w:szCs w:val="18"/>
              </w:rPr>
              <w:t>IPC_PLCTORF_INT</w:t>
            </w:r>
          </w:p>
        </w:tc>
        <w:tc>
          <w:tcPr>
            <w:tcW w:w="567" w:type="dxa"/>
            <w:tcBorders>
              <w:top w:val="single" w:sz="4" w:space="0" w:color="auto"/>
              <w:left w:val="single" w:sz="4" w:space="0" w:color="auto"/>
              <w:bottom w:val="single" w:sz="4" w:space="0" w:color="auto"/>
              <w:right w:val="single" w:sz="4" w:space="0" w:color="auto"/>
            </w:tcBorders>
            <w:vAlign w:val="center"/>
          </w:tcPr>
          <w:p w:rsidR="0073230C" w:rsidRDefault="0073230C" w:rsidP="00FB257D">
            <w:pPr>
              <w:autoSpaceDE w:val="0"/>
              <w:autoSpaceDN w:val="0"/>
              <w:adjustRightInd w:val="0"/>
              <w:rPr>
                <w:sz w:val="18"/>
                <w:szCs w:val="18"/>
              </w:rPr>
            </w:pPr>
            <w:r>
              <w:rPr>
                <w:rFonts w:hint="eastAsia"/>
                <w:sz w:val="18"/>
                <w:szCs w:val="18"/>
              </w:rPr>
              <w:t>O</w:t>
            </w:r>
          </w:p>
        </w:tc>
        <w:tc>
          <w:tcPr>
            <w:tcW w:w="2410" w:type="dxa"/>
            <w:tcBorders>
              <w:top w:val="single" w:sz="4" w:space="0" w:color="auto"/>
              <w:left w:val="single" w:sz="4" w:space="0" w:color="auto"/>
              <w:bottom w:val="single" w:sz="4" w:space="0" w:color="auto"/>
              <w:right w:val="single" w:sz="4" w:space="0" w:color="auto"/>
            </w:tcBorders>
            <w:vAlign w:val="center"/>
          </w:tcPr>
          <w:p w:rsidR="0073230C" w:rsidRPr="00373897" w:rsidRDefault="00966883" w:rsidP="00966883">
            <w:pPr>
              <w:autoSpaceDE w:val="0"/>
              <w:autoSpaceDN w:val="0"/>
              <w:adjustRightInd w:val="0"/>
              <w:rPr>
                <w:sz w:val="18"/>
                <w:szCs w:val="18"/>
              </w:rPr>
            </w:pPr>
            <w:r>
              <w:rPr>
                <w:rFonts w:hint="eastAsia"/>
                <w:sz w:val="18"/>
                <w:szCs w:val="18"/>
              </w:rPr>
              <w:t>PLC</w:t>
            </w:r>
            <w:r w:rsidR="00436D0E">
              <w:rPr>
                <w:rFonts w:hint="eastAsia"/>
                <w:sz w:val="18"/>
                <w:szCs w:val="18"/>
              </w:rPr>
              <w:t>DSP</w:t>
            </w:r>
            <w:r w:rsidR="00436D0E">
              <w:rPr>
                <w:sz w:val="18"/>
                <w:szCs w:val="18"/>
              </w:rPr>
              <w:t>’</w:t>
            </w:r>
            <w:r w:rsidR="00436D0E">
              <w:rPr>
                <w:rFonts w:hint="eastAsia"/>
                <w:sz w:val="18"/>
                <w:szCs w:val="18"/>
              </w:rPr>
              <w:t xml:space="preserve">s interrupt request to </w:t>
            </w:r>
            <w:r>
              <w:rPr>
                <w:rFonts w:hint="eastAsia"/>
                <w:sz w:val="18"/>
                <w:szCs w:val="18"/>
              </w:rPr>
              <w:t>RFDSP</w:t>
            </w:r>
          </w:p>
        </w:tc>
        <w:tc>
          <w:tcPr>
            <w:tcW w:w="2835" w:type="dxa"/>
            <w:tcBorders>
              <w:top w:val="single" w:sz="4" w:space="0" w:color="auto"/>
              <w:left w:val="single" w:sz="4" w:space="0" w:color="auto"/>
              <w:bottom w:val="single" w:sz="4" w:space="0" w:color="auto"/>
              <w:right w:val="single" w:sz="4" w:space="0" w:color="auto"/>
            </w:tcBorders>
            <w:vAlign w:val="center"/>
          </w:tcPr>
          <w:p w:rsidR="0073230C" w:rsidRPr="00373897" w:rsidRDefault="00290A62" w:rsidP="00FB257D">
            <w:pPr>
              <w:autoSpaceDE w:val="0"/>
              <w:autoSpaceDN w:val="0"/>
              <w:adjustRightInd w:val="0"/>
              <w:rPr>
                <w:sz w:val="18"/>
                <w:szCs w:val="18"/>
              </w:rPr>
            </w:pPr>
            <w:r>
              <w:rPr>
                <w:rFonts w:hint="eastAsia"/>
                <w:sz w:val="18"/>
                <w:szCs w:val="18"/>
              </w:rPr>
              <w:t>RF subsystem</w:t>
            </w:r>
            <w:r>
              <w:rPr>
                <w:sz w:val="18"/>
                <w:szCs w:val="18"/>
              </w:rPr>
              <w:t>’</w:t>
            </w:r>
            <w:r>
              <w:rPr>
                <w:rFonts w:hint="eastAsia"/>
                <w:sz w:val="18"/>
                <w:szCs w:val="18"/>
              </w:rPr>
              <w:t>s GIC</w:t>
            </w:r>
          </w:p>
        </w:tc>
      </w:tr>
      <w:tr w:rsidR="0073230C" w:rsidRPr="00373897" w:rsidTr="00FB257D">
        <w:trPr>
          <w:cantSplit/>
        </w:trPr>
        <w:tc>
          <w:tcPr>
            <w:tcW w:w="2268" w:type="dxa"/>
            <w:tcBorders>
              <w:top w:val="single" w:sz="4" w:space="0" w:color="auto"/>
              <w:left w:val="single" w:sz="4" w:space="0" w:color="auto"/>
              <w:bottom w:val="single" w:sz="4" w:space="0" w:color="auto"/>
              <w:right w:val="single" w:sz="4" w:space="0" w:color="auto"/>
            </w:tcBorders>
            <w:vAlign w:val="center"/>
          </w:tcPr>
          <w:p w:rsidR="0073230C" w:rsidRDefault="0073230C" w:rsidP="0073230C">
            <w:pPr>
              <w:autoSpaceDE w:val="0"/>
              <w:autoSpaceDN w:val="0"/>
              <w:adjustRightInd w:val="0"/>
              <w:rPr>
                <w:sz w:val="18"/>
                <w:szCs w:val="18"/>
              </w:rPr>
            </w:pPr>
            <w:r>
              <w:rPr>
                <w:rFonts w:hint="eastAsia"/>
                <w:sz w:val="18"/>
                <w:szCs w:val="18"/>
              </w:rPr>
              <w:t>IPC_A7TOPLC_INT</w:t>
            </w:r>
          </w:p>
        </w:tc>
        <w:tc>
          <w:tcPr>
            <w:tcW w:w="567" w:type="dxa"/>
            <w:tcBorders>
              <w:top w:val="single" w:sz="4" w:space="0" w:color="auto"/>
              <w:left w:val="single" w:sz="4" w:space="0" w:color="auto"/>
              <w:bottom w:val="single" w:sz="4" w:space="0" w:color="auto"/>
              <w:right w:val="single" w:sz="4" w:space="0" w:color="auto"/>
            </w:tcBorders>
            <w:vAlign w:val="center"/>
          </w:tcPr>
          <w:p w:rsidR="0073230C" w:rsidRPr="00373897" w:rsidRDefault="0073230C" w:rsidP="00FB257D">
            <w:pPr>
              <w:autoSpaceDE w:val="0"/>
              <w:autoSpaceDN w:val="0"/>
              <w:adjustRightInd w:val="0"/>
              <w:rPr>
                <w:sz w:val="18"/>
                <w:szCs w:val="18"/>
              </w:rPr>
            </w:pPr>
            <w:r>
              <w:rPr>
                <w:rFonts w:hint="eastAsia"/>
                <w:sz w:val="18"/>
                <w:szCs w:val="18"/>
              </w:rPr>
              <w:t>O</w:t>
            </w:r>
          </w:p>
        </w:tc>
        <w:tc>
          <w:tcPr>
            <w:tcW w:w="2410" w:type="dxa"/>
            <w:tcBorders>
              <w:top w:val="single" w:sz="4" w:space="0" w:color="auto"/>
              <w:left w:val="single" w:sz="4" w:space="0" w:color="auto"/>
              <w:bottom w:val="single" w:sz="4" w:space="0" w:color="auto"/>
              <w:right w:val="single" w:sz="4" w:space="0" w:color="auto"/>
            </w:tcBorders>
            <w:vAlign w:val="center"/>
          </w:tcPr>
          <w:p w:rsidR="0073230C" w:rsidRPr="00373897" w:rsidRDefault="00843139" w:rsidP="00843139">
            <w:pPr>
              <w:autoSpaceDE w:val="0"/>
              <w:autoSpaceDN w:val="0"/>
              <w:adjustRightInd w:val="0"/>
              <w:rPr>
                <w:sz w:val="18"/>
                <w:szCs w:val="18"/>
              </w:rPr>
            </w:pPr>
            <w:r>
              <w:rPr>
                <w:rFonts w:hint="eastAsia"/>
                <w:sz w:val="18"/>
                <w:szCs w:val="18"/>
              </w:rPr>
              <w:t>A7</w:t>
            </w:r>
            <w:r w:rsidR="00436D0E">
              <w:rPr>
                <w:sz w:val="18"/>
                <w:szCs w:val="18"/>
              </w:rPr>
              <w:t>’</w:t>
            </w:r>
            <w:r w:rsidR="00436D0E">
              <w:rPr>
                <w:rFonts w:hint="eastAsia"/>
                <w:sz w:val="18"/>
                <w:szCs w:val="18"/>
              </w:rPr>
              <w:t xml:space="preserve">s interrupt request to </w:t>
            </w:r>
            <w:r>
              <w:rPr>
                <w:rFonts w:hint="eastAsia"/>
                <w:sz w:val="18"/>
                <w:szCs w:val="18"/>
              </w:rPr>
              <w:t>PLCDSP</w:t>
            </w:r>
          </w:p>
        </w:tc>
        <w:tc>
          <w:tcPr>
            <w:tcW w:w="2835" w:type="dxa"/>
            <w:tcBorders>
              <w:top w:val="single" w:sz="4" w:space="0" w:color="auto"/>
              <w:left w:val="single" w:sz="4" w:space="0" w:color="auto"/>
              <w:bottom w:val="single" w:sz="4" w:space="0" w:color="auto"/>
              <w:right w:val="single" w:sz="4" w:space="0" w:color="auto"/>
            </w:tcBorders>
            <w:vAlign w:val="center"/>
          </w:tcPr>
          <w:p w:rsidR="0073230C" w:rsidRPr="00373897" w:rsidRDefault="00290A62" w:rsidP="00FB257D">
            <w:pPr>
              <w:autoSpaceDE w:val="0"/>
              <w:autoSpaceDN w:val="0"/>
              <w:adjustRightInd w:val="0"/>
              <w:rPr>
                <w:sz w:val="18"/>
                <w:szCs w:val="18"/>
              </w:rPr>
            </w:pPr>
            <w:r>
              <w:rPr>
                <w:rFonts w:hint="eastAsia"/>
                <w:sz w:val="18"/>
                <w:szCs w:val="18"/>
              </w:rPr>
              <w:t>PLC subsystem</w:t>
            </w:r>
            <w:r>
              <w:rPr>
                <w:sz w:val="18"/>
                <w:szCs w:val="18"/>
              </w:rPr>
              <w:t>’</w:t>
            </w:r>
            <w:r>
              <w:rPr>
                <w:rFonts w:hint="eastAsia"/>
                <w:sz w:val="18"/>
                <w:szCs w:val="18"/>
              </w:rPr>
              <w:t>s GIC</w:t>
            </w:r>
          </w:p>
        </w:tc>
      </w:tr>
      <w:tr w:rsidR="0073230C" w:rsidRPr="00373897" w:rsidTr="00FB257D">
        <w:trPr>
          <w:cantSplit/>
        </w:trPr>
        <w:tc>
          <w:tcPr>
            <w:tcW w:w="2268" w:type="dxa"/>
            <w:tcBorders>
              <w:top w:val="single" w:sz="4" w:space="0" w:color="auto"/>
              <w:left w:val="single" w:sz="4" w:space="0" w:color="auto"/>
              <w:bottom w:val="single" w:sz="4" w:space="0" w:color="auto"/>
              <w:right w:val="single" w:sz="4" w:space="0" w:color="auto"/>
            </w:tcBorders>
            <w:vAlign w:val="center"/>
          </w:tcPr>
          <w:p w:rsidR="0073230C" w:rsidRDefault="0073230C" w:rsidP="0073230C">
            <w:pPr>
              <w:autoSpaceDE w:val="0"/>
              <w:autoSpaceDN w:val="0"/>
              <w:adjustRightInd w:val="0"/>
              <w:rPr>
                <w:sz w:val="18"/>
                <w:szCs w:val="18"/>
              </w:rPr>
            </w:pPr>
            <w:r>
              <w:rPr>
                <w:rFonts w:hint="eastAsia"/>
                <w:sz w:val="18"/>
                <w:szCs w:val="18"/>
              </w:rPr>
              <w:t>IPC_RFTOPLC_INT</w:t>
            </w:r>
          </w:p>
        </w:tc>
        <w:tc>
          <w:tcPr>
            <w:tcW w:w="567" w:type="dxa"/>
            <w:tcBorders>
              <w:top w:val="single" w:sz="4" w:space="0" w:color="auto"/>
              <w:left w:val="single" w:sz="4" w:space="0" w:color="auto"/>
              <w:bottom w:val="single" w:sz="4" w:space="0" w:color="auto"/>
              <w:right w:val="single" w:sz="4" w:space="0" w:color="auto"/>
            </w:tcBorders>
            <w:vAlign w:val="center"/>
          </w:tcPr>
          <w:p w:rsidR="0073230C" w:rsidRDefault="0073230C" w:rsidP="00FB257D">
            <w:pPr>
              <w:autoSpaceDE w:val="0"/>
              <w:autoSpaceDN w:val="0"/>
              <w:adjustRightInd w:val="0"/>
              <w:rPr>
                <w:sz w:val="18"/>
                <w:szCs w:val="18"/>
              </w:rPr>
            </w:pPr>
            <w:r>
              <w:rPr>
                <w:rFonts w:hint="eastAsia"/>
                <w:sz w:val="18"/>
                <w:szCs w:val="18"/>
              </w:rPr>
              <w:t>O</w:t>
            </w:r>
          </w:p>
        </w:tc>
        <w:tc>
          <w:tcPr>
            <w:tcW w:w="2410" w:type="dxa"/>
            <w:tcBorders>
              <w:top w:val="single" w:sz="4" w:space="0" w:color="auto"/>
              <w:left w:val="single" w:sz="4" w:space="0" w:color="auto"/>
              <w:bottom w:val="single" w:sz="4" w:space="0" w:color="auto"/>
              <w:right w:val="single" w:sz="4" w:space="0" w:color="auto"/>
            </w:tcBorders>
            <w:vAlign w:val="center"/>
          </w:tcPr>
          <w:p w:rsidR="0073230C" w:rsidRPr="00373897" w:rsidRDefault="00436D0E" w:rsidP="00843139">
            <w:pPr>
              <w:autoSpaceDE w:val="0"/>
              <w:autoSpaceDN w:val="0"/>
              <w:adjustRightInd w:val="0"/>
              <w:rPr>
                <w:sz w:val="18"/>
                <w:szCs w:val="18"/>
              </w:rPr>
            </w:pPr>
            <w:r>
              <w:rPr>
                <w:rFonts w:hint="eastAsia"/>
                <w:sz w:val="18"/>
                <w:szCs w:val="18"/>
              </w:rPr>
              <w:t>RFDSP</w:t>
            </w:r>
            <w:r>
              <w:rPr>
                <w:sz w:val="18"/>
                <w:szCs w:val="18"/>
              </w:rPr>
              <w:t>’</w:t>
            </w:r>
            <w:r>
              <w:rPr>
                <w:rFonts w:hint="eastAsia"/>
                <w:sz w:val="18"/>
                <w:szCs w:val="18"/>
              </w:rPr>
              <w:t xml:space="preserve">s interrupt request to </w:t>
            </w:r>
            <w:r w:rsidR="00843139">
              <w:rPr>
                <w:rFonts w:hint="eastAsia"/>
                <w:sz w:val="18"/>
                <w:szCs w:val="18"/>
              </w:rPr>
              <w:t>PLCDSP</w:t>
            </w:r>
          </w:p>
        </w:tc>
        <w:tc>
          <w:tcPr>
            <w:tcW w:w="2835" w:type="dxa"/>
            <w:tcBorders>
              <w:top w:val="single" w:sz="4" w:space="0" w:color="auto"/>
              <w:left w:val="single" w:sz="4" w:space="0" w:color="auto"/>
              <w:bottom w:val="single" w:sz="4" w:space="0" w:color="auto"/>
              <w:right w:val="single" w:sz="4" w:space="0" w:color="auto"/>
            </w:tcBorders>
            <w:vAlign w:val="center"/>
          </w:tcPr>
          <w:p w:rsidR="0073230C" w:rsidRPr="00373897" w:rsidRDefault="00290A62" w:rsidP="00FB257D">
            <w:pPr>
              <w:autoSpaceDE w:val="0"/>
              <w:autoSpaceDN w:val="0"/>
              <w:adjustRightInd w:val="0"/>
              <w:rPr>
                <w:sz w:val="18"/>
                <w:szCs w:val="18"/>
              </w:rPr>
            </w:pPr>
            <w:r>
              <w:rPr>
                <w:rFonts w:hint="eastAsia"/>
                <w:sz w:val="18"/>
                <w:szCs w:val="18"/>
              </w:rPr>
              <w:t>PLC subsystem</w:t>
            </w:r>
            <w:r>
              <w:rPr>
                <w:sz w:val="18"/>
                <w:szCs w:val="18"/>
              </w:rPr>
              <w:t>’</w:t>
            </w:r>
            <w:r>
              <w:rPr>
                <w:rFonts w:hint="eastAsia"/>
                <w:sz w:val="18"/>
                <w:szCs w:val="18"/>
              </w:rPr>
              <w:t>s GIC</w:t>
            </w:r>
          </w:p>
        </w:tc>
      </w:tr>
      <w:tr w:rsidR="006F51D2" w:rsidRPr="00373897" w:rsidTr="00FB257D">
        <w:trPr>
          <w:cantSplit/>
          <w:ins w:id="3202" w:author="yangy" w:date="2017-05-11T10:52:00Z"/>
        </w:trPr>
        <w:tc>
          <w:tcPr>
            <w:tcW w:w="2268" w:type="dxa"/>
            <w:tcBorders>
              <w:top w:val="single" w:sz="4" w:space="0" w:color="auto"/>
              <w:left w:val="single" w:sz="4" w:space="0" w:color="auto"/>
              <w:bottom w:val="single" w:sz="4" w:space="0" w:color="auto"/>
              <w:right w:val="single" w:sz="4" w:space="0" w:color="auto"/>
            </w:tcBorders>
            <w:vAlign w:val="center"/>
          </w:tcPr>
          <w:p w:rsidR="006F51D2" w:rsidRDefault="006F51D2" w:rsidP="0073230C">
            <w:pPr>
              <w:autoSpaceDE w:val="0"/>
              <w:autoSpaceDN w:val="0"/>
              <w:adjustRightInd w:val="0"/>
              <w:rPr>
                <w:ins w:id="3203" w:author="yangy" w:date="2017-05-11T10:52:00Z"/>
                <w:sz w:val="18"/>
                <w:szCs w:val="18"/>
              </w:rPr>
            </w:pPr>
            <w:ins w:id="3204" w:author="yangy" w:date="2017-05-11T10:52:00Z">
              <w:r>
                <w:rPr>
                  <w:rFonts w:hint="eastAsia"/>
                  <w:sz w:val="18"/>
                  <w:szCs w:val="18"/>
                </w:rPr>
                <w:t>PLCTOA7_ACK_INT</w:t>
              </w:r>
            </w:ins>
            <w:ins w:id="3205" w:author="yangy" w:date="2017-05-17T13:41:00Z">
              <w:r w:rsidR="00E03E42">
                <w:rPr>
                  <w:rFonts w:hint="eastAsia"/>
                  <w:sz w:val="18"/>
                  <w:szCs w:val="18"/>
                </w:rPr>
                <w:t>[7:0]</w:t>
              </w:r>
            </w:ins>
          </w:p>
        </w:tc>
        <w:tc>
          <w:tcPr>
            <w:tcW w:w="567" w:type="dxa"/>
            <w:tcBorders>
              <w:top w:val="single" w:sz="4" w:space="0" w:color="auto"/>
              <w:left w:val="single" w:sz="4" w:space="0" w:color="auto"/>
              <w:bottom w:val="single" w:sz="4" w:space="0" w:color="auto"/>
              <w:right w:val="single" w:sz="4" w:space="0" w:color="auto"/>
            </w:tcBorders>
            <w:vAlign w:val="center"/>
          </w:tcPr>
          <w:p w:rsidR="006F51D2" w:rsidRDefault="006F51D2" w:rsidP="00FB257D">
            <w:pPr>
              <w:autoSpaceDE w:val="0"/>
              <w:autoSpaceDN w:val="0"/>
              <w:adjustRightInd w:val="0"/>
              <w:rPr>
                <w:ins w:id="3206" w:author="yangy" w:date="2017-05-11T10:52:00Z"/>
                <w:sz w:val="18"/>
                <w:szCs w:val="18"/>
              </w:rPr>
            </w:pPr>
            <w:ins w:id="3207" w:author="yangy" w:date="2017-05-11T10:53:00Z">
              <w:r>
                <w:rPr>
                  <w:rFonts w:hint="eastAsia"/>
                  <w:sz w:val="18"/>
                  <w:szCs w:val="18"/>
                </w:rPr>
                <w:t>O</w:t>
              </w:r>
            </w:ins>
          </w:p>
        </w:tc>
        <w:tc>
          <w:tcPr>
            <w:tcW w:w="2410" w:type="dxa"/>
            <w:tcBorders>
              <w:top w:val="single" w:sz="4" w:space="0" w:color="auto"/>
              <w:left w:val="single" w:sz="4" w:space="0" w:color="auto"/>
              <w:bottom w:val="single" w:sz="4" w:space="0" w:color="auto"/>
              <w:right w:val="single" w:sz="4" w:space="0" w:color="auto"/>
            </w:tcBorders>
            <w:vAlign w:val="center"/>
          </w:tcPr>
          <w:p w:rsidR="006F51D2" w:rsidRDefault="000315C9" w:rsidP="000315C9">
            <w:pPr>
              <w:autoSpaceDE w:val="0"/>
              <w:autoSpaceDN w:val="0"/>
              <w:adjustRightInd w:val="0"/>
              <w:rPr>
                <w:ins w:id="3208" w:author="yangy" w:date="2017-05-11T10:52:00Z"/>
                <w:sz w:val="18"/>
                <w:szCs w:val="18"/>
              </w:rPr>
            </w:pPr>
            <w:ins w:id="3209" w:author="yangy" w:date="2017-05-11T10:56:00Z">
              <w:r>
                <w:rPr>
                  <w:rFonts w:hint="eastAsia"/>
                  <w:sz w:val="18"/>
                  <w:szCs w:val="18"/>
                </w:rPr>
                <w:t>Interrupt to A7 Core triggered by PLC DSP</w:t>
              </w:r>
            </w:ins>
            <w:ins w:id="3210" w:author="yangy" w:date="2017-05-11T10:59:00Z">
              <w:r w:rsidR="00C957D6">
                <w:rPr>
                  <w:rFonts w:hint="eastAsia"/>
                  <w:sz w:val="18"/>
                  <w:szCs w:val="18"/>
                </w:rPr>
                <w:t xml:space="preserve"> core</w:t>
              </w:r>
            </w:ins>
            <w:ins w:id="3211" w:author="yangy" w:date="2017-05-11T10:56:00Z">
              <w:r>
                <w:rPr>
                  <w:sz w:val="18"/>
                  <w:szCs w:val="18"/>
                </w:rPr>
                <w:t>’</w:t>
              </w:r>
              <w:r>
                <w:rPr>
                  <w:rFonts w:hint="eastAsia"/>
                  <w:sz w:val="18"/>
                  <w:szCs w:val="18"/>
                </w:rPr>
                <w:t>s ACK</w:t>
              </w:r>
            </w:ins>
          </w:p>
        </w:tc>
        <w:tc>
          <w:tcPr>
            <w:tcW w:w="2835" w:type="dxa"/>
            <w:tcBorders>
              <w:top w:val="single" w:sz="4" w:space="0" w:color="auto"/>
              <w:left w:val="single" w:sz="4" w:space="0" w:color="auto"/>
              <w:bottom w:val="single" w:sz="4" w:space="0" w:color="auto"/>
              <w:right w:val="single" w:sz="4" w:space="0" w:color="auto"/>
            </w:tcBorders>
            <w:vAlign w:val="center"/>
          </w:tcPr>
          <w:p w:rsidR="006F51D2" w:rsidRDefault="0098621F" w:rsidP="00FB257D">
            <w:pPr>
              <w:autoSpaceDE w:val="0"/>
              <w:autoSpaceDN w:val="0"/>
              <w:adjustRightInd w:val="0"/>
              <w:rPr>
                <w:ins w:id="3212" w:author="yangy" w:date="2017-05-11T10:52:00Z"/>
                <w:sz w:val="18"/>
                <w:szCs w:val="18"/>
              </w:rPr>
            </w:pPr>
            <w:ins w:id="3213" w:author="yangy" w:date="2017-05-11T10:54:00Z">
              <w:r>
                <w:rPr>
                  <w:rFonts w:hint="eastAsia"/>
                  <w:sz w:val="18"/>
                  <w:szCs w:val="18"/>
                </w:rPr>
                <w:t>ARM subsystem</w:t>
              </w:r>
              <w:r>
                <w:rPr>
                  <w:sz w:val="18"/>
                  <w:szCs w:val="18"/>
                </w:rPr>
                <w:t>’</w:t>
              </w:r>
              <w:r>
                <w:rPr>
                  <w:rFonts w:hint="eastAsia"/>
                  <w:sz w:val="18"/>
                  <w:szCs w:val="18"/>
                </w:rPr>
                <w:t>s GIC</w:t>
              </w:r>
            </w:ins>
          </w:p>
        </w:tc>
      </w:tr>
      <w:tr w:rsidR="000315C9" w:rsidRPr="00373897" w:rsidTr="00FB257D">
        <w:trPr>
          <w:cantSplit/>
          <w:ins w:id="3214" w:author="yangy" w:date="2017-05-11T10:52:00Z"/>
        </w:trPr>
        <w:tc>
          <w:tcPr>
            <w:tcW w:w="2268" w:type="dxa"/>
            <w:tcBorders>
              <w:top w:val="single" w:sz="4" w:space="0" w:color="auto"/>
              <w:left w:val="single" w:sz="4" w:space="0" w:color="auto"/>
              <w:bottom w:val="single" w:sz="4" w:space="0" w:color="auto"/>
              <w:right w:val="single" w:sz="4" w:space="0" w:color="auto"/>
            </w:tcBorders>
            <w:vAlign w:val="center"/>
          </w:tcPr>
          <w:p w:rsidR="000315C9" w:rsidRDefault="000315C9" w:rsidP="0073230C">
            <w:pPr>
              <w:autoSpaceDE w:val="0"/>
              <w:autoSpaceDN w:val="0"/>
              <w:adjustRightInd w:val="0"/>
              <w:rPr>
                <w:ins w:id="3215" w:author="yangy" w:date="2017-05-11T10:52:00Z"/>
                <w:sz w:val="18"/>
                <w:szCs w:val="18"/>
              </w:rPr>
            </w:pPr>
            <w:ins w:id="3216" w:author="yangy" w:date="2017-05-11T10:53:00Z">
              <w:r>
                <w:rPr>
                  <w:rFonts w:hint="eastAsia"/>
                  <w:sz w:val="18"/>
                  <w:szCs w:val="18"/>
                </w:rPr>
                <w:t>RFTOA7_ACK_INT</w:t>
              </w:r>
            </w:ins>
            <w:ins w:id="3217" w:author="yangy" w:date="2017-05-17T13:41:00Z">
              <w:r w:rsidR="00E03E42">
                <w:rPr>
                  <w:rFonts w:hint="eastAsia"/>
                  <w:sz w:val="18"/>
                  <w:szCs w:val="18"/>
                </w:rPr>
                <w:t>[7:0]</w:t>
              </w:r>
            </w:ins>
          </w:p>
        </w:tc>
        <w:tc>
          <w:tcPr>
            <w:tcW w:w="567" w:type="dxa"/>
            <w:tcBorders>
              <w:top w:val="single" w:sz="4" w:space="0" w:color="auto"/>
              <w:left w:val="single" w:sz="4" w:space="0" w:color="auto"/>
              <w:bottom w:val="single" w:sz="4" w:space="0" w:color="auto"/>
              <w:right w:val="single" w:sz="4" w:space="0" w:color="auto"/>
            </w:tcBorders>
            <w:vAlign w:val="center"/>
          </w:tcPr>
          <w:p w:rsidR="000315C9" w:rsidRDefault="000315C9" w:rsidP="00FB257D">
            <w:pPr>
              <w:autoSpaceDE w:val="0"/>
              <w:autoSpaceDN w:val="0"/>
              <w:adjustRightInd w:val="0"/>
              <w:rPr>
                <w:ins w:id="3218" w:author="yangy" w:date="2017-05-11T10:52:00Z"/>
                <w:sz w:val="18"/>
                <w:szCs w:val="18"/>
              </w:rPr>
            </w:pPr>
            <w:ins w:id="3219" w:author="yangy" w:date="2017-05-11T10:53:00Z">
              <w:r>
                <w:rPr>
                  <w:rFonts w:hint="eastAsia"/>
                  <w:sz w:val="18"/>
                  <w:szCs w:val="18"/>
                </w:rPr>
                <w:t>O</w:t>
              </w:r>
            </w:ins>
          </w:p>
        </w:tc>
        <w:tc>
          <w:tcPr>
            <w:tcW w:w="2410" w:type="dxa"/>
            <w:tcBorders>
              <w:top w:val="single" w:sz="4" w:space="0" w:color="auto"/>
              <w:left w:val="single" w:sz="4" w:space="0" w:color="auto"/>
              <w:bottom w:val="single" w:sz="4" w:space="0" w:color="auto"/>
              <w:right w:val="single" w:sz="4" w:space="0" w:color="auto"/>
            </w:tcBorders>
            <w:vAlign w:val="center"/>
          </w:tcPr>
          <w:p w:rsidR="000315C9" w:rsidRDefault="000315C9" w:rsidP="000315C9">
            <w:pPr>
              <w:autoSpaceDE w:val="0"/>
              <w:autoSpaceDN w:val="0"/>
              <w:adjustRightInd w:val="0"/>
              <w:rPr>
                <w:ins w:id="3220" w:author="yangy" w:date="2017-05-11T10:52:00Z"/>
                <w:sz w:val="18"/>
                <w:szCs w:val="18"/>
              </w:rPr>
            </w:pPr>
            <w:ins w:id="3221" w:author="yangy" w:date="2017-05-11T10:57:00Z">
              <w:r>
                <w:rPr>
                  <w:rFonts w:hint="eastAsia"/>
                  <w:sz w:val="18"/>
                  <w:szCs w:val="18"/>
                </w:rPr>
                <w:t>Interrupt to A7 Core triggered by RF DSP</w:t>
              </w:r>
            </w:ins>
            <w:ins w:id="3222" w:author="yangy" w:date="2017-05-11T10:59:00Z">
              <w:r w:rsidR="00C957D6">
                <w:rPr>
                  <w:rFonts w:hint="eastAsia"/>
                  <w:sz w:val="18"/>
                  <w:szCs w:val="18"/>
                </w:rPr>
                <w:t xml:space="preserve"> core</w:t>
              </w:r>
            </w:ins>
            <w:ins w:id="3223" w:author="yangy" w:date="2017-05-11T10:57:00Z">
              <w:r>
                <w:rPr>
                  <w:sz w:val="18"/>
                  <w:szCs w:val="18"/>
                </w:rPr>
                <w:t>’</w:t>
              </w:r>
              <w:r>
                <w:rPr>
                  <w:rFonts w:hint="eastAsia"/>
                  <w:sz w:val="18"/>
                  <w:szCs w:val="18"/>
                </w:rPr>
                <w:t>s ACK</w:t>
              </w:r>
            </w:ins>
          </w:p>
        </w:tc>
        <w:tc>
          <w:tcPr>
            <w:tcW w:w="2835" w:type="dxa"/>
            <w:tcBorders>
              <w:top w:val="single" w:sz="4" w:space="0" w:color="auto"/>
              <w:left w:val="single" w:sz="4" w:space="0" w:color="auto"/>
              <w:bottom w:val="single" w:sz="4" w:space="0" w:color="auto"/>
              <w:right w:val="single" w:sz="4" w:space="0" w:color="auto"/>
            </w:tcBorders>
            <w:vAlign w:val="center"/>
          </w:tcPr>
          <w:p w:rsidR="000315C9" w:rsidRDefault="000315C9" w:rsidP="00FB257D">
            <w:pPr>
              <w:autoSpaceDE w:val="0"/>
              <w:autoSpaceDN w:val="0"/>
              <w:adjustRightInd w:val="0"/>
              <w:rPr>
                <w:ins w:id="3224" w:author="yangy" w:date="2017-05-11T10:52:00Z"/>
                <w:sz w:val="18"/>
                <w:szCs w:val="18"/>
              </w:rPr>
            </w:pPr>
            <w:ins w:id="3225" w:author="yangy" w:date="2017-05-11T10:54:00Z">
              <w:r>
                <w:rPr>
                  <w:rFonts w:hint="eastAsia"/>
                  <w:sz w:val="18"/>
                  <w:szCs w:val="18"/>
                </w:rPr>
                <w:t>ARM subsystem</w:t>
              </w:r>
              <w:r>
                <w:rPr>
                  <w:sz w:val="18"/>
                  <w:szCs w:val="18"/>
                </w:rPr>
                <w:t>’</w:t>
              </w:r>
              <w:r>
                <w:rPr>
                  <w:rFonts w:hint="eastAsia"/>
                  <w:sz w:val="18"/>
                  <w:szCs w:val="18"/>
                </w:rPr>
                <w:t>s GIC</w:t>
              </w:r>
            </w:ins>
          </w:p>
        </w:tc>
      </w:tr>
      <w:tr w:rsidR="000315C9" w:rsidRPr="00373897" w:rsidTr="00FB257D">
        <w:trPr>
          <w:cantSplit/>
          <w:ins w:id="3226" w:author="yangy" w:date="2017-05-11T10:52:00Z"/>
        </w:trPr>
        <w:tc>
          <w:tcPr>
            <w:tcW w:w="2268" w:type="dxa"/>
            <w:tcBorders>
              <w:top w:val="single" w:sz="4" w:space="0" w:color="auto"/>
              <w:left w:val="single" w:sz="4" w:space="0" w:color="auto"/>
              <w:bottom w:val="single" w:sz="4" w:space="0" w:color="auto"/>
              <w:right w:val="single" w:sz="4" w:space="0" w:color="auto"/>
            </w:tcBorders>
            <w:vAlign w:val="center"/>
          </w:tcPr>
          <w:p w:rsidR="000315C9" w:rsidRDefault="000315C9" w:rsidP="0073230C">
            <w:pPr>
              <w:autoSpaceDE w:val="0"/>
              <w:autoSpaceDN w:val="0"/>
              <w:adjustRightInd w:val="0"/>
              <w:rPr>
                <w:ins w:id="3227" w:author="yangy" w:date="2017-05-11T10:52:00Z"/>
                <w:sz w:val="18"/>
                <w:szCs w:val="18"/>
              </w:rPr>
            </w:pPr>
            <w:ins w:id="3228" w:author="yangy" w:date="2017-05-11T10:53:00Z">
              <w:r>
                <w:rPr>
                  <w:rFonts w:hint="eastAsia"/>
                  <w:sz w:val="18"/>
                  <w:szCs w:val="18"/>
                </w:rPr>
                <w:t>A7TOPLC_ACK_INT</w:t>
              </w:r>
            </w:ins>
          </w:p>
        </w:tc>
        <w:tc>
          <w:tcPr>
            <w:tcW w:w="567" w:type="dxa"/>
            <w:tcBorders>
              <w:top w:val="single" w:sz="4" w:space="0" w:color="auto"/>
              <w:left w:val="single" w:sz="4" w:space="0" w:color="auto"/>
              <w:bottom w:val="single" w:sz="4" w:space="0" w:color="auto"/>
              <w:right w:val="single" w:sz="4" w:space="0" w:color="auto"/>
            </w:tcBorders>
            <w:vAlign w:val="center"/>
          </w:tcPr>
          <w:p w:rsidR="000315C9" w:rsidRDefault="000315C9" w:rsidP="00FB257D">
            <w:pPr>
              <w:autoSpaceDE w:val="0"/>
              <w:autoSpaceDN w:val="0"/>
              <w:adjustRightInd w:val="0"/>
              <w:rPr>
                <w:ins w:id="3229" w:author="yangy" w:date="2017-05-11T10:52:00Z"/>
                <w:sz w:val="18"/>
                <w:szCs w:val="18"/>
              </w:rPr>
            </w:pPr>
            <w:ins w:id="3230" w:author="yangy" w:date="2017-05-11T10:53:00Z">
              <w:r>
                <w:rPr>
                  <w:rFonts w:hint="eastAsia"/>
                  <w:sz w:val="18"/>
                  <w:szCs w:val="18"/>
                </w:rPr>
                <w:t>O</w:t>
              </w:r>
            </w:ins>
          </w:p>
        </w:tc>
        <w:tc>
          <w:tcPr>
            <w:tcW w:w="2410" w:type="dxa"/>
            <w:tcBorders>
              <w:top w:val="single" w:sz="4" w:space="0" w:color="auto"/>
              <w:left w:val="single" w:sz="4" w:space="0" w:color="auto"/>
              <w:bottom w:val="single" w:sz="4" w:space="0" w:color="auto"/>
              <w:right w:val="single" w:sz="4" w:space="0" w:color="auto"/>
            </w:tcBorders>
            <w:vAlign w:val="center"/>
          </w:tcPr>
          <w:p w:rsidR="000315C9" w:rsidRDefault="000315C9" w:rsidP="00C957D6">
            <w:pPr>
              <w:autoSpaceDE w:val="0"/>
              <w:autoSpaceDN w:val="0"/>
              <w:adjustRightInd w:val="0"/>
              <w:rPr>
                <w:ins w:id="3231" w:author="yangy" w:date="2017-05-11T10:52:00Z"/>
                <w:sz w:val="18"/>
                <w:szCs w:val="18"/>
              </w:rPr>
            </w:pPr>
            <w:ins w:id="3232" w:author="yangy" w:date="2017-05-11T10:57:00Z">
              <w:r>
                <w:rPr>
                  <w:rFonts w:hint="eastAsia"/>
                  <w:sz w:val="18"/>
                  <w:szCs w:val="18"/>
                </w:rPr>
                <w:t xml:space="preserve">Interrupt to </w:t>
              </w:r>
              <w:r w:rsidR="00C957D6">
                <w:rPr>
                  <w:rFonts w:hint="eastAsia"/>
                  <w:sz w:val="18"/>
                  <w:szCs w:val="18"/>
                </w:rPr>
                <w:t>PLC DSP</w:t>
              </w:r>
              <w:r>
                <w:rPr>
                  <w:rFonts w:hint="eastAsia"/>
                  <w:sz w:val="18"/>
                  <w:szCs w:val="18"/>
                </w:rPr>
                <w:t xml:space="preserve"> Core triggered by </w:t>
              </w:r>
              <w:r w:rsidR="00C957D6">
                <w:rPr>
                  <w:rFonts w:hint="eastAsia"/>
                  <w:sz w:val="18"/>
                  <w:szCs w:val="18"/>
                </w:rPr>
                <w:t>A7 Core</w:t>
              </w:r>
              <w:r>
                <w:rPr>
                  <w:sz w:val="18"/>
                  <w:szCs w:val="18"/>
                </w:rPr>
                <w:t>’</w:t>
              </w:r>
              <w:r>
                <w:rPr>
                  <w:rFonts w:hint="eastAsia"/>
                  <w:sz w:val="18"/>
                  <w:szCs w:val="18"/>
                </w:rPr>
                <w:t>s ACK</w:t>
              </w:r>
            </w:ins>
          </w:p>
        </w:tc>
        <w:tc>
          <w:tcPr>
            <w:tcW w:w="2835" w:type="dxa"/>
            <w:tcBorders>
              <w:top w:val="single" w:sz="4" w:space="0" w:color="auto"/>
              <w:left w:val="single" w:sz="4" w:space="0" w:color="auto"/>
              <w:bottom w:val="single" w:sz="4" w:space="0" w:color="auto"/>
              <w:right w:val="single" w:sz="4" w:space="0" w:color="auto"/>
            </w:tcBorders>
            <w:vAlign w:val="center"/>
          </w:tcPr>
          <w:p w:rsidR="000315C9" w:rsidRDefault="000315C9" w:rsidP="00FB257D">
            <w:pPr>
              <w:autoSpaceDE w:val="0"/>
              <w:autoSpaceDN w:val="0"/>
              <w:adjustRightInd w:val="0"/>
              <w:rPr>
                <w:ins w:id="3233" w:author="yangy" w:date="2017-05-11T10:52:00Z"/>
                <w:sz w:val="18"/>
                <w:szCs w:val="18"/>
              </w:rPr>
            </w:pPr>
            <w:ins w:id="3234" w:author="yangy" w:date="2017-05-11T10:55:00Z">
              <w:r>
                <w:rPr>
                  <w:rFonts w:hint="eastAsia"/>
                  <w:sz w:val="18"/>
                  <w:szCs w:val="18"/>
                </w:rPr>
                <w:t>PLC subsystem</w:t>
              </w:r>
              <w:r>
                <w:rPr>
                  <w:sz w:val="18"/>
                  <w:szCs w:val="18"/>
                </w:rPr>
                <w:t>’</w:t>
              </w:r>
              <w:r>
                <w:rPr>
                  <w:rFonts w:hint="eastAsia"/>
                  <w:sz w:val="18"/>
                  <w:szCs w:val="18"/>
                </w:rPr>
                <w:t>s GIC</w:t>
              </w:r>
            </w:ins>
          </w:p>
        </w:tc>
      </w:tr>
      <w:tr w:rsidR="00C957D6" w:rsidRPr="00373897" w:rsidTr="00FB257D">
        <w:trPr>
          <w:cantSplit/>
          <w:ins w:id="3235" w:author="yangy" w:date="2017-05-11T10:52:00Z"/>
        </w:trPr>
        <w:tc>
          <w:tcPr>
            <w:tcW w:w="2268" w:type="dxa"/>
            <w:tcBorders>
              <w:top w:val="single" w:sz="4" w:space="0" w:color="auto"/>
              <w:left w:val="single" w:sz="4" w:space="0" w:color="auto"/>
              <w:bottom w:val="single" w:sz="4" w:space="0" w:color="auto"/>
              <w:right w:val="single" w:sz="4" w:space="0" w:color="auto"/>
            </w:tcBorders>
            <w:vAlign w:val="center"/>
          </w:tcPr>
          <w:p w:rsidR="00C957D6" w:rsidRDefault="00C957D6" w:rsidP="006F51D2">
            <w:pPr>
              <w:autoSpaceDE w:val="0"/>
              <w:autoSpaceDN w:val="0"/>
              <w:adjustRightInd w:val="0"/>
              <w:rPr>
                <w:ins w:id="3236" w:author="yangy" w:date="2017-05-11T10:52:00Z"/>
                <w:sz w:val="18"/>
                <w:szCs w:val="18"/>
              </w:rPr>
            </w:pPr>
            <w:ins w:id="3237" w:author="yangy" w:date="2017-05-11T10:53:00Z">
              <w:r>
                <w:rPr>
                  <w:rFonts w:hint="eastAsia"/>
                  <w:sz w:val="18"/>
                  <w:szCs w:val="18"/>
                </w:rPr>
                <w:t>RFTO</w:t>
              </w:r>
            </w:ins>
            <w:ins w:id="3238" w:author="yangy" w:date="2017-05-11T10:54:00Z">
              <w:r>
                <w:rPr>
                  <w:rFonts w:hint="eastAsia"/>
                  <w:sz w:val="18"/>
                  <w:szCs w:val="18"/>
                </w:rPr>
                <w:t>PLC</w:t>
              </w:r>
            </w:ins>
            <w:ins w:id="3239" w:author="yangy" w:date="2017-05-11T10:53:00Z">
              <w:r>
                <w:rPr>
                  <w:rFonts w:hint="eastAsia"/>
                  <w:sz w:val="18"/>
                  <w:szCs w:val="18"/>
                </w:rPr>
                <w:t>_ACK_INT</w:t>
              </w:r>
            </w:ins>
          </w:p>
        </w:tc>
        <w:tc>
          <w:tcPr>
            <w:tcW w:w="567" w:type="dxa"/>
            <w:tcBorders>
              <w:top w:val="single" w:sz="4" w:space="0" w:color="auto"/>
              <w:left w:val="single" w:sz="4" w:space="0" w:color="auto"/>
              <w:bottom w:val="single" w:sz="4" w:space="0" w:color="auto"/>
              <w:right w:val="single" w:sz="4" w:space="0" w:color="auto"/>
            </w:tcBorders>
            <w:vAlign w:val="center"/>
          </w:tcPr>
          <w:p w:rsidR="00C957D6" w:rsidRDefault="00C957D6" w:rsidP="00FB257D">
            <w:pPr>
              <w:autoSpaceDE w:val="0"/>
              <w:autoSpaceDN w:val="0"/>
              <w:adjustRightInd w:val="0"/>
              <w:rPr>
                <w:ins w:id="3240" w:author="yangy" w:date="2017-05-11T10:52:00Z"/>
                <w:sz w:val="18"/>
                <w:szCs w:val="18"/>
              </w:rPr>
            </w:pPr>
            <w:ins w:id="3241" w:author="yangy" w:date="2017-05-11T10:53:00Z">
              <w:r>
                <w:rPr>
                  <w:rFonts w:hint="eastAsia"/>
                  <w:sz w:val="18"/>
                  <w:szCs w:val="18"/>
                </w:rPr>
                <w:t>O</w:t>
              </w:r>
            </w:ins>
          </w:p>
        </w:tc>
        <w:tc>
          <w:tcPr>
            <w:tcW w:w="2410" w:type="dxa"/>
            <w:tcBorders>
              <w:top w:val="single" w:sz="4" w:space="0" w:color="auto"/>
              <w:left w:val="single" w:sz="4" w:space="0" w:color="auto"/>
              <w:bottom w:val="single" w:sz="4" w:space="0" w:color="auto"/>
              <w:right w:val="single" w:sz="4" w:space="0" w:color="auto"/>
            </w:tcBorders>
            <w:vAlign w:val="center"/>
          </w:tcPr>
          <w:p w:rsidR="00C957D6" w:rsidRDefault="00C957D6" w:rsidP="00C957D6">
            <w:pPr>
              <w:autoSpaceDE w:val="0"/>
              <w:autoSpaceDN w:val="0"/>
              <w:adjustRightInd w:val="0"/>
              <w:rPr>
                <w:ins w:id="3242" w:author="yangy" w:date="2017-05-11T10:52:00Z"/>
                <w:sz w:val="18"/>
                <w:szCs w:val="18"/>
              </w:rPr>
            </w:pPr>
            <w:ins w:id="3243" w:author="yangy" w:date="2017-05-11T10:58:00Z">
              <w:r>
                <w:rPr>
                  <w:rFonts w:hint="eastAsia"/>
                  <w:sz w:val="18"/>
                  <w:szCs w:val="18"/>
                </w:rPr>
                <w:t>Interrupt to PLC DSP Core triggered by RF DSP Core</w:t>
              </w:r>
              <w:r>
                <w:rPr>
                  <w:sz w:val="18"/>
                  <w:szCs w:val="18"/>
                </w:rPr>
                <w:t>’</w:t>
              </w:r>
              <w:r>
                <w:rPr>
                  <w:rFonts w:hint="eastAsia"/>
                  <w:sz w:val="18"/>
                  <w:szCs w:val="18"/>
                </w:rPr>
                <w:t>s ACK</w:t>
              </w:r>
            </w:ins>
          </w:p>
        </w:tc>
        <w:tc>
          <w:tcPr>
            <w:tcW w:w="2835" w:type="dxa"/>
            <w:tcBorders>
              <w:top w:val="single" w:sz="4" w:space="0" w:color="auto"/>
              <w:left w:val="single" w:sz="4" w:space="0" w:color="auto"/>
              <w:bottom w:val="single" w:sz="4" w:space="0" w:color="auto"/>
              <w:right w:val="single" w:sz="4" w:space="0" w:color="auto"/>
            </w:tcBorders>
            <w:vAlign w:val="center"/>
          </w:tcPr>
          <w:p w:rsidR="00C957D6" w:rsidRDefault="00C957D6" w:rsidP="00FB257D">
            <w:pPr>
              <w:autoSpaceDE w:val="0"/>
              <w:autoSpaceDN w:val="0"/>
              <w:adjustRightInd w:val="0"/>
              <w:rPr>
                <w:ins w:id="3244" w:author="yangy" w:date="2017-05-11T10:52:00Z"/>
                <w:sz w:val="18"/>
                <w:szCs w:val="18"/>
              </w:rPr>
            </w:pPr>
            <w:ins w:id="3245" w:author="yangy" w:date="2017-05-11T10:55:00Z">
              <w:r>
                <w:rPr>
                  <w:rFonts w:hint="eastAsia"/>
                  <w:sz w:val="18"/>
                  <w:szCs w:val="18"/>
                </w:rPr>
                <w:t>PLC subsystem</w:t>
              </w:r>
              <w:r>
                <w:rPr>
                  <w:sz w:val="18"/>
                  <w:szCs w:val="18"/>
                </w:rPr>
                <w:t>’</w:t>
              </w:r>
              <w:r>
                <w:rPr>
                  <w:rFonts w:hint="eastAsia"/>
                  <w:sz w:val="18"/>
                  <w:szCs w:val="18"/>
                </w:rPr>
                <w:t>s GIC</w:t>
              </w:r>
            </w:ins>
          </w:p>
        </w:tc>
      </w:tr>
      <w:tr w:rsidR="00C957D6" w:rsidRPr="00373897" w:rsidTr="00FB257D">
        <w:trPr>
          <w:cantSplit/>
          <w:ins w:id="3246" w:author="yangy" w:date="2017-05-11T10:52:00Z"/>
        </w:trPr>
        <w:tc>
          <w:tcPr>
            <w:tcW w:w="2268" w:type="dxa"/>
            <w:tcBorders>
              <w:top w:val="single" w:sz="4" w:space="0" w:color="auto"/>
              <w:left w:val="single" w:sz="4" w:space="0" w:color="auto"/>
              <w:bottom w:val="single" w:sz="4" w:space="0" w:color="auto"/>
              <w:right w:val="single" w:sz="4" w:space="0" w:color="auto"/>
            </w:tcBorders>
            <w:vAlign w:val="center"/>
          </w:tcPr>
          <w:p w:rsidR="00C957D6" w:rsidRDefault="00C957D6" w:rsidP="0073230C">
            <w:pPr>
              <w:autoSpaceDE w:val="0"/>
              <w:autoSpaceDN w:val="0"/>
              <w:adjustRightInd w:val="0"/>
              <w:rPr>
                <w:ins w:id="3247" w:author="yangy" w:date="2017-05-11T10:52:00Z"/>
                <w:sz w:val="18"/>
                <w:szCs w:val="18"/>
              </w:rPr>
            </w:pPr>
            <w:ins w:id="3248" w:author="yangy" w:date="2017-05-11T10:53:00Z">
              <w:r>
                <w:rPr>
                  <w:rFonts w:hint="eastAsia"/>
                  <w:sz w:val="18"/>
                  <w:szCs w:val="18"/>
                </w:rPr>
                <w:t>A7TORF_ACK_INT</w:t>
              </w:r>
            </w:ins>
          </w:p>
        </w:tc>
        <w:tc>
          <w:tcPr>
            <w:tcW w:w="567" w:type="dxa"/>
            <w:tcBorders>
              <w:top w:val="single" w:sz="4" w:space="0" w:color="auto"/>
              <w:left w:val="single" w:sz="4" w:space="0" w:color="auto"/>
              <w:bottom w:val="single" w:sz="4" w:space="0" w:color="auto"/>
              <w:right w:val="single" w:sz="4" w:space="0" w:color="auto"/>
            </w:tcBorders>
            <w:vAlign w:val="center"/>
          </w:tcPr>
          <w:p w:rsidR="00C957D6" w:rsidRDefault="00C957D6" w:rsidP="00FB257D">
            <w:pPr>
              <w:autoSpaceDE w:val="0"/>
              <w:autoSpaceDN w:val="0"/>
              <w:adjustRightInd w:val="0"/>
              <w:rPr>
                <w:ins w:id="3249" w:author="yangy" w:date="2017-05-11T10:52:00Z"/>
                <w:sz w:val="18"/>
                <w:szCs w:val="18"/>
              </w:rPr>
            </w:pPr>
            <w:ins w:id="3250" w:author="yangy" w:date="2017-05-11T10:54:00Z">
              <w:r>
                <w:rPr>
                  <w:rFonts w:hint="eastAsia"/>
                  <w:sz w:val="18"/>
                  <w:szCs w:val="18"/>
                </w:rPr>
                <w:t>O</w:t>
              </w:r>
            </w:ins>
          </w:p>
        </w:tc>
        <w:tc>
          <w:tcPr>
            <w:tcW w:w="2410" w:type="dxa"/>
            <w:tcBorders>
              <w:top w:val="single" w:sz="4" w:space="0" w:color="auto"/>
              <w:left w:val="single" w:sz="4" w:space="0" w:color="auto"/>
              <w:bottom w:val="single" w:sz="4" w:space="0" w:color="auto"/>
              <w:right w:val="single" w:sz="4" w:space="0" w:color="auto"/>
            </w:tcBorders>
            <w:vAlign w:val="center"/>
          </w:tcPr>
          <w:p w:rsidR="00C957D6" w:rsidRDefault="00C957D6" w:rsidP="00C957D6">
            <w:pPr>
              <w:autoSpaceDE w:val="0"/>
              <w:autoSpaceDN w:val="0"/>
              <w:adjustRightInd w:val="0"/>
              <w:rPr>
                <w:ins w:id="3251" w:author="yangy" w:date="2017-05-11T10:52:00Z"/>
                <w:sz w:val="18"/>
                <w:szCs w:val="18"/>
              </w:rPr>
            </w:pPr>
            <w:ins w:id="3252" w:author="yangy" w:date="2017-05-11T10:58:00Z">
              <w:r>
                <w:rPr>
                  <w:rFonts w:hint="eastAsia"/>
                  <w:sz w:val="18"/>
                  <w:szCs w:val="18"/>
                </w:rPr>
                <w:t xml:space="preserve">Interrupt to </w:t>
              </w:r>
            </w:ins>
            <w:ins w:id="3253" w:author="yangy" w:date="2017-05-11T10:59:00Z">
              <w:r>
                <w:rPr>
                  <w:rFonts w:hint="eastAsia"/>
                  <w:sz w:val="18"/>
                  <w:szCs w:val="18"/>
                </w:rPr>
                <w:t>RF</w:t>
              </w:r>
            </w:ins>
            <w:ins w:id="3254" w:author="yangy" w:date="2017-05-11T10:58:00Z">
              <w:r>
                <w:rPr>
                  <w:rFonts w:hint="eastAsia"/>
                  <w:sz w:val="18"/>
                  <w:szCs w:val="18"/>
                </w:rPr>
                <w:t xml:space="preserve"> Core triggered by </w:t>
              </w:r>
            </w:ins>
            <w:ins w:id="3255" w:author="yangy" w:date="2017-05-11T10:59:00Z">
              <w:r>
                <w:rPr>
                  <w:rFonts w:hint="eastAsia"/>
                  <w:sz w:val="18"/>
                  <w:szCs w:val="18"/>
                </w:rPr>
                <w:t>A7 Core</w:t>
              </w:r>
            </w:ins>
            <w:ins w:id="3256" w:author="yangy" w:date="2017-05-11T10:58:00Z">
              <w:r>
                <w:rPr>
                  <w:sz w:val="18"/>
                  <w:szCs w:val="18"/>
                </w:rPr>
                <w:t>’</w:t>
              </w:r>
              <w:r>
                <w:rPr>
                  <w:rFonts w:hint="eastAsia"/>
                  <w:sz w:val="18"/>
                  <w:szCs w:val="18"/>
                </w:rPr>
                <w:t>s ACK</w:t>
              </w:r>
            </w:ins>
          </w:p>
        </w:tc>
        <w:tc>
          <w:tcPr>
            <w:tcW w:w="2835" w:type="dxa"/>
            <w:tcBorders>
              <w:top w:val="single" w:sz="4" w:space="0" w:color="auto"/>
              <w:left w:val="single" w:sz="4" w:space="0" w:color="auto"/>
              <w:bottom w:val="single" w:sz="4" w:space="0" w:color="auto"/>
              <w:right w:val="single" w:sz="4" w:space="0" w:color="auto"/>
            </w:tcBorders>
            <w:vAlign w:val="center"/>
          </w:tcPr>
          <w:p w:rsidR="00C957D6" w:rsidRDefault="00C957D6" w:rsidP="00FB257D">
            <w:pPr>
              <w:autoSpaceDE w:val="0"/>
              <w:autoSpaceDN w:val="0"/>
              <w:adjustRightInd w:val="0"/>
              <w:rPr>
                <w:ins w:id="3257" w:author="yangy" w:date="2017-05-11T10:52:00Z"/>
                <w:sz w:val="18"/>
                <w:szCs w:val="18"/>
              </w:rPr>
            </w:pPr>
            <w:ins w:id="3258" w:author="yangy" w:date="2017-05-11T10:55:00Z">
              <w:r>
                <w:rPr>
                  <w:rFonts w:hint="eastAsia"/>
                  <w:sz w:val="18"/>
                  <w:szCs w:val="18"/>
                </w:rPr>
                <w:t>RF subsystem</w:t>
              </w:r>
              <w:r>
                <w:rPr>
                  <w:sz w:val="18"/>
                  <w:szCs w:val="18"/>
                </w:rPr>
                <w:t>’</w:t>
              </w:r>
              <w:r>
                <w:rPr>
                  <w:rFonts w:hint="eastAsia"/>
                  <w:sz w:val="18"/>
                  <w:szCs w:val="18"/>
                </w:rPr>
                <w:t>s GIC</w:t>
              </w:r>
            </w:ins>
          </w:p>
        </w:tc>
      </w:tr>
      <w:tr w:rsidR="00C957D6" w:rsidRPr="00373897" w:rsidTr="00FB257D">
        <w:trPr>
          <w:cantSplit/>
          <w:ins w:id="3259" w:author="yangy" w:date="2017-05-11T10:52:00Z"/>
        </w:trPr>
        <w:tc>
          <w:tcPr>
            <w:tcW w:w="2268" w:type="dxa"/>
            <w:tcBorders>
              <w:top w:val="single" w:sz="4" w:space="0" w:color="auto"/>
              <w:left w:val="single" w:sz="4" w:space="0" w:color="auto"/>
              <w:bottom w:val="single" w:sz="4" w:space="0" w:color="auto"/>
              <w:right w:val="single" w:sz="4" w:space="0" w:color="auto"/>
            </w:tcBorders>
            <w:vAlign w:val="center"/>
          </w:tcPr>
          <w:p w:rsidR="00C957D6" w:rsidRDefault="00C957D6" w:rsidP="0073230C">
            <w:pPr>
              <w:autoSpaceDE w:val="0"/>
              <w:autoSpaceDN w:val="0"/>
              <w:adjustRightInd w:val="0"/>
              <w:rPr>
                <w:ins w:id="3260" w:author="yangy" w:date="2017-05-11T10:52:00Z"/>
                <w:sz w:val="18"/>
                <w:szCs w:val="18"/>
              </w:rPr>
            </w:pPr>
            <w:ins w:id="3261" w:author="yangy" w:date="2017-05-11T10:54:00Z">
              <w:r>
                <w:rPr>
                  <w:rFonts w:hint="eastAsia"/>
                  <w:sz w:val="18"/>
                  <w:szCs w:val="18"/>
                </w:rPr>
                <w:t>PLCTORF_ACK_INT</w:t>
              </w:r>
            </w:ins>
          </w:p>
        </w:tc>
        <w:tc>
          <w:tcPr>
            <w:tcW w:w="567" w:type="dxa"/>
            <w:tcBorders>
              <w:top w:val="single" w:sz="4" w:space="0" w:color="auto"/>
              <w:left w:val="single" w:sz="4" w:space="0" w:color="auto"/>
              <w:bottom w:val="single" w:sz="4" w:space="0" w:color="auto"/>
              <w:right w:val="single" w:sz="4" w:space="0" w:color="auto"/>
            </w:tcBorders>
            <w:vAlign w:val="center"/>
          </w:tcPr>
          <w:p w:rsidR="00C957D6" w:rsidRDefault="00C957D6" w:rsidP="00FB257D">
            <w:pPr>
              <w:autoSpaceDE w:val="0"/>
              <w:autoSpaceDN w:val="0"/>
              <w:adjustRightInd w:val="0"/>
              <w:rPr>
                <w:ins w:id="3262" w:author="yangy" w:date="2017-05-11T10:52:00Z"/>
                <w:sz w:val="18"/>
                <w:szCs w:val="18"/>
              </w:rPr>
            </w:pPr>
            <w:ins w:id="3263" w:author="yangy" w:date="2017-05-11T10:54:00Z">
              <w:r>
                <w:rPr>
                  <w:rFonts w:hint="eastAsia"/>
                  <w:sz w:val="18"/>
                  <w:szCs w:val="18"/>
                </w:rPr>
                <w:t>O</w:t>
              </w:r>
            </w:ins>
          </w:p>
        </w:tc>
        <w:tc>
          <w:tcPr>
            <w:tcW w:w="2410" w:type="dxa"/>
            <w:tcBorders>
              <w:top w:val="single" w:sz="4" w:space="0" w:color="auto"/>
              <w:left w:val="single" w:sz="4" w:space="0" w:color="auto"/>
              <w:bottom w:val="single" w:sz="4" w:space="0" w:color="auto"/>
              <w:right w:val="single" w:sz="4" w:space="0" w:color="auto"/>
            </w:tcBorders>
            <w:vAlign w:val="center"/>
          </w:tcPr>
          <w:p w:rsidR="00C957D6" w:rsidRDefault="00C957D6" w:rsidP="00C957D6">
            <w:pPr>
              <w:autoSpaceDE w:val="0"/>
              <w:autoSpaceDN w:val="0"/>
              <w:adjustRightInd w:val="0"/>
              <w:rPr>
                <w:ins w:id="3264" w:author="yangy" w:date="2017-05-11T10:52:00Z"/>
                <w:sz w:val="18"/>
                <w:szCs w:val="18"/>
              </w:rPr>
            </w:pPr>
            <w:ins w:id="3265" w:author="yangy" w:date="2017-05-11T10:58:00Z">
              <w:r>
                <w:rPr>
                  <w:rFonts w:hint="eastAsia"/>
                  <w:sz w:val="18"/>
                  <w:szCs w:val="18"/>
                </w:rPr>
                <w:t xml:space="preserve">Interrupt to </w:t>
              </w:r>
            </w:ins>
            <w:ins w:id="3266" w:author="yangy" w:date="2017-05-11T10:59:00Z">
              <w:r>
                <w:rPr>
                  <w:rFonts w:hint="eastAsia"/>
                  <w:sz w:val="18"/>
                  <w:szCs w:val="18"/>
                </w:rPr>
                <w:t>RF</w:t>
              </w:r>
            </w:ins>
            <w:ins w:id="3267" w:author="yangy" w:date="2017-05-11T10:58:00Z">
              <w:r>
                <w:rPr>
                  <w:rFonts w:hint="eastAsia"/>
                  <w:sz w:val="18"/>
                  <w:szCs w:val="18"/>
                </w:rPr>
                <w:t xml:space="preserve"> Core triggered by </w:t>
              </w:r>
            </w:ins>
            <w:ins w:id="3268" w:author="yangy" w:date="2017-05-11T10:59:00Z">
              <w:r>
                <w:rPr>
                  <w:rFonts w:hint="eastAsia"/>
                  <w:sz w:val="18"/>
                  <w:szCs w:val="18"/>
                </w:rPr>
                <w:t>PLC</w:t>
              </w:r>
            </w:ins>
            <w:ins w:id="3269" w:author="yangy" w:date="2017-05-11T10:58:00Z">
              <w:r>
                <w:rPr>
                  <w:rFonts w:hint="eastAsia"/>
                  <w:sz w:val="18"/>
                  <w:szCs w:val="18"/>
                </w:rPr>
                <w:t xml:space="preserve"> DSP</w:t>
              </w:r>
            </w:ins>
            <w:ins w:id="3270" w:author="yangy" w:date="2017-05-11T10:59:00Z">
              <w:r>
                <w:rPr>
                  <w:rFonts w:hint="eastAsia"/>
                  <w:sz w:val="18"/>
                  <w:szCs w:val="18"/>
                </w:rPr>
                <w:t xml:space="preserve"> core</w:t>
              </w:r>
            </w:ins>
            <w:ins w:id="3271" w:author="yangy" w:date="2017-05-11T10:58:00Z">
              <w:r>
                <w:rPr>
                  <w:sz w:val="18"/>
                  <w:szCs w:val="18"/>
                </w:rPr>
                <w:t>’</w:t>
              </w:r>
              <w:r>
                <w:rPr>
                  <w:rFonts w:hint="eastAsia"/>
                  <w:sz w:val="18"/>
                  <w:szCs w:val="18"/>
                </w:rPr>
                <w:t>s ACK</w:t>
              </w:r>
            </w:ins>
          </w:p>
        </w:tc>
        <w:tc>
          <w:tcPr>
            <w:tcW w:w="2835" w:type="dxa"/>
            <w:tcBorders>
              <w:top w:val="single" w:sz="4" w:space="0" w:color="auto"/>
              <w:left w:val="single" w:sz="4" w:space="0" w:color="auto"/>
              <w:bottom w:val="single" w:sz="4" w:space="0" w:color="auto"/>
              <w:right w:val="single" w:sz="4" w:space="0" w:color="auto"/>
            </w:tcBorders>
            <w:vAlign w:val="center"/>
          </w:tcPr>
          <w:p w:rsidR="00C957D6" w:rsidRDefault="00C957D6" w:rsidP="00FB257D">
            <w:pPr>
              <w:autoSpaceDE w:val="0"/>
              <w:autoSpaceDN w:val="0"/>
              <w:adjustRightInd w:val="0"/>
              <w:rPr>
                <w:ins w:id="3272" w:author="yangy" w:date="2017-05-11T10:52:00Z"/>
                <w:sz w:val="18"/>
                <w:szCs w:val="18"/>
              </w:rPr>
            </w:pPr>
            <w:ins w:id="3273" w:author="yangy" w:date="2017-05-11T10:55:00Z">
              <w:r>
                <w:rPr>
                  <w:rFonts w:hint="eastAsia"/>
                  <w:sz w:val="18"/>
                  <w:szCs w:val="18"/>
                </w:rPr>
                <w:t>RF subsystem</w:t>
              </w:r>
              <w:r>
                <w:rPr>
                  <w:sz w:val="18"/>
                  <w:szCs w:val="18"/>
                </w:rPr>
                <w:t>’</w:t>
              </w:r>
              <w:r>
                <w:rPr>
                  <w:rFonts w:hint="eastAsia"/>
                  <w:sz w:val="18"/>
                  <w:szCs w:val="18"/>
                </w:rPr>
                <w:t>s GIC</w:t>
              </w:r>
            </w:ins>
          </w:p>
        </w:tc>
      </w:tr>
    </w:tbl>
    <w:p w:rsidR="005065D6" w:rsidRDefault="005065D6" w:rsidP="00AE357A"/>
    <w:p w:rsidR="008B61F4" w:rsidRDefault="008B61F4" w:rsidP="00AE357A"/>
    <w:p w:rsidR="008B61F4" w:rsidRDefault="00EE7D6B" w:rsidP="00AE357A">
      <w:r>
        <w:object w:dxaOrig="15098" w:dyaOrig="9164">
          <v:shape id="_x0000_i1028" type="#_x0000_t75" style="width:415.4pt;height:252.8pt" o:ole="">
            <v:imagedata r:id="rId12" o:title=""/>
          </v:shape>
          <o:OLEObject Type="Embed" ProgID="Visio.Drawing.11" ShapeID="_x0000_i1028" DrawAspect="Content" ObjectID="_1556964685" r:id="rId13"/>
        </w:object>
      </w:r>
    </w:p>
    <w:p w:rsidR="008B61F4" w:rsidRPr="008B61F4" w:rsidRDefault="008B61F4" w:rsidP="00963761">
      <w:pPr>
        <w:spacing w:beforeLines="50" w:afterLines="50"/>
        <w:ind w:firstLineChars="200" w:firstLine="420"/>
        <w:jc w:val="center"/>
        <w:rPr>
          <w:szCs w:val="21"/>
        </w:rPr>
      </w:pPr>
      <w:r w:rsidRPr="008B61F4">
        <w:rPr>
          <w:rFonts w:hint="eastAsia"/>
          <w:szCs w:val="21"/>
        </w:rPr>
        <w:t>Figure</w:t>
      </w:r>
      <w:r>
        <w:rPr>
          <w:rFonts w:hint="eastAsia"/>
          <w:szCs w:val="21"/>
        </w:rPr>
        <w:t xml:space="preserve"> 4</w:t>
      </w:r>
      <w:r w:rsidR="00EE7D6B">
        <w:rPr>
          <w:rFonts w:hint="eastAsia"/>
          <w:szCs w:val="21"/>
        </w:rPr>
        <w:t xml:space="preserve"> </w:t>
      </w:r>
      <w:r w:rsidRPr="008B61F4">
        <w:rPr>
          <w:rFonts w:hint="eastAsia"/>
          <w:szCs w:val="21"/>
        </w:rPr>
        <w:t>Integration of IPC module</w:t>
      </w:r>
    </w:p>
    <w:sectPr w:rsidR="008B61F4" w:rsidRPr="008B61F4" w:rsidSect="00D1661F">
      <w:headerReference w:type="even" r:id="rId14"/>
      <w:headerReference w:type="default" r:id="rId15"/>
      <w:footerReference w:type="default" r:id="rId16"/>
      <w:headerReference w:type="first" r:id="rId17"/>
      <w:footerReference w:type="first" r:id="rId18"/>
      <w:pgSz w:w="11906" w:h="16838" w:code="9"/>
      <w:pgMar w:top="1531" w:right="1797" w:bottom="1304" w:left="1797"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5D0C" w:rsidRDefault="00915D0C">
      <w:r>
        <w:separator/>
      </w:r>
    </w:p>
  </w:endnote>
  <w:endnote w:type="continuationSeparator" w:id="0">
    <w:p w:rsidR="00915D0C" w:rsidRDefault="00915D0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BoldMT">
    <w:altName w:val="Times New Roman"/>
    <w:panose1 w:val="00000000000000000000"/>
    <w:charset w:val="00"/>
    <w:family w:val="auto"/>
    <w:notTrueType/>
    <w:pitch w:val="default"/>
    <w:sig w:usb0="00000003" w:usb1="00000000" w:usb2="00000000" w:usb3="00000000" w:csb0="00000001" w:csb1="00000000"/>
  </w:font>
  <w:font w:name="楷体_GB2312">
    <w:altName w:val="楷体"/>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D0C" w:rsidRDefault="00915D0C" w:rsidP="00AD62A4">
    <w:pPr>
      <w:pStyle w:val="a4"/>
      <w:jc w:val="right"/>
    </w:pPr>
  </w:p>
  <w:p w:rsidR="00915D0C" w:rsidRDefault="000F5253" w:rsidP="00310F79">
    <w:pPr>
      <w:pStyle w:val="a4"/>
      <w:tabs>
        <w:tab w:val="clear" w:pos="4153"/>
        <w:tab w:val="left" w:pos="8280"/>
      </w:tabs>
      <w:wordWrap w:val="0"/>
      <w:spacing w:line="220" w:lineRule="exact"/>
      <w:ind w:right="746"/>
    </w:pPr>
    <w:r>
      <w:rPr>
        <w:noProof/>
      </w:rPr>
      <w:pict>
        <v:shapetype id="_x0000_t32" coordsize="21600,21600" o:spt="32" o:oned="t" path="m,l21600,21600e" filled="f">
          <v:path arrowok="t" fillok="f" o:connecttype="none"/>
          <o:lock v:ext="edit" shapetype="t"/>
        </v:shapetype>
        <v:shape id="AutoShape 7" o:spid="_x0000_s2050" type="#_x0000_t32" style="position:absolute;margin-left:-31.5pt;margin-top:1.55pt;width:462pt;height:.0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" strokecolor="black [3213]">
          <v:shadow color="#243f60" opacity=".5" offset="1pt"/>
        </v:shape>
      </w:pict>
    </w:r>
  </w:p>
  <w:p w:rsidR="00915D0C" w:rsidRPr="00310F79" w:rsidRDefault="000F5253" w:rsidP="00C93E69">
    <w:pPr>
      <w:pStyle w:val="a4"/>
      <w:tabs>
        <w:tab w:val="clear" w:pos="4153"/>
        <w:tab w:val="clear" w:pos="8306"/>
        <w:tab w:val="left" w:pos="8280"/>
        <w:tab w:val="left" w:pos="8312"/>
      </w:tabs>
      <w:wordWrap w:val="0"/>
      <w:spacing w:line="220" w:lineRule="exact"/>
      <w:ind w:left="1" w:right="232"/>
      <w:rPr>
        <w:rFonts w:ascii="Verdana" w:hAnsi="Verdana"/>
      </w:rPr>
    </w:pPr>
    <w:hyperlink r:id="rId1" w:history="1">
      <w:r w:rsidR="00915D0C" w:rsidRPr="00C93E69">
        <w:rPr>
          <w:rStyle w:val="a9"/>
          <w:rFonts w:ascii="Verdana" w:hAnsi="Verdana"/>
        </w:rPr>
        <w:t>www.britesemi.com</w:t>
      </w:r>
    </w:hyperlink>
    <w:r w:rsidR="00915D0C" w:rsidRPr="00C93E69">
      <w:rPr>
        <w:rFonts w:ascii="Verdana" w:hAnsi="Verdana"/>
      </w:rPr>
      <w:t xml:space="preserve"> </w:t>
    </w:r>
    <w:r w:rsidR="00915D0C">
      <w:rPr>
        <w:rFonts w:ascii="Verdana" w:hAnsi="Verdana"/>
      </w:rPr>
      <w:t xml:space="preserve">   </w:t>
    </w:r>
    <w:r w:rsidR="00915D0C">
      <w:rPr>
        <w:rFonts w:ascii="Verdana" w:hAnsi="Verdana" w:hint="eastAsia"/>
      </w:rPr>
      <w:t xml:space="preserve">  </w:t>
    </w:r>
    <w:r w:rsidR="00915D0C" w:rsidRPr="00310F79">
      <w:rPr>
        <w:rFonts w:ascii="Verdana" w:hAnsi="Verdana"/>
      </w:rPr>
      <w:t xml:space="preserve"> </w:t>
    </w:r>
    <w:r w:rsidR="00915D0C">
      <w:rPr>
        <w:rFonts w:ascii="Verdana" w:hAnsi="Verdana" w:hint="eastAsia"/>
      </w:rPr>
      <w:t xml:space="preserve">     </w:t>
    </w:r>
    <w:r w:rsidR="00915D0C" w:rsidRPr="00325555">
      <w:rPr>
        <w:rFonts w:ascii="Verdana" w:hAnsi="Verdana"/>
        <w:b/>
        <w:sz w:val="21"/>
        <w:szCs w:val="21"/>
      </w:rPr>
      <w:t>B</w:t>
    </w:r>
    <w:r w:rsidR="00915D0C">
      <w:rPr>
        <w:rFonts w:ascii="Verdana" w:hAnsi="Verdana" w:hint="eastAsia"/>
        <w:b/>
        <w:sz w:val="21"/>
        <w:szCs w:val="21"/>
      </w:rPr>
      <w:t xml:space="preserve">RITE </w:t>
    </w:r>
    <w:r w:rsidR="00915D0C" w:rsidRPr="00325555">
      <w:rPr>
        <w:rFonts w:ascii="Verdana" w:hAnsi="Verdana"/>
        <w:b/>
        <w:sz w:val="21"/>
        <w:szCs w:val="21"/>
      </w:rPr>
      <w:t>C</w:t>
    </w:r>
    <w:r w:rsidR="00915D0C">
      <w:rPr>
        <w:rFonts w:ascii="Verdana" w:hAnsi="Verdana" w:hint="eastAsia"/>
        <w:b/>
        <w:sz w:val="21"/>
        <w:szCs w:val="21"/>
      </w:rPr>
      <w:t>ONFIDENCIAL</w:t>
    </w:r>
    <w:r w:rsidR="00915D0C" w:rsidRPr="00325555">
      <w:rPr>
        <w:rFonts w:ascii="Verdana" w:hAnsi="Verdana"/>
        <w:b/>
        <w:sz w:val="21"/>
        <w:szCs w:val="21"/>
      </w:rPr>
      <w:t xml:space="preserve"> </w:t>
    </w:r>
    <w:r w:rsidR="00915D0C" w:rsidRPr="00325555">
      <w:rPr>
        <w:rFonts w:ascii="Verdana" w:hAnsi="Verdana"/>
        <w:sz w:val="21"/>
        <w:szCs w:val="21"/>
      </w:rPr>
      <w:t xml:space="preserve"> </w:t>
    </w:r>
    <w:r w:rsidR="00915D0C">
      <w:rPr>
        <w:rFonts w:ascii="Verdana" w:hAnsi="Verdana"/>
      </w:rPr>
      <w:t xml:space="preserve">     </w:t>
    </w:r>
    <w:r w:rsidR="00915D0C">
      <w:rPr>
        <w:rFonts w:ascii="Verdana" w:hAnsi="Verdana" w:hint="eastAsia"/>
      </w:rPr>
      <w:t xml:space="preserve">  </w:t>
    </w:r>
    <w:r w:rsidR="00915D0C">
      <w:rPr>
        <w:rFonts w:ascii="Verdana" w:hAnsi="Verdana"/>
      </w:rPr>
      <w:t xml:space="preserve">  </w:t>
    </w:r>
    <w:r w:rsidR="00915D0C" w:rsidRPr="00310F79">
      <w:rPr>
        <w:rFonts w:ascii="Verdana" w:hAnsi="Verdana"/>
      </w:rPr>
      <w:t xml:space="preserve">Page </w:t>
    </w:r>
    <w:r w:rsidRPr="00310F79">
      <w:rPr>
        <w:rFonts w:ascii="Verdana" w:hAnsi="Verdana"/>
        <w:bCs/>
      </w:rPr>
      <w:fldChar w:fldCharType="begin"/>
    </w:r>
    <w:r w:rsidR="00915D0C" w:rsidRPr="00310F79">
      <w:rPr>
        <w:rFonts w:ascii="Verdana" w:hAnsi="Verdana"/>
        <w:bCs/>
      </w:rPr>
      <w:instrText>PAGE</w:instrText>
    </w:r>
    <w:r w:rsidRPr="00310F79">
      <w:rPr>
        <w:rFonts w:ascii="Verdana" w:hAnsi="Verdana"/>
        <w:bCs/>
      </w:rPr>
      <w:fldChar w:fldCharType="separate"/>
    </w:r>
    <w:r w:rsidR="00B02340">
      <w:rPr>
        <w:rFonts w:ascii="Verdana" w:hAnsi="Verdana"/>
        <w:bCs/>
        <w:noProof/>
      </w:rPr>
      <w:t>95</w:t>
    </w:r>
    <w:r w:rsidRPr="00310F79">
      <w:rPr>
        <w:rFonts w:ascii="Verdana" w:hAnsi="Verdana"/>
        <w:bCs/>
      </w:rPr>
      <w:fldChar w:fldCharType="end"/>
    </w:r>
    <w:r w:rsidR="00915D0C" w:rsidRPr="00310F79">
      <w:rPr>
        <w:rFonts w:ascii="Verdana" w:hAnsi="Verdana"/>
      </w:rPr>
      <w:t xml:space="preserve"> of </w:t>
    </w:r>
    <w:r w:rsidRPr="00310F79">
      <w:rPr>
        <w:rFonts w:ascii="Verdana" w:hAnsi="Verdana"/>
        <w:bCs/>
      </w:rPr>
      <w:fldChar w:fldCharType="begin"/>
    </w:r>
    <w:r w:rsidR="00915D0C" w:rsidRPr="00310F79">
      <w:rPr>
        <w:rFonts w:ascii="Verdana" w:hAnsi="Verdana"/>
        <w:bCs/>
      </w:rPr>
      <w:instrText>NUMPAGES</w:instrText>
    </w:r>
    <w:r w:rsidRPr="00310F79">
      <w:rPr>
        <w:rFonts w:ascii="Verdana" w:hAnsi="Verdana"/>
        <w:bCs/>
      </w:rPr>
      <w:fldChar w:fldCharType="separate"/>
    </w:r>
    <w:r w:rsidR="00B02340">
      <w:rPr>
        <w:rFonts w:ascii="Verdana" w:hAnsi="Verdana"/>
        <w:bCs/>
        <w:noProof/>
      </w:rPr>
      <w:t>131</w:t>
    </w:r>
    <w:r w:rsidRPr="00310F79">
      <w:rPr>
        <w:rFonts w:ascii="Verdana" w:hAnsi="Verdana"/>
        <w:bCs/>
      </w:rPr>
      <w:fldChar w:fldCharType="end"/>
    </w:r>
    <w:r w:rsidR="00915D0C" w:rsidRPr="00310F79">
      <w:rPr>
        <w:rFonts w:ascii="Verdana" w:hAnsi="Verdan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D0C" w:rsidRDefault="000F5253">
    <w:pPr>
      <w:pStyle w:val="a4"/>
    </w:pPr>
    <w:r>
      <w:rPr>
        <w:noProof/>
      </w:rPr>
      <w:pict>
        <v:shapetype id="_x0000_t202" coordsize="21600,21600" o:spt="202" path="m,l,21600r21600,l21600,xe">
          <v:stroke joinstyle="miter"/>
          <v:path gradientshapeok="t" o:connecttype="rect"/>
        </v:shapetype>
        <v:shape id="文本框 13" o:spid="_x0000_s2051" type="#_x0000_t202" style="position:absolute;margin-left:14.55pt;margin-top:-46.1pt;width:408.2pt;height:51.4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" fillcolor="white [3201]" strokecolor="#a5a5a5 [2092]" strokeweight=".5pt">
          <v:textbox>
            <w:txbxContent>
              <w:p w:rsidR="00915D0C" w:rsidRPr="00325555" w:rsidRDefault="00915D0C" w:rsidP="00EA5D31">
                <w:pPr>
                  <w:autoSpaceDE w:val="0"/>
                  <w:autoSpaceDN w:val="0"/>
                  <w:adjustRightInd w:val="0"/>
                  <w:snapToGrid w:val="0"/>
                  <w:spacing w:line="276" w:lineRule="auto"/>
                  <w:jc w:val="center"/>
                  <w:rPr>
                    <w:rFonts w:ascii="Verdana" w:hAnsi="Verdana"/>
                    <w:szCs w:val="21"/>
                  </w:rPr>
                </w:pPr>
                <w:r>
                  <w:rPr>
                    <w:rFonts w:ascii="Verdana" w:hAnsi="Verdana" w:cs="Arial BoldMT"/>
                    <w:color w:val="000000"/>
                    <w:szCs w:val="21"/>
                  </w:rPr>
                  <w:t>Copyright © Brite Semiconducto</w:t>
                </w:r>
                <w:r>
                  <w:rPr>
                    <w:rFonts w:ascii="Verdana" w:hAnsi="Verdana" w:cs="Arial BoldMT" w:hint="eastAsia"/>
                    <w:color w:val="000000"/>
                    <w:szCs w:val="21"/>
                  </w:rPr>
                  <w:t>r. For reference only and may not be copied or distributed without written permission from Brite Semiconductor.</w:t>
                </w:r>
              </w:p>
              <w:p w:rsidR="00915D0C" w:rsidRPr="00325555" w:rsidRDefault="00915D0C" w:rsidP="00EA5D31">
                <w:pPr>
                  <w:autoSpaceDE w:val="0"/>
                  <w:autoSpaceDN w:val="0"/>
                  <w:adjustRightInd w:val="0"/>
                  <w:snapToGrid w:val="0"/>
                  <w:spacing w:line="276" w:lineRule="auto"/>
                  <w:jc w:val="center"/>
                  <w:rPr>
                    <w:rFonts w:ascii="Verdana" w:hAnsi="Verdana"/>
                    <w:szCs w:val="21"/>
                  </w:rPr>
                </w:pPr>
                <w:r w:rsidRPr="00325555">
                  <w:rPr>
                    <w:rFonts w:ascii="Verdana" w:hAnsi="Verdana" w:cs="Arial BoldMT"/>
                    <w:color w:val="000000"/>
                    <w:szCs w:val="21"/>
                  </w:rPr>
                  <w:t>ALL RIGHTS RESERVED</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5D0C" w:rsidRDefault="00915D0C">
      <w:r>
        <w:separator/>
      </w:r>
    </w:p>
  </w:footnote>
  <w:footnote w:type="continuationSeparator" w:id="0">
    <w:p w:rsidR="00915D0C" w:rsidRDefault="00915D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D0C" w:rsidRDefault="000F5253">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4313" o:spid="_x0000_s2054" type="#_x0000_t136" style="position:absolute;left:0;text-align:left;margin-left:0;margin-top:0;width:527.3pt;height:58.55pt;rotation:315;z-index:-251643904;mso-position-horizontal:center;mso-position-horizontal-relative:margin;mso-position-vertical:center;mso-position-vertical-relative:margin" o:allowincell="f" fillcolor="silver" stroked="f">
          <v:fill opacity=".5"/>
          <v:textpath style="font-family:&quot;Arial&quot;;font-size:1pt" string="Brite Semiconductor"/>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D0C" w:rsidRPr="00D748C6" w:rsidRDefault="00915D0C" w:rsidP="000F0C65">
    <w:pPr>
      <w:autoSpaceDE w:val="0"/>
      <w:autoSpaceDN w:val="0"/>
      <w:adjustRightInd w:val="0"/>
      <w:spacing w:line="360" w:lineRule="auto"/>
      <w:ind w:leftChars="-202" w:left="-141" w:hangingChars="135" w:hanging="283"/>
      <w:rPr>
        <w:rFonts w:cs="Arial"/>
        <w:color w:val="000000"/>
        <w:szCs w:val="21"/>
      </w:rPr>
    </w:pPr>
    <w:r>
      <w:rPr>
        <w:noProof/>
      </w:rPr>
      <w:drawing>
        <wp:anchor distT="0" distB="0" distL="114300" distR="114300" simplePos="0" relativeHeight="251675648" behindDoc="0" locked="0" layoutInCell="1" allowOverlap="1">
          <wp:simplePos x="0" y="0"/>
          <wp:positionH relativeFrom="column">
            <wp:posOffset>-283210</wp:posOffset>
          </wp:positionH>
          <wp:positionV relativeFrom="paragraph">
            <wp:posOffset>-230505</wp:posOffset>
          </wp:positionV>
          <wp:extent cx="957580" cy="543560"/>
          <wp:effectExtent l="0" t="0" r="0" b="8890"/>
          <wp:wrapSquare wrapText="bothSides"/>
          <wp:docPr id="5" name="图片 5" descr="C:\Documents and Settings\hanlingl\Local Settings\Temporary Internet Files\Content.Word\标准标志及色彩应用.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hanlingl\Local Settings\Temporary Internet Files\Content.Word\标准标志及色彩应用.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957580" cy="543560"/>
                  </a:xfrm>
                  <a:prstGeom prst="rect">
                    <a:avLst/>
                  </a:prstGeom>
                  <a:noFill/>
                  <a:ln>
                    <a:noFill/>
                  </a:ln>
                </pic:spPr>
              </pic:pic>
            </a:graphicData>
          </a:graphic>
        </wp:anchor>
      </w:drawing>
    </w:r>
    <w:r w:rsidR="000F5253" w:rsidRPr="000F5253">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4314" o:spid="_x0000_s2055" type="#_x0000_t136" style="position:absolute;left:0;text-align:left;margin-left:0;margin-top:0;width:527.3pt;height:58.55pt;rotation:315;z-index:-251641856;mso-position-horizontal:center;mso-position-horizontal-relative:margin;mso-position-vertical:center;mso-position-vertical-relative:margin" o:allowincell="f" fillcolor="silver" stroked="f">
          <v:fill opacity=".5"/>
          <v:textpath style="font-family:&quot;Arial&quot;;font-size:1pt" string="Brite Semiconductor"/>
          <w10:wrap anchorx="margin" anchory="margin"/>
        </v:shape>
      </w:pict>
    </w:r>
    <w:r w:rsidR="000F5253" w:rsidRPr="000F5253">
      <w:rPr>
        <w:rFonts w:ascii="Verdana" w:hAnsi="Verdana" w:cs="Arial"/>
        <w:noProof/>
        <w:color w:val="0000FF"/>
        <w:sz w:val="32"/>
        <w:szCs w:val="32"/>
      </w:rPr>
      <w:pict>
        <v:shapetype id="_x0000_t32" coordsize="21600,21600" o:spt="32" o:oned="t" path="m,l21600,21600e" filled="f">
          <v:path arrowok="t" fillok="f" o:connecttype="none"/>
          <o:lock v:ext="edit" shapetype="t"/>
        </v:shapetype>
        <v:shape id="AutoShape 5" o:spid="_x0000_s2049" type="#_x0000_t32" style="position:absolute;left:0;text-align:left;margin-left:57.3pt;margin-top:17.1pt;width:367.75pt;height:0;z-index:2516577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" strokecolor="black [3213]" strokeweight="1pt">
          <v:shadow color="#243f60" opacity=".5" offset="1pt"/>
        </v:shape>
      </w:pict>
    </w:r>
    <w:r>
      <w:rPr>
        <w:rFonts w:hint="eastAsia"/>
      </w:rPr>
      <w:t xml:space="preserve">                    </w:t>
    </w:r>
    <w:r>
      <w:rPr>
        <w:rFonts w:ascii="Verdana" w:hAnsi="Verdana" w:cs="Arial" w:hint="eastAsia"/>
        <w:color w:val="7F7F7F" w:themeColor="text1" w:themeTint="80"/>
        <w:szCs w:val="21"/>
      </w:rPr>
      <w:t>Inter processor communication module design spec</w:t>
    </w:r>
    <w:r>
      <w:rPr>
        <w:rFonts w:ascii="Verdana" w:hAnsi="Verdana" w:cs="Arial" w:hint="eastAsia"/>
        <w:b/>
        <w:color w:val="7F7F7F" w:themeColor="text1" w:themeTint="80"/>
        <w:szCs w:val="21"/>
      </w:rPr>
      <w:tab/>
      <w:t xml:space="preserve">  </w:t>
    </w:r>
    <w:del w:id="3274" w:author="yangy" w:date="2017-05-10T17:39:00Z">
      <w:r w:rsidDel="00FE51D2">
        <w:rPr>
          <w:rFonts w:ascii="Verdana" w:hAnsi="Verdana" w:cs="Arial" w:hint="eastAsia"/>
          <w:b/>
          <w:color w:val="7F7F7F" w:themeColor="text1" w:themeTint="80"/>
          <w:szCs w:val="21"/>
        </w:rPr>
        <w:delText xml:space="preserve"> </w:delText>
      </w:r>
    </w:del>
    <w:r w:rsidRPr="00937B15">
      <w:rPr>
        <w:rFonts w:ascii="Verdana" w:hAnsi="Verdana" w:cs="Arial"/>
        <w:color w:val="7F7F7F" w:themeColor="text1" w:themeTint="80"/>
        <w:szCs w:val="21"/>
      </w:rPr>
      <w:t>Rev</w:t>
    </w:r>
    <w:r w:rsidRPr="00937B15">
      <w:rPr>
        <w:rFonts w:ascii="Verdana" w:hAnsi="Verdana" w:cs="Arial" w:hint="eastAsia"/>
        <w:color w:val="7F7F7F" w:themeColor="text1" w:themeTint="80"/>
        <w:szCs w:val="21"/>
      </w:rPr>
      <w:t>.</w:t>
    </w:r>
    <w:r w:rsidRPr="00937B15">
      <w:rPr>
        <w:rFonts w:ascii="Verdana" w:hAnsi="Verdana" w:cs="Arial"/>
        <w:color w:val="7F7F7F" w:themeColor="text1" w:themeTint="80"/>
        <w:szCs w:val="21"/>
      </w:rPr>
      <w:t xml:space="preserve"> </w:t>
    </w:r>
    <w:del w:id="3275" w:author="yangy" w:date="2017-05-10T17:39:00Z">
      <w:r w:rsidRPr="00937B15" w:rsidDel="00FE51D2">
        <w:rPr>
          <w:rFonts w:ascii="Verdana" w:hAnsi="Verdana" w:cs="Arial"/>
          <w:color w:val="7F7F7F" w:themeColor="text1" w:themeTint="80"/>
          <w:szCs w:val="21"/>
        </w:rPr>
        <w:delText>0</w:delText>
      </w:r>
    </w:del>
    <w:ins w:id="3276" w:author="yangy" w:date="2017-05-10T17:39:00Z">
      <w:r>
        <w:rPr>
          <w:rFonts w:ascii="Verdana" w:hAnsi="Verdana" w:cs="Arial" w:hint="eastAsia"/>
          <w:color w:val="7F7F7F" w:themeColor="text1" w:themeTint="80"/>
          <w:szCs w:val="21"/>
        </w:rPr>
        <w:t>1</w:t>
      </w:r>
    </w:ins>
    <w:r w:rsidRPr="00937B15">
      <w:rPr>
        <w:rFonts w:ascii="Verdana" w:hAnsi="Verdana" w:cs="Arial"/>
        <w:color w:val="7F7F7F" w:themeColor="text1" w:themeTint="80"/>
        <w:szCs w:val="21"/>
      </w:rPr>
      <w:t>.</w:t>
    </w:r>
    <w:del w:id="3277" w:author="yangy" w:date="2017-05-10T17:39:00Z">
      <w:r w:rsidDel="00FE51D2">
        <w:rPr>
          <w:rFonts w:ascii="Verdana" w:hAnsi="Verdana" w:cs="Arial" w:hint="eastAsia"/>
          <w:color w:val="7F7F7F" w:themeColor="text1" w:themeTint="80"/>
          <w:szCs w:val="21"/>
        </w:rPr>
        <w:delText>3</w:delText>
      </w:r>
    </w:del>
    <w:ins w:id="3278" w:author="yangy" w:date="2017-05-10T17:39:00Z">
      <w:r>
        <w:rPr>
          <w:rFonts w:ascii="Verdana" w:hAnsi="Verdana" w:cs="Arial" w:hint="eastAsia"/>
          <w:color w:val="7F7F7F" w:themeColor="text1" w:themeTint="80"/>
          <w:szCs w:val="21"/>
        </w:rPr>
        <w:t>0</w:t>
      </w:r>
    </w:ins>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D0C" w:rsidRDefault="000F5253">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4312" o:spid="_x0000_s2053" type="#_x0000_t136" style="position:absolute;left:0;text-align:left;margin-left:0;margin-top:0;width:527.3pt;height:58.55pt;rotation:315;z-index:-251645952;mso-position-horizontal:center;mso-position-horizontal-relative:margin;mso-position-vertical:center;mso-position-vertical-relative:margin" o:allowincell="f" fillcolor="silver" stroked="f">
          <v:fill opacity=".5"/>
          <v:textpath style="font-family:&quot;Arial&quot;;font-size:1pt" string="Brite Semiconductor"/>
          <w10:wrap anchorx="margin" anchory="margin"/>
        </v:shape>
      </w:pict>
    </w:r>
    <w:r>
      <w:rPr>
        <w:noProof/>
      </w:rPr>
      <w:pict>
        <v:rect id="矩形 4" o:spid="_x0000_s2052" style="position:absolute;left:0;text-align:left;margin-left:-10.7pt;margin-top:4.1pt;width:433.4pt;height:9.4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" fillcolor="white [3212]" strokecolor="white [3212]" strokeweight="2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44023"/>
    <w:multiLevelType w:val="hybridMultilevel"/>
    <w:tmpl w:val="89D09B2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0D69232F"/>
    <w:multiLevelType w:val="hybridMultilevel"/>
    <w:tmpl w:val="E5465DE0"/>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nsid w:val="0E18713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29A45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D235B35"/>
    <w:multiLevelType w:val="hybridMultilevel"/>
    <w:tmpl w:val="48EC01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27456F6"/>
    <w:multiLevelType w:val="hybridMultilevel"/>
    <w:tmpl w:val="CAEAF0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7D06A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3B5A30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3F264DF3"/>
    <w:multiLevelType w:val="hybridMultilevel"/>
    <w:tmpl w:val="5958F1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54C0312"/>
    <w:multiLevelType w:val="hybridMultilevel"/>
    <w:tmpl w:val="142C3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B453A85"/>
    <w:multiLevelType w:val="multilevel"/>
    <w:tmpl w:val="0409001F"/>
    <w:lvl w:ilvl="0">
      <w:start w:val="1"/>
      <w:numFmt w:val="decimal"/>
      <w:lvlText w:val="%1."/>
      <w:lvlJc w:val="left"/>
      <w:pPr>
        <w:ind w:left="425" w:hanging="425"/>
      </w:pPr>
      <w:rPr>
        <w:rFonts w:hint="default"/>
        <w:color w:val="000000"/>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63F63166"/>
    <w:multiLevelType w:val="multilevel"/>
    <w:tmpl w:val="B7386056"/>
    <w:lvl w:ilvl="0">
      <w:start w:val="1"/>
      <w:numFmt w:val="decimal"/>
      <w:lvlText w:val="%1."/>
      <w:lvlJc w:val="left"/>
      <w:pPr>
        <w:tabs>
          <w:tab w:val="num" w:pos="431"/>
        </w:tabs>
        <w:ind w:left="431" w:hanging="425"/>
      </w:pPr>
      <w:rPr>
        <w:rFonts w:hint="default"/>
        <w:b/>
        <w:i w:val="0"/>
        <w:sz w:val="30"/>
        <w:szCs w:val="30"/>
      </w:rPr>
    </w:lvl>
    <w:lvl w:ilvl="1">
      <w:start w:val="1"/>
      <w:numFmt w:val="decimal"/>
      <w:lvlText w:val="%1.%2."/>
      <w:lvlJc w:val="left"/>
      <w:pPr>
        <w:tabs>
          <w:tab w:val="num" w:pos="567"/>
        </w:tabs>
        <w:ind w:left="567" w:hanging="567"/>
      </w:pPr>
      <w:rPr>
        <w:rFonts w:ascii="Times New Roman" w:eastAsia="宋体" w:hAnsi="Times New Roman" w:hint="default"/>
        <w:b/>
        <w:i w:val="0"/>
        <w:sz w:val="28"/>
        <w:szCs w:val="28"/>
      </w:rPr>
    </w:lvl>
    <w:lvl w:ilvl="2">
      <w:start w:val="1"/>
      <w:numFmt w:val="decimal"/>
      <w:lvlText w:val="%1.%2.%3."/>
      <w:lvlJc w:val="left"/>
      <w:pPr>
        <w:tabs>
          <w:tab w:val="num" w:pos="573"/>
        </w:tabs>
        <w:ind w:left="573" w:hanging="709"/>
      </w:pPr>
      <w:rPr>
        <w:rFonts w:ascii="Times New Roman" w:eastAsia="宋体" w:hAnsi="Times New Roman" w:hint="default"/>
        <w:b w:val="0"/>
        <w:i/>
        <w:sz w:val="24"/>
        <w:szCs w:val="24"/>
      </w:rPr>
    </w:lvl>
    <w:lvl w:ilvl="3">
      <w:start w:val="1"/>
      <w:numFmt w:val="decimal"/>
      <w:lvlText w:val="%1.%2.%3.%4."/>
      <w:lvlJc w:val="left"/>
      <w:pPr>
        <w:tabs>
          <w:tab w:val="num" w:pos="715"/>
        </w:tabs>
        <w:ind w:left="715" w:hanging="851"/>
      </w:pPr>
      <w:rPr>
        <w:rFonts w:ascii="Times New Roman" w:eastAsia="宋体" w:hAnsi="Times New Roman" w:hint="default"/>
        <w:b w:val="0"/>
        <w:i w:val="0"/>
        <w:sz w:val="21"/>
        <w:szCs w:val="21"/>
      </w:rPr>
    </w:lvl>
    <w:lvl w:ilvl="4">
      <w:start w:val="1"/>
      <w:numFmt w:val="decimal"/>
      <w:lvlText w:val="%1.%2.%3.%4.%5."/>
      <w:lvlJc w:val="left"/>
      <w:pPr>
        <w:tabs>
          <w:tab w:val="num" w:pos="856"/>
        </w:tabs>
        <w:ind w:left="856" w:hanging="992"/>
      </w:pPr>
      <w:rPr>
        <w:rFonts w:hint="eastAsia"/>
      </w:rPr>
    </w:lvl>
    <w:lvl w:ilvl="5">
      <w:start w:val="1"/>
      <w:numFmt w:val="decimal"/>
      <w:lvlText w:val="%1.%2.%3.%4.%5.%6."/>
      <w:lvlJc w:val="left"/>
      <w:pPr>
        <w:tabs>
          <w:tab w:val="num" w:pos="998"/>
        </w:tabs>
        <w:ind w:left="998" w:hanging="1134"/>
      </w:pPr>
      <w:rPr>
        <w:rFonts w:hint="eastAsia"/>
      </w:rPr>
    </w:lvl>
    <w:lvl w:ilvl="6">
      <w:start w:val="1"/>
      <w:numFmt w:val="decimal"/>
      <w:lvlText w:val="%1.%2.%3.%4.%5.%6.%7."/>
      <w:lvlJc w:val="left"/>
      <w:pPr>
        <w:tabs>
          <w:tab w:val="num" w:pos="1140"/>
        </w:tabs>
        <w:ind w:left="1140" w:hanging="1276"/>
      </w:pPr>
      <w:rPr>
        <w:rFonts w:hint="eastAsia"/>
      </w:rPr>
    </w:lvl>
    <w:lvl w:ilvl="7">
      <w:start w:val="1"/>
      <w:numFmt w:val="decimal"/>
      <w:lvlText w:val="%1.%2.%3.%4.%5.%6.%7.%8."/>
      <w:lvlJc w:val="left"/>
      <w:pPr>
        <w:tabs>
          <w:tab w:val="num" w:pos="1282"/>
        </w:tabs>
        <w:ind w:left="1282" w:hanging="1418"/>
      </w:pPr>
      <w:rPr>
        <w:rFonts w:hint="eastAsia"/>
      </w:rPr>
    </w:lvl>
    <w:lvl w:ilvl="8">
      <w:start w:val="1"/>
      <w:numFmt w:val="decimal"/>
      <w:lvlText w:val="%1.%2.%3.%4.%5.%6.%7.%8.%9."/>
      <w:lvlJc w:val="left"/>
      <w:pPr>
        <w:tabs>
          <w:tab w:val="num" w:pos="1423"/>
        </w:tabs>
        <w:ind w:left="1423" w:hanging="1559"/>
      </w:pPr>
      <w:rPr>
        <w:rFonts w:hint="eastAsia"/>
      </w:rPr>
    </w:lvl>
  </w:abstractNum>
  <w:abstractNum w:abstractNumId="12">
    <w:nsid w:val="6B0F753D"/>
    <w:multiLevelType w:val="hybridMultilevel"/>
    <w:tmpl w:val="C562BD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D82733F"/>
    <w:multiLevelType w:val="hybridMultilevel"/>
    <w:tmpl w:val="F092AF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6EC97307"/>
    <w:multiLevelType w:val="multilevel"/>
    <w:tmpl w:val="1E0CF968"/>
    <w:lvl w:ilvl="0">
      <w:start w:val="1"/>
      <w:numFmt w:val="decimal"/>
      <w:lvlText w:val="%1."/>
      <w:lvlJc w:val="left"/>
      <w:pPr>
        <w:tabs>
          <w:tab w:val="num" w:pos="431"/>
        </w:tabs>
        <w:ind w:left="431" w:hanging="425"/>
      </w:pPr>
      <w:rPr>
        <w:rFonts w:ascii="Times New Roman" w:eastAsia="宋体" w:hAnsi="Times New Roman" w:hint="default"/>
        <w:b/>
        <w:i w:val="0"/>
        <w:sz w:val="30"/>
        <w:szCs w:val="30"/>
      </w:rPr>
    </w:lvl>
    <w:lvl w:ilvl="1">
      <w:start w:val="1"/>
      <w:numFmt w:val="decimal"/>
      <w:lvlText w:val="%1.%2."/>
      <w:lvlJc w:val="left"/>
      <w:pPr>
        <w:tabs>
          <w:tab w:val="num" w:pos="567"/>
        </w:tabs>
        <w:ind w:left="567" w:hanging="567"/>
      </w:pPr>
      <w:rPr>
        <w:rFonts w:ascii="Times New Roman" w:eastAsia="宋体" w:hAnsi="Times New Roman" w:hint="default"/>
        <w:b/>
        <w:i w:val="0"/>
        <w:sz w:val="28"/>
        <w:szCs w:val="28"/>
      </w:rPr>
    </w:lvl>
    <w:lvl w:ilvl="2">
      <w:start w:val="1"/>
      <w:numFmt w:val="decimal"/>
      <w:lvlText w:val="%1.%2.%3."/>
      <w:lvlJc w:val="left"/>
      <w:pPr>
        <w:tabs>
          <w:tab w:val="num" w:pos="573"/>
        </w:tabs>
        <w:ind w:left="573" w:hanging="709"/>
      </w:pPr>
      <w:rPr>
        <w:rFonts w:ascii="Times New Roman" w:eastAsia="宋体" w:hAnsi="Times New Roman" w:hint="default"/>
        <w:b w:val="0"/>
        <w:i/>
        <w:sz w:val="24"/>
        <w:szCs w:val="24"/>
      </w:rPr>
    </w:lvl>
    <w:lvl w:ilvl="3">
      <w:start w:val="1"/>
      <w:numFmt w:val="decimal"/>
      <w:lvlText w:val="%1.%2.%3.%4."/>
      <w:lvlJc w:val="left"/>
      <w:pPr>
        <w:tabs>
          <w:tab w:val="num" w:pos="715"/>
        </w:tabs>
        <w:ind w:left="715" w:hanging="851"/>
      </w:pPr>
      <w:rPr>
        <w:rFonts w:ascii="Times New Roman" w:eastAsia="宋体" w:hAnsi="Times New Roman" w:hint="default"/>
        <w:b w:val="0"/>
        <w:i w:val="0"/>
        <w:sz w:val="21"/>
        <w:szCs w:val="21"/>
      </w:rPr>
    </w:lvl>
    <w:lvl w:ilvl="4">
      <w:start w:val="1"/>
      <w:numFmt w:val="decimal"/>
      <w:lvlText w:val="%1.%2.%3.%4.%5."/>
      <w:lvlJc w:val="left"/>
      <w:pPr>
        <w:tabs>
          <w:tab w:val="num" w:pos="856"/>
        </w:tabs>
        <w:ind w:left="856" w:hanging="992"/>
      </w:pPr>
      <w:rPr>
        <w:rFonts w:hint="eastAsia"/>
      </w:rPr>
    </w:lvl>
    <w:lvl w:ilvl="5">
      <w:start w:val="1"/>
      <w:numFmt w:val="decimal"/>
      <w:lvlText w:val="%1.%2.%3.%4.%5.%6."/>
      <w:lvlJc w:val="left"/>
      <w:pPr>
        <w:tabs>
          <w:tab w:val="num" w:pos="998"/>
        </w:tabs>
        <w:ind w:left="998" w:hanging="1134"/>
      </w:pPr>
      <w:rPr>
        <w:rFonts w:hint="eastAsia"/>
      </w:rPr>
    </w:lvl>
    <w:lvl w:ilvl="6">
      <w:start w:val="1"/>
      <w:numFmt w:val="decimal"/>
      <w:lvlText w:val="%1.%2.%3.%4.%5.%6.%7."/>
      <w:lvlJc w:val="left"/>
      <w:pPr>
        <w:tabs>
          <w:tab w:val="num" w:pos="1140"/>
        </w:tabs>
        <w:ind w:left="1140" w:hanging="1276"/>
      </w:pPr>
      <w:rPr>
        <w:rFonts w:hint="eastAsia"/>
      </w:rPr>
    </w:lvl>
    <w:lvl w:ilvl="7">
      <w:start w:val="1"/>
      <w:numFmt w:val="decimal"/>
      <w:lvlText w:val="%1.%2.%3.%4.%5.%6.%7.%8."/>
      <w:lvlJc w:val="left"/>
      <w:pPr>
        <w:tabs>
          <w:tab w:val="num" w:pos="1282"/>
        </w:tabs>
        <w:ind w:left="1282" w:hanging="1418"/>
      </w:pPr>
      <w:rPr>
        <w:rFonts w:hint="eastAsia"/>
      </w:rPr>
    </w:lvl>
    <w:lvl w:ilvl="8">
      <w:start w:val="1"/>
      <w:numFmt w:val="decimal"/>
      <w:lvlText w:val="%1.%2.%3.%4.%5.%6.%7.%8.%9."/>
      <w:lvlJc w:val="left"/>
      <w:pPr>
        <w:tabs>
          <w:tab w:val="num" w:pos="1423"/>
        </w:tabs>
        <w:ind w:left="1423" w:hanging="1559"/>
      </w:pPr>
      <w:rPr>
        <w:rFonts w:hint="eastAsia"/>
      </w:rPr>
    </w:lvl>
  </w:abstractNum>
  <w:abstractNum w:abstractNumId="15">
    <w:nsid w:val="75145A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78C458D1"/>
    <w:multiLevelType w:val="multilevel"/>
    <w:tmpl w:val="4E86B9E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nsid w:val="7BDA3ECA"/>
    <w:multiLevelType w:val="hybridMultilevel"/>
    <w:tmpl w:val="612E9388"/>
    <w:lvl w:ilvl="0" w:tplc="9926BC2C">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7"/>
  </w:num>
  <w:num w:numId="2">
    <w:abstractNumId w:val="10"/>
  </w:num>
  <w:num w:numId="3">
    <w:abstractNumId w:val="7"/>
  </w:num>
  <w:num w:numId="4">
    <w:abstractNumId w:val="16"/>
  </w:num>
  <w:num w:numId="5">
    <w:abstractNumId w:val="14"/>
  </w:num>
  <w:num w:numId="6">
    <w:abstractNumId w:val="13"/>
  </w:num>
  <w:num w:numId="7">
    <w:abstractNumId w:val="5"/>
  </w:num>
  <w:num w:numId="8">
    <w:abstractNumId w:val="8"/>
  </w:num>
  <w:num w:numId="9">
    <w:abstractNumId w:val="1"/>
  </w:num>
  <w:num w:numId="10">
    <w:abstractNumId w:val="0"/>
  </w:num>
  <w:num w:numId="11">
    <w:abstractNumId w:val="12"/>
  </w:num>
  <w:num w:numId="12">
    <w:abstractNumId w:val="11"/>
  </w:num>
  <w:num w:numId="13">
    <w:abstractNumId w:val="9"/>
  </w:num>
  <w:num w:numId="14">
    <w:abstractNumId w:val="4"/>
  </w:num>
  <w:num w:numId="15">
    <w:abstractNumId w:val="2"/>
  </w:num>
  <w:num w:numId="16">
    <w:abstractNumId w:val="3"/>
  </w:num>
  <w:num w:numId="17">
    <w:abstractNumId w:val="15"/>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bordersDoNotSurroundHeader/>
  <w:bordersDoNotSurroundFooter/>
  <w:attachedTemplate r:id="rId1"/>
  <w:stylePaneFormatFilter w:val="3F01"/>
  <w:trackRevisions/>
  <w:documentProtection w:edit="readOnly" w:formatting="1"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7"/>
    <o:shapelayout v:ext="edit">
      <o:idmap v:ext="edit" data="2"/>
      <o:rules v:ext="edit">
        <o:r id="V:Rule3" type="connector" idref="#AutoShape 5"/>
        <o:r id="V:Rule4" type="connector" idref="#AutoShape 7"/>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32B56"/>
    <w:rsid w:val="00012B51"/>
    <w:rsid w:val="000130F9"/>
    <w:rsid w:val="00013E46"/>
    <w:rsid w:val="0001584F"/>
    <w:rsid w:val="00015859"/>
    <w:rsid w:val="0001720C"/>
    <w:rsid w:val="00021552"/>
    <w:rsid w:val="000315C9"/>
    <w:rsid w:val="00031876"/>
    <w:rsid w:val="00037612"/>
    <w:rsid w:val="0004350A"/>
    <w:rsid w:val="00053685"/>
    <w:rsid w:val="00054EB7"/>
    <w:rsid w:val="0005654A"/>
    <w:rsid w:val="00056728"/>
    <w:rsid w:val="00061ADC"/>
    <w:rsid w:val="00064AC0"/>
    <w:rsid w:val="000676AB"/>
    <w:rsid w:val="00073B89"/>
    <w:rsid w:val="00081B9D"/>
    <w:rsid w:val="000830FB"/>
    <w:rsid w:val="00084D72"/>
    <w:rsid w:val="00087971"/>
    <w:rsid w:val="00090E14"/>
    <w:rsid w:val="00093373"/>
    <w:rsid w:val="000A0AA1"/>
    <w:rsid w:val="000A1264"/>
    <w:rsid w:val="000A163A"/>
    <w:rsid w:val="000A4B57"/>
    <w:rsid w:val="000B246F"/>
    <w:rsid w:val="000B6BE7"/>
    <w:rsid w:val="000C426B"/>
    <w:rsid w:val="000C5BCB"/>
    <w:rsid w:val="000D6255"/>
    <w:rsid w:val="000D7328"/>
    <w:rsid w:val="000F0C65"/>
    <w:rsid w:val="000F5253"/>
    <w:rsid w:val="001050D4"/>
    <w:rsid w:val="00110F58"/>
    <w:rsid w:val="001125FA"/>
    <w:rsid w:val="00113E19"/>
    <w:rsid w:val="00116F45"/>
    <w:rsid w:val="00122578"/>
    <w:rsid w:val="00123539"/>
    <w:rsid w:val="0013077B"/>
    <w:rsid w:val="00131756"/>
    <w:rsid w:val="00132FD9"/>
    <w:rsid w:val="00145963"/>
    <w:rsid w:val="00146D3D"/>
    <w:rsid w:val="00151A65"/>
    <w:rsid w:val="00154D4D"/>
    <w:rsid w:val="00164192"/>
    <w:rsid w:val="0018568E"/>
    <w:rsid w:val="00187284"/>
    <w:rsid w:val="00195016"/>
    <w:rsid w:val="001A2924"/>
    <w:rsid w:val="001B39DE"/>
    <w:rsid w:val="001B3C47"/>
    <w:rsid w:val="001B7729"/>
    <w:rsid w:val="001C32AD"/>
    <w:rsid w:val="001C56D7"/>
    <w:rsid w:val="001C6A05"/>
    <w:rsid w:val="001D2558"/>
    <w:rsid w:val="001D5107"/>
    <w:rsid w:val="001E27E9"/>
    <w:rsid w:val="001F6753"/>
    <w:rsid w:val="002037EC"/>
    <w:rsid w:val="00206B49"/>
    <w:rsid w:val="0021001E"/>
    <w:rsid w:val="002143BF"/>
    <w:rsid w:val="00221DD7"/>
    <w:rsid w:val="0023552C"/>
    <w:rsid w:val="002600EE"/>
    <w:rsid w:val="002630DA"/>
    <w:rsid w:val="00266B31"/>
    <w:rsid w:val="00270BC6"/>
    <w:rsid w:val="0027568B"/>
    <w:rsid w:val="002778AC"/>
    <w:rsid w:val="00282BE1"/>
    <w:rsid w:val="002833DE"/>
    <w:rsid w:val="00285108"/>
    <w:rsid w:val="002909D8"/>
    <w:rsid w:val="00290A62"/>
    <w:rsid w:val="002931CD"/>
    <w:rsid w:val="00293F98"/>
    <w:rsid w:val="002946F0"/>
    <w:rsid w:val="002969D5"/>
    <w:rsid w:val="002A5BB9"/>
    <w:rsid w:val="002A6A3B"/>
    <w:rsid w:val="002B4EDF"/>
    <w:rsid w:val="002D0174"/>
    <w:rsid w:val="002D5B2E"/>
    <w:rsid w:val="002D6669"/>
    <w:rsid w:val="002E7302"/>
    <w:rsid w:val="002F5E24"/>
    <w:rsid w:val="00303917"/>
    <w:rsid w:val="00307297"/>
    <w:rsid w:val="00307E9D"/>
    <w:rsid w:val="00310F69"/>
    <w:rsid w:val="00310F79"/>
    <w:rsid w:val="0031328C"/>
    <w:rsid w:val="0031710B"/>
    <w:rsid w:val="0032284F"/>
    <w:rsid w:val="00325555"/>
    <w:rsid w:val="00326A61"/>
    <w:rsid w:val="00330FDB"/>
    <w:rsid w:val="003331DE"/>
    <w:rsid w:val="00333F0D"/>
    <w:rsid w:val="00342039"/>
    <w:rsid w:val="00351996"/>
    <w:rsid w:val="003567E1"/>
    <w:rsid w:val="003574F6"/>
    <w:rsid w:val="0037283C"/>
    <w:rsid w:val="00377676"/>
    <w:rsid w:val="00383503"/>
    <w:rsid w:val="003840DD"/>
    <w:rsid w:val="00394D24"/>
    <w:rsid w:val="003966F2"/>
    <w:rsid w:val="003A4485"/>
    <w:rsid w:val="003A4860"/>
    <w:rsid w:val="003B2929"/>
    <w:rsid w:val="003B626E"/>
    <w:rsid w:val="003C41F8"/>
    <w:rsid w:val="003C5103"/>
    <w:rsid w:val="003C79F3"/>
    <w:rsid w:val="003E22E1"/>
    <w:rsid w:val="003E474F"/>
    <w:rsid w:val="003E4C76"/>
    <w:rsid w:val="003F07B9"/>
    <w:rsid w:val="003F121B"/>
    <w:rsid w:val="003F156B"/>
    <w:rsid w:val="003F3367"/>
    <w:rsid w:val="003F4026"/>
    <w:rsid w:val="003F6ECB"/>
    <w:rsid w:val="00400275"/>
    <w:rsid w:val="00401317"/>
    <w:rsid w:val="0040161F"/>
    <w:rsid w:val="00404BCD"/>
    <w:rsid w:val="004054C8"/>
    <w:rsid w:val="00417FDD"/>
    <w:rsid w:val="00421DB0"/>
    <w:rsid w:val="004249B7"/>
    <w:rsid w:val="004310A1"/>
    <w:rsid w:val="00432B56"/>
    <w:rsid w:val="00432F3C"/>
    <w:rsid w:val="00436D0E"/>
    <w:rsid w:val="004378B2"/>
    <w:rsid w:val="00443478"/>
    <w:rsid w:val="004465E9"/>
    <w:rsid w:val="004503A4"/>
    <w:rsid w:val="00460723"/>
    <w:rsid w:val="0046098F"/>
    <w:rsid w:val="004630E4"/>
    <w:rsid w:val="00463A5F"/>
    <w:rsid w:val="004655FF"/>
    <w:rsid w:val="00472B8C"/>
    <w:rsid w:val="00475508"/>
    <w:rsid w:val="0047685A"/>
    <w:rsid w:val="00477539"/>
    <w:rsid w:val="00477BEE"/>
    <w:rsid w:val="004806A5"/>
    <w:rsid w:val="00482930"/>
    <w:rsid w:val="00482F42"/>
    <w:rsid w:val="00490FA0"/>
    <w:rsid w:val="00491720"/>
    <w:rsid w:val="00491915"/>
    <w:rsid w:val="00493177"/>
    <w:rsid w:val="00493361"/>
    <w:rsid w:val="0049454C"/>
    <w:rsid w:val="004B2B19"/>
    <w:rsid w:val="004B3223"/>
    <w:rsid w:val="004B4282"/>
    <w:rsid w:val="004B5134"/>
    <w:rsid w:val="004B79B0"/>
    <w:rsid w:val="004C17F0"/>
    <w:rsid w:val="004C5429"/>
    <w:rsid w:val="004D41A7"/>
    <w:rsid w:val="004E7E82"/>
    <w:rsid w:val="004E7FC1"/>
    <w:rsid w:val="004F26BE"/>
    <w:rsid w:val="005039CC"/>
    <w:rsid w:val="00503B66"/>
    <w:rsid w:val="005065D6"/>
    <w:rsid w:val="0050671A"/>
    <w:rsid w:val="00507CF1"/>
    <w:rsid w:val="00510D23"/>
    <w:rsid w:val="00510D4D"/>
    <w:rsid w:val="0051231C"/>
    <w:rsid w:val="00513C2B"/>
    <w:rsid w:val="00516FC6"/>
    <w:rsid w:val="005400F6"/>
    <w:rsid w:val="005403BF"/>
    <w:rsid w:val="005425A3"/>
    <w:rsid w:val="00552F1C"/>
    <w:rsid w:val="005644AE"/>
    <w:rsid w:val="0056711C"/>
    <w:rsid w:val="005730D9"/>
    <w:rsid w:val="00573E7F"/>
    <w:rsid w:val="005802CB"/>
    <w:rsid w:val="00582D1F"/>
    <w:rsid w:val="00585832"/>
    <w:rsid w:val="00590E88"/>
    <w:rsid w:val="0059339E"/>
    <w:rsid w:val="00596344"/>
    <w:rsid w:val="005A354F"/>
    <w:rsid w:val="005A6327"/>
    <w:rsid w:val="005A6DA4"/>
    <w:rsid w:val="005A6F78"/>
    <w:rsid w:val="005B5919"/>
    <w:rsid w:val="005C17D3"/>
    <w:rsid w:val="005C26DA"/>
    <w:rsid w:val="005C4541"/>
    <w:rsid w:val="005D0FCB"/>
    <w:rsid w:val="005D3A14"/>
    <w:rsid w:val="005D538B"/>
    <w:rsid w:val="005E7C4F"/>
    <w:rsid w:val="005F0309"/>
    <w:rsid w:val="005F286C"/>
    <w:rsid w:val="005F2CDE"/>
    <w:rsid w:val="00603F64"/>
    <w:rsid w:val="00605F9F"/>
    <w:rsid w:val="0060729C"/>
    <w:rsid w:val="00612899"/>
    <w:rsid w:val="00616C40"/>
    <w:rsid w:val="0062238E"/>
    <w:rsid w:val="006229AA"/>
    <w:rsid w:val="00627A40"/>
    <w:rsid w:val="00633683"/>
    <w:rsid w:val="00640C28"/>
    <w:rsid w:val="00643ABE"/>
    <w:rsid w:val="0064404C"/>
    <w:rsid w:val="00650501"/>
    <w:rsid w:val="00651E84"/>
    <w:rsid w:val="00655DAF"/>
    <w:rsid w:val="006575A5"/>
    <w:rsid w:val="006615DB"/>
    <w:rsid w:val="006669B6"/>
    <w:rsid w:val="00677FB2"/>
    <w:rsid w:val="00681650"/>
    <w:rsid w:val="00681656"/>
    <w:rsid w:val="0068165E"/>
    <w:rsid w:val="006877FD"/>
    <w:rsid w:val="00690520"/>
    <w:rsid w:val="00690A44"/>
    <w:rsid w:val="00691B68"/>
    <w:rsid w:val="00696CB6"/>
    <w:rsid w:val="006B6D0B"/>
    <w:rsid w:val="006B6DD5"/>
    <w:rsid w:val="006B7237"/>
    <w:rsid w:val="006D310C"/>
    <w:rsid w:val="006D33D3"/>
    <w:rsid w:val="006D49EE"/>
    <w:rsid w:val="006D5555"/>
    <w:rsid w:val="006E5D88"/>
    <w:rsid w:val="006E6C34"/>
    <w:rsid w:val="006F2AB4"/>
    <w:rsid w:val="006F342D"/>
    <w:rsid w:val="006F51D2"/>
    <w:rsid w:val="006F52D6"/>
    <w:rsid w:val="00706D10"/>
    <w:rsid w:val="00712E5A"/>
    <w:rsid w:val="00724764"/>
    <w:rsid w:val="0073230C"/>
    <w:rsid w:val="007414A9"/>
    <w:rsid w:val="00741F4E"/>
    <w:rsid w:val="00755A6D"/>
    <w:rsid w:val="0075751C"/>
    <w:rsid w:val="0076152D"/>
    <w:rsid w:val="00765640"/>
    <w:rsid w:val="00767493"/>
    <w:rsid w:val="00767594"/>
    <w:rsid w:val="00773585"/>
    <w:rsid w:val="00774952"/>
    <w:rsid w:val="00774AE2"/>
    <w:rsid w:val="007809C3"/>
    <w:rsid w:val="00784970"/>
    <w:rsid w:val="00790FD3"/>
    <w:rsid w:val="00793BCC"/>
    <w:rsid w:val="00795B9C"/>
    <w:rsid w:val="00796F09"/>
    <w:rsid w:val="007A031F"/>
    <w:rsid w:val="007A09A5"/>
    <w:rsid w:val="007A1909"/>
    <w:rsid w:val="007A277D"/>
    <w:rsid w:val="007B1C3D"/>
    <w:rsid w:val="007B4219"/>
    <w:rsid w:val="007C2698"/>
    <w:rsid w:val="007C2D0D"/>
    <w:rsid w:val="007C31DA"/>
    <w:rsid w:val="007C3EFB"/>
    <w:rsid w:val="007C6B99"/>
    <w:rsid w:val="007C7DDB"/>
    <w:rsid w:val="007D3CB9"/>
    <w:rsid w:val="007D6ED9"/>
    <w:rsid w:val="007E0CA2"/>
    <w:rsid w:val="007E4D6E"/>
    <w:rsid w:val="007F130E"/>
    <w:rsid w:val="007F4705"/>
    <w:rsid w:val="007F4CA3"/>
    <w:rsid w:val="008051BD"/>
    <w:rsid w:val="0081115D"/>
    <w:rsid w:val="00812005"/>
    <w:rsid w:val="0082058B"/>
    <w:rsid w:val="008216B4"/>
    <w:rsid w:val="0082406E"/>
    <w:rsid w:val="00824BAE"/>
    <w:rsid w:val="00835646"/>
    <w:rsid w:val="00835792"/>
    <w:rsid w:val="00843139"/>
    <w:rsid w:val="00843BE1"/>
    <w:rsid w:val="00851BC3"/>
    <w:rsid w:val="008528F4"/>
    <w:rsid w:val="00855486"/>
    <w:rsid w:val="00855E20"/>
    <w:rsid w:val="00856A93"/>
    <w:rsid w:val="00857EEA"/>
    <w:rsid w:val="00863E83"/>
    <w:rsid w:val="00864F81"/>
    <w:rsid w:val="008669DA"/>
    <w:rsid w:val="00867064"/>
    <w:rsid w:val="0086778D"/>
    <w:rsid w:val="0087509E"/>
    <w:rsid w:val="008772B3"/>
    <w:rsid w:val="008774E7"/>
    <w:rsid w:val="008871BD"/>
    <w:rsid w:val="0089004D"/>
    <w:rsid w:val="00897551"/>
    <w:rsid w:val="008A0FF2"/>
    <w:rsid w:val="008A3F10"/>
    <w:rsid w:val="008A4AE2"/>
    <w:rsid w:val="008B1C44"/>
    <w:rsid w:val="008B1F30"/>
    <w:rsid w:val="008B61F4"/>
    <w:rsid w:val="008B6762"/>
    <w:rsid w:val="008B7D54"/>
    <w:rsid w:val="008C25EE"/>
    <w:rsid w:val="008C33A3"/>
    <w:rsid w:val="008D4B39"/>
    <w:rsid w:val="008E6FC8"/>
    <w:rsid w:val="008F36F3"/>
    <w:rsid w:val="008F668D"/>
    <w:rsid w:val="00900FED"/>
    <w:rsid w:val="00901412"/>
    <w:rsid w:val="00901F30"/>
    <w:rsid w:val="009031B8"/>
    <w:rsid w:val="00906F88"/>
    <w:rsid w:val="00915AEF"/>
    <w:rsid w:val="00915D0C"/>
    <w:rsid w:val="00916BF2"/>
    <w:rsid w:val="0091778C"/>
    <w:rsid w:val="0093023E"/>
    <w:rsid w:val="00937B15"/>
    <w:rsid w:val="009431DB"/>
    <w:rsid w:val="00944A77"/>
    <w:rsid w:val="00944FBE"/>
    <w:rsid w:val="009453B2"/>
    <w:rsid w:val="00951B27"/>
    <w:rsid w:val="00960D45"/>
    <w:rsid w:val="00963761"/>
    <w:rsid w:val="0096394E"/>
    <w:rsid w:val="009648B7"/>
    <w:rsid w:val="00965F84"/>
    <w:rsid w:val="0096657B"/>
    <w:rsid w:val="00966883"/>
    <w:rsid w:val="009669F1"/>
    <w:rsid w:val="00971F34"/>
    <w:rsid w:val="00975C7A"/>
    <w:rsid w:val="009810CC"/>
    <w:rsid w:val="0098389F"/>
    <w:rsid w:val="00983A3A"/>
    <w:rsid w:val="00984A3E"/>
    <w:rsid w:val="0098621F"/>
    <w:rsid w:val="009910C0"/>
    <w:rsid w:val="00993967"/>
    <w:rsid w:val="00993FF5"/>
    <w:rsid w:val="009972AD"/>
    <w:rsid w:val="009A4328"/>
    <w:rsid w:val="009B1D31"/>
    <w:rsid w:val="009B2666"/>
    <w:rsid w:val="009B59B8"/>
    <w:rsid w:val="009C1F4F"/>
    <w:rsid w:val="009C288D"/>
    <w:rsid w:val="009C3900"/>
    <w:rsid w:val="009C4FD7"/>
    <w:rsid w:val="009C6B8C"/>
    <w:rsid w:val="009C74B8"/>
    <w:rsid w:val="009D236E"/>
    <w:rsid w:val="009D5497"/>
    <w:rsid w:val="009D6E35"/>
    <w:rsid w:val="009D76BA"/>
    <w:rsid w:val="009E2E82"/>
    <w:rsid w:val="009E656E"/>
    <w:rsid w:val="00A00C5A"/>
    <w:rsid w:val="00A02598"/>
    <w:rsid w:val="00A1428F"/>
    <w:rsid w:val="00A15C10"/>
    <w:rsid w:val="00A3099A"/>
    <w:rsid w:val="00A31A50"/>
    <w:rsid w:val="00A35393"/>
    <w:rsid w:val="00A42246"/>
    <w:rsid w:val="00A43FD7"/>
    <w:rsid w:val="00A44FA3"/>
    <w:rsid w:val="00A46607"/>
    <w:rsid w:val="00A47B4E"/>
    <w:rsid w:val="00A5027F"/>
    <w:rsid w:val="00A61262"/>
    <w:rsid w:val="00A673D0"/>
    <w:rsid w:val="00A71E02"/>
    <w:rsid w:val="00A75B05"/>
    <w:rsid w:val="00A76CF8"/>
    <w:rsid w:val="00A82332"/>
    <w:rsid w:val="00A87A04"/>
    <w:rsid w:val="00AA0C4E"/>
    <w:rsid w:val="00AA4EBD"/>
    <w:rsid w:val="00AB0193"/>
    <w:rsid w:val="00AB0542"/>
    <w:rsid w:val="00AB1E80"/>
    <w:rsid w:val="00AB4EF6"/>
    <w:rsid w:val="00AB6AD0"/>
    <w:rsid w:val="00AB7908"/>
    <w:rsid w:val="00AC0E9C"/>
    <w:rsid w:val="00AC232D"/>
    <w:rsid w:val="00AC43C5"/>
    <w:rsid w:val="00AD4F89"/>
    <w:rsid w:val="00AD62A4"/>
    <w:rsid w:val="00AE0E30"/>
    <w:rsid w:val="00AE357A"/>
    <w:rsid w:val="00AE35EE"/>
    <w:rsid w:val="00AE3B56"/>
    <w:rsid w:val="00B02340"/>
    <w:rsid w:val="00B05B4D"/>
    <w:rsid w:val="00B06452"/>
    <w:rsid w:val="00B13066"/>
    <w:rsid w:val="00B151AA"/>
    <w:rsid w:val="00B21258"/>
    <w:rsid w:val="00B23B6C"/>
    <w:rsid w:val="00B246EC"/>
    <w:rsid w:val="00B322B6"/>
    <w:rsid w:val="00B47260"/>
    <w:rsid w:val="00B47B54"/>
    <w:rsid w:val="00B511DA"/>
    <w:rsid w:val="00B52F2E"/>
    <w:rsid w:val="00B61043"/>
    <w:rsid w:val="00B61655"/>
    <w:rsid w:val="00B62F3C"/>
    <w:rsid w:val="00B64CCE"/>
    <w:rsid w:val="00B665A7"/>
    <w:rsid w:val="00B70B73"/>
    <w:rsid w:val="00B71CF5"/>
    <w:rsid w:val="00B72063"/>
    <w:rsid w:val="00B929FD"/>
    <w:rsid w:val="00BA0940"/>
    <w:rsid w:val="00BA4FAF"/>
    <w:rsid w:val="00BB0B36"/>
    <w:rsid w:val="00BB106D"/>
    <w:rsid w:val="00BB232B"/>
    <w:rsid w:val="00BB5A64"/>
    <w:rsid w:val="00BC4655"/>
    <w:rsid w:val="00BC6398"/>
    <w:rsid w:val="00BC7CEB"/>
    <w:rsid w:val="00BD453F"/>
    <w:rsid w:val="00BE2FC4"/>
    <w:rsid w:val="00BE504F"/>
    <w:rsid w:val="00BF6634"/>
    <w:rsid w:val="00BF6CA7"/>
    <w:rsid w:val="00C044E1"/>
    <w:rsid w:val="00C070A4"/>
    <w:rsid w:val="00C07F9A"/>
    <w:rsid w:val="00C11D03"/>
    <w:rsid w:val="00C157BC"/>
    <w:rsid w:val="00C21A62"/>
    <w:rsid w:val="00C21B56"/>
    <w:rsid w:val="00C2451D"/>
    <w:rsid w:val="00C24B92"/>
    <w:rsid w:val="00C26FF6"/>
    <w:rsid w:val="00C3086F"/>
    <w:rsid w:val="00C31761"/>
    <w:rsid w:val="00C318A6"/>
    <w:rsid w:val="00C32B3B"/>
    <w:rsid w:val="00C34EA9"/>
    <w:rsid w:val="00C35C44"/>
    <w:rsid w:val="00C36268"/>
    <w:rsid w:val="00C42EF4"/>
    <w:rsid w:val="00C52A96"/>
    <w:rsid w:val="00C607C9"/>
    <w:rsid w:val="00C63051"/>
    <w:rsid w:val="00C65F7E"/>
    <w:rsid w:val="00C72C8D"/>
    <w:rsid w:val="00C72FCF"/>
    <w:rsid w:val="00C73853"/>
    <w:rsid w:val="00C7432B"/>
    <w:rsid w:val="00C77936"/>
    <w:rsid w:val="00C90B8E"/>
    <w:rsid w:val="00C917B9"/>
    <w:rsid w:val="00C91F0E"/>
    <w:rsid w:val="00C92720"/>
    <w:rsid w:val="00C93E69"/>
    <w:rsid w:val="00C942BA"/>
    <w:rsid w:val="00C94BA0"/>
    <w:rsid w:val="00C957D6"/>
    <w:rsid w:val="00CA2EA4"/>
    <w:rsid w:val="00CA4663"/>
    <w:rsid w:val="00CA5CA0"/>
    <w:rsid w:val="00CA6088"/>
    <w:rsid w:val="00CB206C"/>
    <w:rsid w:val="00CB3571"/>
    <w:rsid w:val="00CB3BBA"/>
    <w:rsid w:val="00CB7A7C"/>
    <w:rsid w:val="00CD48E1"/>
    <w:rsid w:val="00CD563C"/>
    <w:rsid w:val="00CE27D9"/>
    <w:rsid w:val="00CE48DD"/>
    <w:rsid w:val="00CF172A"/>
    <w:rsid w:val="00CF3B7C"/>
    <w:rsid w:val="00D04CFD"/>
    <w:rsid w:val="00D13580"/>
    <w:rsid w:val="00D1661F"/>
    <w:rsid w:val="00D20693"/>
    <w:rsid w:val="00D20B25"/>
    <w:rsid w:val="00D22F08"/>
    <w:rsid w:val="00D242A6"/>
    <w:rsid w:val="00D30B2E"/>
    <w:rsid w:val="00D325F4"/>
    <w:rsid w:val="00D41304"/>
    <w:rsid w:val="00D416D2"/>
    <w:rsid w:val="00D4354C"/>
    <w:rsid w:val="00D43C7A"/>
    <w:rsid w:val="00D46739"/>
    <w:rsid w:val="00D556AE"/>
    <w:rsid w:val="00D613D2"/>
    <w:rsid w:val="00D67828"/>
    <w:rsid w:val="00D73553"/>
    <w:rsid w:val="00D739C6"/>
    <w:rsid w:val="00D74025"/>
    <w:rsid w:val="00D748C6"/>
    <w:rsid w:val="00D753B7"/>
    <w:rsid w:val="00D80AAA"/>
    <w:rsid w:val="00D85280"/>
    <w:rsid w:val="00D85358"/>
    <w:rsid w:val="00D91F66"/>
    <w:rsid w:val="00D93186"/>
    <w:rsid w:val="00D961A7"/>
    <w:rsid w:val="00DA2CC6"/>
    <w:rsid w:val="00DA5FDA"/>
    <w:rsid w:val="00DA6FF5"/>
    <w:rsid w:val="00DB424A"/>
    <w:rsid w:val="00DB4340"/>
    <w:rsid w:val="00DB6C7C"/>
    <w:rsid w:val="00DC1424"/>
    <w:rsid w:val="00DC3AC2"/>
    <w:rsid w:val="00DC7575"/>
    <w:rsid w:val="00DD0937"/>
    <w:rsid w:val="00DD09F7"/>
    <w:rsid w:val="00DD4A3B"/>
    <w:rsid w:val="00DE46D8"/>
    <w:rsid w:val="00DF056E"/>
    <w:rsid w:val="00DF0852"/>
    <w:rsid w:val="00DF21CF"/>
    <w:rsid w:val="00DF3238"/>
    <w:rsid w:val="00DF3324"/>
    <w:rsid w:val="00DF5321"/>
    <w:rsid w:val="00E0394B"/>
    <w:rsid w:val="00E03E42"/>
    <w:rsid w:val="00E044BA"/>
    <w:rsid w:val="00E053A8"/>
    <w:rsid w:val="00E05F78"/>
    <w:rsid w:val="00E17204"/>
    <w:rsid w:val="00E17DFB"/>
    <w:rsid w:val="00E21F80"/>
    <w:rsid w:val="00E26577"/>
    <w:rsid w:val="00E3060E"/>
    <w:rsid w:val="00E46D21"/>
    <w:rsid w:val="00E51D39"/>
    <w:rsid w:val="00E53078"/>
    <w:rsid w:val="00E5439E"/>
    <w:rsid w:val="00E5689A"/>
    <w:rsid w:val="00E60799"/>
    <w:rsid w:val="00E70D70"/>
    <w:rsid w:val="00E81BB4"/>
    <w:rsid w:val="00E9045E"/>
    <w:rsid w:val="00E92D3D"/>
    <w:rsid w:val="00E93D9E"/>
    <w:rsid w:val="00EA2FEF"/>
    <w:rsid w:val="00EA449A"/>
    <w:rsid w:val="00EA4B44"/>
    <w:rsid w:val="00EA5D31"/>
    <w:rsid w:val="00EB419F"/>
    <w:rsid w:val="00EB489E"/>
    <w:rsid w:val="00EB6CFD"/>
    <w:rsid w:val="00EC1177"/>
    <w:rsid w:val="00EC1A23"/>
    <w:rsid w:val="00EC3325"/>
    <w:rsid w:val="00EC4661"/>
    <w:rsid w:val="00EC5EE9"/>
    <w:rsid w:val="00EC74C3"/>
    <w:rsid w:val="00EC7AEE"/>
    <w:rsid w:val="00ED3711"/>
    <w:rsid w:val="00ED7BA9"/>
    <w:rsid w:val="00ED7F4B"/>
    <w:rsid w:val="00EE019B"/>
    <w:rsid w:val="00EE284C"/>
    <w:rsid w:val="00EE7D6B"/>
    <w:rsid w:val="00EF46B6"/>
    <w:rsid w:val="00EF5EDA"/>
    <w:rsid w:val="00F10A29"/>
    <w:rsid w:val="00F122CB"/>
    <w:rsid w:val="00F144F2"/>
    <w:rsid w:val="00F21A87"/>
    <w:rsid w:val="00F24BE2"/>
    <w:rsid w:val="00F30CB5"/>
    <w:rsid w:val="00F33A67"/>
    <w:rsid w:val="00F36C1E"/>
    <w:rsid w:val="00F43E2D"/>
    <w:rsid w:val="00F440F9"/>
    <w:rsid w:val="00F47647"/>
    <w:rsid w:val="00F554F4"/>
    <w:rsid w:val="00F561E9"/>
    <w:rsid w:val="00F57816"/>
    <w:rsid w:val="00F72FC5"/>
    <w:rsid w:val="00F73452"/>
    <w:rsid w:val="00F769EE"/>
    <w:rsid w:val="00F8724B"/>
    <w:rsid w:val="00F8731D"/>
    <w:rsid w:val="00F92C1B"/>
    <w:rsid w:val="00F95F1F"/>
    <w:rsid w:val="00FA3480"/>
    <w:rsid w:val="00FB257D"/>
    <w:rsid w:val="00FB2B8E"/>
    <w:rsid w:val="00FB43BB"/>
    <w:rsid w:val="00FC22B8"/>
    <w:rsid w:val="00FC5CB9"/>
    <w:rsid w:val="00FC6F25"/>
    <w:rsid w:val="00FE2F52"/>
    <w:rsid w:val="00FE51D2"/>
    <w:rsid w:val="00FE7F93"/>
    <w:rsid w:val="00FF4B8B"/>
    <w:rsid w:val="00FF58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70B73"/>
    <w:pPr>
      <w:widowControl w:val="0"/>
      <w:jc w:val="both"/>
    </w:pPr>
    <w:rPr>
      <w:kern w:val="2"/>
      <w:sz w:val="21"/>
      <w:szCs w:val="24"/>
    </w:rPr>
  </w:style>
  <w:style w:type="paragraph" w:styleId="1">
    <w:name w:val="heading 1"/>
    <w:aliases w:val="Normal + Font: Helvetica,Bold,Space Before 12 pt,Not Bold"/>
    <w:basedOn w:val="a"/>
    <w:next w:val="a"/>
    <w:link w:val="1Char"/>
    <w:qFormat/>
    <w:rsid w:val="00310F69"/>
    <w:pPr>
      <w:keepNext/>
      <w:keepLines/>
      <w:spacing w:before="340" w:after="330" w:line="578" w:lineRule="auto"/>
      <w:outlineLvl w:val="0"/>
    </w:pPr>
    <w:rPr>
      <w:b/>
      <w:bCs/>
      <w:kern w:val="44"/>
      <w:sz w:val="44"/>
      <w:szCs w:val="44"/>
    </w:rPr>
  </w:style>
  <w:style w:type="paragraph" w:styleId="3">
    <w:name w:val="heading 3"/>
    <w:basedOn w:val="a"/>
    <w:next w:val="a"/>
    <w:link w:val="3Char"/>
    <w:qFormat/>
    <w:rsid w:val="000F0C65"/>
    <w:pPr>
      <w:keepNext/>
      <w:keepLines/>
      <w:spacing w:before="260" w:after="260" w:line="416" w:lineRule="auto"/>
      <w:outlineLvl w:val="2"/>
    </w:pPr>
    <w:rPr>
      <w:b/>
      <w:bCs/>
      <w:sz w:val="32"/>
      <w:szCs w:val="32"/>
    </w:rPr>
  </w:style>
  <w:style w:type="paragraph" w:styleId="4">
    <w:name w:val="heading 4"/>
    <w:basedOn w:val="a"/>
    <w:next w:val="a"/>
    <w:link w:val="4Char"/>
    <w:uiPriority w:val="9"/>
    <w:qFormat/>
    <w:rsid w:val="000F0C65"/>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semiHidden/>
    <w:unhideWhenUsed/>
    <w:qFormat/>
    <w:rsid w:val="000F0C6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BA4FAF"/>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0"/>
    <w:uiPriority w:val="99"/>
    <w:rsid w:val="00BA4FAF"/>
    <w:pPr>
      <w:tabs>
        <w:tab w:val="center" w:pos="4153"/>
        <w:tab w:val="right" w:pos="8306"/>
      </w:tabs>
      <w:snapToGrid w:val="0"/>
      <w:jc w:val="left"/>
    </w:pPr>
    <w:rPr>
      <w:sz w:val="18"/>
      <w:szCs w:val="18"/>
    </w:rPr>
  </w:style>
  <w:style w:type="paragraph" w:styleId="a5">
    <w:name w:val="Balloon Text"/>
    <w:basedOn w:val="a"/>
    <w:semiHidden/>
    <w:rsid w:val="00472B8C"/>
    <w:rPr>
      <w:sz w:val="18"/>
      <w:szCs w:val="18"/>
    </w:rPr>
  </w:style>
  <w:style w:type="paragraph" w:styleId="a6">
    <w:name w:val="Date"/>
    <w:basedOn w:val="a"/>
    <w:next w:val="a"/>
    <w:link w:val="Char1"/>
    <w:rsid w:val="008A4AE2"/>
    <w:pPr>
      <w:ind w:leftChars="2500" w:left="100"/>
    </w:pPr>
  </w:style>
  <w:style w:type="character" w:customStyle="1" w:styleId="Char1">
    <w:name w:val="日期 Char"/>
    <w:basedOn w:val="a0"/>
    <w:link w:val="a6"/>
    <w:rsid w:val="008A4AE2"/>
    <w:rPr>
      <w:kern w:val="2"/>
      <w:sz w:val="21"/>
      <w:szCs w:val="24"/>
    </w:rPr>
  </w:style>
  <w:style w:type="paragraph" w:styleId="a7">
    <w:name w:val="Salutation"/>
    <w:basedOn w:val="a"/>
    <w:next w:val="a"/>
    <w:link w:val="Char2"/>
    <w:rsid w:val="00110F58"/>
  </w:style>
  <w:style w:type="character" w:customStyle="1" w:styleId="Char2">
    <w:name w:val="称呼 Char"/>
    <w:basedOn w:val="a0"/>
    <w:link w:val="a7"/>
    <w:rsid w:val="00110F58"/>
    <w:rPr>
      <w:kern w:val="2"/>
      <w:sz w:val="21"/>
      <w:szCs w:val="24"/>
    </w:rPr>
  </w:style>
  <w:style w:type="paragraph" w:styleId="a8">
    <w:name w:val="Closing"/>
    <w:basedOn w:val="a"/>
    <w:link w:val="Char3"/>
    <w:rsid w:val="00110F58"/>
    <w:pPr>
      <w:ind w:leftChars="2100" w:left="100"/>
    </w:pPr>
  </w:style>
  <w:style w:type="character" w:customStyle="1" w:styleId="Char3">
    <w:name w:val="结束语 Char"/>
    <w:basedOn w:val="a0"/>
    <w:link w:val="a8"/>
    <w:rsid w:val="00110F58"/>
    <w:rPr>
      <w:kern w:val="2"/>
      <w:sz w:val="21"/>
      <w:szCs w:val="24"/>
    </w:rPr>
  </w:style>
  <w:style w:type="character" w:customStyle="1" w:styleId="Char0">
    <w:name w:val="页脚 Char"/>
    <w:basedOn w:val="a0"/>
    <w:link w:val="a4"/>
    <w:uiPriority w:val="99"/>
    <w:rsid w:val="00AD62A4"/>
    <w:rPr>
      <w:kern w:val="2"/>
      <w:sz w:val="18"/>
      <w:szCs w:val="18"/>
    </w:rPr>
  </w:style>
  <w:style w:type="character" w:customStyle="1" w:styleId="1Char">
    <w:name w:val="标题 1 Char"/>
    <w:aliases w:val="Normal + Font: Helvetica Char,Bold Char,Space Before 12 pt Char,Not Bold Char"/>
    <w:basedOn w:val="a0"/>
    <w:link w:val="1"/>
    <w:rsid w:val="00310F69"/>
    <w:rPr>
      <w:b/>
      <w:bCs/>
      <w:kern w:val="44"/>
      <w:sz w:val="44"/>
      <w:szCs w:val="44"/>
    </w:rPr>
  </w:style>
  <w:style w:type="paragraph" w:styleId="TOC">
    <w:name w:val="TOC Heading"/>
    <w:basedOn w:val="1"/>
    <w:next w:val="a"/>
    <w:uiPriority w:val="39"/>
    <w:semiHidden/>
    <w:unhideWhenUsed/>
    <w:qFormat/>
    <w:rsid w:val="00310F6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qFormat/>
    <w:rsid w:val="00310F69"/>
  </w:style>
  <w:style w:type="character" w:styleId="a9">
    <w:name w:val="Hyperlink"/>
    <w:basedOn w:val="a0"/>
    <w:uiPriority w:val="99"/>
    <w:unhideWhenUsed/>
    <w:rsid w:val="00310F69"/>
    <w:rPr>
      <w:color w:val="0000FF" w:themeColor="hyperlink"/>
      <w:u w:val="single"/>
    </w:rPr>
  </w:style>
  <w:style w:type="paragraph" w:styleId="aa">
    <w:name w:val="Normal (Web)"/>
    <w:basedOn w:val="a"/>
    <w:uiPriority w:val="99"/>
    <w:unhideWhenUsed/>
    <w:rsid w:val="00D748C6"/>
    <w:pPr>
      <w:widowControl/>
      <w:spacing w:before="100" w:beforeAutospacing="1" w:after="100" w:afterAutospacing="1"/>
      <w:jc w:val="left"/>
    </w:pPr>
    <w:rPr>
      <w:rFonts w:ascii="宋体" w:hAnsi="宋体" w:cs="宋体"/>
      <w:kern w:val="0"/>
      <w:sz w:val="24"/>
    </w:rPr>
  </w:style>
  <w:style w:type="character" w:customStyle="1" w:styleId="Char">
    <w:name w:val="页眉 Char"/>
    <w:basedOn w:val="a0"/>
    <w:link w:val="a3"/>
    <w:uiPriority w:val="99"/>
    <w:rsid w:val="00DF5321"/>
    <w:rPr>
      <w:kern w:val="2"/>
      <w:sz w:val="18"/>
      <w:szCs w:val="18"/>
    </w:rPr>
  </w:style>
  <w:style w:type="paragraph" w:styleId="2">
    <w:name w:val="toc 2"/>
    <w:basedOn w:val="a"/>
    <w:next w:val="a"/>
    <w:autoRedefine/>
    <w:uiPriority w:val="39"/>
    <w:unhideWhenUsed/>
    <w:qFormat/>
    <w:rsid w:val="00EC3325"/>
    <w:pPr>
      <w:widowControl/>
      <w:spacing w:after="100" w:line="276" w:lineRule="auto"/>
      <w:ind w:left="220"/>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unhideWhenUsed/>
    <w:qFormat/>
    <w:rsid w:val="00EC3325"/>
    <w:pPr>
      <w:widowControl/>
      <w:spacing w:after="100" w:line="276" w:lineRule="auto"/>
      <w:ind w:left="440"/>
      <w:jc w:val="left"/>
    </w:pPr>
    <w:rPr>
      <w:rFonts w:asciiTheme="minorHAnsi" w:eastAsiaTheme="minorEastAsia" w:hAnsiTheme="minorHAnsi" w:cstheme="minorBidi"/>
      <w:kern w:val="0"/>
      <w:sz w:val="22"/>
      <w:szCs w:val="22"/>
    </w:rPr>
  </w:style>
  <w:style w:type="paragraph" w:styleId="ab">
    <w:name w:val="List Paragraph"/>
    <w:basedOn w:val="a"/>
    <w:uiPriority w:val="34"/>
    <w:qFormat/>
    <w:rsid w:val="00491915"/>
    <w:pPr>
      <w:ind w:firstLineChars="200" w:firstLine="420"/>
    </w:pPr>
  </w:style>
  <w:style w:type="character" w:customStyle="1" w:styleId="5Char">
    <w:name w:val="标题 5 Char"/>
    <w:basedOn w:val="a0"/>
    <w:link w:val="5"/>
    <w:semiHidden/>
    <w:rsid w:val="000F0C65"/>
    <w:rPr>
      <w:b/>
      <w:bCs/>
      <w:kern w:val="2"/>
      <w:sz w:val="28"/>
      <w:szCs w:val="28"/>
    </w:rPr>
  </w:style>
  <w:style w:type="character" w:customStyle="1" w:styleId="3Char">
    <w:name w:val="标题 3 Char"/>
    <w:basedOn w:val="a0"/>
    <w:link w:val="3"/>
    <w:rsid w:val="000F0C65"/>
    <w:rPr>
      <w:b/>
      <w:bCs/>
      <w:kern w:val="2"/>
      <w:sz w:val="32"/>
      <w:szCs w:val="32"/>
    </w:rPr>
  </w:style>
  <w:style w:type="character" w:customStyle="1" w:styleId="4Char">
    <w:name w:val="标题 4 Char"/>
    <w:basedOn w:val="a0"/>
    <w:link w:val="4"/>
    <w:uiPriority w:val="9"/>
    <w:rsid w:val="000F0C65"/>
    <w:rPr>
      <w:rFonts w:ascii="Cambria" w:hAnsi="Cambria"/>
      <w:b/>
      <w:bCs/>
      <w:kern w:val="2"/>
      <w:sz w:val="28"/>
      <w:szCs w:val="28"/>
    </w:rPr>
  </w:style>
  <w:style w:type="paragraph" w:styleId="ac">
    <w:name w:val="Title"/>
    <w:basedOn w:val="a"/>
    <w:next w:val="a"/>
    <w:link w:val="Char4"/>
    <w:qFormat/>
    <w:rsid w:val="000F0C65"/>
    <w:pPr>
      <w:spacing w:before="240" w:after="60"/>
      <w:jc w:val="center"/>
      <w:outlineLvl w:val="0"/>
    </w:pPr>
    <w:rPr>
      <w:rFonts w:asciiTheme="majorHAnsi" w:hAnsiTheme="majorHAnsi" w:cstheme="majorBidi"/>
      <w:b/>
      <w:bCs/>
      <w:sz w:val="32"/>
      <w:szCs w:val="32"/>
    </w:rPr>
  </w:style>
  <w:style w:type="character" w:customStyle="1" w:styleId="Char4">
    <w:name w:val="标题 Char"/>
    <w:basedOn w:val="a0"/>
    <w:link w:val="ac"/>
    <w:rsid w:val="000F0C65"/>
    <w:rPr>
      <w:rFonts w:asciiTheme="majorHAnsi" w:hAnsiTheme="majorHAnsi" w:cstheme="majorBidi"/>
      <w:b/>
      <w:bCs/>
      <w:kern w:val="2"/>
      <w:sz w:val="32"/>
      <w:szCs w:val="32"/>
    </w:rPr>
  </w:style>
  <w:style w:type="paragraph" w:customStyle="1" w:styleId="ad">
    <w:name w:val="表"/>
    <w:rsid w:val="007C2D0D"/>
    <w:pPr>
      <w:snapToGrid w:val="0"/>
    </w:pPr>
    <w:rPr>
      <w:rFonts w:ascii="MS Gothic" w:eastAsia="MS Gothic"/>
      <w:kern w:val="2"/>
      <w:sz w:val="16"/>
      <w:szCs w:val="16"/>
    </w:rPr>
  </w:style>
  <w:style w:type="paragraph" w:styleId="ae">
    <w:name w:val="Body Text"/>
    <w:basedOn w:val="a"/>
    <w:link w:val="Char5"/>
    <w:unhideWhenUsed/>
    <w:rsid w:val="007C2D0D"/>
    <w:rPr>
      <w:rFonts w:ascii="Arial" w:eastAsia="MS Gothic" w:hAnsi="Arial"/>
      <w:sz w:val="18"/>
      <w:szCs w:val="20"/>
      <w:lang w:eastAsia="ja-JP"/>
    </w:rPr>
  </w:style>
  <w:style w:type="character" w:customStyle="1" w:styleId="Char5">
    <w:name w:val="正文文本 Char"/>
    <w:basedOn w:val="a0"/>
    <w:link w:val="ae"/>
    <w:rsid w:val="007C2D0D"/>
    <w:rPr>
      <w:rFonts w:ascii="Arial" w:eastAsia="MS Gothic" w:hAnsi="Arial"/>
      <w:kern w:val="2"/>
      <w:sz w:val="18"/>
      <w:lang w:eastAsia="ja-JP"/>
    </w:rPr>
  </w:style>
  <w:style w:type="paragraph" w:styleId="40">
    <w:name w:val="toc 4"/>
    <w:basedOn w:val="a"/>
    <w:next w:val="a"/>
    <w:autoRedefine/>
    <w:uiPriority w:val="39"/>
    <w:unhideWhenUsed/>
    <w:rsid w:val="00C21A62"/>
    <w:pPr>
      <w:ind w:leftChars="600" w:left="1260"/>
    </w:pPr>
    <w:rPr>
      <w:rFonts w:asciiTheme="minorHAnsi" w:eastAsiaTheme="minorEastAsia" w:hAnsiTheme="minorHAnsi" w:cstheme="minorBidi"/>
      <w:szCs w:val="22"/>
    </w:rPr>
  </w:style>
  <w:style w:type="paragraph" w:styleId="50">
    <w:name w:val="toc 5"/>
    <w:basedOn w:val="a"/>
    <w:next w:val="a"/>
    <w:autoRedefine/>
    <w:uiPriority w:val="39"/>
    <w:unhideWhenUsed/>
    <w:rsid w:val="00C21A62"/>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C21A62"/>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C21A62"/>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C21A62"/>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C21A62"/>
    <w:pPr>
      <w:ind w:leftChars="1600" w:left="3360"/>
    </w:pPr>
    <w:rPr>
      <w:rFonts w:asciiTheme="minorHAnsi" w:eastAsiaTheme="minorEastAsia" w:hAnsiTheme="minorHAnsi" w:cstheme="minorBidi"/>
      <w:szCs w:val="22"/>
    </w:rPr>
  </w:style>
  <w:style w:type="paragraph" w:styleId="af">
    <w:name w:val="Document Map"/>
    <w:basedOn w:val="a"/>
    <w:link w:val="Char6"/>
    <w:rsid w:val="001D5107"/>
    <w:rPr>
      <w:rFonts w:ascii="宋体"/>
      <w:sz w:val="18"/>
      <w:szCs w:val="18"/>
    </w:rPr>
  </w:style>
  <w:style w:type="character" w:customStyle="1" w:styleId="Char6">
    <w:name w:val="文档结构图 Char"/>
    <w:basedOn w:val="a0"/>
    <w:link w:val="af"/>
    <w:rsid w:val="001D5107"/>
    <w:rPr>
      <w:rFonts w:ascii="宋体"/>
      <w:kern w:val="2"/>
      <w:sz w:val="18"/>
      <w:szCs w:val="18"/>
    </w:rPr>
  </w:style>
  <w:style w:type="table" w:styleId="af0">
    <w:name w:val="Table Grid"/>
    <w:basedOn w:val="a1"/>
    <w:rsid w:val="002100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96196008">
      <w:bodyDiv w:val="1"/>
      <w:marLeft w:val="0"/>
      <w:marRight w:val="0"/>
      <w:marTop w:val="0"/>
      <w:marBottom w:val="0"/>
      <w:divBdr>
        <w:top w:val="none" w:sz="0" w:space="0" w:color="auto"/>
        <w:left w:val="none" w:sz="0" w:space="0" w:color="auto"/>
        <w:bottom w:val="none" w:sz="0" w:space="0" w:color="auto"/>
        <w:right w:val="none" w:sz="0" w:space="0" w:color="auto"/>
      </w:divBdr>
    </w:div>
    <w:div w:id="756483736">
      <w:bodyDiv w:val="1"/>
      <w:marLeft w:val="0"/>
      <w:marRight w:val="0"/>
      <w:marTop w:val="0"/>
      <w:marBottom w:val="0"/>
      <w:divBdr>
        <w:top w:val="none" w:sz="0" w:space="0" w:color="auto"/>
        <w:left w:val="none" w:sz="0" w:space="0" w:color="auto"/>
        <w:bottom w:val="none" w:sz="0" w:space="0" w:color="auto"/>
        <w:right w:val="none" w:sz="0" w:space="0" w:color="auto"/>
      </w:divBdr>
    </w:div>
    <w:div w:id="1049381093">
      <w:bodyDiv w:val="1"/>
      <w:marLeft w:val="0"/>
      <w:marRight w:val="0"/>
      <w:marTop w:val="0"/>
      <w:marBottom w:val="0"/>
      <w:divBdr>
        <w:top w:val="none" w:sz="0" w:space="0" w:color="auto"/>
        <w:left w:val="none" w:sz="0" w:space="0" w:color="auto"/>
        <w:bottom w:val="none" w:sz="0" w:space="0" w:color="auto"/>
        <w:right w:val="none" w:sz="0" w:space="0" w:color="auto"/>
      </w:divBdr>
    </w:div>
    <w:div w:id="1268080986">
      <w:bodyDiv w:val="1"/>
      <w:marLeft w:val="0"/>
      <w:marRight w:val="0"/>
      <w:marTop w:val="0"/>
      <w:marBottom w:val="0"/>
      <w:divBdr>
        <w:top w:val="none" w:sz="0" w:space="0" w:color="auto"/>
        <w:left w:val="none" w:sz="0" w:space="0" w:color="auto"/>
        <w:bottom w:val="none" w:sz="0" w:space="0" w:color="auto"/>
        <w:right w:val="none" w:sz="0" w:space="0" w:color="auto"/>
      </w:divBdr>
    </w:div>
    <w:div w:id="1591426515">
      <w:bodyDiv w:val="1"/>
      <w:marLeft w:val="0"/>
      <w:marRight w:val="0"/>
      <w:marTop w:val="0"/>
      <w:marBottom w:val="0"/>
      <w:divBdr>
        <w:top w:val="none" w:sz="0" w:space="0" w:color="auto"/>
        <w:left w:val="none" w:sz="0" w:space="0" w:color="auto"/>
        <w:bottom w:val="none" w:sz="0" w:space="0" w:color="auto"/>
        <w:right w:val="none" w:sz="0" w:space="0" w:color="auto"/>
      </w:divBdr>
    </w:div>
    <w:div w:id="1684697713">
      <w:bodyDiv w:val="1"/>
      <w:marLeft w:val="0"/>
      <w:marRight w:val="0"/>
      <w:marTop w:val="0"/>
      <w:marBottom w:val="0"/>
      <w:divBdr>
        <w:top w:val="none" w:sz="0" w:space="0" w:color="auto"/>
        <w:left w:val="none" w:sz="0" w:space="0" w:color="auto"/>
        <w:bottom w:val="none" w:sz="0" w:space="0" w:color="auto"/>
        <w:right w:val="none" w:sz="0" w:space="0" w:color="auto"/>
      </w:divBdr>
    </w:div>
    <w:div w:id="1870991158">
      <w:bodyDiv w:val="1"/>
      <w:marLeft w:val="0"/>
      <w:marRight w:val="0"/>
      <w:marTop w:val="0"/>
      <w:marBottom w:val="0"/>
      <w:divBdr>
        <w:top w:val="none" w:sz="0" w:space="0" w:color="auto"/>
        <w:left w:val="none" w:sz="0" w:space="0" w:color="auto"/>
        <w:bottom w:val="none" w:sz="0" w:space="0" w:color="auto"/>
        <w:right w:val="none" w:sz="0" w:space="0" w:color="auto"/>
      </w:divBdr>
    </w:div>
    <w:div w:id="188995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britesemi.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rongc\AppData\Local\Microsoft\Windows\Temporary%20Internet%20Files\Content.Outlook\IRA8H6I7\Brite%20Technical%20Word%20Template.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1BA466-EF1B-40AB-A15B-F0EC2CD90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Brite Technical Word Template.dotx</Template>
  <TotalTime>1298</TotalTime>
  <Pages>131</Pages>
  <Words>34933</Words>
  <Characters>199120</Characters>
  <Application>Microsoft Office Word</Application>
  <DocSecurity>0</DocSecurity>
  <Lines>1659</Lines>
  <Paragraphs>467</Paragraphs>
  <ScaleCrop>false</ScaleCrop>
  <Company>JCN</Company>
  <LinksUpToDate>false</LinksUpToDate>
  <CharactersWithSpaces>233586</CharactersWithSpaces>
  <SharedDoc>false</SharedDoc>
  <HLinks>
    <vt:vector size="12" baseType="variant">
      <vt:variant>
        <vt:i4>3604599</vt:i4>
      </vt:variant>
      <vt:variant>
        <vt:i4>-1</vt:i4>
      </vt:variant>
      <vt:variant>
        <vt:i4>2054</vt:i4>
      </vt:variant>
      <vt:variant>
        <vt:i4>4</vt:i4>
      </vt:variant>
      <vt:variant>
        <vt:lpwstr>http://www.britesemi.com/index.html</vt:lpwstr>
      </vt:variant>
      <vt:variant>
        <vt:lpwstr/>
      </vt:variant>
      <vt:variant>
        <vt:i4>262163</vt:i4>
      </vt:variant>
      <vt:variant>
        <vt:i4>-1</vt:i4>
      </vt:variant>
      <vt:variant>
        <vt:i4>2054</vt:i4>
      </vt:variant>
      <vt:variant>
        <vt:i4>1</vt:i4>
      </vt:variant>
      <vt:variant>
        <vt:lpwstr>http://www.britesemi.com/images/logo.gif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Brite Marketing</dc:creator>
  <cp:lastModifiedBy>yangy</cp:lastModifiedBy>
  <cp:revision>87</cp:revision>
  <cp:lastPrinted>2013-07-15T02:32:00Z</cp:lastPrinted>
  <dcterms:created xsi:type="dcterms:W3CDTF">2017-05-10T09:05:00Z</dcterms:created>
  <dcterms:modified xsi:type="dcterms:W3CDTF">2017-05-22T05:25:00Z</dcterms:modified>
</cp:coreProperties>
</file>